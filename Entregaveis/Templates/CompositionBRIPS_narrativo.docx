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F4A4" w14:textId="01088F26" w:rsidR="00B40037" w:rsidRPr="000E642D" w:rsidRDefault="003B6646" w:rsidP="003B6646">
      <w:pPr>
        <w:jc w:val="both"/>
        <w:rPr>
          <w:rFonts w:asciiTheme="majorHAnsi" w:hAnsiTheme="majorHAnsi" w:cstheme="majorHAnsi"/>
          <w:b/>
          <w:bCs/>
        </w:rPr>
      </w:pPr>
      <w:r w:rsidRPr="000E642D">
        <w:rPr>
          <w:rFonts w:asciiTheme="majorHAnsi" w:hAnsiTheme="majorHAnsi" w:cstheme="majorHAnsi"/>
          <w:b/>
          <w:bCs/>
          <w:i/>
          <w:iCs/>
        </w:rPr>
        <w:t>Resource</w:t>
      </w:r>
      <w:r w:rsidRPr="000E642D">
        <w:rPr>
          <w:rFonts w:asciiTheme="majorHAnsi" w:hAnsiTheme="majorHAnsi" w:cstheme="majorHAnsi"/>
          <w:b/>
          <w:bCs/>
        </w:rPr>
        <w:t xml:space="preserve"> </w:t>
      </w:r>
      <w:r w:rsidRPr="000E642D">
        <w:rPr>
          <w:rFonts w:asciiTheme="majorHAnsi" w:hAnsiTheme="majorHAnsi" w:cstheme="majorHAnsi"/>
          <w:b/>
          <w:bCs/>
          <w:i/>
          <w:iCs/>
        </w:rPr>
        <w:t>Profile</w:t>
      </w:r>
      <w:r w:rsidRPr="000E642D">
        <w:rPr>
          <w:rFonts w:asciiTheme="majorHAnsi" w:hAnsiTheme="majorHAnsi" w:cstheme="majorHAnsi"/>
          <w:b/>
          <w:bCs/>
        </w:rPr>
        <w:t xml:space="preserve">: </w:t>
      </w:r>
      <w:r w:rsidR="00185CE8">
        <w:rPr>
          <w:rFonts w:asciiTheme="majorHAnsi" w:hAnsiTheme="majorHAnsi" w:cstheme="majorHAnsi"/>
          <w:b/>
          <w:bCs/>
        </w:rPr>
        <w:t>Composition</w:t>
      </w:r>
      <w:r w:rsidR="00B75426" w:rsidRPr="000E642D">
        <w:rPr>
          <w:rFonts w:asciiTheme="majorHAnsi" w:hAnsiTheme="majorHAnsi" w:cstheme="majorHAnsi"/>
          <w:b/>
          <w:bCs/>
        </w:rPr>
        <w:t>BRIPS</w:t>
      </w:r>
    </w:p>
    <w:tbl>
      <w:tblPr>
        <w:tblStyle w:val="Tabelacomgrade"/>
        <w:tblW w:w="8642" w:type="dxa"/>
        <w:tblLook w:val="04A0" w:firstRow="1" w:lastRow="0" w:firstColumn="1" w:lastColumn="0" w:noHBand="0" w:noVBand="1"/>
      </w:tblPr>
      <w:tblGrid>
        <w:gridCol w:w="6091"/>
        <w:gridCol w:w="2551"/>
      </w:tblGrid>
      <w:tr w:rsidR="003B6646" w:rsidRPr="000E642D" w14:paraId="7621514E" w14:textId="77777777" w:rsidTr="00185CE8">
        <w:tc>
          <w:tcPr>
            <w:tcW w:w="6091" w:type="dxa"/>
          </w:tcPr>
          <w:p w14:paraId="4A5197FA" w14:textId="77777777" w:rsidR="003B6646" w:rsidRPr="000E642D" w:rsidRDefault="003B6646" w:rsidP="00C96171">
            <w:pPr>
              <w:rPr>
                <w:rFonts w:asciiTheme="majorHAnsi" w:hAnsiTheme="majorHAnsi" w:cstheme="majorHAnsi"/>
              </w:rPr>
            </w:pPr>
            <w:r w:rsidRPr="000E642D">
              <w:rPr>
                <w:rFonts w:asciiTheme="majorHAnsi" w:hAnsiTheme="majorHAnsi" w:cstheme="majorHAnsi"/>
                <w:b/>
                <w:bCs/>
              </w:rPr>
              <w:t>URL Canônica</w:t>
            </w:r>
            <w:r w:rsidR="00B75426" w:rsidRPr="000E642D">
              <w:rPr>
                <w:rFonts w:asciiTheme="majorHAnsi" w:hAnsiTheme="majorHAnsi" w:cstheme="majorHAnsi"/>
                <w:b/>
                <w:bCs/>
              </w:rPr>
              <w:t xml:space="preserve">: </w:t>
            </w:r>
          </w:p>
          <w:p w14:paraId="10CF153E" w14:textId="3E42A120" w:rsidR="00A44820" w:rsidRPr="000E642D" w:rsidRDefault="00185CE8" w:rsidP="00C96171">
            <w:pPr>
              <w:rPr>
                <w:rFonts w:asciiTheme="majorHAnsi" w:hAnsiTheme="majorHAnsi" w:cstheme="majorHAnsi"/>
              </w:rPr>
            </w:pPr>
            <w:r w:rsidRPr="00185CE8">
              <w:rPr>
                <w:rFonts w:asciiTheme="majorHAnsi" w:hAnsiTheme="majorHAnsi" w:cstheme="majorHAnsi"/>
              </w:rPr>
              <w:t>https://ips.saude.gov.br/StructureDefinition/CompositionBRIPS</w:t>
            </w:r>
          </w:p>
        </w:tc>
        <w:tc>
          <w:tcPr>
            <w:tcW w:w="2551" w:type="dxa"/>
          </w:tcPr>
          <w:p w14:paraId="736EA0F2" w14:textId="1B50712E" w:rsidR="003B6646" w:rsidRPr="000E642D" w:rsidRDefault="003B6646" w:rsidP="003B6646">
            <w:pPr>
              <w:jc w:val="both"/>
              <w:rPr>
                <w:rFonts w:asciiTheme="majorHAnsi" w:hAnsiTheme="majorHAnsi" w:cstheme="majorHAnsi"/>
              </w:rPr>
            </w:pPr>
            <w:r w:rsidRPr="000E642D">
              <w:rPr>
                <w:rFonts w:asciiTheme="majorHAnsi" w:hAnsiTheme="majorHAnsi" w:cstheme="majorHAnsi"/>
                <w:b/>
                <w:bCs/>
              </w:rPr>
              <w:t>Versão</w:t>
            </w:r>
            <w:r w:rsidRPr="000E642D">
              <w:rPr>
                <w:rFonts w:asciiTheme="majorHAnsi" w:hAnsiTheme="majorHAnsi" w:cstheme="majorHAnsi"/>
              </w:rPr>
              <w:t>:</w:t>
            </w:r>
            <w:r w:rsidR="00C96171" w:rsidRPr="000E642D">
              <w:rPr>
                <w:rFonts w:asciiTheme="majorHAnsi" w:hAnsiTheme="majorHAnsi" w:cstheme="majorHAnsi"/>
              </w:rPr>
              <w:t xml:space="preserve"> </w:t>
            </w:r>
            <w:r w:rsidR="00500915" w:rsidRPr="000E642D">
              <w:rPr>
                <w:rFonts w:asciiTheme="majorHAnsi" w:hAnsiTheme="majorHAnsi" w:cstheme="majorHAnsi"/>
              </w:rPr>
              <w:t>0.0.1</w:t>
            </w:r>
          </w:p>
        </w:tc>
      </w:tr>
      <w:tr w:rsidR="003B6646" w:rsidRPr="000E642D" w14:paraId="6BF5DD3C" w14:textId="77777777" w:rsidTr="00185CE8">
        <w:tc>
          <w:tcPr>
            <w:tcW w:w="6091" w:type="dxa"/>
          </w:tcPr>
          <w:p w14:paraId="451B5F55" w14:textId="77777777" w:rsidR="00A44820" w:rsidRPr="000E642D" w:rsidRDefault="003B6646" w:rsidP="003B6646">
            <w:pPr>
              <w:jc w:val="both"/>
              <w:rPr>
                <w:rFonts w:asciiTheme="majorHAnsi" w:hAnsiTheme="majorHAnsi" w:cstheme="majorHAnsi"/>
              </w:rPr>
            </w:pPr>
            <w:r w:rsidRPr="000E642D">
              <w:rPr>
                <w:rFonts w:asciiTheme="majorHAnsi" w:hAnsiTheme="majorHAnsi" w:cstheme="majorHAnsi"/>
                <w:b/>
                <w:bCs/>
              </w:rPr>
              <w:t>Ativo desde</w:t>
            </w:r>
            <w:r w:rsidR="00B75426" w:rsidRPr="000E642D">
              <w:rPr>
                <w:rFonts w:asciiTheme="majorHAnsi" w:hAnsiTheme="majorHAnsi" w:cstheme="majorHAnsi"/>
              </w:rPr>
              <w:t xml:space="preserve">: </w:t>
            </w:r>
          </w:p>
          <w:p w14:paraId="77392507" w14:textId="3E363437" w:rsidR="003B6646" w:rsidRPr="000E642D" w:rsidRDefault="00185CE8" w:rsidP="003B6646">
            <w:pPr>
              <w:jc w:val="both"/>
              <w:rPr>
                <w:rFonts w:asciiTheme="majorHAnsi" w:hAnsiTheme="majorHAnsi" w:cstheme="majorHAnsi"/>
              </w:rPr>
            </w:pPr>
            <w:r w:rsidRPr="00185CE8">
              <w:rPr>
                <w:rFonts w:asciiTheme="majorHAnsi" w:hAnsiTheme="majorHAnsi" w:cstheme="majorHAnsi"/>
              </w:rPr>
              <w:t>2023-10-30</w:t>
            </w:r>
          </w:p>
        </w:tc>
        <w:tc>
          <w:tcPr>
            <w:tcW w:w="2551" w:type="dxa"/>
          </w:tcPr>
          <w:p w14:paraId="664E7BF2" w14:textId="7273C84D" w:rsidR="003B6646" w:rsidRPr="000E642D" w:rsidRDefault="003B6646" w:rsidP="00C96171">
            <w:pPr>
              <w:rPr>
                <w:rFonts w:asciiTheme="majorHAnsi" w:hAnsiTheme="majorHAnsi" w:cstheme="majorHAnsi"/>
              </w:rPr>
            </w:pPr>
            <w:r w:rsidRPr="000E642D">
              <w:rPr>
                <w:rFonts w:asciiTheme="majorHAnsi" w:hAnsiTheme="majorHAnsi" w:cstheme="majorHAnsi"/>
                <w:b/>
                <w:bCs/>
              </w:rPr>
              <w:t>Nome computável</w:t>
            </w:r>
            <w:r w:rsidRPr="000E642D">
              <w:rPr>
                <w:rFonts w:asciiTheme="majorHAnsi" w:hAnsiTheme="majorHAnsi" w:cstheme="majorHAnsi"/>
              </w:rPr>
              <w:t>:</w:t>
            </w:r>
            <w:r w:rsidR="00C96171" w:rsidRPr="000E642D">
              <w:rPr>
                <w:rFonts w:asciiTheme="majorHAnsi" w:hAnsiTheme="majorHAnsi" w:cstheme="majorHAnsi"/>
              </w:rPr>
              <w:t xml:space="preserve"> </w:t>
            </w:r>
            <w:r w:rsidR="00185CE8" w:rsidRPr="00185CE8">
              <w:rPr>
                <w:rFonts w:asciiTheme="majorHAnsi" w:hAnsiTheme="majorHAnsi" w:cstheme="majorHAnsi"/>
              </w:rPr>
              <w:t>CompositionBRIPS</w:t>
            </w:r>
          </w:p>
        </w:tc>
      </w:tr>
    </w:tbl>
    <w:p w14:paraId="52353D55" w14:textId="77777777" w:rsidR="00CB7195" w:rsidRPr="000E642D" w:rsidRDefault="00CB7195" w:rsidP="003B6646">
      <w:pPr>
        <w:jc w:val="both"/>
        <w:rPr>
          <w:rFonts w:asciiTheme="majorHAnsi" w:hAnsiTheme="majorHAnsi" w:cstheme="majorHAnsi"/>
        </w:rPr>
      </w:pPr>
    </w:p>
    <w:p w14:paraId="599C9F79" w14:textId="178D4E4F" w:rsidR="00B74493" w:rsidRPr="000E642D" w:rsidRDefault="00B74493" w:rsidP="00B74493">
      <w:pPr>
        <w:jc w:val="both"/>
        <w:rPr>
          <w:rFonts w:asciiTheme="majorHAnsi" w:hAnsiTheme="majorHAnsi" w:cstheme="majorHAnsi"/>
        </w:rPr>
      </w:pPr>
      <w:r w:rsidRPr="000E642D">
        <w:rPr>
          <w:rFonts w:asciiTheme="majorHAnsi" w:hAnsiTheme="majorHAnsi" w:cstheme="majorHAnsi"/>
        </w:rPr>
        <w:t xml:space="preserve">Este perfil representa as restrições aplicadas ao recurso </w:t>
      </w:r>
      <w:r w:rsidR="001C3A1C">
        <w:rPr>
          <w:rFonts w:asciiTheme="majorHAnsi" w:hAnsiTheme="majorHAnsi" w:cstheme="majorHAnsi"/>
        </w:rPr>
        <w:t>Composition</w:t>
      </w:r>
      <w:r w:rsidR="00B4098E" w:rsidRPr="000E642D">
        <w:rPr>
          <w:rFonts w:asciiTheme="majorHAnsi" w:hAnsiTheme="majorHAnsi" w:cstheme="majorHAnsi"/>
        </w:rPr>
        <w:t>BRIPS</w:t>
      </w:r>
      <w:r w:rsidRPr="000E642D">
        <w:rPr>
          <w:rFonts w:asciiTheme="majorHAnsi" w:hAnsiTheme="majorHAnsi" w:cstheme="majorHAnsi"/>
        </w:rPr>
        <w:t xml:space="preserve"> </w:t>
      </w:r>
      <w:r w:rsidR="00B4098E" w:rsidRPr="000E642D">
        <w:rPr>
          <w:rFonts w:asciiTheme="majorHAnsi" w:hAnsiTheme="majorHAnsi" w:cstheme="majorHAnsi"/>
        </w:rPr>
        <w:t>do</w:t>
      </w:r>
      <w:r w:rsidRPr="000E642D">
        <w:rPr>
          <w:rFonts w:asciiTheme="majorHAnsi" w:hAnsiTheme="majorHAnsi" w:cstheme="majorHAnsi"/>
        </w:rPr>
        <w:t xml:space="preserve"> Guia de Implementação FHIR do Resumo Internacional do Paciente (IPS). </w:t>
      </w:r>
    </w:p>
    <w:p w14:paraId="3E6BF279" w14:textId="68E9D30D" w:rsidR="001C3A1C" w:rsidRPr="001C3A1C" w:rsidRDefault="001C3A1C" w:rsidP="001C3A1C">
      <w:pPr>
        <w:jc w:val="both"/>
        <w:rPr>
          <w:rFonts w:asciiTheme="majorHAnsi" w:hAnsiTheme="majorHAnsi" w:cstheme="majorHAnsi"/>
        </w:rPr>
      </w:pPr>
      <w:r>
        <w:rPr>
          <w:rFonts w:asciiTheme="majorHAnsi" w:hAnsiTheme="majorHAnsi" w:cstheme="majorHAnsi"/>
        </w:rPr>
        <w:t>Este é um d</w:t>
      </w:r>
      <w:r w:rsidRPr="001C3A1C">
        <w:rPr>
          <w:rFonts w:asciiTheme="majorHAnsi" w:hAnsiTheme="majorHAnsi" w:cstheme="majorHAnsi"/>
        </w:rPr>
        <w:t>ocumento clínico</w:t>
      </w:r>
      <w:r>
        <w:rPr>
          <w:rFonts w:asciiTheme="majorHAnsi" w:hAnsiTheme="majorHAnsi" w:cstheme="majorHAnsi"/>
        </w:rPr>
        <w:t xml:space="preserve">, </w:t>
      </w:r>
      <w:r w:rsidRPr="001C3A1C">
        <w:rPr>
          <w:rFonts w:asciiTheme="majorHAnsi" w:hAnsiTheme="majorHAnsi" w:cstheme="majorHAnsi"/>
        </w:rPr>
        <w:t xml:space="preserve">um extrato de registro eletrônico de saúde que contém informações essenciais de saúde sobre </w:t>
      </w:r>
      <w:r w:rsidR="00C8467F">
        <w:rPr>
          <w:rFonts w:asciiTheme="majorHAnsi" w:hAnsiTheme="majorHAnsi" w:cstheme="majorHAnsi"/>
        </w:rPr>
        <w:t>o paciente.</w:t>
      </w:r>
      <w:r w:rsidRPr="001C3A1C">
        <w:rPr>
          <w:rFonts w:asciiTheme="majorHAnsi" w:hAnsiTheme="majorHAnsi" w:cstheme="majorHAnsi"/>
        </w:rPr>
        <w:t xml:space="preserve"> </w:t>
      </w:r>
      <w:bookmarkStart w:id="0" w:name="OLE_LINK32"/>
      <w:ins w:id="1" w:author="Jussara R." w:date="2023-12-05T17:56:00Z">
        <w:r w:rsidR="00FA048B">
          <w:rPr>
            <w:rFonts w:asciiTheme="majorHAnsi" w:hAnsiTheme="majorHAnsi" w:cstheme="majorHAnsi"/>
          </w:rPr>
          <w:t xml:space="preserve"> O </w:t>
        </w:r>
      </w:ins>
      <w:ins w:id="2" w:author="Jussara R." w:date="2023-12-05T17:55:00Z">
        <w:r w:rsidR="00FA048B" w:rsidRPr="00FA048B">
          <w:rPr>
            <w:rFonts w:asciiTheme="majorHAnsi" w:hAnsiTheme="majorHAnsi" w:cstheme="majorHAnsi"/>
          </w:rPr>
          <w:t>conjunto de dados IPS (Interoperable Personal Health Summary) é uma coleção de informações essenciais, não abrangente, que é clinicamente relevante e aplicável em diversas especialidades médicas e condições de saúde. Ele foi projetado para atender às necessidades de cenários de "cuidados transfronteiriços não planejados", conforme descrito nas normas EN 17269 e ISO 27269, mas não se restringe apenas a esse contexto. O objetivo é que seja uma iniciativa internacional, ou seja, forneça soluções gerais aplicáveis globalmente, independentemente da região ou país em que são utilizadas</w:t>
        </w:r>
      </w:ins>
      <w:ins w:id="3" w:author="Jussara R." w:date="2023-12-05T17:56:00Z">
        <w:r w:rsidR="00FA048B">
          <w:rPr>
            <w:rFonts w:asciiTheme="majorHAnsi" w:hAnsiTheme="majorHAnsi" w:cstheme="majorHAnsi"/>
          </w:rPr>
          <w:t>.</w:t>
        </w:r>
      </w:ins>
      <w:del w:id="4" w:author="Jussara R." w:date="2023-12-05T17:55:00Z">
        <w:r w:rsidRPr="00C8467F" w:rsidDel="00FA048B">
          <w:rPr>
            <w:rFonts w:asciiTheme="majorHAnsi" w:hAnsiTheme="majorHAnsi" w:cstheme="majorHAnsi"/>
            <w:shd w:val="clear" w:color="auto" w:fill="FFF2CC" w:themeFill="accent4" w:themeFillTint="33"/>
          </w:rPr>
          <w:delText>O conjunto de dados IPS é mínimo e não exaustivo; independente de especialidade e independente de condição; mas ainda clinicamente relevante. Conforme especificado na EN 17269 e na ISO 27269, foi concebido para apoiar o cenário de utilização de «cuidados transfronteiriços não planejados», mas não se limita a ele. Pretende ser internacional, ou seja, fornecer soluções genéricas para aplicação global para além de uma determinada região ou país</w:delText>
        </w:r>
      </w:del>
      <w:bookmarkEnd w:id="0"/>
      <w:del w:id="5" w:author="Jussara R." w:date="2023-12-05T17:56:00Z">
        <w:r w:rsidRPr="001C3A1C" w:rsidDel="00FA048B">
          <w:rPr>
            <w:rFonts w:asciiTheme="majorHAnsi" w:hAnsiTheme="majorHAnsi" w:cstheme="majorHAnsi"/>
          </w:rPr>
          <w:delText>.</w:delText>
        </w:r>
        <w:r w:rsidR="00C8467F" w:rsidDel="00FA048B">
          <w:rPr>
            <w:rFonts w:asciiTheme="majorHAnsi" w:hAnsiTheme="majorHAnsi" w:cstheme="majorHAnsi"/>
          </w:rPr>
          <w:delText xml:space="preserve"> [Esta definição está no perfil do HL7. Podemos manter?]</w:delText>
        </w:r>
      </w:del>
    </w:p>
    <w:p w14:paraId="1C2CE58B" w14:textId="7A7B7A03" w:rsidR="00CF14B0" w:rsidRDefault="00CF14B0" w:rsidP="001C3A1C">
      <w:pPr>
        <w:jc w:val="both"/>
        <w:rPr>
          <w:rFonts w:asciiTheme="majorHAnsi" w:hAnsiTheme="majorHAnsi" w:cstheme="majorHAnsi"/>
        </w:rPr>
      </w:pPr>
      <w:r>
        <w:rPr>
          <w:rFonts w:asciiTheme="majorHAnsi" w:hAnsiTheme="majorHAnsi" w:cstheme="majorHAnsi"/>
        </w:rPr>
        <w:t xml:space="preserve">O recurso CompositonBRIPS </w:t>
      </w:r>
      <w:r w:rsidR="001F1AD0">
        <w:rPr>
          <w:rFonts w:asciiTheme="majorHAnsi" w:hAnsiTheme="majorHAnsi" w:cstheme="majorHAnsi"/>
        </w:rPr>
        <w:t>apresenta as principais seções da história clínica do paciente</w:t>
      </w:r>
      <w:r w:rsidR="00416702">
        <w:rPr>
          <w:rFonts w:asciiTheme="majorHAnsi" w:hAnsiTheme="majorHAnsi" w:cstheme="majorHAnsi"/>
        </w:rPr>
        <w:t>, tais como medicamentos, alergias, lista de problemas, histórico de procedimentos, imunização, dispositivos médicos, resultados de exames, sinais vitais, histórico de doenças pregressas, plano de cuidado, histórico social, histórico de gestação para pacientes do sexo feminino, entre outras informações.</w:t>
      </w:r>
      <w:r>
        <w:rPr>
          <w:rFonts w:asciiTheme="majorHAnsi" w:hAnsiTheme="majorHAnsi" w:cstheme="majorHAnsi"/>
        </w:rPr>
        <w:t xml:space="preserve"> Estes dados são apresentados no Sumário do Paciente conforme o envio da Rede Nacional de Dados em Saúde (RNDS).</w:t>
      </w:r>
    </w:p>
    <w:p w14:paraId="1E9EAFB9" w14:textId="1580E14D" w:rsidR="003B6646" w:rsidRPr="000E642D" w:rsidRDefault="003B6646" w:rsidP="001C3A1C">
      <w:pPr>
        <w:jc w:val="both"/>
        <w:rPr>
          <w:rFonts w:asciiTheme="majorHAnsi" w:hAnsiTheme="majorHAnsi" w:cstheme="majorHAnsi"/>
          <w:b/>
          <w:bCs/>
        </w:rPr>
      </w:pPr>
      <w:r w:rsidRPr="000E642D">
        <w:rPr>
          <w:rFonts w:asciiTheme="majorHAnsi" w:hAnsiTheme="majorHAnsi" w:cstheme="majorHAnsi"/>
          <w:b/>
          <w:bCs/>
        </w:rPr>
        <w:t>Escopo/Uso</w:t>
      </w:r>
    </w:p>
    <w:p w14:paraId="039DE90A" w14:textId="77777777" w:rsidR="00CD005D" w:rsidRPr="00CD005D" w:rsidRDefault="00416702" w:rsidP="00CD005D">
      <w:pPr>
        <w:jc w:val="both"/>
        <w:rPr>
          <w:ins w:id="6" w:author="Jussara R." w:date="2023-12-05T17:52:00Z"/>
          <w:rFonts w:asciiTheme="majorHAnsi" w:hAnsiTheme="majorHAnsi" w:cstheme="majorHAnsi"/>
        </w:rPr>
      </w:pPr>
      <w:bookmarkStart w:id="7" w:name="OLE_LINK29"/>
      <w:r w:rsidRPr="00416702">
        <w:rPr>
          <w:rFonts w:asciiTheme="majorHAnsi" w:hAnsiTheme="majorHAnsi" w:cstheme="majorHAnsi"/>
        </w:rPr>
        <w:t>Uma composição é um conjunto</w:t>
      </w:r>
      <w:ins w:id="8" w:author="Jussara R." w:date="2023-12-05T17:49:00Z">
        <w:r w:rsidR="00CD005D">
          <w:rPr>
            <w:rFonts w:asciiTheme="majorHAnsi" w:hAnsiTheme="majorHAnsi" w:cstheme="majorHAnsi"/>
          </w:rPr>
          <w:t xml:space="preserve"> coeso que reúne</w:t>
        </w:r>
      </w:ins>
      <w:del w:id="9" w:author="Jussara R." w:date="2023-12-05T17:49:00Z">
        <w:r w:rsidRPr="00416702" w:rsidDel="00CD005D">
          <w:rPr>
            <w:rFonts w:asciiTheme="majorHAnsi" w:hAnsiTheme="majorHAnsi" w:cstheme="majorHAnsi"/>
          </w:rPr>
          <w:delText xml:space="preserve"> de</w:delText>
        </w:r>
      </w:del>
      <w:r w:rsidRPr="00416702">
        <w:rPr>
          <w:rFonts w:asciiTheme="majorHAnsi" w:hAnsiTheme="majorHAnsi" w:cstheme="majorHAnsi"/>
        </w:rPr>
        <w:t xml:space="preserve"> informações</w:t>
      </w:r>
      <w:r w:rsidR="00CF14B0">
        <w:rPr>
          <w:rFonts w:asciiTheme="majorHAnsi" w:hAnsiTheme="majorHAnsi" w:cstheme="majorHAnsi"/>
        </w:rPr>
        <w:t xml:space="preserve"> </w:t>
      </w:r>
      <w:del w:id="10" w:author="Jussara R." w:date="2023-12-05T17:50:00Z">
        <w:r w:rsidR="00CF14B0" w:rsidDel="00CD005D">
          <w:rPr>
            <w:rFonts w:asciiTheme="majorHAnsi" w:hAnsiTheme="majorHAnsi" w:cstheme="majorHAnsi"/>
          </w:rPr>
          <w:delText xml:space="preserve">elencadas </w:delText>
        </w:r>
      </w:del>
      <w:ins w:id="11" w:author="Jussara R." w:date="2023-12-05T17:50:00Z">
        <w:r w:rsidR="00CD005D">
          <w:rPr>
            <w:rFonts w:asciiTheme="majorHAnsi" w:hAnsiTheme="majorHAnsi" w:cstheme="majorHAnsi"/>
          </w:rPr>
          <w:t xml:space="preserve">previamente </w:t>
        </w:r>
        <w:r w:rsidR="00CD005D">
          <w:rPr>
            <w:rFonts w:asciiTheme="majorHAnsi" w:hAnsiTheme="majorHAnsi" w:cstheme="majorHAnsi"/>
          </w:rPr>
          <w:t xml:space="preserve"> </w:t>
        </w:r>
      </w:ins>
      <w:del w:id="12" w:author="Jussara R." w:date="2023-12-05T17:50:00Z">
        <w:r w:rsidR="00CF14B0" w:rsidDel="00CD005D">
          <w:rPr>
            <w:rFonts w:asciiTheme="majorHAnsi" w:hAnsiTheme="majorHAnsi" w:cstheme="majorHAnsi"/>
          </w:rPr>
          <w:delText>anteriormente</w:delText>
        </w:r>
        <w:r w:rsidRPr="00416702" w:rsidDel="00CD005D">
          <w:rPr>
            <w:rFonts w:asciiTheme="majorHAnsi" w:hAnsiTheme="majorHAnsi" w:cstheme="majorHAnsi"/>
          </w:rPr>
          <w:delText xml:space="preserve"> reunid</w:delText>
        </w:r>
        <w:r w:rsidR="00CF14B0" w:rsidDel="00CD005D">
          <w:rPr>
            <w:rFonts w:asciiTheme="majorHAnsi" w:hAnsiTheme="majorHAnsi" w:cstheme="majorHAnsi"/>
          </w:rPr>
          <w:delText>as</w:delText>
        </w:r>
      </w:del>
      <w:ins w:id="13" w:author="Jussara R." w:date="2023-12-05T17:50:00Z">
        <w:r w:rsidR="00CD005D">
          <w:rPr>
            <w:rFonts w:asciiTheme="majorHAnsi" w:hAnsiTheme="majorHAnsi" w:cstheme="majorHAnsi"/>
          </w:rPr>
          <w:t>listadas de forma lógica. Ele fornece</w:t>
        </w:r>
      </w:ins>
      <w:r w:rsidRPr="00416702">
        <w:rPr>
          <w:rFonts w:asciiTheme="majorHAnsi" w:hAnsiTheme="majorHAnsi" w:cstheme="majorHAnsi"/>
        </w:rPr>
        <w:t xml:space="preserve"> </w:t>
      </w:r>
      <w:del w:id="14" w:author="Jussara R." w:date="2023-12-05T17:50:00Z">
        <w:r w:rsidRPr="00416702" w:rsidDel="00CD005D">
          <w:rPr>
            <w:rFonts w:asciiTheme="majorHAnsi" w:hAnsiTheme="majorHAnsi" w:cstheme="majorHAnsi"/>
          </w:rPr>
          <w:delText xml:space="preserve">em um documento lógico que </w:delText>
        </w:r>
      </w:del>
      <w:del w:id="15" w:author="Jussara R." w:date="2023-12-05T17:51:00Z">
        <w:r w:rsidRPr="00416702" w:rsidDel="00CD005D">
          <w:rPr>
            <w:rFonts w:asciiTheme="majorHAnsi" w:hAnsiTheme="majorHAnsi" w:cstheme="majorHAnsi"/>
          </w:rPr>
          <w:delText xml:space="preserve">fornece </w:delText>
        </w:r>
      </w:del>
      <w:r w:rsidRPr="00416702">
        <w:rPr>
          <w:rFonts w:asciiTheme="majorHAnsi" w:hAnsiTheme="majorHAnsi" w:cstheme="majorHAnsi"/>
        </w:rPr>
        <w:t xml:space="preserve">uma declaração única </w:t>
      </w:r>
      <w:r>
        <w:rPr>
          <w:rFonts w:asciiTheme="majorHAnsi" w:hAnsiTheme="majorHAnsi" w:cstheme="majorHAnsi"/>
        </w:rPr>
        <w:t xml:space="preserve">e </w:t>
      </w:r>
      <w:r w:rsidRPr="00416702">
        <w:rPr>
          <w:rFonts w:asciiTheme="majorHAnsi" w:hAnsiTheme="majorHAnsi" w:cstheme="majorHAnsi"/>
        </w:rPr>
        <w:t xml:space="preserve">coerente de significado, </w:t>
      </w:r>
      <w:bookmarkStart w:id="16" w:name="OLE_LINK28"/>
      <w:r w:rsidRPr="00416702">
        <w:rPr>
          <w:rFonts w:asciiTheme="majorHAnsi" w:hAnsiTheme="majorHAnsi" w:cstheme="majorHAnsi"/>
        </w:rPr>
        <w:t>estabelece</w:t>
      </w:r>
      <w:ins w:id="17" w:author="Jussara R." w:date="2023-12-05T17:51:00Z">
        <w:r w:rsidR="00CD005D">
          <w:rPr>
            <w:rFonts w:asciiTheme="majorHAnsi" w:hAnsiTheme="majorHAnsi" w:cstheme="majorHAnsi"/>
          </w:rPr>
          <w:t>ndo</w:t>
        </w:r>
      </w:ins>
      <w:r w:rsidRPr="00416702">
        <w:rPr>
          <w:rFonts w:asciiTheme="majorHAnsi" w:hAnsiTheme="majorHAnsi" w:cstheme="majorHAnsi"/>
        </w:rPr>
        <w:t xml:space="preserve"> seu próprio contexto</w:t>
      </w:r>
      <w:ins w:id="18" w:author="Jussara R." w:date="2023-12-05T17:51:00Z">
        <w:r w:rsidR="00CD005D">
          <w:rPr>
            <w:rFonts w:asciiTheme="majorHAnsi" w:hAnsiTheme="majorHAnsi" w:cstheme="majorHAnsi"/>
          </w:rPr>
          <w:t xml:space="preserve">. Além disso, </w:t>
        </w:r>
      </w:ins>
      <w:r w:rsidRPr="00416702">
        <w:rPr>
          <w:rFonts w:asciiTheme="majorHAnsi" w:hAnsiTheme="majorHAnsi" w:cstheme="majorHAnsi"/>
        </w:rPr>
        <w:t xml:space="preserve"> </w:t>
      </w:r>
      <w:del w:id="19" w:author="Jussara R." w:date="2023-12-05T17:51:00Z">
        <w:r w:rsidRPr="00416702" w:rsidDel="00CD005D">
          <w:rPr>
            <w:rFonts w:asciiTheme="majorHAnsi" w:hAnsiTheme="majorHAnsi" w:cstheme="majorHAnsi"/>
          </w:rPr>
          <w:delText xml:space="preserve">e que </w:delText>
        </w:r>
      </w:del>
      <w:r w:rsidRPr="00416702">
        <w:rPr>
          <w:rFonts w:asciiTheme="majorHAnsi" w:hAnsiTheme="majorHAnsi" w:cstheme="majorHAnsi"/>
        </w:rPr>
        <w:t xml:space="preserve">possui </w:t>
      </w:r>
      <w:del w:id="20" w:author="Jussara R." w:date="2023-12-05T17:48:00Z">
        <w:r w:rsidRPr="00416702" w:rsidDel="00CD005D">
          <w:rPr>
            <w:rFonts w:asciiTheme="majorHAnsi" w:hAnsiTheme="majorHAnsi" w:cstheme="majorHAnsi"/>
          </w:rPr>
          <w:delText xml:space="preserve">atestado </w:delText>
        </w:r>
      </w:del>
      <w:ins w:id="21" w:author="Jussara R." w:date="2023-12-05T17:48:00Z">
        <w:r w:rsidR="00CD005D" w:rsidRPr="00416702">
          <w:rPr>
            <w:rFonts w:asciiTheme="majorHAnsi" w:hAnsiTheme="majorHAnsi" w:cstheme="majorHAnsi"/>
          </w:rPr>
          <w:t xml:space="preserve"> </w:t>
        </w:r>
      </w:ins>
      <w:ins w:id="22" w:author="Jussara R." w:date="2023-12-05T17:49:00Z">
        <w:r w:rsidR="00CD005D">
          <w:rPr>
            <w:rFonts w:asciiTheme="majorHAnsi" w:hAnsiTheme="majorHAnsi" w:cstheme="majorHAnsi"/>
          </w:rPr>
          <w:t xml:space="preserve">validação </w:t>
        </w:r>
      </w:ins>
      <w:del w:id="23" w:author="Jussara R." w:date="2023-12-05T17:49:00Z">
        <w:r w:rsidRPr="00416702" w:rsidDel="00CD005D">
          <w:rPr>
            <w:rFonts w:asciiTheme="majorHAnsi" w:hAnsiTheme="majorHAnsi" w:cstheme="majorHAnsi"/>
          </w:rPr>
          <w:delText xml:space="preserve">clínico </w:delText>
        </w:r>
      </w:del>
      <w:ins w:id="24" w:author="Jussara R." w:date="2023-12-05T17:51:00Z">
        <w:r w:rsidR="00CD005D">
          <w:rPr>
            <w:rFonts w:asciiTheme="majorHAnsi" w:hAnsiTheme="majorHAnsi" w:cstheme="majorHAnsi"/>
          </w:rPr>
          <w:t>da autoridade que o em</w:t>
        </w:r>
      </w:ins>
      <w:ins w:id="25" w:author="Jussara R." w:date="2023-12-05T17:52:00Z">
        <w:r w:rsidR="00CD005D">
          <w:rPr>
            <w:rFonts w:asciiTheme="majorHAnsi" w:hAnsiTheme="majorHAnsi" w:cstheme="majorHAnsi"/>
          </w:rPr>
          <w:t>ite</w:t>
        </w:r>
      </w:ins>
      <w:del w:id="26" w:author="Jussara R." w:date="2023-12-05T17:51:00Z">
        <w:r w:rsidRPr="00416702" w:rsidDel="00CD005D">
          <w:rPr>
            <w:rFonts w:asciiTheme="majorHAnsi" w:hAnsiTheme="majorHAnsi" w:cstheme="majorHAnsi"/>
          </w:rPr>
          <w:delText>de quem</w:delText>
        </w:r>
      </w:del>
      <w:del w:id="27" w:author="Jussara R." w:date="2023-12-05T17:52:00Z">
        <w:r w:rsidRPr="00416702" w:rsidDel="00CD005D">
          <w:rPr>
            <w:rFonts w:asciiTheme="majorHAnsi" w:hAnsiTheme="majorHAnsi" w:cstheme="majorHAnsi"/>
          </w:rPr>
          <w:delText xml:space="preserve"> está fazendo a declaração</w:delText>
        </w:r>
      </w:del>
      <w:bookmarkEnd w:id="7"/>
      <w:bookmarkEnd w:id="16"/>
      <w:r w:rsidRPr="00416702">
        <w:rPr>
          <w:rFonts w:asciiTheme="majorHAnsi" w:hAnsiTheme="majorHAnsi" w:cstheme="majorHAnsi"/>
        </w:rPr>
        <w:t xml:space="preserve">. </w:t>
      </w:r>
      <w:bookmarkStart w:id="28" w:name="OLE_LINK30"/>
    </w:p>
    <w:p w14:paraId="23FDAB8E" w14:textId="138B6FDF" w:rsidR="00416702" w:rsidDel="00CD005D" w:rsidRDefault="00CD005D" w:rsidP="00CD005D">
      <w:pPr>
        <w:jc w:val="both"/>
        <w:rPr>
          <w:del w:id="29" w:author="Jussara R." w:date="2023-12-05T17:52:00Z"/>
          <w:rFonts w:asciiTheme="majorHAnsi" w:hAnsiTheme="majorHAnsi" w:cstheme="majorHAnsi"/>
        </w:rPr>
      </w:pPr>
      <w:ins w:id="30" w:author="Jussara R." w:date="2023-12-05T17:52:00Z">
        <w:r w:rsidRPr="00CD005D">
          <w:rPr>
            <w:rFonts w:asciiTheme="majorHAnsi" w:hAnsiTheme="majorHAnsi" w:cstheme="majorHAnsi"/>
          </w:rPr>
          <w:t>Embora uma Composição estabeleça a estrutura, ela não contém, de fato, o conteúdo completo. Em vez disso, todo o conteúdo de um documento é armazenado em um Pacote, no qual a Composição é o primeiro recurso incluído. Diversos outros recursos compõem o recurso CompositionBRIPS, que serve principalmente para endereçar e apresentar esses dados na visualização do resumo do paciente.</w:t>
        </w:r>
      </w:ins>
      <w:ins w:id="31" w:author="Jussara R." w:date="2023-12-05T17:53:00Z">
        <w:r>
          <w:rPr>
            <w:rFonts w:asciiTheme="majorHAnsi" w:hAnsiTheme="majorHAnsi" w:cstheme="majorHAnsi"/>
          </w:rPr>
          <w:t xml:space="preserve"> </w:t>
        </w:r>
      </w:ins>
      <w:del w:id="32" w:author="Jussara R." w:date="2023-12-05T17:52:00Z">
        <w:r w:rsidR="00416702" w:rsidRPr="00416702" w:rsidDel="00CD005D">
          <w:rPr>
            <w:rFonts w:asciiTheme="majorHAnsi" w:hAnsiTheme="majorHAnsi" w:cstheme="majorHAnsi"/>
          </w:rPr>
          <w:delText>Embora uma Composição defina a estrutura, ela na verdade não contém o conteúdo</w:delText>
        </w:r>
        <w:r w:rsidR="00416702" w:rsidDel="00CD005D">
          <w:rPr>
            <w:rFonts w:asciiTheme="majorHAnsi" w:hAnsiTheme="majorHAnsi" w:cstheme="majorHAnsi"/>
          </w:rPr>
          <w:delText>,</w:delText>
        </w:r>
        <w:r w:rsidR="00416702" w:rsidRPr="00416702" w:rsidDel="00CD005D">
          <w:rPr>
            <w:rFonts w:asciiTheme="majorHAnsi" w:hAnsiTheme="majorHAnsi" w:cstheme="majorHAnsi"/>
          </w:rPr>
          <w:delText xml:space="preserve"> em vez disso, o conteúdo completo de um documento está contido em um Pacote, do qual a Composição é o primeiro recurso contido.</w:delText>
        </w:r>
        <w:r w:rsidR="00416702" w:rsidDel="00CD005D">
          <w:rPr>
            <w:rFonts w:asciiTheme="majorHAnsi" w:hAnsiTheme="majorHAnsi" w:cstheme="majorHAnsi"/>
          </w:rPr>
          <w:delText xml:space="preserve"> Vários outros recursos compõem o recurso CompositionBRIPS, que </w:delText>
        </w:r>
        <w:r w:rsidR="00CF14B0" w:rsidDel="00CD005D">
          <w:rPr>
            <w:rFonts w:asciiTheme="majorHAnsi" w:hAnsiTheme="majorHAnsi" w:cstheme="majorHAnsi"/>
          </w:rPr>
          <w:delText xml:space="preserve">apenas endereça e </w:delText>
        </w:r>
        <w:r w:rsidR="00416702" w:rsidDel="00CD005D">
          <w:rPr>
            <w:rFonts w:asciiTheme="majorHAnsi" w:hAnsiTheme="majorHAnsi" w:cstheme="majorHAnsi"/>
          </w:rPr>
          <w:delText>exibe estes dados na visualização do sumário do paciente.</w:delText>
        </w:r>
      </w:del>
    </w:p>
    <w:bookmarkEnd w:id="28"/>
    <w:p w14:paraId="7BDF1BB1" w14:textId="27EC7290" w:rsidR="001C3A1C" w:rsidRDefault="00CF14B0" w:rsidP="00A3783C">
      <w:pPr>
        <w:jc w:val="both"/>
        <w:rPr>
          <w:rFonts w:asciiTheme="majorHAnsi" w:hAnsiTheme="majorHAnsi" w:cstheme="majorHAnsi"/>
          <w:b/>
          <w:bCs/>
        </w:rPr>
      </w:pPr>
      <w:r>
        <w:rPr>
          <w:rFonts w:asciiTheme="majorHAnsi" w:hAnsiTheme="majorHAnsi" w:cstheme="majorHAnsi"/>
        </w:rPr>
        <w:t>Hoje o Sumário do Paciente recebe dados da RNDS de imunização, alergia e alguns exames relacionados à Covid-19. As demais seções não serão exibidas na composição, pois não estão ainda disponíveis na RNDS, à</w:t>
      </w:r>
      <w:r w:rsidR="00416702">
        <w:rPr>
          <w:rFonts w:asciiTheme="majorHAnsi" w:hAnsiTheme="majorHAnsi" w:cstheme="majorHAnsi"/>
        </w:rPr>
        <w:t xml:space="preserve"> medida que os dados entrarem na RN</w:t>
      </w:r>
      <w:r>
        <w:rPr>
          <w:rFonts w:asciiTheme="majorHAnsi" w:hAnsiTheme="majorHAnsi" w:cstheme="majorHAnsi"/>
        </w:rPr>
        <w:t>DS</w:t>
      </w:r>
      <w:r w:rsidR="00416702">
        <w:rPr>
          <w:rFonts w:asciiTheme="majorHAnsi" w:hAnsiTheme="majorHAnsi" w:cstheme="majorHAnsi"/>
        </w:rPr>
        <w:t xml:space="preserve"> eles serão apresentados no sumário do paciente. </w:t>
      </w:r>
    </w:p>
    <w:p w14:paraId="3CF05F81" w14:textId="412D2487" w:rsidR="003B6646" w:rsidRPr="000E642D" w:rsidRDefault="003B6646" w:rsidP="00A3783C">
      <w:pPr>
        <w:jc w:val="both"/>
        <w:rPr>
          <w:rFonts w:asciiTheme="majorHAnsi" w:hAnsiTheme="majorHAnsi" w:cstheme="majorHAnsi"/>
          <w:b/>
          <w:bCs/>
        </w:rPr>
      </w:pPr>
      <w:r w:rsidRPr="000E642D">
        <w:rPr>
          <w:rFonts w:asciiTheme="majorHAnsi" w:hAnsiTheme="majorHAnsi" w:cstheme="majorHAnsi"/>
          <w:b/>
          <w:bCs/>
        </w:rPr>
        <w:t>Uso indevido</w:t>
      </w:r>
    </w:p>
    <w:p w14:paraId="0EA69286" w14:textId="44E5F034" w:rsidR="00BB4E94" w:rsidRPr="000E642D" w:rsidRDefault="00B75426" w:rsidP="003B6646">
      <w:pPr>
        <w:jc w:val="both"/>
        <w:rPr>
          <w:rFonts w:asciiTheme="majorHAnsi" w:hAnsiTheme="majorHAnsi" w:cstheme="majorHAnsi"/>
          <w:color w:val="000000" w:themeColor="text1"/>
        </w:rPr>
      </w:pPr>
      <w:r w:rsidRPr="000E642D">
        <w:rPr>
          <w:rFonts w:asciiTheme="majorHAnsi" w:hAnsiTheme="majorHAnsi" w:cstheme="majorHAnsi"/>
          <w:color w:val="000000" w:themeColor="text1"/>
        </w:rPr>
        <w:t>Este recurso n</w:t>
      </w:r>
      <w:r w:rsidR="00BB4E94" w:rsidRPr="000E642D">
        <w:rPr>
          <w:rFonts w:asciiTheme="majorHAnsi" w:hAnsiTheme="majorHAnsi" w:cstheme="majorHAnsi"/>
          <w:color w:val="000000" w:themeColor="text1"/>
        </w:rPr>
        <w:t xml:space="preserve">ão deve ser utilizado </w:t>
      </w:r>
      <w:r w:rsidRPr="000E642D">
        <w:rPr>
          <w:rFonts w:asciiTheme="majorHAnsi" w:hAnsiTheme="majorHAnsi" w:cstheme="majorHAnsi"/>
          <w:color w:val="000000" w:themeColor="text1"/>
        </w:rPr>
        <w:t xml:space="preserve">para </w:t>
      </w:r>
      <w:r w:rsidR="00AF2770">
        <w:rPr>
          <w:rFonts w:asciiTheme="majorHAnsi" w:hAnsiTheme="majorHAnsi" w:cstheme="majorHAnsi"/>
          <w:color w:val="000000" w:themeColor="text1"/>
        </w:rPr>
        <w:t xml:space="preserve">criar as informações do paciente, mas </w:t>
      </w:r>
      <w:ins w:id="33" w:author="Jussara R." w:date="2023-12-05T17:53:00Z">
        <w:r w:rsidR="00CD005D">
          <w:rPr>
            <w:rFonts w:asciiTheme="majorHAnsi" w:hAnsiTheme="majorHAnsi" w:cstheme="majorHAnsi"/>
            <w:color w:val="000000" w:themeColor="text1"/>
          </w:rPr>
          <w:t xml:space="preserve">para </w:t>
        </w:r>
      </w:ins>
      <w:r w:rsidR="00AF2770">
        <w:rPr>
          <w:rFonts w:asciiTheme="majorHAnsi" w:hAnsiTheme="majorHAnsi" w:cstheme="majorHAnsi"/>
          <w:color w:val="000000" w:themeColor="text1"/>
        </w:rPr>
        <w:t>receber os elementos que compõem a história clínica do paciente, fazendo referências a recursos já estabelecidos e que podem ser apresentados no Sumário do Paciente.</w:t>
      </w:r>
    </w:p>
    <w:p w14:paraId="6B0EA922" w14:textId="0BDF3FFD" w:rsidR="003B6646" w:rsidRPr="000E642D" w:rsidRDefault="003B6646" w:rsidP="003B6646">
      <w:pPr>
        <w:jc w:val="both"/>
        <w:rPr>
          <w:rFonts w:asciiTheme="majorHAnsi" w:hAnsiTheme="majorHAnsi" w:cstheme="majorHAnsi"/>
          <w:b/>
          <w:bCs/>
        </w:rPr>
      </w:pPr>
      <w:r w:rsidRPr="000E642D">
        <w:rPr>
          <w:rFonts w:asciiTheme="majorHAnsi" w:hAnsiTheme="majorHAnsi" w:cstheme="majorHAnsi"/>
          <w:b/>
          <w:bCs/>
        </w:rPr>
        <w:t>Caso</w:t>
      </w:r>
      <w:r w:rsidR="00BF2592" w:rsidRPr="000E642D">
        <w:rPr>
          <w:rFonts w:asciiTheme="majorHAnsi" w:hAnsiTheme="majorHAnsi" w:cstheme="majorHAnsi"/>
          <w:b/>
          <w:bCs/>
        </w:rPr>
        <w:t>s</w:t>
      </w:r>
      <w:r w:rsidRPr="000E642D">
        <w:rPr>
          <w:rFonts w:asciiTheme="majorHAnsi" w:hAnsiTheme="majorHAnsi" w:cstheme="majorHAnsi"/>
          <w:b/>
          <w:bCs/>
        </w:rPr>
        <w:t xml:space="preserve"> de uso</w:t>
      </w:r>
    </w:p>
    <w:p w14:paraId="503D6976" w14:textId="1EA692B8" w:rsidR="00BB4E94" w:rsidDel="00CD005D" w:rsidRDefault="00CD005D" w:rsidP="003B6646">
      <w:pPr>
        <w:jc w:val="both"/>
        <w:rPr>
          <w:del w:id="34" w:author="Jussara R." w:date="2023-12-05T17:54:00Z"/>
          <w:rFonts w:asciiTheme="majorHAnsi" w:hAnsiTheme="majorHAnsi" w:cstheme="majorHAnsi"/>
        </w:rPr>
      </w:pPr>
      <w:bookmarkStart w:id="35" w:name="OLE_LINK31"/>
      <w:ins w:id="36" w:author="Jussara R." w:date="2023-12-05T17:54:00Z">
        <w:r w:rsidRPr="00CD005D">
          <w:rPr>
            <w:rFonts w:asciiTheme="majorHAnsi" w:hAnsiTheme="majorHAnsi" w:cstheme="majorHAnsi"/>
          </w:rPr>
          <w:t>O recurso CompositionBRIPS é exibido na tela de visualização do Sumário do Paciente. As informações do paciente são encaminhadas ao curador do resumo, que apresenta as seções correspondentes. Além disso, o recurso também recebe dados de instituições fora do Brasil, e esses dados são exibidos no Sumário do Paciente de acordo com as diretrizes estabelecidas no guia de implementação.</w:t>
        </w:r>
      </w:ins>
      <w:del w:id="37" w:author="Jussara R." w:date="2023-12-05T17:54:00Z">
        <w:r w:rsidR="00AF2770" w:rsidDel="00CD005D">
          <w:rPr>
            <w:rFonts w:asciiTheme="majorHAnsi" w:hAnsiTheme="majorHAnsi" w:cstheme="majorHAnsi"/>
          </w:rPr>
          <w:delText xml:space="preserve">O recurso CompositionBRIPS é apresentado na tela de visualização do Sumário do Paciente. As informações do paciente são enviadas para o curador do sumário, o qual exibe as seções correspondentes. O recurso também recebe os dados que vem </w:delText>
        </w:r>
        <w:r w:rsidR="00076BDA" w:rsidDel="00CD005D">
          <w:rPr>
            <w:rFonts w:asciiTheme="majorHAnsi" w:hAnsiTheme="majorHAnsi" w:cstheme="majorHAnsi"/>
          </w:rPr>
          <w:delText>d</w:delText>
        </w:r>
        <w:r w:rsidR="00AF2770" w:rsidDel="00CD005D">
          <w:rPr>
            <w:rFonts w:asciiTheme="majorHAnsi" w:hAnsiTheme="majorHAnsi" w:cstheme="majorHAnsi"/>
          </w:rPr>
          <w:delText>e instituições de fora do Brasil e os dados são exibidos no Sumário do Paciente em conformidade com as diretrizes d</w:delText>
        </w:r>
        <w:r w:rsidR="00076BDA" w:rsidDel="00CD005D">
          <w:rPr>
            <w:rFonts w:asciiTheme="majorHAnsi" w:hAnsiTheme="majorHAnsi" w:cstheme="majorHAnsi"/>
          </w:rPr>
          <w:delText>o guia de implementação</w:delText>
        </w:r>
        <w:r w:rsidR="00AF2770" w:rsidDel="00CD005D">
          <w:rPr>
            <w:rFonts w:asciiTheme="majorHAnsi" w:hAnsiTheme="majorHAnsi" w:cstheme="majorHAnsi"/>
          </w:rPr>
          <w:delText>.</w:delText>
        </w:r>
      </w:del>
    </w:p>
    <w:p w14:paraId="727EFCC1" w14:textId="77777777" w:rsidR="00CD005D" w:rsidRPr="000E642D" w:rsidRDefault="00CD005D" w:rsidP="003B6646">
      <w:pPr>
        <w:jc w:val="both"/>
        <w:rPr>
          <w:ins w:id="38" w:author="Jussara R." w:date="2023-12-05T17:54:00Z"/>
          <w:rFonts w:asciiTheme="majorHAnsi" w:hAnsiTheme="majorHAnsi" w:cstheme="majorHAnsi"/>
        </w:rPr>
      </w:pPr>
    </w:p>
    <w:bookmarkEnd w:id="35"/>
    <w:p w14:paraId="13C9B92B" w14:textId="1DD35A56" w:rsidR="003B6646" w:rsidRPr="000E642D" w:rsidRDefault="003B6646" w:rsidP="003B6646">
      <w:pPr>
        <w:jc w:val="both"/>
        <w:rPr>
          <w:rFonts w:asciiTheme="majorHAnsi" w:hAnsiTheme="majorHAnsi" w:cstheme="majorHAnsi"/>
          <w:b/>
          <w:bCs/>
        </w:rPr>
      </w:pPr>
      <w:r w:rsidRPr="000E642D">
        <w:rPr>
          <w:rFonts w:asciiTheme="majorHAnsi" w:hAnsiTheme="majorHAnsi" w:cstheme="majorHAnsi"/>
          <w:b/>
          <w:bCs/>
        </w:rPr>
        <w:lastRenderedPageBreak/>
        <w:t>Identificadores</w:t>
      </w:r>
    </w:p>
    <w:p w14:paraId="10D466A4" w14:textId="4ABB9CE2" w:rsidR="001E4EE8" w:rsidRPr="000E642D" w:rsidRDefault="004F5079" w:rsidP="001E4EE8">
      <w:pPr>
        <w:jc w:val="both"/>
        <w:rPr>
          <w:rFonts w:asciiTheme="majorHAnsi" w:hAnsiTheme="majorHAnsi" w:cstheme="majorHAnsi"/>
        </w:rPr>
      </w:pPr>
      <w:r>
        <w:rPr>
          <w:rFonts w:asciiTheme="majorHAnsi" w:hAnsiTheme="majorHAnsi" w:cstheme="majorHAnsi"/>
        </w:rPr>
        <w:t>Não se aplica.</w:t>
      </w:r>
    </w:p>
    <w:p w14:paraId="4A99334A" w14:textId="77777777" w:rsidR="001A53B9" w:rsidRPr="000E642D" w:rsidRDefault="001A53B9" w:rsidP="003B6646">
      <w:pPr>
        <w:jc w:val="both"/>
        <w:rPr>
          <w:rFonts w:asciiTheme="majorHAnsi" w:hAnsiTheme="majorHAnsi" w:cstheme="majorHAnsi"/>
          <w:b/>
          <w:bCs/>
        </w:rPr>
      </w:pPr>
      <w:r w:rsidRPr="000E642D">
        <w:rPr>
          <w:rFonts w:asciiTheme="majorHAnsi" w:hAnsiTheme="majorHAnsi" w:cstheme="majorHAnsi"/>
          <w:b/>
          <w:bCs/>
        </w:rPr>
        <w:t>Extensões</w:t>
      </w:r>
    </w:p>
    <w:p w14:paraId="72518D60" w14:textId="3244FD6E" w:rsidR="001A53B9" w:rsidRPr="000E642D" w:rsidRDefault="00CA099E" w:rsidP="003B6646">
      <w:pPr>
        <w:jc w:val="both"/>
        <w:rPr>
          <w:rFonts w:asciiTheme="majorHAnsi" w:hAnsiTheme="majorHAnsi" w:cstheme="majorHAnsi"/>
        </w:rPr>
      </w:pPr>
      <w:r w:rsidRPr="000E642D">
        <w:rPr>
          <w:rFonts w:asciiTheme="majorHAnsi" w:hAnsiTheme="majorHAnsi" w:cstheme="majorHAnsi"/>
        </w:rPr>
        <w:t>Este perfil não possui extensões.</w:t>
      </w:r>
    </w:p>
    <w:p w14:paraId="13324A8A" w14:textId="77777777" w:rsidR="00B75426" w:rsidRPr="000E642D" w:rsidRDefault="003B6646" w:rsidP="00B75426">
      <w:pPr>
        <w:jc w:val="both"/>
        <w:rPr>
          <w:rFonts w:asciiTheme="majorHAnsi" w:hAnsiTheme="majorHAnsi" w:cstheme="majorHAnsi"/>
          <w:b/>
          <w:bCs/>
        </w:rPr>
      </w:pPr>
      <w:r w:rsidRPr="000E642D">
        <w:rPr>
          <w:rFonts w:asciiTheme="majorHAnsi" w:hAnsiTheme="majorHAnsi" w:cstheme="majorHAnsi"/>
          <w:b/>
          <w:bCs/>
        </w:rPr>
        <w:t>Limites e Relacionamentos</w:t>
      </w:r>
    </w:p>
    <w:p w14:paraId="43734064" w14:textId="5C6A8919" w:rsidR="00482343" w:rsidRDefault="00B75426" w:rsidP="003B6646">
      <w:pPr>
        <w:jc w:val="both"/>
        <w:rPr>
          <w:rFonts w:asciiTheme="majorHAnsi" w:hAnsiTheme="majorHAnsi" w:cstheme="majorHAnsi"/>
        </w:rPr>
      </w:pPr>
      <w:r w:rsidRPr="000E642D">
        <w:rPr>
          <w:rFonts w:asciiTheme="majorHAnsi" w:hAnsiTheme="majorHAnsi" w:cstheme="majorHAnsi"/>
        </w:rPr>
        <w:t xml:space="preserve">Este recurso </w:t>
      </w:r>
      <w:r w:rsidR="00A742E4" w:rsidRPr="000E642D">
        <w:rPr>
          <w:rFonts w:asciiTheme="majorHAnsi" w:hAnsiTheme="majorHAnsi" w:cstheme="majorHAnsi"/>
        </w:rPr>
        <w:t xml:space="preserve">faz referência </w:t>
      </w:r>
      <w:r w:rsidR="009D67DB">
        <w:rPr>
          <w:rFonts w:asciiTheme="majorHAnsi" w:hAnsiTheme="majorHAnsi" w:cstheme="majorHAnsi"/>
        </w:rPr>
        <w:t>a vários recursos do IPS, pois ele é uma composição dos principais itens acerca da história clínica do paciente.</w:t>
      </w:r>
      <w:r w:rsidR="00482343">
        <w:rPr>
          <w:rFonts w:asciiTheme="majorHAnsi" w:hAnsiTheme="majorHAnsi" w:cstheme="majorHAnsi"/>
        </w:rPr>
        <w:t xml:space="preserve"> </w:t>
      </w:r>
      <w:r w:rsidR="00AD24E1">
        <w:rPr>
          <w:rFonts w:asciiTheme="majorHAnsi" w:hAnsiTheme="majorHAnsi" w:cstheme="majorHAnsi"/>
        </w:rPr>
        <w:t>Algun</w:t>
      </w:r>
      <w:r w:rsidR="00482343">
        <w:rPr>
          <w:rFonts w:asciiTheme="majorHAnsi" w:hAnsiTheme="majorHAnsi" w:cstheme="majorHAnsi"/>
        </w:rPr>
        <w:t xml:space="preserve">s </w:t>
      </w:r>
      <w:r w:rsidR="00AD24E1">
        <w:rPr>
          <w:rFonts w:asciiTheme="majorHAnsi" w:hAnsiTheme="majorHAnsi" w:cstheme="majorHAnsi"/>
        </w:rPr>
        <w:t xml:space="preserve">dos </w:t>
      </w:r>
      <w:r w:rsidR="00482343">
        <w:rPr>
          <w:rFonts w:asciiTheme="majorHAnsi" w:hAnsiTheme="majorHAnsi" w:cstheme="majorHAnsi"/>
        </w:rPr>
        <w:t>recursos referenciados</w:t>
      </w:r>
      <w:r w:rsidR="00AD24E1">
        <w:rPr>
          <w:rFonts w:asciiTheme="majorHAnsi" w:hAnsiTheme="majorHAnsi" w:cstheme="majorHAnsi"/>
        </w:rPr>
        <w:t xml:space="preserve"> são</w:t>
      </w:r>
      <w:r w:rsidR="00482343">
        <w:rPr>
          <w:rFonts w:asciiTheme="majorHAnsi" w:hAnsiTheme="majorHAnsi" w:cstheme="majorHAnsi"/>
        </w:rPr>
        <w:t xml:space="preserve">: </w:t>
      </w:r>
      <w:r w:rsidR="00482343" w:rsidRPr="00482343">
        <w:rPr>
          <w:rFonts w:asciiTheme="majorHAnsi" w:hAnsiTheme="majorHAnsi" w:cstheme="majorHAnsi"/>
        </w:rPr>
        <w:t>PractitionerBRIPS</w:t>
      </w:r>
      <w:r w:rsidR="00482343">
        <w:rPr>
          <w:rFonts w:asciiTheme="majorHAnsi" w:hAnsiTheme="majorHAnsi" w:cstheme="majorHAnsi"/>
        </w:rPr>
        <w:t xml:space="preserve">, </w:t>
      </w:r>
      <w:r w:rsidR="00482343" w:rsidRPr="00482343">
        <w:rPr>
          <w:rFonts w:asciiTheme="majorHAnsi" w:hAnsiTheme="majorHAnsi" w:cstheme="majorHAnsi"/>
        </w:rPr>
        <w:t>PractitionerRoleBRIPS</w:t>
      </w:r>
      <w:r w:rsidR="00482343">
        <w:rPr>
          <w:rFonts w:asciiTheme="majorHAnsi" w:hAnsiTheme="majorHAnsi" w:cstheme="majorHAnsi"/>
        </w:rPr>
        <w:t xml:space="preserve">, </w:t>
      </w:r>
      <w:r w:rsidR="00482343" w:rsidRPr="00482343">
        <w:rPr>
          <w:rFonts w:asciiTheme="majorHAnsi" w:hAnsiTheme="majorHAnsi" w:cstheme="majorHAnsi"/>
        </w:rPr>
        <w:t>PatientBRIPS</w:t>
      </w:r>
      <w:r w:rsidR="00482343">
        <w:rPr>
          <w:rFonts w:asciiTheme="majorHAnsi" w:hAnsiTheme="majorHAnsi" w:cstheme="majorHAnsi"/>
        </w:rPr>
        <w:t xml:space="preserve">, </w:t>
      </w:r>
      <w:r w:rsidR="00482343" w:rsidRPr="00482343">
        <w:rPr>
          <w:rFonts w:asciiTheme="majorHAnsi" w:hAnsiTheme="majorHAnsi" w:cstheme="majorHAnsi"/>
        </w:rPr>
        <w:t>OrganizationBRIPS</w:t>
      </w:r>
      <w:r w:rsidR="00482343">
        <w:rPr>
          <w:rFonts w:asciiTheme="majorHAnsi" w:hAnsiTheme="majorHAnsi" w:cstheme="majorHAnsi"/>
        </w:rPr>
        <w:t>,</w:t>
      </w:r>
      <w:r w:rsidR="00AD24E1">
        <w:rPr>
          <w:rFonts w:asciiTheme="majorHAnsi" w:hAnsiTheme="majorHAnsi" w:cstheme="majorHAnsi"/>
        </w:rPr>
        <w:t xml:space="preserve"> </w:t>
      </w:r>
      <w:r w:rsidR="00482343" w:rsidRPr="00482343">
        <w:rPr>
          <w:rFonts w:asciiTheme="majorHAnsi" w:hAnsiTheme="majorHAnsi" w:cstheme="majorHAnsi"/>
        </w:rPr>
        <w:t>AllergyIntolerance</w:t>
      </w:r>
      <w:r w:rsidR="00482343">
        <w:rPr>
          <w:rFonts w:asciiTheme="majorHAnsi" w:hAnsiTheme="majorHAnsi" w:cstheme="majorHAnsi"/>
        </w:rPr>
        <w:t>BRIPS,</w:t>
      </w:r>
      <w:r w:rsidR="00482343" w:rsidRPr="00482343">
        <w:rPr>
          <w:rFonts w:asciiTheme="majorHAnsi" w:hAnsiTheme="majorHAnsi" w:cstheme="majorHAnsi"/>
        </w:rPr>
        <w:t xml:space="preserve"> MedicationStatemen</w:t>
      </w:r>
      <w:r w:rsidR="00482343">
        <w:rPr>
          <w:rFonts w:asciiTheme="majorHAnsi" w:hAnsiTheme="majorHAnsi" w:cstheme="majorHAnsi"/>
        </w:rPr>
        <w:t xml:space="preserve">t, </w:t>
      </w:r>
      <w:r w:rsidR="00482343" w:rsidRPr="00482343">
        <w:rPr>
          <w:rFonts w:asciiTheme="majorHAnsi" w:hAnsiTheme="majorHAnsi" w:cstheme="majorHAnsi"/>
        </w:rPr>
        <w:t>MedicationReques</w:t>
      </w:r>
      <w:r w:rsidR="00482343">
        <w:rPr>
          <w:rFonts w:asciiTheme="majorHAnsi" w:hAnsiTheme="majorHAnsi" w:cstheme="majorHAnsi"/>
        </w:rPr>
        <w:t xml:space="preserve">t, </w:t>
      </w:r>
      <w:r w:rsidR="00482343" w:rsidRPr="00482343">
        <w:rPr>
          <w:rFonts w:asciiTheme="majorHAnsi" w:hAnsiTheme="majorHAnsi" w:cstheme="majorHAnsi"/>
        </w:rPr>
        <w:t>MedicationAdministration</w:t>
      </w:r>
      <w:r w:rsidR="00482343">
        <w:rPr>
          <w:rFonts w:asciiTheme="majorHAnsi" w:hAnsiTheme="majorHAnsi" w:cstheme="majorHAnsi"/>
        </w:rPr>
        <w:t xml:space="preserve">, </w:t>
      </w:r>
      <w:r w:rsidR="00482343" w:rsidRPr="00482343">
        <w:rPr>
          <w:rFonts w:asciiTheme="majorHAnsi" w:hAnsiTheme="majorHAnsi" w:cstheme="majorHAnsi"/>
        </w:rPr>
        <w:t>MedicationDispense</w:t>
      </w:r>
      <w:r w:rsidR="00482343">
        <w:rPr>
          <w:rFonts w:asciiTheme="majorHAnsi" w:hAnsiTheme="majorHAnsi" w:cstheme="majorHAnsi"/>
        </w:rPr>
        <w:t xml:space="preserve">, </w:t>
      </w:r>
      <w:r w:rsidR="00482343" w:rsidRPr="00482343">
        <w:rPr>
          <w:rFonts w:asciiTheme="majorHAnsi" w:hAnsiTheme="majorHAnsi" w:cstheme="majorHAnsi"/>
        </w:rPr>
        <w:t>DocumentReference</w:t>
      </w:r>
      <w:r w:rsidR="00482343">
        <w:rPr>
          <w:rFonts w:asciiTheme="majorHAnsi" w:hAnsiTheme="majorHAnsi" w:cstheme="majorHAnsi"/>
        </w:rPr>
        <w:t>.</w:t>
      </w:r>
    </w:p>
    <w:p w14:paraId="571E7B0C" w14:textId="77777777" w:rsidR="00AD24E1" w:rsidRDefault="00AD24E1" w:rsidP="003B6646">
      <w:pPr>
        <w:jc w:val="both"/>
        <w:rPr>
          <w:rFonts w:asciiTheme="majorHAnsi" w:hAnsiTheme="majorHAnsi" w:cstheme="majorHAnsi"/>
        </w:rPr>
      </w:pPr>
    </w:p>
    <w:p w14:paraId="42F74FBE" w14:textId="67EB283B" w:rsidR="003478EA" w:rsidRDefault="00482343" w:rsidP="003B6646">
      <w:pPr>
        <w:jc w:val="both"/>
        <w:rPr>
          <w:rFonts w:asciiTheme="majorHAnsi" w:hAnsiTheme="majorHAnsi" w:cstheme="majorHAnsi"/>
        </w:rPr>
      </w:pPr>
      <w:r>
        <w:rPr>
          <w:rFonts w:asciiTheme="majorHAnsi" w:hAnsiTheme="majorHAnsi" w:cstheme="majorHAnsi"/>
        </w:rPr>
        <w:t xml:space="preserve"> </w:t>
      </w:r>
    </w:p>
    <w:p w14:paraId="5D8C63E5" w14:textId="77777777" w:rsidR="00482343" w:rsidRDefault="00482343" w:rsidP="003B6646">
      <w:pPr>
        <w:jc w:val="both"/>
        <w:rPr>
          <w:rFonts w:asciiTheme="majorHAnsi" w:hAnsiTheme="majorHAnsi" w:cstheme="majorHAnsi"/>
        </w:rPr>
      </w:pPr>
    </w:p>
    <w:p w14:paraId="720E5120" w14:textId="77777777" w:rsidR="00482343" w:rsidRDefault="00482343" w:rsidP="003B6646">
      <w:pPr>
        <w:jc w:val="both"/>
        <w:rPr>
          <w:rFonts w:asciiTheme="majorHAnsi" w:hAnsiTheme="majorHAnsi" w:cstheme="majorHAnsi"/>
        </w:rPr>
      </w:pPr>
    </w:p>
    <w:sectPr w:rsidR="00482343" w:rsidSect="003478EA">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B1C16"/>
    <w:multiLevelType w:val="hybridMultilevel"/>
    <w:tmpl w:val="80F0F1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44144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sara R.">
    <w15:presenceInfo w15:providerId="Windows Live" w15:userId="6bdf1761e5446b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6"/>
    <w:rsid w:val="0001736D"/>
    <w:rsid w:val="00076BDA"/>
    <w:rsid w:val="000A31FC"/>
    <w:rsid w:val="000B7B24"/>
    <w:rsid w:val="000E642D"/>
    <w:rsid w:val="001420A2"/>
    <w:rsid w:val="00144321"/>
    <w:rsid w:val="00161D81"/>
    <w:rsid w:val="00170EB7"/>
    <w:rsid w:val="00185CE8"/>
    <w:rsid w:val="001A1437"/>
    <w:rsid w:val="001A53B9"/>
    <w:rsid w:val="001B5014"/>
    <w:rsid w:val="001C3A1C"/>
    <w:rsid w:val="001D2864"/>
    <w:rsid w:val="001E4EE8"/>
    <w:rsid w:val="001F1AD0"/>
    <w:rsid w:val="002D0465"/>
    <w:rsid w:val="003207EC"/>
    <w:rsid w:val="00336F28"/>
    <w:rsid w:val="003463AB"/>
    <w:rsid w:val="003478EA"/>
    <w:rsid w:val="0035381B"/>
    <w:rsid w:val="00354C32"/>
    <w:rsid w:val="003955DB"/>
    <w:rsid w:val="003B6646"/>
    <w:rsid w:val="00404C70"/>
    <w:rsid w:val="00416702"/>
    <w:rsid w:val="00482343"/>
    <w:rsid w:val="00483CCE"/>
    <w:rsid w:val="004C537A"/>
    <w:rsid w:val="004E4FC2"/>
    <w:rsid w:val="004F5079"/>
    <w:rsid w:val="004F75D4"/>
    <w:rsid w:val="00500915"/>
    <w:rsid w:val="0051490F"/>
    <w:rsid w:val="0058317E"/>
    <w:rsid w:val="005E718E"/>
    <w:rsid w:val="00604964"/>
    <w:rsid w:val="00626882"/>
    <w:rsid w:val="00632CE3"/>
    <w:rsid w:val="00654063"/>
    <w:rsid w:val="00683B03"/>
    <w:rsid w:val="006B47EE"/>
    <w:rsid w:val="006C3C4E"/>
    <w:rsid w:val="006F5433"/>
    <w:rsid w:val="00760EB5"/>
    <w:rsid w:val="00795217"/>
    <w:rsid w:val="007C1944"/>
    <w:rsid w:val="007E1FFB"/>
    <w:rsid w:val="0080007D"/>
    <w:rsid w:val="0081075F"/>
    <w:rsid w:val="00850AB6"/>
    <w:rsid w:val="00890945"/>
    <w:rsid w:val="008C035B"/>
    <w:rsid w:val="009043C0"/>
    <w:rsid w:val="00943CA7"/>
    <w:rsid w:val="00973A20"/>
    <w:rsid w:val="009D67DB"/>
    <w:rsid w:val="009E649E"/>
    <w:rsid w:val="00A3783C"/>
    <w:rsid w:val="00A44820"/>
    <w:rsid w:val="00A52C56"/>
    <w:rsid w:val="00A742E4"/>
    <w:rsid w:val="00A74E6E"/>
    <w:rsid w:val="00AA4E5B"/>
    <w:rsid w:val="00AD24E1"/>
    <w:rsid w:val="00AF2770"/>
    <w:rsid w:val="00B17DB1"/>
    <w:rsid w:val="00B40037"/>
    <w:rsid w:val="00B4098E"/>
    <w:rsid w:val="00B7290A"/>
    <w:rsid w:val="00B74493"/>
    <w:rsid w:val="00B75426"/>
    <w:rsid w:val="00BA7AC6"/>
    <w:rsid w:val="00BB1D92"/>
    <w:rsid w:val="00BB4E94"/>
    <w:rsid w:val="00BF2592"/>
    <w:rsid w:val="00BF44C6"/>
    <w:rsid w:val="00C42D4B"/>
    <w:rsid w:val="00C75704"/>
    <w:rsid w:val="00C772C3"/>
    <w:rsid w:val="00C8467F"/>
    <w:rsid w:val="00C96171"/>
    <w:rsid w:val="00CA099E"/>
    <w:rsid w:val="00CA219A"/>
    <w:rsid w:val="00CB3309"/>
    <w:rsid w:val="00CB7195"/>
    <w:rsid w:val="00CC258D"/>
    <w:rsid w:val="00CD005D"/>
    <w:rsid w:val="00CF14B0"/>
    <w:rsid w:val="00D01F6E"/>
    <w:rsid w:val="00D20D04"/>
    <w:rsid w:val="00D66D86"/>
    <w:rsid w:val="00D848AF"/>
    <w:rsid w:val="00D95D40"/>
    <w:rsid w:val="00DB51E6"/>
    <w:rsid w:val="00DE2702"/>
    <w:rsid w:val="00DE2819"/>
    <w:rsid w:val="00DF4AD8"/>
    <w:rsid w:val="00DF6173"/>
    <w:rsid w:val="00E17398"/>
    <w:rsid w:val="00E41A95"/>
    <w:rsid w:val="00EA58D8"/>
    <w:rsid w:val="00EC4E22"/>
    <w:rsid w:val="00F10182"/>
    <w:rsid w:val="00F60A2E"/>
    <w:rsid w:val="00F66FD8"/>
    <w:rsid w:val="00FA048B"/>
    <w:rsid w:val="00FC3004"/>
    <w:rsid w:val="00FD31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6EB2"/>
  <w15:chartTrackingRefBased/>
  <w15:docId w15:val="{CD036586-BFAE-461C-92FD-A39E458B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B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F4AD8"/>
    <w:pPr>
      <w:ind w:left="720"/>
      <w:contextualSpacing/>
    </w:pPr>
  </w:style>
  <w:style w:type="character" w:styleId="Hyperlink">
    <w:name w:val="Hyperlink"/>
    <w:basedOn w:val="Fontepargpadro"/>
    <w:uiPriority w:val="99"/>
    <w:unhideWhenUsed/>
    <w:rsid w:val="00F10182"/>
    <w:rPr>
      <w:color w:val="0563C1" w:themeColor="hyperlink"/>
      <w:u w:val="single"/>
    </w:rPr>
  </w:style>
  <w:style w:type="character" w:styleId="MenoPendente">
    <w:name w:val="Unresolved Mention"/>
    <w:basedOn w:val="Fontepargpadro"/>
    <w:uiPriority w:val="99"/>
    <w:semiHidden/>
    <w:unhideWhenUsed/>
    <w:rsid w:val="00F10182"/>
    <w:rPr>
      <w:color w:val="605E5C"/>
      <w:shd w:val="clear" w:color="auto" w:fill="E1DFDD"/>
    </w:rPr>
  </w:style>
  <w:style w:type="paragraph" w:styleId="Legenda">
    <w:name w:val="caption"/>
    <w:basedOn w:val="Normal"/>
    <w:next w:val="Normal"/>
    <w:uiPriority w:val="35"/>
    <w:unhideWhenUsed/>
    <w:qFormat/>
    <w:rsid w:val="00632CE3"/>
    <w:pPr>
      <w:spacing w:after="200" w:line="240" w:lineRule="auto"/>
    </w:pPr>
    <w:rPr>
      <w:i/>
      <w:iCs/>
      <w:color w:val="44546A" w:themeColor="text2"/>
      <w:sz w:val="18"/>
      <w:szCs w:val="18"/>
    </w:rPr>
  </w:style>
  <w:style w:type="character" w:customStyle="1" w:styleId="constraints">
    <w:name w:val="constraints"/>
    <w:basedOn w:val="Fontepargpadro"/>
    <w:rsid w:val="00B75426"/>
  </w:style>
  <w:style w:type="paragraph" w:styleId="Reviso">
    <w:name w:val="Revision"/>
    <w:hidden/>
    <w:uiPriority w:val="99"/>
    <w:semiHidden/>
    <w:rsid w:val="00CD00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23497">
      <w:bodyDiv w:val="1"/>
      <w:marLeft w:val="0"/>
      <w:marRight w:val="0"/>
      <w:marTop w:val="0"/>
      <w:marBottom w:val="0"/>
      <w:divBdr>
        <w:top w:val="none" w:sz="0" w:space="0" w:color="auto"/>
        <w:left w:val="none" w:sz="0" w:space="0" w:color="auto"/>
        <w:bottom w:val="none" w:sz="0" w:space="0" w:color="auto"/>
        <w:right w:val="none" w:sz="0" w:space="0" w:color="auto"/>
      </w:divBdr>
      <w:divsChild>
        <w:div w:id="522715710">
          <w:marLeft w:val="0"/>
          <w:marRight w:val="0"/>
          <w:marTop w:val="0"/>
          <w:marBottom w:val="0"/>
          <w:divBdr>
            <w:top w:val="none" w:sz="0" w:space="0" w:color="auto"/>
            <w:left w:val="none" w:sz="0" w:space="0" w:color="auto"/>
            <w:bottom w:val="none" w:sz="0" w:space="0" w:color="auto"/>
            <w:right w:val="none" w:sz="0" w:space="0" w:color="auto"/>
          </w:divBdr>
          <w:divsChild>
            <w:div w:id="20111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511">
      <w:bodyDiv w:val="1"/>
      <w:marLeft w:val="0"/>
      <w:marRight w:val="0"/>
      <w:marTop w:val="0"/>
      <w:marBottom w:val="0"/>
      <w:divBdr>
        <w:top w:val="none" w:sz="0" w:space="0" w:color="auto"/>
        <w:left w:val="none" w:sz="0" w:space="0" w:color="auto"/>
        <w:bottom w:val="none" w:sz="0" w:space="0" w:color="auto"/>
        <w:right w:val="none" w:sz="0" w:space="0" w:color="auto"/>
      </w:divBdr>
    </w:div>
    <w:div w:id="762142548">
      <w:bodyDiv w:val="1"/>
      <w:marLeft w:val="0"/>
      <w:marRight w:val="0"/>
      <w:marTop w:val="0"/>
      <w:marBottom w:val="0"/>
      <w:divBdr>
        <w:top w:val="none" w:sz="0" w:space="0" w:color="auto"/>
        <w:left w:val="none" w:sz="0" w:space="0" w:color="auto"/>
        <w:bottom w:val="none" w:sz="0" w:space="0" w:color="auto"/>
        <w:right w:val="none" w:sz="0" w:space="0" w:color="auto"/>
      </w:divBdr>
      <w:divsChild>
        <w:div w:id="1285767721">
          <w:marLeft w:val="0"/>
          <w:marRight w:val="0"/>
          <w:marTop w:val="0"/>
          <w:marBottom w:val="0"/>
          <w:divBdr>
            <w:top w:val="none" w:sz="0" w:space="0" w:color="auto"/>
            <w:left w:val="none" w:sz="0" w:space="0" w:color="auto"/>
            <w:bottom w:val="none" w:sz="0" w:space="0" w:color="auto"/>
            <w:right w:val="none" w:sz="0" w:space="0" w:color="auto"/>
          </w:divBdr>
          <w:divsChild>
            <w:div w:id="21025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386">
      <w:bodyDiv w:val="1"/>
      <w:marLeft w:val="0"/>
      <w:marRight w:val="0"/>
      <w:marTop w:val="0"/>
      <w:marBottom w:val="0"/>
      <w:divBdr>
        <w:top w:val="none" w:sz="0" w:space="0" w:color="auto"/>
        <w:left w:val="none" w:sz="0" w:space="0" w:color="auto"/>
        <w:bottom w:val="none" w:sz="0" w:space="0" w:color="auto"/>
        <w:right w:val="none" w:sz="0" w:space="0" w:color="auto"/>
      </w:divBdr>
    </w:div>
    <w:div w:id="1137263140">
      <w:bodyDiv w:val="1"/>
      <w:marLeft w:val="0"/>
      <w:marRight w:val="0"/>
      <w:marTop w:val="0"/>
      <w:marBottom w:val="0"/>
      <w:divBdr>
        <w:top w:val="none" w:sz="0" w:space="0" w:color="auto"/>
        <w:left w:val="none" w:sz="0" w:space="0" w:color="auto"/>
        <w:bottom w:val="none" w:sz="0" w:space="0" w:color="auto"/>
        <w:right w:val="none" w:sz="0" w:space="0" w:color="auto"/>
      </w:divBdr>
    </w:div>
    <w:div w:id="1231036738">
      <w:bodyDiv w:val="1"/>
      <w:marLeft w:val="0"/>
      <w:marRight w:val="0"/>
      <w:marTop w:val="0"/>
      <w:marBottom w:val="0"/>
      <w:divBdr>
        <w:top w:val="none" w:sz="0" w:space="0" w:color="auto"/>
        <w:left w:val="none" w:sz="0" w:space="0" w:color="auto"/>
        <w:bottom w:val="none" w:sz="0" w:space="0" w:color="auto"/>
        <w:right w:val="none" w:sz="0" w:space="0" w:color="auto"/>
      </w:divBdr>
    </w:div>
    <w:div w:id="1360203483">
      <w:bodyDiv w:val="1"/>
      <w:marLeft w:val="0"/>
      <w:marRight w:val="0"/>
      <w:marTop w:val="0"/>
      <w:marBottom w:val="0"/>
      <w:divBdr>
        <w:top w:val="none" w:sz="0" w:space="0" w:color="auto"/>
        <w:left w:val="none" w:sz="0" w:space="0" w:color="auto"/>
        <w:bottom w:val="none" w:sz="0" w:space="0" w:color="auto"/>
        <w:right w:val="none" w:sz="0" w:space="0" w:color="auto"/>
      </w:divBdr>
    </w:div>
    <w:div w:id="1441950883">
      <w:bodyDiv w:val="1"/>
      <w:marLeft w:val="0"/>
      <w:marRight w:val="0"/>
      <w:marTop w:val="0"/>
      <w:marBottom w:val="0"/>
      <w:divBdr>
        <w:top w:val="none" w:sz="0" w:space="0" w:color="auto"/>
        <w:left w:val="none" w:sz="0" w:space="0" w:color="auto"/>
        <w:bottom w:val="none" w:sz="0" w:space="0" w:color="auto"/>
        <w:right w:val="none" w:sz="0" w:space="0" w:color="auto"/>
      </w:divBdr>
    </w:div>
    <w:div w:id="1444298821">
      <w:bodyDiv w:val="1"/>
      <w:marLeft w:val="0"/>
      <w:marRight w:val="0"/>
      <w:marTop w:val="0"/>
      <w:marBottom w:val="0"/>
      <w:divBdr>
        <w:top w:val="none" w:sz="0" w:space="0" w:color="auto"/>
        <w:left w:val="none" w:sz="0" w:space="0" w:color="auto"/>
        <w:bottom w:val="none" w:sz="0" w:space="0" w:color="auto"/>
        <w:right w:val="none" w:sz="0" w:space="0" w:color="auto"/>
      </w:divBdr>
    </w:div>
    <w:div w:id="1493644622">
      <w:bodyDiv w:val="1"/>
      <w:marLeft w:val="0"/>
      <w:marRight w:val="0"/>
      <w:marTop w:val="0"/>
      <w:marBottom w:val="0"/>
      <w:divBdr>
        <w:top w:val="none" w:sz="0" w:space="0" w:color="auto"/>
        <w:left w:val="none" w:sz="0" w:space="0" w:color="auto"/>
        <w:bottom w:val="none" w:sz="0" w:space="0" w:color="auto"/>
        <w:right w:val="none" w:sz="0" w:space="0" w:color="auto"/>
      </w:divBdr>
      <w:divsChild>
        <w:div w:id="530530884">
          <w:marLeft w:val="0"/>
          <w:marRight w:val="0"/>
          <w:marTop w:val="0"/>
          <w:marBottom w:val="0"/>
          <w:divBdr>
            <w:top w:val="none" w:sz="0" w:space="0" w:color="auto"/>
            <w:left w:val="none" w:sz="0" w:space="0" w:color="auto"/>
            <w:bottom w:val="none" w:sz="0" w:space="0" w:color="auto"/>
            <w:right w:val="none" w:sz="0" w:space="0" w:color="auto"/>
          </w:divBdr>
          <w:divsChild>
            <w:div w:id="20835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873">
      <w:bodyDiv w:val="1"/>
      <w:marLeft w:val="0"/>
      <w:marRight w:val="0"/>
      <w:marTop w:val="0"/>
      <w:marBottom w:val="0"/>
      <w:divBdr>
        <w:top w:val="none" w:sz="0" w:space="0" w:color="auto"/>
        <w:left w:val="none" w:sz="0" w:space="0" w:color="auto"/>
        <w:bottom w:val="none" w:sz="0" w:space="0" w:color="auto"/>
        <w:right w:val="none" w:sz="0" w:space="0" w:color="auto"/>
      </w:divBdr>
    </w:div>
    <w:div w:id="1597247100">
      <w:bodyDiv w:val="1"/>
      <w:marLeft w:val="0"/>
      <w:marRight w:val="0"/>
      <w:marTop w:val="0"/>
      <w:marBottom w:val="0"/>
      <w:divBdr>
        <w:top w:val="none" w:sz="0" w:space="0" w:color="auto"/>
        <w:left w:val="none" w:sz="0" w:space="0" w:color="auto"/>
        <w:bottom w:val="none" w:sz="0" w:space="0" w:color="auto"/>
        <w:right w:val="none" w:sz="0" w:space="0" w:color="auto"/>
      </w:divBdr>
    </w:div>
    <w:div w:id="1754735604">
      <w:bodyDiv w:val="1"/>
      <w:marLeft w:val="0"/>
      <w:marRight w:val="0"/>
      <w:marTop w:val="0"/>
      <w:marBottom w:val="0"/>
      <w:divBdr>
        <w:top w:val="none" w:sz="0" w:space="0" w:color="auto"/>
        <w:left w:val="none" w:sz="0" w:space="0" w:color="auto"/>
        <w:bottom w:val="none" w:sz="0" w:space="0" w:color="auto"/>
        <w:right w:val="none" w:sz="0" w:space="0" w:color="auto"/>
      </w:divBdr>
    </w:div>
    <w:div w:id="1771464946">
      <w:bodyDiv w:val="1"/>
      <w:marLeft w:val="0"/>
      <w:marRight w:val="0"/>
      <w:marTop w:val="0"/>
      <w:marBottom w:val="0"/>
      <w:divBdr>
        <w:top w:val="none" w:sz="0" w:space="0" w:color="auto"/>
        <w:left w:val="none" w:sz="0" w:space="0" w:color="auto"/>
        <w:bottom w:val="none" w:sz="0" w:space="0" w:color="auto"/>
        <w:right w:val="none" w:sz="0" w:space="0" w:color="auto"/>
      </w:divBdr>
    </w:div>
    <w:div w:id="1775587968">
      <w:bodyDiv w:val="1"/>
      <w:marLeft w:val="0"/>
      <w:marRight w:val="0"/>
      <w:marTop w:val="0"/>
      <w:marBottom w:val="0"/>
      <w:divBdr>
        <w:top w:val="none" w:sz="0" w:space="0" w:color="auto"/>
        <w:left w:val="none" w:sz="0" w:space="0" w:color="auto"/>
        <w:bottom w:val="none" w:sz="0" w:space="0" w:color="auto"/>
        <w:right w:val="none" w:sz="0" w:space="0" w:color="auto"/>
      </w:divBdr>
    </w:div>
    <w:div w:id="1775977357">
      <w:bodyDiv w:val="1"/>
      <w:marLeft w:val="0"/>
      <w:marRight w:val="0"/>
      <w:marTop w:val="0"/>
      <w:marBottom w:val="0"/>
      <w:divBdr>
        <w:top w:val="none" w:sz="0" w:space="0" w:color="auto"/>
        <w:left w:val="none" w:sz="0" w:space="0" w:color="auto"/>
        <w:bottom w:val="none" w:sz="0" w:space="0" w:color="auto"/>
        <w:right w:val="none" w:sz="0" w:space="0" w:color="auto"/>
      </w:divBdr>
    </w:div>
    <w:div w:id="208853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782</Words>
  <Characters>4225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joicebmmachado@hotmail.com</dc:creator>
  <cp:keywords/>
  <dc:description/>
  <cp:lastModifiedBy>Jussara R.</cp:lastModifiedBy>
  <cp:revision>10</cp:revision>
  <dcterms:created xsi:type="dcterms:W3CDTF">2023-11-22T02:46:00Z</dcterms:created>
  <dcterms:modified xsi:type="dcterms:W3CDTF">2023-12-05T20:56:00Z</dcterms:modified>
</cp:coreProperties>
</file>