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DF4A4" w14:textId="63BD3C8E" w:rsidR="00B40037" w:rsidRPr="003B6646" w:rsidRDefault="003B6646" w:rsidP="003B6646">
      <w:pPr>
        <w:jc w:val="both"/>
        <w:rPr>
          <w:rFonts w:asciiTheme="majorHAnsi" w:hAnsiTheme="majorHAnsi" w:cstheme="majorHAnsi"/>
          <w:b/>
          <w:bCs/>
        </w:rPr>
      </w:pPr>
      <w:proofErr w:type="spellStart"/>
      <w:r w:rsidRPr="00CB7195">
        <w:rPr>
          <w:rFonts w:asciiTheme="majorHAnsi" w:hAnsiTheme="majorHAnsi" w:cstheme="majorHAnsi"/>
          <w:b/>
          <w:bCs/>
          <w:i/>
          <w:iCs/>
        </w:rPr>
        <w:t>Resource</w:t>
      </w:r>
      <w:proofErr w:type="spellEnd"/>
      <w:r w:rsidRPr="003B6646">
        <w:rPr>
          <w:rFonts w:asciiTheme="majorHAnsi" w:hAnsiTheme="majorHAnsi" w:cstheme="majorHAnsi"/>
          <w:b/>
          <w:bCs/>
        </w:rPr>
        <w:t xml:space="preserve"> </w:t>
      </w:r>
      <w:r w:rsidRPr="00CB7195">
        <w:rPr>
          <w:rFonts w:asciiTheme="majorHAnsi" w:hAnsiTheme="majorHAnsi" w:cstheme="majorHAnsi"/>
          <w:b/>
          <w:bCs/>
          <w:i/>
          <w:iCs/>
        </w:rPr>
        <w:t>Profile</w:t>
      </w:r>
      <w:r w:rsidRPr="003B6646">
        <w:rPr>
          <w:rFonts w:asciiTheme="majorHAnsi" w:hAnsiTheme="majorHAnsi" w:cstheme="majorHAnsi"/>
          <w:b/>
          <w:bCs/>
        </w:rPr>
        <w:t xml:space="preserve">: </w:t>
      </w:r>
      <w:bookmarkStart w:id="0" w:name="OLE_LINK42"/>
      <w:proofErr w:type="spellStart"/>
      <w:r w:rsidR="00B75426">
        <w:rPr>
          <w:rFonts w:asciiTheme="majorHAnsi" w:hAnsiTheme="majorHAnsi" w:cstheme="majorHAnsi"/>
          <w:b/>
          <w:bCs/>
        </w:rPr>
        <w:t>Practitioner</w:t>
      </w:r>
      <w:r w:rsidR="00BB1D92">
        <w:rPr>
          <w:rFonts w:asciiTheme="majorHAnsi" w:hAnsiTheme="majorHAnsi" w:cstheme="majorHAnsi"/>
          <w:b/>
          <w:bCs/>
        </w:rPr>
        <w:t>Role</w:t>
      </w:r>
      <w:r w:rsidR="00B75426">
        <w:rPr>
          <w:rFonts w:asciiTheme="majorHAnsi" w:hAnsiTheme="majorHAnsi" w:cstheme="majorHAnsi"/>
          <w:b/>
          <w:bCs/>
        </w:rPr>
        <w:t>BRIPS</w:t>
      </w:r>
      <w:bookmarkEnd w:id="0"/>
      <w:proofErr w:type="spellEnd"/>
      <w:ins w:id="1" w:author="Jussara R." w:date="2023-12-07T08:58:00Z">
        <w:r w:rsidR="00E229D5">
          <w:rPr>
            <w:rFonts w:asciiTheme="majorHAnsi" w:hAnsiTheme="majorHAnsi" w:cstheme="majorHAnsi"/>
            <w:b/>
            <w:bCs/>
          </w:rPr>
          <w:t xml:space="preserve"> (</w:t>
        </w:r>
        <w:r w:rsidR="00E229D5" w:rsidRPr="00E229D5">
          <w:rPr>
            <w:rFonts w:asciiTheme="majorHAnsi" w:hAnsiTheme="majorHAnsi" w:cstheme="majorHAnsi"/>
            <w:b/>
            <w:bCs/>
            <w:color w:val="FF0000"/>
            <w:rPrChange w:id="2" w:author="Jussara R." w:date="2023-12-07T08:58:00Z">
              <w:rPr>
                <w:rFonts w:asciiTheme="majorHAnsi" w:hAnsiTheme="majorHAnsi" w:cstheme="majorHAnsi"/>
                <w:b/>
                <w:bCs/>
              </w:rPr>
            </w:rPrChange>
          </w:rPr>
          <w:t xml:space="preserve">por que não </w:t>
        </w:r>
      </w:ins>
      <w:proofErr w:type="spellStart"/>
      <w:ins w:id="3" w:author="Jussara R." w:date="2023-12-07T09:09:00Z">
        <w:r w:rsidR="0084253A">
          <w:rPr>
            <w:rFonts w:asciiTheme="majorHAnsi" w:hAnsiTheme="majorHAnsi" w:cstheme="majorHAnsi"/>
            <w:b/>
            <w:bCs/>
            <w:color w:val="FF0000"/>
          </w:rPr>
          <w:t>P</w:t>
        </w:r>
      </w:ins>
      <w:ins w:id="4" w:author="Jussara R." w:date="2023-12-07T08:58:00Z">
        <w:r w:rsidR="00E229D5" w:rsidRPr="00E229D5">
          <w:rPr>
            <w:rFonts w:asciiTheme="majorHAnsi" w:hAnsiTheme="majorHAnsi" w:cstheme="majorHAnsi"/>
            <w:b/>
            <w:bCs/>
            <w:color w:val="FF0000"/>
            <w:rPrChange w:id="5" w:author="Jussara R." w:date="2023-12-07T08:58:00Z">
              <w:rPr>
                <w:rFonts w:asciiTheme="majorHAnsi" w:hAnsiTheme="majorHAnsi" w:cstheme="majorHAnsi"/>
                <w:b/>
                <w:bCs/>
              </w:rPr>
            </w:rPrChange>
          </w:rPr>
          <w:t>apel</w:t>
        </w:r>
      </w:ins>
      <w:ins w:id="6" w:author="Jussara R." w:date="2023-12-07T09:09:00Z">
        <w:r w:rsidR="0084253A">
          <w:rPr>
            <w:rFonts w:asciiTheme="majorHAnsi" w:hAnsiTheme="majorHAnsi" w:cstheme="majorHAnsi"/>
            <w:b/>
            <w:bCs/>
            <w:color w:val="FF0000"/>
          </w:rPr>
          <w:t>P</w:t>
        </w:r>
      </w:ins>
      <w:ins w:id="7" w:author="Jussara R." w:date="2023-12-07T08:58:00Z">
        <w:r w:rsidR="00E229D5" w:rsidRPr="00E229D5">
          <w:rPr>
            <w:rFonts w:asciiTheme="majorHAnsi" w:hAnsiTheme="majorHAnsi" w:cstheme="majorHAnsi"/>
            <w:b/>
            <w:bCs/>
            <w:color w:val="FF0000"/>
            <w:rPrChange w:id="8" w:author="Jussara R." w:date="2023-12-07T08:58:00Z">
              <w:rPr>
                <w:rFonts w:asciiTheme="majorHAnsi" w:hAnsiTheme="majorHAnsi" w:cstheme="majorHAnsi"/>
                <w:b/>
                <w:bCs/>
              </w:rPr>
            </w:rPrChange>
          </w:rPr>
          <w:t>rofissional</w:t>
        </w:r>
        <w:proofErr w:type="spellEnd"/>
        <w:r w:rsidR="00E229D5" w:rsidRPr="00E229D5">
          <w:rPr>
            <w:rFonts w:asciiTheme="majorHAnsi" w:hAnsiTheme="majorHAnsi" w:cstheme="majorHAnsi"/>
            <w:b/>
            <w:bCs/>
            <w:color w:val="FF0000"/>
            <w:rPrChange w:id="9" w:author="Jussara R." w:date="2023-12-07T08:58:00Z">
              <w:rPr>
                <w:rFonts w:asciiTheme="majorHAnsi" w:hAnsiTheme="majorHAnsi" w:cstheme="majorHAnsi"/>
                <w:b/>
                <w:bCs/>
              </w:rPr>
            </w:rPrChange>
          </w:rPr>
          <w:t>?)</w:t>
        </w:r>
      </w:ins>
    </w:p>
    <w:tbl>
      <w:tblPr>
        <w:tblStyle w:val="Tabelacomgrade"/>
        <w:tblW w:w="8642" w:type="dxa"/>
        <w:tblLook w:val="04A0" w:firstRow="1" w:lastRow="0" w:firstColumn="1" w:lastColumn="0" w:noHBand="0" w:noVBand="1"/>
      </w:tblPr>
      <w:tblGrid>
        <w:gridCol w:w="6799"/>
        <w:gridCol w:w="1843"/>
      </w:tblGrid>
      <w:tr w:rsidR="003B6646" w:rsidRPr="003B6646" w14:paraId="7621514E" w14:textId="77777777" w:rsidTr="00EA58D8">
        <w:tc>
          <w:tcPr>
            <w:tcW w:w="6799" w:type="dxa"/>
          </w:tcPr>
          <w:p w14:paraId="10CF153E" w14:textId="6C7B62A8"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rPr>
              <w:t>URL Canônica</w:t>
            </w:r>
            <w:r w:rsidR="00B75426">
              <w:rPr>
                <w:rFonts w:asciiTheme="majorHAnsi" w:hAnsiTheme="majorHAnsi" w:cstheme="majorHAnsi"/>
                <w:b/>
                <w:bCs/>
              </w:rPr>
              <w:t xml:space="preserve">: </w:t>
            </w:r>
            <w:r w:rsidR="00B75426" w:rsidRPr="00B75426">
              <w:rPr>
                <w:rFonts w:asciiTheme="majorHAnsi" w:hAnsiTheme="majorHAnsi" w:cstheme="majorHAnsi"/>
              </w:rPr>
              <w:t>https://ips.saude.gov.br/StructureDefinition/Practitioner</w:t>
            </w:r>
            <w:r w:rsidR="00BB1D92">
              <w:rPr>
                <w:rFonts w:asciiTheme="majorHAnsi" w:hAnsiTheme="majorHAnsi" w:cstheme="majorHAnsi"/>
              </w:rPr>
              <w:t>Role</w:t>
            </w:r>
            <w:r w:rsidR="00B75426" w:rsidRPr="00B75426">
              <w:rPr>
                <w:rFonts w:asciiTheme="majorHAnsi" w:hAnsiTheme="majorHAnsi" w:cstheme="majorHAnsi"/>
              </w:rPr>
              <w:t>BRIPS</w:t>
            </w:r>
          </w:p>
        </w:tc>
        <w:tc>
          <w:tcPr>
            <w:tcW w:w="1843" w:type="dxa"/>
          </w:tcPr>
          <w:p w14:paraId="736EA0F2" w14:textId="1B50712E" w:rsidR="003B6646" w:rsidRPr="003B664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Versão</w:t>
            </w:r>
            <w:r w:rsidRPr="003B6646">
              <w:rPr>
                <w:rFonts w:asciiTheme="majorHAnsi" w:hAnsiTheme="majorHAnsi" w:cstheme="majorHAnsi"/>
                <w:sz w:val="20"/>
                <w:szCs w:val="20"/>
              </w:rPr>
              <w:t>:</w:t>
            </w:r>
            <w:r w:rsidR="00C96171">
              <w:rPr>
                <w:rFonts w:asciiTheme="majorHAnsi" w:hAnsiTheme="majorHAnsi" w:cstheme="majorHAnsi"/>
                <w:sz w:val="20"/>
                <w:szCs w:val="20"/>
              </w:rPr>
              <w:t xml:space="preserve"> </w:t>
            </w:r>
            <w:r w:rsidR="00500915">
              <w:rPr>
                <w:rFonts w:asciiTheme="majorHAnsi" w:hAnsiTheme="majorHAnsi" w:cstheme="majorHAnsi"/>
                <w:sz w:val="20"/>
                <w:szCs w:val="20"/>
              </w:rPr>
              <w:t>0.0.1</w:t>
            </w:r>
          </w:p>
        </w:tc>
      </w:tr>
      <w:tr w:rsidR="003B6646" w:rsidRPr="003B6646" w14:paraId="6BF5DD3C" w14:textId="77777777" w:rsidTr="00EA58D8">
        <w:tc>
          <w:tcPr>
            <w:tcW w:w="6799" w:type="dxa"/>
          </w:tcPr>
          <w:p w14:paraId="77392507" w14:textId="510BDE37" w:rsidR="003B6646" w:rsidRPr="00B75426" w:rsidRDefault="003B6646" w:rsidP="003B6646">
            <w:pPr>
              <w:jc w:val="both"/>
              <w:rPr>
                <w:rFonts w:asciiTheme="majorHAnsi" w:hAnsiTheme="majorHAnsi" w:cstheme="majorHAnsi"/>
                <w:sz w:val="20"/>
                <w:szCs w:val="20"/>
              </w:rPr>
            </w:pPr>
            <w:r w:rsidRPr="00161D81">
              <w:rPr>
                <w:rFonts w:asciiTheme="majorHAnsi" w:hAnsiTheme="majorHAnsi" w:cstheme="majorHAnsi"/>
                <w:b/>
                <w:bCs/>
                <w:sz w:val="20"/>
                <w:szCs w:val="20"/>
              </w:rPr>
              <w:t>Ativo desde</w:t>
            </w:r>
            <w:r w:rsidR="00B75426">
              <w:rPr>
                <w:rFonts w:asciiTheme="majorHAnsi" w:hAnsiTheme="majorHAnsi" w:cstheme="majorHAnsi"/>
                <w:b/>
                <w:bCs/>
                <w:sz w:val="20"/>
                <w:szCs w:val="20"/>
              </w:rPr>
              <w:t xml:space="preserve">: </w:t>
            </w:r>
            <w:r w:rsidR="00B75426" w:rsidRPr="00B75426">
              <w:rPr>
                <w:rFonts w:asciiTheme="majorHAnsi" w:hAnsiTheme="majorHAnsi" w:cstheme="majorHAnsi"/>
                <w:b/>
                <w:bCs/>
                <w:sz w:val="20"/>
                <w:szCs w:val="20"/>
              </w:rPr>
              <w:t>2023-09-18</w:t>
            </w:r>
          </w:p>
        </w:tc>
        <w:tc>
          <w:tcPr>
            <w:tcW w:w="1843" w:type="dxa"/>
          </w:tcPr>
          <w:p w14:paraId="664E7BF2" w14:textId="695D2007" w:rsidR="003B6646" w:rsidRPr="003B6646" w:rsidRDefault="003B6646" w:rsidP="00C96171">
            <w:pPr>
              <w:rPr>
                <w:rFonts w:asciiTheme="majorHAnsi" w:hAnsiTheme="majorHAnsi" w:cstheme="majorHAnsi"/>
                <w:sz w:val="20"/>
                <w:szCs w:val="20"/>
              </w:rPr>
            </w:pPr>
            <w:r w:rsidRPr="00161D81">
              <w:rPr>
                <w:rFonts w:asciiTheme="majorHAnsi" w:hAnsiTheme="majorHAnsi" w:cstheme="majorHAnsi"/>
                <w:b/>
                <w:bCs/>
                <w:sz w:val="20"/>
                <w:szCs w:val="20"/>
              </w:rPr>
              <w:t>Nome computável</w:t>
            </w:r>
            <w:r w:rsidRPr="003B6646">
              <w:rPr>
                <w:rFonts w:asciiTheme="majorHAnsi" w:hAnsiTheme="majorHAnsi" w:cstheme="majorHAnsi"/>
                <w:sz w:val="20"/>
                <w:szCs w:val="20"/>
              </w:rPr>
              <w:t>:</w:t>
            </w:r>
            <w:r w:rsidR="00C96171" w:rsidRPr="00C96171">
              <w:rPr>
                <w:rFonts w:asciiTheme="majorHAnsi" w:hAnsiTheme="majorHAnsi" w:cstheme="majorHAnsi"/>
                <w:sz w:val="20"/>
                <w:szCs w:val="20"/>
              </w:rPr>
              <w:t xml:space="preserve"> </w:t>
            </w:r>
            <w:proofErr w:type="spellStart"/>
            <w:r w:rsidR="00B75426" w:rsidRPr="00B75426">
              <w:rPr>
                <w:rFonts w:asciiTheme="majorHAnsi" w:hAnsiTheme="majorHAnsi" w:cstheme="majorHAnsi"/>
                <w:sz w:val="20"/>
                <w:szCs w:val="20"/>
              </w:rPr>
              <w:t>PractitionerBRIPS</w:t>
            </w:r>
            <w:proofErr w:type="spellEnd"/>
          </w:p>
        </w:tc>
      </w:tr>
    </w:tbl>
    <w:p w14:paraId="52353D55" w14:textId="77777777" w:rsidR="00CB7195" w:rsidRDefault="00CB7195" w:rsidP="003B6646">
      <w:pPr>
        <w:jc w:val="both"/>
        <w:rPr>
          <w:rFonts w:asciiTheme="majorHAnsi" w:hAnsiTheme="majorHAnsi" w:cstheme="majorHAnsi"/>
          <w:sz w:val="20"/>
          <w:szCs w:val="20"/>
        </w:rPr>
      </w:pPr>
    </w:p>
    <w:p w14:paraId="4A33CC91" w14:textId="26070191" w:rsidR="00E229D5" w:rsidRDefault="00E229D5" w:rsidP="00A742E4">
      <w:pPr>
        <w:jc w:val="both"/>
        <w:rPr>
          <w:ins w:id="10" w:author="Jussara R." w:date="2023-12-07T08:59:00Z"/>
          <w:rFonts w:asciiTheme="majorHAnsi" w:hAnsiTheme="majorHAnsi" w:cstheme="majorHAnsi"/>
          <w:sz w:val="20"/>
          <w:szCs w:val="20"/>
        </w:rPr>
      </w:pPr>
      <w:ins w:id="11" w:author="Jussara R." w:date="2023-12-07T08:59:00Z">
        <w:r>
          <w:rPr>
            <w:rFonts w:asciiTheme="majorHAnsi" w:hAnsiTheme="majorHAnsi" w:cstheme="majorHAnsi"/>
            <w:sz w:val="20"/>
            <w:szCs w:val="20"/>
          </w:rPr>
          <w:t>Papel do profissional prestador d</w:t>
        </w:r>
      </w:ins>
      <w:ins w:id="12" w:author="Jussara R." w:date="2023-12-07T09:00:00Z">
        <w:r>
          <w:rPr>
            <w:rFonts w:asciiTheme="majorHAnsi" w:hAnsiTheme="majorHAnsi" w:cstheme="majorHAnsi"/>
            <w:sz w:val="20"/>
            <w:szCs w:val="20"/>
          </w:rPr>
          <w:t>a assistência à  saúde</w:t>
        </w:r>
      </w:ins>
    </w:p>
    <w:p w14:paraId="580133AF" w14:textId="743256AB" w:rsidR="00A742E4" w:rsidRPr="00A742E4" w:rsidRDefault="00A742E4" w:rsidP="00A742E4">
      <w:pPr>
        <w:jc w:val="both"/>
        <w:rPr>
          <w:rFonts w:asciiTheme="majorHAnsi" w:hAnsiTheme="majorHAnsi" w:cstheme="majorHAnsi"/>
          <w:sz w:val="20"/>
          <w:szCs w:val="20"/>
        </w:rPr>
      </w:pPr>
      <w:r>
        <w:rPr>
          <w:rFonts w:asciiTheme="majorHAnsi" w:hAnsiTheme="majorHAnsi" w:cstheme="majorHAnsi"/>
          <w:sz w:val="20"/>
          <w:szCs w:val="20"/>
        </w:rPr>
        <w:t>Este perfil representa u</w:t>
      </w:r>
      <w:r w:rsidRPr="00A742E4">
        <w:rPr>
          <w:rFonts w:asciiTheme="majorHAnsi" w:hAnsiTheme="majorHAnsi" w:cstheme="majorHAnsi"/>
          <w:sz w:val="20"/>
          <w:szCs w:val="20"/>
        </w:rPr>
        <w:t>m conjunto específico de funções/</w:t>
      </w:r>
      <w:r>
        <w:rPr>
          <w:rFonts w:asciiTheme="majorHAnsi" w:hAnsiTheme="majorHAnsi" w:cstheme="majorHAnsi"/>
          <w:sz w:val="20"/>
          <w:szCs w:val="20"/>
        </w:rPr>
        <w:t xml:space="preserve"> </w:t>
      </w:r>
      <w:r w:rsidRPr="00A742E4">
        <w:rPr>
          <w:rFonts w:asciiTheme="majorHAnsi" w:hAnsiTheme="majorHAnsi" w:cstheme="majorHAnsi"/>
          <w:sz w:val="20"/>
          <w:szCs w:val="20"/>
        </w:rPr>
        <w:t xml:space="preserve">locais/ especialidades/ serviços que um </w:t>
      </w:r>
      <w:r>
        <w:rPr>
          <w:rFonts w:asciiTheme="majorHAnsi" w:hAnsiTheme="majorHAnsi" w:cstheme="majorHAnsi"/>
          <w:sz w:val="20"/>
          <w:szCs w:val="20"/>
        </w:rPr>
        <w:t>P</w:t>
      </w:r>
      <w:r w:rsidRPr="00A742E4">
        <w:rPr>
          <w:rFonts w:asciiTheme="majorHAnsi" w:hAnsiTheme="majorHAnsi" w:cstheme="majorHAnsi"/>
          <w:sz w:val="20"/>
          <w:szCs w:val="20"/>
        </w:rPr>
        <w:t xml:space="preserve">rofissional pode executar em uma organização por um </w:t>
      </w:r>
      <w:proofErr w:type="gramStart"/>
      <w:r w:rsidRPr="00A742E4">
        <w:rPr>
          <w:rFonts w:asciiTheme="majorHAnsi" w:hAnsiTheme="majorHAnsi" w:cstheme="majorHAnsi"/>
          <w:sz w:val="20"/>
          <w:szCs w:val="20"/>
        </w:rPr>
        <w:t>período de tempo</w:t>
      </w:r>
      <w:proofErr w:type="gramEnd"/>
      <w:r w:rsidRPr="00A742E4">
        <w:rPr>
          <w:rFonts w:asciiTheme="majorHAnsi" w:hAnsiTheme="majorHAnsi" w:cstheme="majorHAnsi"/>
          <w:sz w:val="20"/>
          <w:szCs w:val="20"/>
        </w:rPr>
        <w:t>.</w:t>
      </w:r>
    </w:p>
    <w:p w14:paraId="1E9EAFB9" w14:textId="68D0C6C3" w:rsidR="003B6646" w:rsidRPr="003B6646" w:rsidRDefault="003B6646" w:rsidP="00C96171">
      <w:pPr>
        <w:jc w:val="both"/>
        <w:rPr>
          <w:rFonts w:asciiTheme="majorHAnsi" w:hAnsiTheme="majorHAnsi" w:cstheme="majorHAnsi"/>
          <w:b/>
          <w:bCs/>
        </w:rPr>
      </w:pPr>
      <w:r w:rsidRPr="003B6646">
        <w:rPr>
          <w:rFonts w:asciiTheme="majorHAnsi" w:hAnsiTheme="majorHAnsi" w:cstheme="majorHAnsi"/>
          <w:b/>
          <w:bCs/>
        </w:rPr>
        <w:t>Escopo/Uso</w:t>
      </w:r>
    </w:p>
    <w:p w14:paraId="4CCB5585" w14:textId="6966EF75" w:rsidR="00A3783C" w:rsidRPr="00A3783C" w:rsidRDefault="00A3783C" w:rsidP="00A3783C">
      <w:pPr>
        <w:jc w:val="both"/>
        <w:rPr>
          <w:rFonts w:asciiTheme="majorHAnsi" w:hAnsiTheme="majorHAnsi" w:cstheme="majorHAnsi"/>
          <w:sz w:val="20"/>
          <w:szCs w:val="20"/>
        </w:rPr>
      </w:pPr>
      <w:r w:rsidRPr="00A3783C">
        <w:rPr>
          <w:rFonts w:asciiTheme="majorHAnsi" w:hAnsiTheme="majorHAnsi" w:cstheme="majorHAnsi"/>
          <w:sz w:val="20"/>
          <w:szCs w:val="20"/>
        </w:rPr>
        <w:t xml:space="preserve">Este recurso abrange o registro do local e tipos de serviços que </w:t>
      </w:r>
      <w:r>
        <w:rPr>
          <w:rFonts w:asciiTheme="majorHAnsi" w:hAnsiTheme="majorHAnsi" w:cstheme="majorHAnsi"/>
          <w:sz w:val="20"/>
          <w:szCs w:val="20"/>
        </w:rPr>
        <w:t>o Profissional pode exercer em uma</w:t>
      </w:r>
      <w:r w:rsidRPr="00A3783C">
        <w:rPr>
          <w:rFonts w:asciiTheme="majorHAnsi" w:hAnsiTheme="majorHAnsi" w:cstheme="majorHAnsi"/>
          <w:sz w:val="20"/>
          <w:szCs w:val="20"/>
        </w:rPr>
        <w:t xml:space="preserve"> </w:t>
      </w:r>
      <w:r>
        <w:rPr>
          <w:rFonts w:asciiTheme="majorHAnsi" w:hAnsiTheme="majorHAnsi" w:cstheme="majorHAnsi"/>
          <w:sz w:val="20"/>
          <w:szCs w:val="20"/>
        </w:rPr>
        <w:t>O</w:t>
      </w:r>
      <w:r w:rsidRPr="00A3783C">
        <w:rPr>
          <w:rFonts w:asciiTheme="majorHAnsi" w:hAnsiTheme="majorHAnsi" w:cstheme="majorHAnsi"/>
          <w:sz w:val="20"/>
          <w:szCs w:val="20"/>
        </w:rPr>
        <w:t>rganização.</w:t>
      </w:r>
      <w:r w:rsidR="00890945">
        <w:rPr>
          <w:rFonts w:asciiTheme="majorHAnsi" w:hAnsiTheme="majorHAnsi" w:cstheme="majorHAnsi"/>
          <w:sz w:val="20"/>
          <w:szCs w:val="20"/>
        </w:rPr>
        <w:t xml:space="preserve"> A R</w:t>
      </w:r>
      <w:r w:rsidR="00E229D5">
        <w:rPr>
          <w:rFonts w:asciiTheme="majorHAnsi" w:hAnsiTheme="majorHAnsi" w:cstheme="majorHAnsi"/>
          <w:sz w:val="20"/>
          <w:szCs w:val="20"/>
        </w:rPr>
        <w:t>N</w:t>
      </w:r>
      <w:r w:rsidR="00890945">
        <w:rPr>
          <w:rFonts w:asciiTheme="majorHAnsi" w:hAnsiTheme="majorHAnsi" w:cstheme="majorHAnsi"/>
          <w:sz w:val="20"/>
          <w:szCs w:val="20"/>
        </w:rPr>
        <w:t>DS chama este recurso de Lotação Profissional.</w:t>
      </w:r>
      <w:r w:rsidRPr="00A3783C">
        <w:rPr>
          <w:rFonts w:asciiTheme="majorHAnsi" w:hAnsiTheme="majorHAnsi" w:cstheme="majorHAnsi"/>
          <w:sz w:val="20"/>
          <w:szCs w:val="20"/>
        </w:rPr>
        <w:t>​</w:t>
      </w:r>
    </w:p>
    <w:p w14:paraId="4B43723C" w14:textId="1D285FCF" w:rsidR="00A3783C" w:rsidRDefault="00A3783C" w:rsidP="00890945">
      <w:pPr>
        <w:jc w:val="both"/>
        <w:rPr>
          <w:ins w:id="13" w:author="Jussara R." w:date="2023-12-07T09:03:00Z"/>
          <w:rFonts w:asciiTheme="majorHAnsi" w:hAnsiTheme="majorHAnsi" w:cstheme="majorHAnsi"/>
          <w:sz w:val="20"/>
          <w:szCs w:val="20"/>
        </w:rPr>
      </w:pPr>
      <w:r w:rsidRPr="00A3783C">
        <w:rPr>
          <w:rFonts w:asciiTheme="majorHAnsi" w:hAnsiTheme="majorHAnsi" w:cstheme="majorHAnsi"/>
          <w:sz w:val="20"/>
          <w:szCs w:val="20"/>
        </w:rPr>
        <w:t xml:space="preserve">As propriedades papel/função, especialidade, endereço, </w:t>
      </w:r>
      <w:del w:id="14" w:author="Jussara R." w:date="2023-12-07T09:00:00Z">
        <w:r w:rsidR="0058317E" w:rsidDel="00E229D5">
          <w:rPr>
            <w:rFonts w:asciiTheme="majorHAnsi" w:hAnsiTheme="majorHAnsi" w:cstheme="majorHAnsi"/>
            <w:sz w:val="20"/>
            <w:szCs w:val="20"/>
          </w:rPr>
          <w:delText xml:space="preserve">dados </w:delText>
        </w:r>
      </w:del>
      <w:ins w:id="15" w:author="Jussara R." w:date="2023-12-07T09:00:00Z">
        <w:r w:rsidR="00E229D5">
          <w:rPr>
            <w:rFonts w:asciiTheme="majorHAnsi" w:hAnsiTheme="majorHAnsi" w:cstheme="majorHAnsi"/>
            <w:sz w:val="20"/>
            <w:szCs w:val="20"/>
          </w:rPr>
          <w:t>meio</w:t>
        </w:r>
        <w:r w:rsidR="00E229D5">
          <w:rPr>
            <w:rFonts w:asciiTheme="majorHAnsi" w:hAnsiTheme="majorHAnsi" w:cstheme="majorHAnsi"/>
            <w:sz w:val="20"/>
            <w:szCs w:val="20"/>
          </w:rPr>
          <w:t xml:space="preserve"> </w:t>
        </w:r>
      </w:ins>
      <w:r w:rsidRPr="00A3783C">
        <w:rPr>
          <w:rFonts w:asciiTheme="majorHAnsi" w:hAnsiTheme="majorHAnsi" w:cstheme="majorHAnsi"/>
          <w:sz w:val="20"/>
          <w:szCs w:val="20"/>
        </w:rPr>
        <w:t xml:space="preserve">de contato e serviço de saúde podem ser </w:t>
      </w:r>
      <w:del w:id="16" w:author="Jussara R." w:date="2023-12-07T09:01:00Z">
        <w:r w:rsidRPr="00A3783C" w:rsidDel="00E229D5">
          <w:rPr>
            <w:rFonts w:asciiTheme="majorHAnsi" w:hAnsiTheme="majorHAnsi" w:cstheme="majorHAnsi"/>
            <w:sz w:val="20"/>
            <w:szCs w:val="20"/>
          </w:rPr>
          <w:delText>repetid</w:delText>
        </w:r>
        <w:r w:rsidR="0058317E" w:rsidDel="00E229D5">
          <w:rPr>
            <w:rFonts w:asciiTheme="majorHAnsi" w:hAnsiTheme="majorHAnsi" w:cstheme="majorHAnsi"/>
            <w:sz w:val="20"/>
            <w:szCs w:val="20"/>
          </w:rPr>
          <w:delText>o</w:delText>
        </w:r>
        <w:r w:rsidRPr="00A3783C" w:rsidDel="00E229D5">
          <w:rPr>
            <w:rFonts w:asciiTheme="majorHAnsi" w:hAnsiTheme="majorHAnsi" w:cstheme="majorHAnsi"/>
            <w:sz w:val="20"/>
            <w:szCs w:val="20"/>
          </w:rPr>
          <w:delText>s</w:delText>
        </w:r>
        <w:r w:rsidR="00890945" w:rsidDel="00E229D5">
          <w:rPr>
            <w:rFonts w:asciiTheme="majorHAnsi" w:hAnsiTheme="majorHAnsi" w:cstheme="majorHAnsi"/>
            <w:sz w:val="20"/>
            <w:szCs w:val="20"/>
          </w:rPr>
          <w:delText xml:space="preserve"> </w:delText>
        </w:r>
      </w:del>
      <w:ins w:id="17" w:author="Jussara R." w:date="2023-12-07T09:01:00Z">
        <w:r w:rsidR="00E229D5" w:rsidRPr="00A3783C">
          <w:rPr>
            <w:rFonts w:asciiTheme="majorHAnsi" w:hAnsiTheme="majorHAnsi" w:cstheme="majorHAnsi"/>
            <w:sz w:val="20"/>
            <w:szCs w:val="20"/>
          </w:rPr>
          <w:t>repetid</w:t>
        </w:r>
        <w:r w:rsidR="00E229D5">
          <w:rPr>
            <w:rFonts w:asciiTheme="majorHAnsi" w:hAnsiTheme="majorHAnsi" w:cstheme="majorHAnsi"/>
            <w:sz w:val="20"/>
            <w:szCs w:val="20"/>
          </w:rPr>
          <w:t>a</w:t>
        </w:r>
        <w:r w:rsidR="00E229D5" w:rsidRPr="00A3783C">
          <w:rPr>
            <w:rFonts w:asciiTheme="majorHAnsi" w:hAnsiTheme="majorHAnsi" w:cstheme="majorHAnsi"/>
            <w:sz w:val="20"/>
            <w:szCs w:val="20"/>
          </w:rPr>
          <w:t>s</w:t>
        </w:r>
        <w:r w:rsidR="00E229D5">
          <w:rPr>
            <w:rFonts w:asciiTheme="majorHAnsi" w:hAnsiTheme="majorHAnsi" w:cstheme="majorHAnsi"/>
            <w:sz w:val="20"/>
            <w:szCs w:val="20"/>
          </w:rPr>
          <w:t>, se necessário</w:t>
        </w:r>
        <w:r w:rsidR="00E229D5">
          <w:rPr>
            <w:rFonts w:asciiTheme="majorHAnsi" w:hAnsiTheme="majorHAnsi" w:cstheme="majorHAnsi"/>
            <w:sz w:val="20"/>
            <w:szCs w:val="20"/>
          </w:rPr>
          <w:t xml:space="preserve"> </w:t>
        </w:r>
      </w:ins>
      <w:r w:rsidRPr="00A3783C">
        <w:rPr>
          <w:rFonts w:asciiTheme="majorHAnsi" w:hAnsiTheme="majorHAnsi" w:cstheme="majorHAnsi"/>
          <w:sz w:val="20"/>
          <w:szCs w:val="20"/>
        </w:rPr>
        <w:t>em outras instâncias</w:t>
      </w:r>
      <w:r w:rsidR="00890945">
        <w:rPr>
          <w:rFonts w:asciiTheme="majorHAnsi" w:hAnsiTheme="majorHAnsi" w:cstheme="majorHAnsi"/>
          <w:sz w:val="20"/>
          <w:szCs w:val="20"/>
        </w:rPr>
        <w:t xml:space="preserve"> do recurso</w:t>
      </w:r>
      <w:ins w:id="18" w:author="Jussara R." w:date="2023-12-07T09:11:00Z">
        <w:r w:rsidR="0084253A" w:rsidRPr="0084253A">
          <w:rPr>
            <w:rFonts w:asciiTheme="majorHAnsi" w:hAnsiTheme="majorHAnsi" w:cstheme="majorHAnsi"/>
            <w:b/>
            <w:bCs/>
          </w:rPr>
          <w:t xml:space="preserve"> </w:t>
        </w:r>
        <w:proofErr w:type="spellStart"/>
        <w:r w:rsidR="0084253A">
          <w:rPr>
            <w:rFonts w:asciiTheme="majorHAnsi" w:hAnsiTheme="majorHAnsi" w:cstheme="majorHAnsi"/>
            <w:b/>
            <w:bCs/>
          </w:rPr>
          <w:t>PractitionerRoleBRIPS</w:t>
        </w:r>
      </w:ins>
      <w:proofErr w:type="spellEnd"/>
      <w:ins w:id="19" w:author="Jussara R." w:date="2023-12-07T09:01:00Z">
        <w:r w:rsidR="00E229D5">
          <w:rPr>
            <w:rFonts w:asciiTheme="majorHAnsi" w:hAnsiTheme="majorHAnsi" w:cstheme="majorHAnsi"/>
            <w:sz w:val="20"/>
            <w:szCs w:val="20"/>
          </w:rPr>
          <w:t xml:space="preserve"> </w:t>
        </w:r>
      </w:ins>
      <w:ins w:id="20" w:author="Jussara R." w:date="2023-12-07T09:11:00Z">
        <w:r w:rsidR="0084253A">
          <w:rPr>
            <w:rFonts w:asciiTheme="majorHAnsi" w:hAnsiTheme="majorHAnsi" w:cstheme="majorHAnsi"/>
            <w:sz w:val="20"/>
            <w:szCs w:val="20"/>
          </w:rPr>
          <w:t>(</w:t>
        </w:r>
      </w:ins>
      <w:proofErr w:type="spellStart"/>
      <w:ins w:id="21" w:author="Jussara R." w:date="2023-12-07T09:01:00Z">
        <w:r w:rsidR="00E229D5">
          <w:rPr>
            <w:rFonts w:asciiTheme="majorHAnsi" w:hAnsiTheme="majorHAnsi" w:cstheme="majorHAnsi"/>
            <w:sz w:val="20"/>
            <w:szCs w:val="20"/>
          </w:rPr>
          <w:t>PapelProfissional</w:t>
        </w:r>
      </w:ins>
      <w:proofErr w:type="spellEnd"/>
      <w:ins w:id="22" w:author="Jussara R." w:date="2023-12-07T09:12:00Z">
        <w:r w:rsidR="0084253A">
          <w:rPr>
            <w:rFonts w:asciiTheme="majorHAnsi" w:hAnsiTheme="majorHAnsi" w:cstheme="majorHAnsi"/>
            <w:sz w:val="20"/>
            <w:szCs w:val="20"/>
          </w:rPr>
          <w:t>)</w:t>
        </w:r>
      </w:ins>
      <w:del w:id="23" w:author="Jussara R." w:date="2023-12-07T09:01:00Z">
        <w:r w:rsidR="00890945" w:rsidDel="00E229D5">
          <w:rPr>
            <w:rFonts w:asciiTheme="majorHAnsi" w:hAnsiTheme="majorHAnsi" w:cstheme="majorHAnsi"/>
            <w:sz w:val="20"/>
            <w:szCs w:val="20"/>
          </w:rPr>
          <w:delText>,</w:delText>
        </w:r>
        <w:r w:rsidR="00890945" w:rsidRPr="00A3783C" w:rsidDel="00E229D5">
          <w:rPr>
            <w:rFonts w:asciiTheme="majorHAnsi" w:hAnsiTheme="majorHAnsi" w:cstheme="majorHAnsi"/>
            <w:sz w:val="20"/>
            <w:szCs w:val="20"/>
          </w:rPr>
          <w:delText xml:space="preserve"> se necessário</w:delText>
        </w:r>
      </w:del>
      <w:r w:rsidR="00890945">
        <w:rPr>
          <w:rFonts w:asciiTheme="majorHAnsi" w:hAnsiTheme="majorHAnsi" w:cstheme="majorHAnsi"/>
          <w:sz w:val="20"/>
          <w:szCs w:val="20"/>
        </w:rPr>
        <w:t xml:space="preserve">, pois um profissional pode atuar em mais de uma organização. </w:t>
      </w:r>
      <w:r w:rsidR="0058317E">
        <w:rPr>
          <w:rFonts w:asciiTheme="majorHAnsi" w:hAnsiTheme="majorHAnsi" w:cstheme="majorHAnsi"/>
          <w:sz w:val="20"/>
          <w:szCs w:val="20"/>
        </w:rPr>
        <w:t xml:space="preserve">Existem duas formas de registrar os papeis dos profissionais, a saber: </w:t>
      </w:r>
      <w:r w:rsidRPr="00A3783C">
        <w:rPr>
          <w:rFonts w:asciiTheme="majorHAnsi" w:hAnsiTheme="majorHAnsi" w:cstheme="majorHAnsi"/>
          <w:sz w:val="20"/>
          <w:szCs w:val="20"/>
        </w:rPr>
        <w:t xml:space="preserve">uma coleção de valores de serviço para um único local, </w:t>
      </w:r>
      <w:r w:rsidR="00890945">
        <w:rPr>
          <w:rFonts w:asciiTheme="majorHAnsi" w:hAnsiTheme="majorHAnsi" w:cstheme="majorHAnsi"/>
          <w:sz w:val="20"/>
          <w:szCs w:val="20"/>
        </w:rPr>
        <w:t>ou</w:t>
      </w:r>
      <w:r w:rsidRPr="00A3783C">
        <w:rPr>
          <w:rFonts w:asciiTheme="majorHAnsi" w:hAnsiTheme="majorHAnsi" w:cstheme="majorHAnsi"/>
          <w:sz w:val="20"/>
          <w:szCs w:val="20"/>
        </w:rPr>
        <w:t xml:space="preserve"> </w:t>
      </w:r>
      <w:r w:rsidR="00890945">
        <w:rPr>
          <w:rFonts w:asciiTheme="majorHAnsi" w:hAnsiTheme="majorHAnsi" w:cstheme="majorHAnsi"/>
          <w:sz w:val="20"/>
          <w:szCs w:val="20"/>
        </w:rPr>
        <w:t>um</w:t>
      </w:r>
      <w:r w:rsidRPr="00A3783C">
        <w:rPr>
          <w:rFonts w:asciiTheme="majorHAnsi" w:hAnsiTheme="majorHAnsi" w:cstheme="majorHAnsi"/>
          <w:sz w:val="20"/>
          <w:szCs w:val="20"/>
        </w:rPr>
        <w:t xml:space="preserve"> único serviço e a lista de locais disponíveis. Ambas são opções aceitáveis ​​para representa</w:t>
      </w:r>
      <w:r w:rsidR="00890945">
        <w:rPr>
          <w:rFonts w:asciiTheme="majorHAnsi" w:hAnsiTheme="majorHAnsi" w:cstheme="majorHAnsi"/>
          <w:sz w:val="20"/>
          <w:szCs w:val="20"/>
        </w:rPr>
        <w:t>ção destes</w:t>
      </w:r>
      <w:r w:rsidRPr="00A3783C">
        <w:rPr>
          <w:rFonts w:asciiTheme="majorHAnsi" w:hAnsiTheme="majorHAnsi" w:cstheme="majorHAnsi"/>
          <w:sz w:val="20"/>
          <w:szCs w:val="20"/>
        </w:rPr>
        <w:t xml:space="preserve"> dados.​</w:t>
      </w:r>
    </w:p>
    <w:p w14:paraId="5E1C532F" w14:textId="1F3B9B33" w:rsidR="00E229D5" w:rsidRDefault="00E229D5" w:rsidP="00890945">
      <w:pPr>
        <w:jc w:val="both"/>
        <w:rPr>
          <w:rFonts w:asciiTheme="majorHAnsi" w:hAnsiTheme="majorHAnsi" w:cstheme="majorHAnsi"/>
          <w:sz w:val="20"/>
          <w:szCs w:val="20"/>
        </w:rPr>
      </w:pPr>
      <w:ins w:id="24" w:author="Jussara R." w:date="2023-12-07T09:03:00Z">
        <w:r w:rsidRPr="00E229D5">
          <w:rPr>
            <w:rFonts w:asciiTheme="majorHAnsi" w:hAnsiTheme="majorHAnsi" w:cstheme="majorHAnsi"/>
            <w:sz w:val="20"/>
            <w:szCs w:val="20"/>
          </w:rPr>
          <w:t xml:space="preserve">Quando a disponibilidade, telecomunicações ou outros detalhes não forem os mesmos em todos os serviços de saúde ou locais, uma instância separada de </w:t>
        </w:r>
      </w:ins>
      <w:proofErr w:type="spellStart"/>
      <w:ins w:id="25" w:author="Jussara R." w:date="2023-12-07T09:11:00Z">
        <w:r w:rsidR="0084253A">
          <w:rPr>
            <w:rFonts w:asciiTheme="majorHAnsi" w:hAnsiTheme="majorHAnsi" w:cstheme="majorHAnsi"/>
            <w:b/>
            <w:bCs/>
          </w:rPr>
          <w:t>PractitionerRoleBRIPS</w:t>
        </w:r>
        <w:proofErr w:type="spellEnd"/>
        <w:r w:rsidR="0084253A" w:rsidRPr="00E229D5">
          <w:rPr>
            <w:rFonts w:asciiTheme="majorHAnsi" w:hAnsiTheme="majorHAnsi" w:cstheme="majorHAnsi"/>
            <w:sz w:val="20"/>
            <w:szCs w:val="20"/>
          </w:rPr>
          <w:t xml:space="preserve"> </w:t>
        </w:r>
        <w:r w:rsidR="0084253A">
          <w:rPr>
            <w:rFonts w:asciiTheme="majorHAnsi" w:hAnsiTheme="majorHAnsi" w:cstheme="majorHAnsi"/>
            <w:sz w:val="20"/>
            <w:szCs w:val="20"/>
          </w:rPr>
          <w:t>(</w:t>
        </w:r>
      </w:ins>
      <w:proofErr w:type="spellStart"/>
      <w:ins w:id="26" w:author="Jussara R." w:date="2023-12-07T09:03:00Z">
        <w:r w:rsidRPr="00E229D5">
          <w:rPr>
            <w:rFonts w:asciiTheme="majorHAnsi" w:hAnsiTheme="majorHAnsi" w:cstheme="majorHAnsi"/>
            <w:sz w:val="20"/>
            <w:szCs w:val="20"/>
          </w:rPr>
          <w:t>PapelProfissional</w:t>
        </w:r>
      </w:ins>
      <w:proofErr w:type="spellEnd"/>
      <w:ins w:id="27" w:author="Jussara R." w:date="2023-12-07T09:11:00Z">
        <w:r w:rsidR="0084253A">
          <w:rPr>
            <w:rFonts w:asciiTheme="majorHAnsi" w:hAnsiTheme="majorHAnsi" w:cstheme="majorHAnsi"/>
            <w:sz w:val="20"/>
            <w:szCs w:val="20"/>
          </w:rPr>
          <w:t>)</w:t>
        </w:r>
      </w:ins>
      <w:ins w:id="28" w:author="Jussara R." w:date="2023-12-07T09:03:00Z">
        <w:r w:rsidRPr="00E229D5">
          <w:rPr>
            <w:rFonts w:asciiTheme="majorHAnsi" w:hAnsiTheme="majorHAnsi" w:cstheme="majorHAnsi"/>
            <w:sz w:val="20"/>
            <w:szCs w:val="20"/>
          </w:rPr>
          <w:t xml:space="preserve"> deve ser criada.​</w:t>
        </w:r>
      </w:ins>
    </w:p>
    <w:p w14:paraId="3CF05F81" w14:textId="2DCDCD23" w:rsidR="003B6646" w:rsidRPr="003B6646" w:rsidRDefault="003B6646" w:rsidP="00A3783C">
      <w:pPr>
        <w:jc w:val="both"/>
        <w:rPr>
          <w:rFonts w:asciiTheme="majorHAnsi" w:hAnsiTheme="majorHAnsi" w:cstheme="majorHAnsi"/>
          <w:b/>
          <w:bCs/>
        </w:rPr>
      </w:pPr>
      <w:r w:rsidRPr="003B6646">
        <w:rPr>
          <w:rFonts w:asciiTheme="majorHAnsi" w:hAnsiTheme="majorHAnsi" w:cstheme="majorHAnsi"/>
          <w:b/>
          <w:bCs/>
        </w:rPr>
        <w:t>Uso indevido</w:t>
      </w:r>
    </w:p>
    <w:p w14:paraId="0EA69286" w14:textId="7F35397A" w:rsidR="00BB4E94" w:rsidRPr="00BB4E94" w:rsidRDefault="00B75426" w:rsidP="003B6646">
      <w:pPr>
        <w:jc w:val="both"/>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Este recurso n</w:t>
      </w:r>
      <w:r w:rsidR="00BB4E94" w:rsidRPr="00BB4E94">
        <w:rPr>
          <w:rFonts w:asciiTheme="majorHAnsi" w:hAnsiTheme="majorHAnsi" w:cstheme="majorHAnsi"/>
          <w:color w:val="000000" w:themeColor="text1"/>
          <w:sz w:val="20"/>
          <w:szCs w:val="20"/>
        </w:rPr>
        <w:t xml:space="preserve">ão deve ser utilizado </w:t>
      </w:r>
      <w:r>
        <w:rPr>
          <w:rFonts w:asciiTheme="majorHAnsi" w:hAnsiTheme="majorHAnsi" w:cstheme="majorHAnsi"/>
          <w:color w:val="000000" w:themeColor="text1"/>
          <w:sz w:val="20"/>
          <w:szCs w:val="20"/>
        </w:rPr>
        <w:t xml:space="preserve">para representar </w:t>
      </w:r>
      <w:r w:rsidR="00BB4E94" w:rsidRPr="00BB4E94">
        <w:rPr>
          <w:rFonts w:asciiTheme="majorHAnsi" w:hAnsiTheme="majorHAnsi" w:cstheme="majorHAnsi"/>
          <w:color w:val="000000" w:themeColor="text1"/>
          <w:sz w:val="20"/>
          <w:szCs w:val="20"/>
        </w:rPr>
        <w:t>paciente, estabelecimento ou operadora</w:t>
      </w:r>
      <w:r>
        <w:rPr>
          <w:rFonts w:asciiTheme="majorHAnsi" w:hAnsiTheme="majorHAnsi" w:cstheme="majorHAnsi"/>
          <w:color w:val="000000" w:themeColor="text1"/>
          <w:sz w:val="20"/>
          <w:szCs w:val="20"/>
        </w:rPr>
        <w:t xml:space="preserve"> de saúde</w:t>
      </w:r>
      <w:r w:rsidR="00BB4E94">
        <w:rPr>
          <w:rFonts w:asciiTheme="majorHAnsi" w:hAnsiTheme="majorHAnsi" w:cstheme="majorHAnsi"/>
          <w:color w:val="000000" w:themeColor="text1"/>
          <w:sz w:val="20"/>
          <w:szCs w:val="20"/>
        </w:rPr>
        <w:t>.</w:t>
      </w:r>
    </w:p>
    <w:p w14:paraId="6B0EA922" w14:textId="0BDF3FFD"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Caso</w:t>
      </w:r>
      <w:r w:rsidR="00BF2592">
        <w:rPr>
          <w:rFonts w:asciiTheme="majorHAnsi" w:hAnsiTheme="majorHAnsi" w:cstheme="majorHAnsi"/>
          <w:b/>
          <w:bCs/>
        </w:rPr>
        <w:t>s</w:t>
      </w:r>
      <w:r w:rsidRPr="003B6646">
        <w:rPr>
          <w:rFonts w:asciiTheme="majorHAnsi" w:hAnsiTheme="majorHAnsi" w:cstheme="majorHAnsi"/>
          <w:b/>
          <w:bCs/>
        </w:rPr>
        <w:t xml:space="preserve"> de uso</w:t>
      </w:r>
    </w:p>
    <w:p w14:paraId="5A9752B3" w14:textId="157477A9" w:rsidR="00E229D5" w:rsidRPr="00E229D5" w:rsidRDefault="00BB4E94" w:rsidP="00E229D5">
      <w:pPr>
        <w:rPr>
          <w:ins w:id="29" w:author="Jussara R." w:date="2023-12-07T09:05:00Z"/>
          <w:rFonts w:asciiTheme="majorHAnsi" w:hAnsiTheme="majorHAnsi" w:cstheme="majorHAnsi"/>
          <w:sz w:val="20"/>
          <w:szCs w:val="20"/>
        </w:rPr>
      </w:pPr>
      <w:r w:rsidRPr="00BB4E94">
        <w:rPr>
          <w:rFonts w:asciiTheme="majorHAnsi" w:hAnsiTheme="majorHAnsi" w:cstheme="majorHAnsi"/>
          <w:sz w:val="20"/>
          <w:szCs w:val="20"/>
        </w:rPr>
        <w:t xml:space="preserve">O profissional </w:t>
      </w:r>
      <w:r w:rsidR="00890945">
        <w:rPr>
          <w:rFonts w:asciiTheme="majorHAnsi" w:hAnsiTheme="majorHAnsi" w:cstheme="majorHAnsi"/>
          <w:sz w:val="20"/>
          <w:szCs w:val="20"/>
        </w:rPr>
        <w:t xml:space="preserve">pode </w:t>
      </w:r>
      <w:r w:rsidRPr="00BB4E94">
        <w:rPr>
          <w:rFonts w:asciiTheme="majorHAnsi" w:hAnsiTheme="majorHAnsi" w:cstheme="majorHAnsi"/>
          <w:sz w:val="20"/>
          <w:szCs w:val="20"/>
        </w:rPr>
        <w:t>desempenha</w:t>
      </w:r>
      <w:r w:rsidR="00890945">
        <w:rPr>
          <w:rFonts w:asciiTheme="majorHAnsi" w:hAnsiTheme="majorHAnsi" w:cstheme="majorHAnsi"/>
          <w:sz w:val="20"/>
          <w:szCs w:val="20"/>
        </w:rPr>
        <w:t xml:space="preserve">r </w:t>
      </w:r>
      <w:r w:rsidRPr="00BB4E94">
        <w:rPr>
          <w:rFonts w:asciiTheme="majorHAnsi" w:hAnsiTheme="majorHAnsi" w:cstheme="majorHAnsi"/>
          <w:sz w:val="20"/>
          <w:szCs w:val="20"/>
        </w:rPr>
        <w:t>diferentes pap</w:t>
      </w:r>
      <w:r w:rsidR="00B75426">
        <w:rPr>
          <w:rFonts w:asciiTheme="majorHAnsi" w:hAnsiTheme="majorHAnsi" w:cstheme="majorHAnsi"/>
          <w:sz w:val="20"/>
          <w:szCs w:val="20"/>
        </w:rPr>
        <w:t>e</w:t>
      </w:r>
      <w:r w:rsidRPr="00BB4E94">
        <w:rPr>
          <w:rFonts w:asciiTheme="majorHAnsi" w:hAnsiTheme="majorHAnsi" w:cstheme="majorHAnsi"/>
          <w:sz w:val="20"/>
          <w:szCs w:val="20"/>
        </w:rPr>
        <w:t xml:space="preserve">is dentro </w:t>
      </w:r>
      <w:r w:rsidR="00B75426">
        <w:rPr>
          <w:rFonts w:asciiTheme="majorHAnsi" w:hAnsiTheme="majorHAnsi" w:cstheme="majorHAnsi"/>
          <w:sz w:val="20"/>
          <w:szCs w:val="20"/>
        </w:rPr>
        <w:t>de uma ou mais</w:t>
      </w:r>
      <w:r w:rsidRPr="00BB4E94">
        <w:rPr>
          <w:rFonts w:asciiTheme="majorHAnsi" w:hAnsiTheme="majorHAnsi" w:cstheme="majorHAnsi"/>
          <w:sz w:val="20"/>
          <w:szCs w:val="20"/>
        </w:rPr>
        <w:t xml:space="preserve"> organizações. </w:t>
      </w:r>
      <w:r w:rsidR="0081075F">
        <w:rPr>
          <w:rFonts w:asciiTheme="majorHAnsi" w:hAnsiTheme="majorHAnsi" w:cstheme="majorHAnsi"/>
          <w:sz w:val="20"/>
          <w:szCs w:val="20"/>
        </w:rPr>
        <w:t xml:space="preserve">A depender da </w:t>
      </w:r>
      <w:r w:rsidRPr="00BB4E94">
        <w:rPr>
          <w:rFonts w:asciiTheme="majorHAnsi" w:hAnsiTheme="majorHAnsi" w:cstheme="majorHAnsi"/>
          <w:sz w:val="20"/>
          <w:szCs w:val="20"/>
        </w:rPr>
        <w:t>jurisdição, pode ser necessário manter um recurso</w:t>
      </w:r>
      <w:ins w:id="30" w:author="Jussara R." w:date="2023-12-07T09:12:00Z">
        <w:r w:rsidR="0084253A" w:rsidRPr="0084253A">
          <w:rPr>
            <w:rFonts w:asciiTheme="majorHAnsi" w:hAnsiTheme="majorHAnsi" w:cstheme="majorHAnsi"/>
            <w:b/>
            <w:bCs/>
          </w:rPr>
          <w:t xml:space="preserve"> </w:t>
        </w:r>
      </w:ins>
      <w:del w:id="31" w:author="Jussara R." w:date="2023-12-07T09:12:00Z">
        <w:r w:rsidRPr="00BB4E94" w:rsidDel="0084253A">
          <w:rPr>
            <w:rFonts w:asciiTheme="majorHAnsi" w:hAnsiTheme="majorHAnsi" w:cstheme="majorHAnsi"/>
            <w:sz w:val="20"/>
            <w:szCs w:val="20"/>
          </w:rPr>
          <w:delText xml:space="preserve"> </w:delText>
        </w:r>
      </w:del>
      <w:r w:rsidRPr="00BB4E94">
        <w:rPr>
          <w:rFonts w:asciiTheme="majorHAnsi" w:hAnsiTheme="majorHAnsi" w:cstheme="majorHAnsi"/>
          <w:sz w:val="20"/>
          <w:szCs w:val="20"/>
        </w:rPr>
        <w:t xml:space="preserve">Profissional específico para cada função ou ter um único Profissional com várias funções. </w:t>
      </w:r>
      <w:ins w:id="32" w:author="Jussara R." w:date="2023-12-07T09:05:00Z">
        <w:r w:rsidR="00E229D5" w:rsidRPr="00E229D5">
          <w:rPr>
            <w:rFonts w:asciiTheme="majorHAnsi" w:hAnsiTheme="majorHAnsi" w:cstheme="majorHAnsi"/>
            <w:sz w:val="20"/>
            <w:szCs w:val="20"/>
          </w:rPr>
          <w:t>A função pode ser limitada a um período específico, após o qual a autorização para esta função termina. Observe que a organização representada não precisa necessariamente ser o empregador (direto) de um Profissional.​</w:t>
        </w:r>
      </w:ins>
    </w:p>
    <w:p w14:paraId="503D6976" w14:textId="7A4C89BF" w:rsidR="00BB4E94" w:rsidDel="00E229D5" w:rsidRDefault="0081075F" w:rsidP="003B6646">
      <w:pPr>
        <w:jc w:val="both"/>
        <w:rPr>
          <w:del w:id="33" w:author="Jussara R." w:date="2023-12-07T09:05:00Z"/>
          <w:rFonts w:asciiTheme="majorHAnsi" w:hAnsiTheme="majorHAnsi" w:cstheme="majorHAnsi"/>
          <w:sz w:val="20"/>
          <w:szCs w:val="20"/>
        </w:rPr>
      </w:pPr>
      <w:del w:id="34" w:author="Jussara R." w:date="2023-12-07T09:05:00Z">
        <w:r w:rsidDel="00E229D5">
          <w:rPr>
            <w:rFonts w:asciiTheme="majorHAnsi" w:hAnsiTheme="majorHAnsi" w:cstheme="majorHAnsi"/>
            <w:sz w:val="20"/>
            <w:szCs w:val="20"/>
          </w:rPr>
          <w:delText xml:space="preserve">Vale ressaltar que, a </w:delText>
        </w:r>
        <w:r w:rsidR="00BB4E94" w:rsidRPr="00BB4E94" w:rsidDel="00E229D5">
          <w:rPr>
            <w:rFonts w:asciiTheme="majorHAnsi" w:hAnsiTheme="majorHAnsi" w:cstheme="majorHAnsi"/>
            <w:sz w:val="20"/>
            <w:szCs w:val="20"/>
          </w:rPr>
          <w:delText>função pode ser limitada a um período específico. ​</w:delText>
        </w:r>
      </w:del>
    </w:p>
    <w:p w14:paraId="13C9B92B" w14:textId="1DD35A56" w:rsidR="003B6646" w:rsidRPr="003B6646" w:rsidRDefault="003B6646" w:rsidP="003B6646">
      <w:pPr>
        <w:jc w:val="both"/>
        <w:rPr>
          <w:rFonts w:asciiTheme="majorHAnsi" w:hAnsiTheme="majorHAnsi" w:cstheme="majorHAnsi"/>
          <w:b/>
          <w:bCs/>
        </w:rPr>
      </w:pPr>
      <w:r w:rsidRPr="003B6646">
        <w:rPr>
          <w:rFonts w:asciiTheme="majorHAnsi" w:hAnsiTheme="majorHAnsi" w:cstheme="majorHAnsi"/>
          <w:b/>
          <w:bCs/>
        </w:rPr>
        <w:t>Identificadores</w:t>
      </w:r>
    </w:p>
    <w:p w14:paraId="30ED50D7" w14:textId="0A85F2D4" w:rsidR="00632CE3" w:rsidRDefault="0081075F" w:rsidP="00EA58D8">
      <w:pPr>
        <w:jc w:val="both"/>
        <w:rPr>
          <w:rFonts w:asciiTheme="majorHAnsi" w:hAnsiTheme="majorHAnsi" w:cstheme="majorHAnsi"/>
          <w:sz w:val="20"/>
          <w:szCs w:val="20"/>
        </w:rPr>
      </w:pPr>
      <w:r>
        <w:rPr>
          <w:rFonts w:asciiTheme="majorHAnsi" w:hAnsiTheme="majorHAnsi" w:cstheme="majorHAnsi"/>
          <w:sz w:val="20"/>
          <w:szCs w:val="20"/>
        </w:rPr>
        <w:t>Os identificadores presentes neste perfil se referem aos dados do paciente atendido</w:t>
      </w:r>
      <w:r w:rsidR="001E4EE8" w:rsidRPr="001E4EE8">
        <w:rPr>
          <w:rFonts w:asciiTheme="majorHAnsi" w:hAnsiTheme="majorHAnsi" w:cstheme="majorHAnsi"/>
          <w:sz w:val="20"/>
          <w:szCs w:val="20"/>
        </w:rPr>
        <w:t xml:space="preserve"> </w:t>
      </w:r>
      <w:r>
        <w:rPr>
          <w:rFonts w:asciiTheme="majorHAnsi" w:hAnsiTheme="majorHAnsi" w:cstheme="majorHAnsi"/>
          <w:sz w:val="20"/>
          <w:szCs w:val="20"/>
        </w:rPr>
        <w:t xml:space="preserve">pelo profissional. O paciente </w:t>
      </w:r>
      <w:r w:rsidR="001E4EE8" w:rsidRPr="001E4EE8">
        <w:rPr>
          <w:rFonts w:asciiTheme="majorHAnsi" w:hAnsiTheme="majorHAnsi" w:cstheme="majorHAnsi"/>
          <w:sz w:val="20"/>
          <w:szCs w:val="20"/>
        </w:rPr>
        <w:t>deve possuir obrigatoriamente um identificador, que pode ser o Cadastro de Pessoa Física (CPF) ou o Cartão Nacional de Saúde (CNS) conforme os modelos de informação de lançamentos.</w:t>
      </w:r>
    </w:p>
    <w:p w14:paraId="2F427009" w14:textId="633140DC" w:rsidR="001E4EE8" w:rsidRPr="001E4EE8" w:rsidRDefault="001E4EE8" w:rsidP="001E4EE8">
      <w:pPr>
        <w:jc w:val="both"/>
        <w:rPr>
          <w:rFonts w:asciiTheme="majorHAnsi" w:hAnsiTheme="majorHAnsi" w:cstheme="majorHAnsi"/>
          <w:sz w:val="20"/>
          <w:szCs w:val="20"/>
        </w:rPr>
      </w:pPr>
      <w:r w:rsidRPr="001E4EE8">
        <w:rPr>
          <w:rFonts w:asciiTheme="majorHAnsi" w:hAnsiTheme="majorHAnsi" w:cstheme="majorHAnsi"/>
          <w:sz w:val="20"/>
          <w:szCs w:val="20"/>
        </w:rPr>
        <w:t xml:space="preserve">O CPF é um identificador de pessoa física no Brasil, definido como número único e suficiente para identificação do cidadão nos bancos de dados de serviços públicos </w:t>
      </w:r>
      <w:r w:rsidR="00B75426">
        <w:rPr>
          <w:rFonts w:asciiTheme="majorHAnsi" w:hAnsiTheme="majorHAnsi" w:cstheme="majorHAnsi"/>
          <w:sz w:val="20"/>
          <w:szCs w:val="20"/>
        </w:rPr>
        <w:t xml:space="preserve">e </w:t>
      </w:r>
      <w:r w:rsidRPr="001E4EE8">
        <w:rPr>
          <w:rFonts w:asciiTheme="majorHAnsi" w:hAnsiTheme="majorHAnsi" w:cstheme="majorHAnsi"/>
          <w:sz w:val="20"/>
          <w:szCs w:val="20"/>
        </w:rPr>
        <w:t>é composto por 11 dígitos</w:t>
      </w:r>
      <w:r w:rsidR="00B75426">
        <w:rPr>
          <w:rFonts w:asciiTheme="majorHAnsi" w:hAnsiTheme="majorHAnsi" w:cstheme="majorHAnsi"/>
          <w:sz w:val="20"/>
          <w:szCs w:val="20"/>
        </w:rPr>
        <w:t xml:space="preserve"> (</w:t>
      </w:r>
      <w:r w:rsidR="00B75426" w:rsidRPr="00B75426">
        <w:rPr>
          <w:rFonts w:asciiTheme="majorHAnsi" w:hAnsiTheme="majorHAnsi" w:cstheme="majorHAnsi"/>
          <w:sz w:val="20"/>
          <w:szCs w:val="20"/>
        </w:rPr>
        <w:t>http://terminology.hl7.org/CodeSystem/v2-0203#TAX</w:t>
      </w:r>
      <w:r w:rsidR="00B75426">
        <w:rPr>
          <w:rFonts w:asciiTheme="majorHAnsi" w:hAnsiTheme="majorHAnsi" w:cstheme="majorHAnsi"/>
          <w:sz w:val="20"/>
          <w:szCs w:val="20"/>
        </w:rPr>
        <w:t>)</w:t>
      </w:r>
      <w:r w:rsidRPr="001E4EE8">
        <w:rPr>
          <w:rFonts w:asciiTheme="majorHAnsi" w:hAnsiTheme="majorHAnsi" w:cstheme="majorHAnsi"/>
          <w:sz w:val="20"/>
          <w:szCs w:val="20"/>
        </w:rPr>
        <w:t>, sendo os 2 últimos dígitos os verificadores do CPF.</w:t>
      </w:r>
    </w:p>
    <w:p w14:paraId="10D466A4" w14:textId="7EF8AD74" w:rsidR="001E4EE8" w:rsidRDefault="001E4EE8" w:rsidP="001E4EE8">
      <w:pPr>
        <w:jc w:val="both"/>
        <w:rPr>
          <w:rFonts w:asciiTheme="majorHAnsi" w:hAnsiTheme="majorHAnsi" w:cstheme="majorHAnsi"/>
          <w:sz w:val="20"/>
          <w:szCs w:val="20"/>
        </w:rPr>
      </w:pPr>
      <w:r w:rsidRPr="001E4EE8">
        <w:rPr>
          <w:rFonts w:asciiTheme="majorHAnsi" w:hAnsiTheme="majorHAnsi" w:cstheme="majorHAnsi"/>
          <w:sz w:val="20"/>
          <w:szCs w:val="20"/>
        </w:rPr>
        <w:t>O CNS também é um identificador do paciente no âmbito do Sistema Único de Saúde (SUS), é composto por 15 dígitos</w:t>
      </w:r>
      <w:r w:rsidR="00B75426">
        <w:rPr>
          <w:rFonts w:asciiTheme="majorHAnsi" w:hAnsiTheme="majorHAnsi" w:cstheme="majorHAnsi"/>
          <w:sz w:val="20"/>
          <w:szCs w:val="20"/>
        </w:rPr>
        <w:t xml:space="preserve"> (</w:t>
      </w:r>
      <w:r w:rsidR="00B75426" w:rsidRPr="00B75426">
        <w:rPr>
          <w:rFonts w:asciiTheme="majorHAnsi" w:hAnsiTheme="majorHAnsi" w:cstheme="majorHAnsi"/>
          <w:sz w:val="20"/>
          <w:szCs w:val="20"/>
        </w:rPr>
        <w:t>http://rnds.saude.gov.br/fhir/r4/</w:t>
      </w:r>
      <w:proofErr w:type="spellStart"/>
      <w:r w:rsidR="00B75426" w:rsidRPr="00B75426">
        <w:rPr>
          <w:rFonts w:asciiTheme="majorHAnsi" w:hAnsiTheme="majorHAnsi" w:cstheme="majorHAnsi"/>
          <w:sz w:val="20"/>
          <w:szCs w:val="20"/>
        </w:rPr>
        <w:t>NamingSystem</w:t>
      </w:r>
      <w:proofErr w:type="spellEnd"/>
      <w:r w:rsidR="00B75426" w:rsidRPr="00B75426">
        <w:rPr>
          <w:rFonts w:asciiTheme="majorHAnsi" w:hAnsiTheme="majorHAnsi" w:cstheme="majorHAnsi"/>
          <w:sz w:val="20"/>
          <w:szCs w:val="20"/>
        </w:rPr>
        <w:t>/</w:t>
      </w:r>
      <w:proofErr w:type="spellStart"/>
      <w:r w:rsidR="00B75426" w:rsidRPr="00B75426">
        <w:rPr>
          <w:rFonts w:asciiTheme="majorHAnsi" w:hAnsiTheme="majorHAnsi" w:cstheme="majorHAnsi"/>
          <w:sz w:val="20"/>
          <w:szCs w:val="20"/>
        </w:rPr>
        <w:t>cns</w:t>
      </w:r>
      <w:proofErr w:type="spellEnd"/>
      <w:r w:rsidR="00B75426">
        <w:rPr>
          <w:rFonts w:asciiTheme="majorHAnsi" w:hAnsiTheme="majorHAnsi" w:cstheme="majorHAnsi"/>
          <w:sz w:val="20"/>
          <w:szCs w:val="20"/>
        </w:rPr>
        <w:t>)</w:t>
      </w:r>
      <w:r w:rsidRPr="001E4EE8">
        <w:rPr>
          <w:rFonts w:asciiTheme="majorHAnsi" w:hAnsiTheme="majorHAnsi" w:cstheme="majorHAnsi"/>
          <w:sz w:val="20"/>
          <w:szCs w:val="20"/>
        </w:rPr>
        <w:t>, onde os 2 últimos são verificadores do CNS. ​</w:t>
      </w:r>
    </w:p>
    <w:p w14:paraId="4A99334A" w14:textId="77777777" w:rsidR="001A53B9" w:rsidRPr="001A53B9" w:rsidRDefault="001A53B9" w:rsidP="003B6646">
      <w:pPr>
        <w:jc w:val="both"/>
        <w:rPr>
          <w:rFonts w:asciiTheme="majorHAnsi" w:hAnsiTheme="majorHAnsi" w:cstheme="majorHAnsi"/>
          <w:b/>
          <w:bCs/>
        </w:rPr>
      </w:pPr>
      <w:r w:rsidRPr="001A53B9">
        <w:rPr>
          <w:rFonts w:asciiTheme="majorHAnsi" w:hAnsiTheme="majorHAnsi" w:cstheme="majorHAnsi"/>
          <w:b/>
          <w:bCs/>
        </w:rPr>
        <w:t>Extensões</w:t>
      </w:r>
    </w:p>
    <w:p w14:paraId="72518D60" w14:textId="3244FD6E" w:rsidR="001A53B9" w:rsidRDefault="00CA099E" w:rsidP="003B6646">
      <w:pPr>
        <w:jc w:val="both"/>
        <w:rPr>
          <w:rFonts w:asciiTheme="majorHAnsi" w:hAnsiTheme="majorHAnsi" w:cstheme="majorHAnsi"/>
          <w:sz w:val="20"/>
          <w:szCs w:val="20"/>
        </w:rPr>
      </w:pPr>
      <w:r>
        <w:rPr>
          <w:rFonts w:asciiTheme="majorHAnsi" w:hAnsiTheme="majorHAnsi" w:cstheme="majorHAnsi"/>
          <w:sz w:val="20"/>
          <w:szCs w:val="20"/>
        </w:rPr>
        <w:t>Este perfil não possui extensões.</w:t>
      </w:r>
    </w:p>
    <w:p w14:paraId="13324A8A" w14:textId="77777777" w:rsidR="00B75426" w:rsidRDefault="003B6646" w:rsidP="00B75426">
      <w:pPr>
        <w:jc w:val="both"/>
        <w:rPr>
          <w:ins w:id="35" w:author="Jussara R." w:date="2023-12-07T09:07:00Z"/>
          <w:rFonts w:asciiTheme="majorHAnsi" w:hAnsiTheme="majorHAnsi" w:cstheme="majorHAnsi"/>
          <w:b/>
          <w:bCs/>
        </w:rPr>
      </w:pPr>
      <w:r w:rsidRPr="00CB7195">
        <w:rPr>
          <w:rFonts w:asciiTheme="majorHAnsi" w:hAnsiTheme="majorHAnsi" w:cstheme="majorHAnsi"/>
          <w:b/>
          <w:bCs/>
        </w:rPr>
        <w:t>Limites e Relacionamentos</w:t>
      </w:r>
    </w:p>
    <w:p w14:paraId="18ED25C4" w14:textId="77777777" w:rsidR="0084253A" w:rsidRDefault="0084253A" w:rsidP="00B75426">
      <w:pPr>
        <w:jc w:val="both"/>
        <w:rPr>
          <w:rFonts w:asciiTheme="majorHAnsi" w:hAnsiTheme="majorHAnsi" w:cstheme="majorHAnsi"/>
          <w:b/>
          <w:bCs/>
        </w:rPr>
      </w:pPr>
    </w:p>
    <w:p w14:paraId="3762A91E" w14:textId="2B983EB3" w:rsidR="00B75426" w:rsidRDefault="00B75426" w:rsidP="00B75426">
      <w:pPr>
        <w:jc w:val="both"/>
        <w:rPr>
          <w:ins w:id="36" w:author="Jussara R." w:date="2023-12-07T09:07:00Z"/>
          <w:rFonts w:asciiTheme="majorHAnsi" w:hAnsiTheme="majorHAnsi" w:cstheme="majorHAnsi"/>
          <w:sz w:val="20"/>
          <w:szCs w:val="20"/>
        </w:rPr>
      </w:pPr>
      <w:r>
        <w:rPr>
          <w:rFonts w:asciiTheme="majorHAnsi" w:hAnsiTheme="majorHAnsi" w:cstheme="majorHAnsi"/>
          <w:sz w:val="20"/>
          <w:szCs w:val="20"/>
        </w:rPr>
        <w:t xml:space="preserve">Este recurso </w:t>
      </w:r>
      <w:r w:rsidR="00A742E4">
        <w:rPr>
          <w:rFonts w:asciiTheme="majorHAnsi" w:hAnsiTheme="majorHAnsi" w:cstheme="majorHAnsi"/>
          <w:sz w:val="20"/>
          <w:szCs w:val="20"/>
        </w:rPr>
        <w:t xml:space="preserve">faz referência ao perfil </w:t>
      </w:r>
      <w:proofErr w:type="spellStart"/>
      <w:r w:rsidR="00A742E4" w:rsidRPr="0084253A">
        <w:rPr>
          <w:rFonts w:asciiTheme="majorHAnsi" w:hAnsiTheme="majorHAnsi" w:cstheme="majorHAnsi"/>
          <w:b/>
          <w:bCs/>
          <w:sz w:val="20"/>
          <w:szCs w:val="20"/>
          <w:rPrChange w:id="37" w:author="Jussara R." w:date="2023-12-07T09:13:00Z">
            <w:rPr>
              <w:rFonts w:asciiTheme="majorHAnsi" w:hAnsiTheme="majorHAnsi" w:cstheme="majorHAnsi"/>
              <w:sz w:val="20"/>
              <w:szCs w:val="20"/>
            </w:rPr>
          </w:rPrChange>
        </w:rPr>
        <w:t>PractitionerBRIPS</w:t>
      </w:r>
      <w:proofErr w:type="spellEnd"/>
      <w:ins w:id="38" w:author="Jussara R." w:date="2023-12-07T09:13:00Z">
        <w:r w:rsidR="0084253A" w:rsidRPr="0084253A">
          <w:rPr>
            <w:rFonts w:asciiTheme="majorHAnsi" w:hAnsiTheme="majorHAnsi" w:cstheme="majorHAnsi"/>
            <w:b/>
            <w:bCs/>
            <w:sz w:val="20"/>
            <w:szCs w:val="20"/>
            <w:rPrChange w:id="39" w:author="Jussara R." w:date="2023-12-07T09:13:00Z">
              <w:rPr>
                <w:rFonts w:asciiTheme="majorHAnsi" w:hAnsiTheme="majorHAnsi" w:cstheme="majorHAnsi"/>
                <w:sz w:val="20"/>
                <w:szCs w:val="20"/>
              </w:rPr>
            </w:rPrChange>
          </w:rPr>
          <w:t xml:space="preserve"> </w:t>
        </w:r>
        <w:r w:rsidR="0084253A">
          <w:rPr>
            <w:rFonts w:asciiTheme="majorHAnsi" w:hAnsiTheme="majorHAnsi" w:cstheme="majorHAnsi"/>
            <w:sz w:val="20"/>
            <w:szCs w:val="20"/>
          </w:rPr>
          <w:t>(</w:t>
        </w:r>
        <w:proofErr w:type="spellStart"/>
        <w:r w:rsidR="0084253A">
          <w:rPr>
            <w:rFonts w:asciiTheme="majorHAnsi" w:hAnsiTheme="majorHAnsi" w:cstheme="majorHAnsi"/>
            <w:sz w:val="20"/>
            <w:szCs w:val="20"/>
          </w:rPr>
          <w:t>PapelProfissional</w:t>
        </w:r>
        <w:proofErr w:type="spellEnd"/>
        <w:r w:rsidR="0084253A">
          <w:rPr>
            <w:rFonts w:asciiTheme="majorHAnsi" w:hAnsiTheme="majorHAnsi" w:cstheme="majorHAnsi"/>
            <w:sz w:val="20"/>
            <w:szCs w:val="20"/>
          </w:rPr>
          <w:t>)</w:t>
        </w:r>
      </w:ins>
      <w:r w:rsidR="00A742E4">
        <w:rPr>
          <w:rFonts w:asciiTheme="majorHAnsi" w:hAnsiTheme="majorHAnsi" w:cstheme="majorHAnsi"/>
          <w:sz w:val="20"/>
          <w:szCs w:val="20"/>
        </w:rPr>
        <w:t xml:space="preserve"> que é relacionado ao profissional e ao perfil </w:t>
      </w:r>
      <w:proofErr w:type="spellStart"/>
      <w:r w:rsidR="00A742E4">
        <w:rPr>
          <w:rFonts w:asciiTheme="majorHAnsi" w:hAnsiTheme="majorHAnsi" w:cstheme="majorHAnsi"/>
          <w:sz w:val="20"/>
          <w:szCs w:val="20"/>
        </w:rPr>
        <w:t>OrganizationBRIPS</w:t>
      </w:r>
      <w:proofErr w:type="spellEnd"/>
      <w:r w:rsidR="00A742E4">
        <w:rPr>
          <w:rFonts w:asciiTheme="majorHAnsi" w:hAnsiTheme="majorHAnsi" w:cstheme="majorHAnsi"/>
          <w:sz w:val="20"/>
          <w:szCs w:val="20"/>
        </w:rPr>
        <w:t>, que indica a organização na qual este papel é executado.</w:t>
      </w:r>
    </w:p>
    <w:p w14:paraId="33EA7221" w14:textId="0B232C6C" w:rsidR="0084253A" w:rsidRPr="0084253A" w:rsidRDefault="0084253A" w:rsidP="0084253A">
      <w:pPr>
        <w:jc w:val="both"/>
        <w:rPr>
          <w:ins w:id="40" w:author="Jussara R." w:date="2023-12-07T09:07:00Z"/>
          <w:rFonts w:asciiTheme="majorHAnsi" w:hAnsiTheme="majorHAnsi" w:cstheme="majorHAnsi"/>
          <w:sz w:val="20"/>
          <w:szCs w:val="20"/>
        </w:rPr>
      </w:pPr>
      <w:ins w:id="41" w:author="Jussara R." w:date="2023-12-07T09:07:00Z">
        <w:r w:rsidRPr="0084253A">
          <w:rPr>
            <w:rFonts w:asciiTheme="majorHAnsi" w:hAnsiTheme="majorHAnsi" w:cstheme="majorHAnsi"/>
            <w:sz w:val="20"/>
            <w:szCs w:val="20"/>
          </w:rPr>
          <w:t>As qualificações (do recurso Profissional) não implicam uma função, mas podem ser consideradas quando uma organização aloca profissionais para funções dentro de sua organização e podem fornecer informações úteis (como informações de expiração) que podem precisar ser rastreadas em algumas situações para garantir eles continuam a ser elegíveis para uma função específica.​</w:t>
        </w:r>
      </w:ins>
    </w:p>
    <w:p w14:paraId="0482D414" w14:textId="1ACB5B71" w:rsidR="0084253A" w:rsidRDefault="0084253A" w:rsidP="0084253A">
      <w:pPr>
        <w:jc w:val="both"/>
        <w:rPr>
          <w:rFonts w:asciiTheme="majorHAnsi" w:hAnsiTheme="majorHAnsi" w:cstheme="majorHAnsi"/>
          <w:sz w:val="20"/>
          <w:szCs w:val="20"/>
        </w:rPr>
      </w:pPr>
      <w:ins w:id="42" w:author="Jussara R." w:date="2023-12-07T09:07:00Z">
        <w:r w:rsidRPr="0084253A">
          <w:rPr>
            <w:rFonts w:asciiTheme="majorHAnsi" w:hAnsiTheme="majorHAnsi" w:cstheme="majorHAnsi"/>
            <w:sz w:val="20"/>
            <w:szCs w:val="20"/>
          </w:rPr>
          <w:t>O recurso Equipe de Cuidados (</w:t>
        </w:r>
        <w:proofErr w:type="spellStart"/>
        <w:r w:rsidRPr="0084253A">
          <w:rPr>
            <w:rFonts w:asciiTheme="majorHAnsi" w:hAnsiTheme="majorHAnsi" w:cstheme="majorHAnsi"/>
            <w:sz w:val="20"/>
            <w:szCs w:val="20"/>
          </w:rPr>
          <w:t>CareTeam</w:t>
        </w:r>
        <w:proofErr w:type="spellEnd"/>
        <w:r w:rsidRPr="0084253A">
          <w:rPr>
            <w:rFonts w:asciiTheme="majorHAnsi" w:hAnsiTheme="majorHAnsi" w:cstheme="majorHAnsi"/>
            <w:sz w:val="20"/>
            <w:szCs w:val="20"/>
          </w:rPr>
          <w:t xml:space="preserve">) também é frequentemente usado para fornecer detalhes de uma função que um profissional é alocado para desempenhar, mas geralmente é direcionado para uma granularidade muito mais refinada do cuidado e, muitas vezes, dentro do contexto específico de um paciente ou função funcional (por exemplo, planejamento de crise equipe). Por outro lado, o </w:t>
        </w:r>
      </w:ins>
      <w:proofErr w:type="spellStart"/>
      <w:ins w:id="43" w:author="Jussara R." w:date="2023-12-07T09:11:00Z">
        <w:r>
          <w:rPr>
            <w:rFonts w:asciiTheme="majorHAnsi" w:hAnsiTheme="majorHAnsi" w:cstheme="majorHAnsi"/>
            <w:b/>
            <w:bCs/>
          </w:rPr>
          <w:t>PractitionerRoleBRIPS</w:t>
        </w:r>
        <w:proofErr w:type="spellEnd"/>
        <w:r w:rsidRPr="0084253A">
          <w:rPr>
            <w:rFonts w:asciiTheme="majorHAnsi" w:hAnsiTheme="majorHAnsi" w:cstheme="majorHAnsi"/>
            <w:sz w:val="20"/>
            <w:szCs w:val="20"/>
          </w:rPr>
          <w:t xml:space="preserve"> </w:t>
        </w:r>
        <w:r>
          <w:rPr>
            <w:rFonts w:asciiTheme="majorHAnsi" w:hAnsiTheme="majorHAnsi" w:cstheme="majorHAnsi"/>
            <w:sz w:val="20"/>
            <w:szCs w:val="20"/>
          </w:rPr>
          <w:t>(</w:t>
        </w:r>
      </w:ins>
      <w:proofErr w:type="spellStart"/>
      <w:ins w:id="44" w:author="Jussara R." w:date="2023-12-07T09:07:00Z">
        <w:r w:rsidRPr="0084253A">
          <w:rPr>
            <w:rFonts w:asciiTheme="majorHAnsi" w:hAnsiTheme="majorHAnsi" w:cstheme="majorHAnsi"/>
            <w:sz w:val="20"/>
            <w:szCs w:val="20"/>
          </w:rPr>
          <w:t>PapelProfissional</w:t>
        </w:r>
      </w:ins>
      <w:proofErr w:type="spellEnd"/>
      <w:ins w:id="45" w:author="Jussara R." w:date="2023-12-07T09:11:00Z">
        <w:r>
          <w:rPr>
            <w:rFonts w:asciiTheme="majorHAnsi" w:hAnsiTheme="majorHAnsi" w:cstheme="majorHAnsi"/>
            <w:sz w:val="20"/>
            <w:szCs w:val="20"/>
          </w:rPr>
          <w:t>)</w:t>
        </w:r>
      </w:ins>
      <w:ins w:id="46" w:author="Jussara R." w:date="2023-12-07T09:07:00Z">
        <w:r w:rsidRPr="0084253A">
          <w:rPr>
            <w:rFonts w:asciiTheme="majorHAnsi" w:hAnsiTheme="majorHAnsi" w:cstheme="majorHAnsi"/>
            <w:sz w:val="20"/>
            <w:szCs w:val="20"/>
          </w:rPr>
          <w:t xml:space="preserve"> é usado em um sentido mais geral para cobrir todos os locais em que o profissional está alocado para trabalhar (e detalhes específicos relevantes para essa função - como um número de contato específico ou terminal de serviços eletrônicos).</w:t>
        </w:r>
      </w:ins>
    </w:p>
    <w:p w14:paraId="44B52241" w14:textId="5EFEB019" w:rsidR="00B75426" w:rsidRPr="00B75426" w:rsidRDefault="00B75426" w:rsidP="00B75426">
      <w:pPr>
        <w:jc w:val="both"/>
        <w:rPr>
          <w:rFonts w:asciiTheme="majorHAnsi" w:hAnsiTheme="majorHAnsi" w:cstheme="majorHAnsi"/>
          <w:b/>
          <w:bCs/>
        </w:rPr>
      </w:pPr>
      <w:r>
        <w:rPr>
          <w:rFonts w:asciiTheme="majorHAnsi" w:hAnsiTheme="majorHAnsi" w:cstheme="majorHAnsi"/>
          <w:sz w:val="20"/>
          <w:szCs w:val="20"/>
        </w:rPr>
        <w:br w:type="page"/>
      </w:r>
    </w:p>
    <w:p w14:paraId="4256D256" w14:textId="77777777" w:rsidR="00B75426" w:rsidRDefault="00B75426" w:rsidP="003B6646">
      <w:pPr>
        <w:jc w:val="both"/>
        <w:rPr>
          <w:rFonts w:asciiTheme="majorHAnsi" w:hAnsiTheme="majorHAnsi" w:cstheme="majorHAnsi"/>
          <w:sz w:val="20"/>
          <w:szCs w:val="20"/>
        </w:rPr>
        <w:sectPr w:rsidR="00B75426">
          <w:pgSz w:w="11906" w:h="16838"/>
          <w:pgMar w:top="1417" w:right="1701" w:bottom="1417" w:left="1701" w:header="708" w:footer="708" w:gutter="0"/>
          <w:cols w:space="708"/>
          <w:docGrid w:linePitch="360"/>
        </w:sectPr>
      </w:pPr>
    </w:p>
    <w:p w14:paraId="68796C68" w14:textId="346F5D2A" w:rsidR="00BB1D92" w:rsidRDefault="00B75426" w:rsidP="00A742E4">
      <w:pPr>
        <w:jc w:val="both"/>
      </w:pPr>
      <w:r w:rsidRPr="00CB7195">
        <w:rPr>
          <w:rFonts w:asciiTheme="majorHAnsi" w:hAnsiTheme="majorHAnsi" w:cstheme="majorHAnsi"/>
          <w:b/>
          <w:bCs/>
        </w:rPr>
        <w:lastRenderedPageBreak/>
        <w:t>Mapeamento de estrutura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410"/>
        <w:gridCol w:w="708"/>
        <w:gridCol w:w="2410"/>
        <w:gridCol w:w="2126"/>
        <w:gridCol w:w="2547"/>
        <w:gridCol w:w="1843"/>
      </w:tblGrid>
      <w:tr w:rsidR="00BB1D92" w:rsidRPr="004F5446" w14:paraId="72F0680F" w14:textId="77777777" w:rsidTr="008D5D7D">
        <w:trPr>
          <w:trHeight w:val="330"/>
        </w:trPr>
        <w:tc>
          <w:tcPr>
            <w:tcW w:w="2410" w:type="dxa"/>
            <w:shd w:val="clear" w:color="auto" w:fill="D9D9D9" w:themeFill="background1" w:themeFillShade="D9"/>
            <w:noWrap/>
            <w:tcMar>
              <w:top w:w="0" w:type="dxa"/>
              <w:left w:w="60" w:type="dxa"/>
              <w:bottom w:w="0" w:type="dxa"/>
              <w:right w:w="60" w:type="dxa"/>
            </w:tcMar>
            <w:vAlign w:val="center"/>
          </w:tcPr>
          <w:p w14:paraId="1540BC08" w14:textId="77777777" w:rsidR="00BB1D92" w:rsidRPr="00117D48" w:rsidRDefault="00BB1D92" w:rsidP="008D5D7D">
            <w:pPr>
              <w:rPr>
                <w:rStyle w:val="constraints"/>
                <w:rFonts w:ascii="Verdana" w:hAnsi="Verdana"/>
                <w:b/>
                <w:bCs/>
                <w:sz w:val="17"/>
                <w:szCs w:val="17"/>
              </w:rPr>
            </w:pPr>
            <w:r>
              <w:rPr>
                <w:rStyle w:val="constraints"/>
                <w:rFonts w:ascii="Verdana" w:hAnsi="Verdana"/>
                <w:b/>
                <w:bCs/>
                <w:sz w:val="17"/>
                <w:szCs w:val="17"/>
              </w:rPr>
              <w:t>E</w:t>
            </w:r>
            <w:r>
              <w:rPr>
                <w:rStyle w:val="constraints"/>
                <w:b/>
                <w:bCs/>
              </w:rPr>
              <w:t>lemento</w:t>
            </w:r>
          </w:p>
        </w:tc>
        <w:tc>
          <w:tcPr>
            <w:tcW w:w="708" w:type="dxa"/>
            <w:shd w:val="clear" w:color="auto" w:fill="D9D9D9" w:themeFill="background1" w:themeFillShade="D9"/>
            <w:noWrap/>
            <w:tcMar>
              <w:top w:w="0" w:type="dxa"/>
              <w:left w:w="60" w:type="dxa"/>
              <w:bottom w:w="0" w:type="dxa"/>
              <w:right w:w="60" w:type="dxa"/>
            </w:tcMar>
            <w:vAlign w:val="center"/>
          </w:tcPr>
          <w:p w14:paraId="6F7A481C" w14:textId="77777777" w:rsidR="00BB1D92" w:rsidRPr="004F5446" w:rsidRDefault="00BB1D92" w:rsidP="008D5D7D">
            <w:pPr>
              <w:rPr>
                <w:rFonts w:ascii="Verdana" w:hAnsi="Verdana"/>
                <w:b/>
                <w:bCs/>
                <w:sz w:val="17"/>
                <w:szCs w:val="17"/>
              </w:rPr>
            </w:pPr>
            <w:r>
              <w:rPr>
                <w:rFonts w:ascii="Verdana" w:hAnsi="Verdana"/>
                <w:b/>
                <w:bCs/>
                <w:sz w:val="17"/>
                <w:szCs w:val="17"/>
              </w:rPr>
              <w:t>C</w:t>
            </w:r>
            <w:r>
              <w:rPr>
                <w:b/>
                <w:bCs/>
              </w:rPr>
              <w:t>ard.</w:t>
            </w:r>
          </w:p>
        </w:tc>
        <w:tc>
          <w:tcPr>
            <w:tcW w:w="2410" w:type="dxa"/>
            <w:shd w:val="clear" w:color="auto" w:fill="D9D9D9" w:themeFill="background1" w:themeFillShade="D9"/>
          </w:tcPr>
          <w:p w14:paraId="412D45C5" w14:textId="77777777" w:rsidR="00BB1D92" w:rsidRPr="004F5446" w:rsidRDefault="00BB1D92" w:rsidP="008D5D7D">
            <w:pPr>
              <w:rPr>
                <w:rFonts w:ascii="Verdana" w:hAnsi="Verdana"/>
                <w:b/>
                <w:bCs/>
                <w:sz w:val="17"/>
                <w:szCs w:val="17"/>
              </w:rPr>
            </w:pPr>
            <w:r>
              <w:rPr>
                <w:rFonts w:ascii="Verdana" w:hAnsi="Verdana"/>
                <w:b/>
                <w:bCs/>
                <w:sz w:val="17"/>
                <w:szCs w:val="17"/>
              </w:rPr>
              <w:t>Descrição</w:t>
            </w:r>
          </w:p>
        </w:tc>
        <w:tc>
          <w:tcPr>
            <w:tcW w:w="2126" w:type="dxa"/>
            <w:shd w:val="clear" w:color="auto" w:fill="D9D9D9" w:themeFill="background1" w:themeFillShade="D9"/>
          </w:tcPr>
          <w:p w14:paraId="00DA6A1E" w14:textId="77777777" w:rsidR="00BB1D92" w:rsidRPr="004F5446" w:rsidRDefault="00BB1D92" w:rsidP="008D5D7D">
            <w:pPr>
              <w:rPr>
                <w:rFonts w:ascii="Verdana" w:hAnsi="Verdana"/>
                <w:b/>
                <w:bCs/>
                <w:sz w:val="17"/>
                <w:szCs w:val="17"/>
              </w:rPr>
            </w:pPr>
            <w:r>
              <w:rPr>
                <w:rFonts w:ascii="Verdana" w:hAnsi="Verdana"/>
                <w:b/>
                <w:bCs/>
                <w:sz w:val="17"/>
                <w:szCs w:val="17"/>
              </w:rPr>
              <w:t>Domínio</w:t>
            </w:r>
          </w:p>
        </w:tc>
        <w:tc>
          <w:tcPr>
            <w:tcW w:w="2547" w:type="dxa"/>
            <w:shd w:val="clear" w:color="auto" w:fill="D9D9D9" w:themeFill="background1" w:themeFillShade="D9"/>
          </w:tcPr>
          <w:p w14:paraId="5625A251" w14:textId="77777777" w:rsidR="00BB1D92" w:rsidRPr="004F5446" w:rsidRDefault="00BB1D92" w:rsidP="008D5D7D">
            <w:pPr>
              <w:rPr>
                <w:rFonts w:ascii="Verdana" w:hAnsi="Verdana"/>
                <w:b/>
                <w:bCs/>
                <w:sz w:val="17"/>
                <w:szCs w:val="17"/>
              </w:rPr>
            </w:pPr>
            <w:r w:rsidRPr="004F5446">
              <w:rPr>
                <w:rFonts w:ascii="Verdana" w:hAnsi="Verdana"/>
                <w:b/>
                <w:bCs/>
                <w:sz w:val="17"/>
                <w:szCs w:val="17"/>
              </w:rPr>
              <w:t>M</w:t>
            </w:r>
            <w:r w:rsidRPr="004F5446">
              <w:rPr>
                <w:b/>
                <w:bCs/>
              </w:rPr>
              <w:t>apeamento (</w:t>
            </w:r>
            <w:proofErr w:type="spellStart"/>
            <w:r w:rsidRPr="004F5446">
              <w:rPr>
                <w:b/>
                <w:bCs/>
              </w:rPr>
              <w:t>FHIRPath</w:t>
            </w:r>
            <w:proofErr w:type="spellEnd"/>
            <w:r w:rsidRPr="004F5446">
              <w:rPr>
                <w:b/>
                <w:bCs/>
              </w:rPr>
              <w:t>)</w:t>
            </w:r>
          </w:p>
        </w:tc>
        <w:tc>
          <w:tcPr>
            <w:tcW w:w="1843" w:type="dxa"/>
            <w:shd w:val="clear" w:color="auto" w:fill="D9D9D9" w:themeFill="background1" w:themeFillShade="D9"/>
          </w:tcPr>
          <w:p w14:paraId="7CD0D7B6" w14:textId="77777777" w:rsidR="00BB1D92" w:rsidRPr="004F5446" w:rsidRDefault="00BB1D92" w:rsidP="008D5D7D">
            <w:pPr>
              <w:rPr>
                <w:rFonts w:ascii="Verdana" w:hAnsi="Verdana"/>
                <w:b/>
                <w:bCs/>
                <w:sz w:val="17"/>
                <w:szCs w:val="17"/>
              </w:rPr>
            </w:pPr>
            <w:r>
              <w:rPr>
                <w:rFonts w:ascii="Verdana" w:hAnsi="Verdana"/>
                <w:b/>
                <w:bCs/>
                <w:sz w:val="17"/>
                <w:szCs w:val="17"/>
              </w:rPr>
              <w:t>Domínio</w:t>
            </w:r>
          </w:p>
        </w:tc>
      </w:tr>
      <w:tr w:rsidR="00BB1D92" w:rsidRPr="00E229D5" w14:paraId="67B40503" w14:textId="77777777" w:rsidTr="008D5D7D">
        <w:trPr>
          <w:trHeight w:val="330"/>
        </w:trPr>
        <w:tc>
          <w:tcPr>
            <w:tcW w:w="2410" w:type="dxa"/>
            <w:shd w:val="clear" w:color="auto" w:fill="auto"/>
            <w:noWrap/>
            <w:tcMar>
              <w:top w:w="0" w:type="dxa"/>
              <w:left w:w="60" w:type="dxa"/>
              <w:bottom w:w="0" w:type="dxa"/>
              <w:right w:w="60" w:type="dxa"/>
            </w:tcMar>
            <w:vAlign w:val="center"/>
            <w:hideMark/>
          </w:tcPr>
          <w:p w14:paraId="0BD50CE6" w14:textId="77777777" w:rsidR="00BB1D92" w:rsidRPr="0058409E" w:rsidRDefault="00BB1D92" w:rsidP="008D5D7D">
            <w:pPr>
              <w:rPr>
                <w:rFonts w:ascii="Verdana" w:hAnsi="Verdana"/>
                <w:sz w:val="17"/>
                <w:szCs w:val="17"/>
                <w:lang w:val="en-US"/>
              </w:rPr>
            </w:pPr>
            <w:r>
              <w:rPr>
                <w:rStyle w:val="constraints"/>
                <w:rFonts w:ascii="Verdana" w:hAnsi="Verdana"/>
                <w:i/>
                <w:iCs/>
                <w:sz w:val="17"/>
                <w:szCs w:val="17"/>
                <w:lang w:val="en-US"/>
              </w:rPr>
              <w:t xml:space="preserve"> </w:t>
            </w:r>
            <w:proofErr w:type="spellStart"/>
            <w:r>
              <w:rPr>
                <w:rFonts w:cstheme="minorHAnsi"/>
                <w:color w:val="000000" w:themeColor="text1"/>
                <w:kern w:val="0"/>
                <w:sz w:val="20"/>
                <w:szCs w:val="20"/>
              </w:rPr>
              <w:t>language</w:t>
            </w:r>
            <w:proofErr w:type="spellEnd"/>
          </w:p>
        </w:tc>
        <w:tc>
          <w:tcPr>
            <w:tcW w:w="708" w:type="dxa"/>
            <w:shd w:val="clear" w:color="auto" w:fill="auto"/>
            <w:noWrap/>
            <w:tcMar>
              <w:top w:w="0" w:type="dxa"/>
              <w:left w:w="60" w:type="dxa"/>
              <w:bottom w:w="0" w:type="dxa"/>
              <w:right w:w="60" w:type="dxa"/>
            </w:tcMar>
            <w:vAlign w:val="center"/>
            <w:hideMark/>
          </w:tcPr>
          <w:p w14:paraId="075C9A5E" w14:textId="77777777" w:rsidR="00BB1D92" w:rsidRDefault="00BB1D92" w:rsidP="008D5D7D">
            <w:pPr>
              <w:rPr>
                <w:rFonts w:ascii="Verdana" w:hAnsi="Verdana"/>
                <w:sz w:val="17"/>
                <w:szCs w:val="17"/>
              </w:rPr>
            </w:pPr>
            <w:r>
              <w:rPr>
                <w:rFonts w:ascii="Verdana" w:hAnsi="Verdana"/>
                <w:sz w:val="17"/>
                <w:szCs w:val="17"/>
              </w:rPr>
              <w:t>0</w:t>
            </w:r>
            <w:r>
              <w:rPr>
                <w:rStyle w:val="constraints"/>
                <w:rFonts w:ascii="Verdana" w:hAnsi="Verdana"/>
                <w:sz w:val="17"/>
                <w:szCs w:val="17"/>
              </w:rPr>
              <w:t>..1</w:t>
            </w:r>
          </w:p>
        </w:tc>
        <w:tc>
          <w:tcPr>
            <w:tcW w:w="2410" w:type="dxa"/>
          </w:tcPr>
          <w:p w14:paraId="069AAE37" w14:textId="77777777" w:rsidR="00BB1D92" w:rsidRPr="00117D48" w:rsidRDefault="00BB1D92" w:rsidP="008D5D7D">
            <w:pPr>
              <w:rPr>
                <w:rFonts w:ascii="Verdana" w:hAnsi="Verdana"/>
                <w:sz w:val="17"/>
                <w:szCs w:val="17"/>
              </w:rPr>
            </w:pPr>
            <w:r>
              <w:rPr>
                <w:rFonts w:ascii="Verdana" w:hAnsi="Verdana"/>
                <w:sz w:val="17"/>
                <w:szCs w:val="17"/>
              </w:rPr>
              <w:t xml:space="preserve"> Idioma do Recurso.</w:t>
            </w:r>
            <w:r>
              <w:rPr>
                <w:rFonts w:cstheme="minorHAnsi"/>
                <w:color w:val="000000" w:themeColor="text1"/>
                <w:kern w:val="0"/>
                <w:sz w:val="20"/>
                <w:szCs w:val="20"/>
              </w:rPr>
              <w:t xml:space="preserve"> Não existe na </w:t>
            </w:r>
            <w:proofErr w:type="gramStart"/>
            <w:r>
              <w:rPr>
                <w:rFonts w:cstheme="minorHAnsi"/>
                <w:color w:val="000000" w:themeColor="text1"/>
                <w:kern w:val="0"/>
                <w:sz w:val="20"/>
                <w:szCs w:val="20"/>
              </w:rPr>
              <w:t>RDNS</w:t>
            </w:r>
            <w:proofErr w:type="gramEnd"/>
            <w:r>
              <w:rPr>
                <w:rFonts w:cstheme="minorHAnsi"/>
                <w:color w:val="000000" w:themeColor="text1"/>
                <w:kern w:val="0"/>
                <w:sz w:val="20"/>
                <w:szCs w:val="20"/>
              </w:rPr>
              <w:t xml:space="preserve"> mas será preenchido no IPS</w:t>
            </w:r>
          </w:p>
        </w:tc>
        <w:tc>
          <w:tcPr>
            <w:tcW w:w="2126" w:type="dxa"/>
          </w:tcPr>
          <w:p w14:paraId="771A31F1" w14:textId="77777777" w:rsidR="00BB1D92" w:rsidRPr="00117D48" w:rsidRDefault="00BB1D92" w:rsidP="008D5D7D">
            <w:pPr>
              <w:rPr>
                <w:rFonts w:ascii="Verdana" w:hAnsi="Verdana"/>
                <w:sz w:val="17"/>
                <w:szCs w:val="17"/>
              </w:rPr>
            </w:pPr>
          </w:p>
        </w:tc>
        <w:tc>
          <w:tcPr>
            <w:tcW w:w="2547" w:type="dxa"/>
          </w:tcPr>
          <w:p w14:paraId="42FAF312" w14:textId="77777777" w:rsidR="00BB1D92" w:rsidRPr="00117D48" w:rsidRDefault="00000000" w:rsidP="008D5D7D">
            <w:pPr>
              <w:rPr>
                <w:rFonts w:ascii="Verdana" w:hAnsi="Verdana"/>
                <w:sz w:val="17"/>
                <w:szCs w:val="17"/>
              </w:rPr>
            </w:pPr>
            <w:hyperlink r:id="rId5" w:history="1">
              <w:proofErr w:type="spellStart"/>
              <w:r w:rsidR="00BB1D92" w:rsidRPr="0058409E">
                <w:rPr>
                  <w:rStyle w:val="Hyperlink"/>
                  <w:rFonts w:ascii="Verdana" w:hAnsi="Verdana"/>
                  <w:sz w:val="17"/>
                  <w:szCs w:val="17"/>
                </w:rPr>
                <w:t>languages</w:t>
              </w:r>
              <w:proofErr w:type="spellEnd"/>
            </w:hyperlink>
          </w:p>
        </w:tc>
        <w:tc>
          <w:tcPr>
            <w:tcW w:w="1843" w:type="dxa"/>
          </w:tcPr>
          <w:p w14:paraId="304BD195" w14:textId="77777777" w:rsidR="00BB1D92" w:rsidRPr="0058409E" w:rsidRDefault="00BB1D92" w:rsidP="008D5D7D">
            <w:pPr>
              <w:rPr>
                <w:rFonts w:ascii="Verdana" w:hAnsi="Verdana"/>
                <w:sz w:val="17"/>
                <w:szCs w:val="17"/>
                <w:lang w:val="en-US"/>
              </w:rPr>
            </w:pPr>
            <w:proofErr w:type="spellStart"/>
            <w:proofErr w:type="gramStart"/>
            <w:r w:rsidRPr="002E6F63">
              <w:rPr>
                <w:rFonts w:cstheme="minorHAnsi"/>
                <w:color w:val="000000" w:themeColor="text1"/>
                <w:kern w:val="0"/>
                <w:sz w:val="20"/>
                <w:szCs w:val="20"/>
                <w:lang w:val="en-US"/>
              </w:rPr>
              <w:t>Patient.language</w:t>
            </w:r>
            <w:r>
              <w:rPr>
                <w:rFonts w:cstheme="minorHAnsi"/>
                <w:color w:val="000000" w:themeColor="text1"/>
                <w:kern w:val="0"/>
                <w:sz w:val="20"/>
                <w:szCs w:val="20"/>
                <w:lang w:val="en-US"/>
              </w:rPr>
              <w:t>.code</w:t>
            </w:r>
            <w:proofErr w:type="spellEnd"/>
            <w:proofErr w:type="gramEnd"/>
            <w:r w:rsidRPr="002E6F63">
              <w:rPr>
                <w:rFonts w:cstheme="minorHAnsi"/>
                <w:color w:val="000000" w:themeColor="text1"/>
                <w:kern w:val="0"/>
                <w:sz w:val="20"/>
                <w:szCs w:val="20"/>
                <w:lang w:val="en-US"/>
              </w:rPr>
              <w:t>=</w:t>
            </w:r>
            <w:r>
              <w:rPr>
                <w:rFonts w:ascii="Verdana" w:hAnsi="Verdana"/>
                <w:color w:val="333333"/>
                <w:sz w:val="18"/>
                <w:szCs w:val="18"/>
                <w:shd w:val="clear" w:color="auto" w:fill="FFFFFF"/>
                <w:lang w:val="en-US"/>
              </w:rPr>
              <w:t>en-US</w:t>
            </w:r>
          </w:p>
        </w:tc>
      </w:tr>
      <w:tr w:rsidR="00BB1D92" w:rsidRPr="0058409E" w14:paraId="37A0786A" w14:textId="77777777" w:rsidTr="008D5D7D">
        <w:trPr>
          <w:trHeight w:val="330"/>
        </w:trPr>
        <w:tc>
          <w:tcPr>
            <w:tcW w:w="2410" w:type="dxa"/>
            <w:shd w:val="clear" w:color="auto" w:fill="auto"/>
            <w:noWrap/>
            <w:tcMar>
              <w:top w:w="0" w:type="dxa"/>
              <w:left w:w="60" w:type="dxa"/>
              <w:bottom w:w="0" w:type="dxa"/>
              <w:right w:w="60" w:type="dxa"/>
            </w:tcMar>
            <w:vAlign w:val="center"/>
          </w:tcPr>
          <w:p w14:paraId="003133AA" w14:textId="77777777" w:rsidR="00BB1D92" w:rsidRDefault="00BB1D92" w:rsidP="008D5D7D">
            <w:pPr>
              <w:rPr>
                <w:rStyle w:val="constraints"/>
                <w:rFonts w:ascii="Verdana" w:hAnsi="Verdana"/>
                <w:sz w:val="17"/>
                <w:szCs w:val="17"/>
              </w:rPr>
            </w:pPr>
            <w:proofErr w:type="spellStart"/>
            <w:r w:rsidRPr="00E77A84">
              <w:rPr>
                <w:rFonts w:cstheme="minorHAnsi"/>
                <w:color w:val="000000" w:themeColor="text1"/>
                <w:kern w:val="0"/>
                <w:sz w:val="20"/>
                <w:szCs w:val="20"/>
              </w:rPr>
              <w:t>practitioner</w:t>
            </w:r>
            <w:proofErr w:type="spellEnd"/>
            <w:r w:rsidRPr="00E77A84">
              <w:rPr>
                <w:rFonts w:cstheme="minorHAnsi"/>
                <w:color w:val="000000" w:themeColor="text1"/>
                <w:kern w:val="0"/>
                <w:sz w:val="20"/>
                <w:szCs w:val="20"/>
              </w:rPr>
              <w:t>[</w:t>
            </w:r>
            <w:r>
              <w:rPr>
                <w:rFonts w:cstheme="minorHAnsi"/>
                <w:color w:val="000000" w:themeColor="text1"/>
                <w:kern w:val="0"/>
                <w:sz w:val="20"/>
                <w:szCs w:val="20"/>
                <w:lang w:val="en-US"/>
              </w:rPr>
              <w:t>R</w:t>
            </w:r>
            <w:proofErr w:type="spellStart"/>
            <w:r w:rsidRPr="00E77A84">
              <w:rPr>
                <w:rFonts w:cstheme="minorHAnsi"/>
                <w:color w:val="000000" w:themeColor="text1"/>
                <w:kern w:val="0"/>
                <w:sz w:val="20"/>
                <w:szCs w:val="20"/>
              </w:rPr>
              <w:t>eference</w:t>
            </w:r>
            <w:proofErr w:type="spellEnd"/>
            <w:r w:rsidRPr="00E77A84">
              <w:rPr>
                <w:rFonts w:cstheme="minorHAnsi"/>
                <w:color w:val="000000" w:themeColor="text1"/>
                <w:kern w:val="0"/>
                <w:sz w:val="20"/>
                <w:szCs w:val="20"/>
              </w:rPr>
              <w:t>]</w:t>
            </w:r>
            <w:proofErr w:type="spellStart"/>
            <w:r w:rsidRPr="00E77A84">
              <w:rPr>
                <w:rFonts w:cstheme="minorHAnsi"/>
                <w:color w:val="000000" w:themeColor="text1"/>
                <w:kern w:val="0"/>
                <w:sz w:val="20"/>
                <w:szCs w:val="20"/>
              </w:rPr>
              <w:t>Practitioner</w:t>
            </w:r>
            <w:proofErr w:type="spellEnd"/>
          </w:p>
        </w:tc>
        <w:tc>
          <w:tcPr>
            <w:tcW w:w="708" w:type="dxa"/>
            <w:shd w:val="clear" w:color="auto" w:fill="auto"/>
            <w:noWrap/>
            <w:tcMar>
              <w:top w:w="0" w:type="dxa"/>
              <w:left w:w="60" w:type="dxa"/>
              <w:bottom w:w="0" w:type="dxa"/>
              <w:right w:w="60" w:type="dxa"/>
            </w:tcMar>
            <w:vAlign w:val="center"/>
          </w:tcPr>
          <w:p w14:paraId="7A979FA0"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25D3B709" w14:textId="77777777" w:rsidR="00BB1D92" w:rsidRPr="000861FE" w:rsidRDefault="00BB1D92" w:rsidP="008D5D7D">
            <w:pPr>
              <w:rPr>
                <w:rFonts w:cstheme="minorHAnsi"/>
                <w:color w:val="000000" w:themeColor="text1"/>
                <w:kern w:val="0"/>
                <w:sz w:val="20"/>
                <w:szCs w:val="20"/>
              </w:rPr>
            </w:pPr>
            <w:r>
              <w:rPr>
                <w:rFonts w:cstheme="minorHAnsi"/>
                <w:color w:val="000000" w:themeColor="text1"/>
                <w:kern w:val="0"/>
                <w:sz w:val="20"/>
                <w:szCs w:val="20"/>
              </w:rPr>
              <w:t>Referência ao Profissional</w:t>
            </w:r>
          </w:p>
        </w:tc>
        <w:tc>
          <w:tcPr>
            <w:tcW w:w="2126" w:type="dxa"/>
          </w:tcPr>
          <w:p w14:paraId="4621AA83" w14:textId="77777777" w:rsidR="00BB1D92" w:rsidRPr="00E77A84" w:rsidRDefault="00BB1D92" w:rsidP="008D5D7D">
            <w:pPr>
              <w:rPr>
                <w:rFonts w:ascii="Verdana" w:hAnsi="Verdana"/>
                <w:sz w:val="17"/>
                <w:szCs w:val="17"/>
                <w:lang w:val="en-US"/>
              </w:rPr>
            </w:pPr>
            <w:r>
              <w:rPr>
                <w:rFonts w:ascii="Verdana" w:hAnsi="Verdana"/>
                <w:sz w:val="17"/>
                <w:szCs w:val="17"/>
              </w:rPr>
              <w:t xml:space="preserve"> </w:t>
            </w:r>
            <w:hyperlink r:id="rId6" w:history="1"/>
            <w:r>
              <w:rPr>
                <w:rStyle w:val="Hyperlink"/>
                <w:rFonts w:ascii="Verdana" w:hAnsi="Verdana"/>
                <w:sz w:val="18"/>
                <w:szCs w:val="18"/>
                <w:shd w:val="clear" w:color="auto" w:fill="FFFFFF"/>
                <w:lang w:val="en-US"/>
              </w:rPr>
              <w:t xml:space="preserve"> </w:t>
            </w:r>
          </w:p>
        </w:tc>
        <w:tc>
          <w:tcPr>
            <w:tcW w:w="2547" w:type="dxa"/>
          </w:tcPr>
          <w:p w14:paraId="1497400E" w14:textId="77777777" w:rsidR="00BB1D92" w:rsidRPr="0036519B" w:rsidRDefault="00BB1D92" w:rsidP="008D5D7D">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 Será informada a referência conforme informado na RNDS </w:t>
            </w:r>
          </w:p>
        </w:tc>
        <w:tc>
          <w:tcPr>
            <w:tcW w:w="1843" w:type="dxa"/>
          </w:tcPr>
          <w:p w14:paraId="0981121C" w14:textId="77777777" w:rsidR="00BB1D92" w:rsidRPr="00E77A84" w:rsidRDefault="00BB1D92" w:rsidP="008D5D7D">
            <w:pPr>
              <w:tabs>
                <w:tab w:val="left" w:pos="873"/>
              </w:tabs>
              <w:autoSpaceDE w:val="0"/>
              <w:autoSpaceDN w:val="0"/>
              <w:adjustRightInd w:val="0"/>
              <w:spacing w:after="0"/>
              <w:rPr>
                <w:rFonts w:cstheme="minorHAnsi"/>
                <w:color w:val="000000" w:themeColor="text1"/>
                <w:kern w:val="0"/>
                <w:sz w:val="20"/>
                <w:szCs w:val="20"/>
              </w:rPr>
            </w:pPr>
            <w:r w:rsidRPr="00E77A84">
              <w:rPr>
                <w:rFonts w:cstheme="minorHAnsi"/>
                <w:color w:val="000000" w:themeColor="text1"/>
                <w:kern w:val="0"/>
                <w:sz w:val="20"/>
                <w:szCs w:val="20"/>
              </w:rPr>
              <w:t xml:space="preserve"> </w:t>
            </w:r>
            <w:proofErr w:type="spellStart"/>
            <w:r>
              <w:rPr>
                <w:rFonts w:cstheme="minorHAnsi"/>
                <w:color w:val="000000" w:themeColor="text1"/>
                <w:kern w:val="0"/>
                <w:sz w:val="20"/>
                <w:szCs w:val="20"/>
              </w:rPr>
              <w:t>practitioner</w:t>
            </w:r>
            <w:proofErr w:type="spellEnd"/>
            <w:r>
              <w:rPr>
                <w:rFonts w:cstheme="minorHAnsi"/>
                <w:color w:val="000000" w:themeColor="text1"/>
                <w:kern w:val="0"/>
                <w:sz w:val="20"/>
                <w:szCs w:val="20"/>
              </w:rPr>
              <w:t>[Reference]</w:t>
            </w:r>
            <w:proofErr w:type="spellStart"/>
            <w:r>
              <w:rPr>
                <w:rFonts w:cstheme="minorHAnsi"/>
                <w:color w:val="000000" w:themeColor="text1"/>
                <w:kern w:val="0"/>
                <w:sz w:val="20"/>
                <w:szCs w:val="20"/>
              </w:rPr>
              <w:t>Practitioner</w:t>
            </w:r>
            <w:proofErr w:type="spellEnd"/>
          </w:p>
        </w:tc>
      </w:tr>
      <w:tr w:rsidR="00BB1D92" w:rsidRPr="0058409E" w14:paraId="23BA77E6" w14:textId="77777777" w:rsidTr="008D5D7D">
        <w:trPr>
          <w:trHeight w:val="330"/>
        </w:trPr>
        <w:tc>
          <w:tcPr>
            <w:tcW w:w="2410" w:type="dxa"/>
            <w:shd w:val="clear" w:color="auto" w:fill="auto"/>
            <w:noWrap/>
            <w:tcMar>
              <w:top w:w="0" w:type="dxa"/>
              <w:left w:w="60" w:type="dxa"/>
              <w:bottom w:w="0" w:type="dxa"/>
              <w:right w:w="60" w:type="dxa"/>
            </w:tcMar>
            <w:vAlign w:val="center"/>
          </w:tcPr>
          <w:p w14:paraId="223855D9" w14:textId="77777777" w:rsidR="00BB1D92" w:rsidRDefault="00BB1D92" w:rsidP="008D5D7D">
            <w:pPr>
              <w:rPr>
                <w:rStyle w:val="constraints"/>
                <w:rFonts w:ascii="Verdana" w:hAnsi="Verdana"/>
                <w:sz w:val="17"/>
                <w:szCs w:val="17"/>
              </w:rPr>
            </w:pPr>
            <w:proofErr w:type="spellStart"/>
            <w:r>
              <w:rPr>
                <w:rStyle w:val="constraints"/>
                <w:rFonts w:ascii="Verdana" w:hAnsi="Verdana"/>
                <w:sz w:val="17"/>
                <w:szCs w:val="17"/>
              </w:rPr>
              <w:t>organization</w:t>
            </w:r>
            <w:proofErr w:type="spellEnd"/>
            <w:r>
              <w:rPr>
                <w:rStyle w:val="constraints"/>
                <w:rFonts w:ascii="Verdana" w:hAnsi="Verdana"/>
                <w:sz w:val="17"/>
                <w:szCs w:val="17"/>
              </w:rPr>
              <w:t>[Reference]Org</w:t>
            </w:r>
            <w:r w:rsidRPr="00E77A84">
              <w:rPr>
                <w:rFonts w:cstheme="minorHAnsi"/>
                <w:color w:val="000000" w:themeColor="text1"/>
                <w:kern w:val="0"/>
                <w:sz w:val="20"/>
                <w:szCs w:val="20"/>
              </w:rPr>
              <w:t>anization</w:t>
            </w:r>
          </w:p>
        </w:tc>
        <w:tc>
          <w:tcPr>
            <w:tcW w:w="708" w:type="dxa"/>
            <w:shd w:val="clear" w:color="auto" w:fill="auto"/>
            <w:noWrap/>
            <w:tcMar>
              <w:top w:w="0" w:type="dxa"/>
              <w:left w:w="60" w:type="dxa"/>
              <w:bottom w:w="0" w:type="dxa"/>
              <w:right w:w="60" w:type="dxa"/>
            </w:tcMar>
            <w:vAlign w:val="center"/>
          </w:tcPr>
          <w:p w14:paraId="6642296A"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133BC192" w14:textId="77777777" w:rsidR="00BB1D92" w:rsidRPr="000861FE" w:rsidRDefault="00BB1D92" w:rsidP="008D5D7D">
            <w:pPr>
              <w:rPr>
                <w:rFonts w:cstheme="minorHAnsi"/>
                <w:color w:val="000000" w:themeColor="text1"/>
                <w:kern w:val="0"/>
                <w:sz w:val="20"/>
                <w:szCs w:val="20"/>
              </w:rPr>
            </w:pPr>
            <w:r>
              <w:rPr>
                <w:rFonts w:cstheme="minorHAnsi"/>
                <w:color w:val="000000" w:themeColor="text1"/>
                <w:kern w:val="0"/>
                <w:sz w:val="20"/>
                <w:szCs w:val="20"/>
              </w:rPr>
              <w:t>Referência ao Estabelecimento de Saúde que o Profissional está lotado</w:t>
            </w:r>
          </w:p>
        </w:tc>
        <w:tc>
          <w:tcPr>
            <w:tcW w:w="2126" w:type="dxa"/>
          </w:tcPr>
          <w:p w14:paraId="767DAD64" w14:textId="77777777" w:rsidR="00BB1D92" w:rsidRPr="00BB1D92" w:rsidRDefault="00000000" w:rsidP="008D5D7D">
            <w:pPr>
              <w:rPr>
                <w:rFonts w:ascii="Verdana" w:hAnsi="Verdana"/>
                <w:sz w:val="17"/>
                <w:szCs w:val="17"/>
              </w:rPr>
            </w:pPr>
            <w:hyperlink r:id="rId7" w:history="1"/>
            <w:r w:rsidR="00BB1D92" w:rsidRPr="00BB1D92">
              <w:rPr>
                <w:rStyle w:val="Hyperlink"/>
                <w:rFonts w:ascii="Verdana" w:hAnsi="Verdana"/>
                <w:sz w:val="18"/>
                <w:szCs w:val="18"/>
                <w:shd w:val="clear" w:color="auto" w:fill="FFFFFF"/>
              </w:rPr>
              <w:t xml:space="preserve"> </w:t>
            </w:r>
          </w:p>
        </w:tc>
        <w:tc>
          <w:tcPr>
            <w:tcW w:w="2547" w:type="dxa"/>
          </w:tcPr>
          <w:p w14:paraId="4E71CDBD"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Será informada a referência conforme informado na RNDS</w:t>
            </w:r>
          </w:p>
        </w:tc>
        <w:tc>
          <w:tcPr>
            <w:tcW w:w="1843" w:type="dxa"/>
          </w:tcPr>
          <w:p w14:paraId="7EEEA199" w14:textId="77777777" w:rsidR="00BB1D92" w:rsidRPr="00E77A84" w:rsidRDefault="00BB1D92" w:rsidP="008D5D7D">
            <w:pPr>
              <w:tabs>
                <w:tab w:val="left" w:pos="873"/>
              </w:tabs>
              <w:autoSpaceDE w:val="0"/>
              <w:autoSpaceDN w:val="0"/>
              <w:adjustRightInd w:val="0"/>
              <w:spacing w:after="0"/>
              <w:rPr>
                <w:rFonts w:cstheme="minorHAnsi"/>
                <w:color w:val="000000" w:themeColor="text1"/>
                <w:kern w:val="0"/>
                <w:sz w:val="20"/>
                <w:szCs w:val="20"/>
                <w:lang w:val="en-US"/>
              </w:rPr>
            </w:pPr>
            <w:r w:rsidRPr="00E77A84">
              <w:rPr>
                <w:rFonts w:cstheme="minorHAnsi"/>
                <w:color w:val="000000" w:themeColor="text1"/>
                <w:kern w:val="0"/>
                <w:sz w:val="20"/>
                <w:szCs w:val="20"/>
              </w:rPr>
              <w:t>Organization[Reference]Organization</w:t>
            </w:r>
          </w:p>
        </w:tc>
      </w:tr>
      <w:tr w:rsidR="00BB1D92" w:rsidRPr="0058409E" w14:paraId="2DDBFCF4" w14:textId="77777777" w:rsidTr="008D5D7D">
        <w:trPr>
          <w:trHeight w:val="330"/>
        </w:trPr>
        <w:tc>
          <w:tcPr>
            <w:tcW w:w="2410" w:type="dxa"/>
            <w:shd w:val="clear" w:color="auto" w:fill="auto"/>
            <w:noWrap/>
            <w:tcMar>
              <w:top w:w="0" w:type="dxa"/>
              <w:left w:w="60" w:type="dxa"/>
              <w:bottom w:w="0" w:type="dxa"/>
              <w:right w:w="60" w:type="dxa"/>
            </w:tcMar>
            <w:vAlign w:val="center"/>
          </w:tcPr>
          <w:p w14:paraId="43967C36" w14:textId="77777777" w:rsidR="00BB1D92" w:rsidRPr="00E77A84" w:rsidRDefault="00BB1D92" w:rsidP="008D5D7D">
            <w:pPr>
              <w:rPr>
                <w:rStyle w:val="constraints"/>
                <w:rFonts w:ascii="Verdana" w:hAnsi="Verdana"/>
                <w:sz w:val="17"/>
                <w:szCs w:val="17"/>
                <w:lang w:val="en-US"/>
              </w:rPr>
            </w:pPr>
            <w:proofErr w:type="spellStart"/>
            <w:proofErr w:type="gramStart"/>
            <w:r>
              <w:rPr>
                <w:rFonts w:cstheme="minorHAnsi"/>
                <w:color w:val="000000" w:themeColor="text1"/>
                <w:kern w:val="0"/>
                <w:sz w:val="20"/>
                <w:szCs w:val="20"/>
                <w:lang w:val="en-US"/>
              </w:rPr>
              <w:t>code.coding</w:t>
            </w:r>
            <w:proofErr w:type="gramEnd"/>
            <w:r>
              <w:rPr>
                <w:rFonts w:cstheme="minorHAnsi"/>
                <w:color w:val="000000" w:themeColor="text1"/>
                <w:kern w:val="0"/>
                <w:sz w:val="20"/>
                <w:szCs w:val="20"/>
                <w:lang w:val="en-US"/>
              </w:rPr>
              <w:t>.system</w:t>
            </w:r>
            <w:proofErr w:type="spellEnd"/>
          </w:p>
        </w:tc>
        <w:tc>
          <w:tcPr>
            <w:tcW w:w="708" w:type="dxa"/>
            <w:shd w:val="clear" w:color="auto" w:fill="auto"/>
            <w:noWrap/>
            <w:tcMar>
              <w:top w:w="0" w:type="dxa"/>
              <w:left w:w="60" w:type="dxa"/>
              <w:bottom w:w="0" w:type="dxa"/>
              <w:right w:w="60" w:type="dxa"/>
            </w:tcMar>
            <w:vAlign w:val="center"/>
          </w:tcPr>
          <w:p w14:paraId="7F27EC4B"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39A100CB" w14:textId="77777777" w:rsidR="00BB1D92" w:rsidRPr="000861FE" w:rsidRDefault="00BB1D92" w:rsidP="008D5D7D">
            <w:pPr>
              <w:rPr>
                <w:rFonts w:cstheme="minorHAnsi"/>
                <w:color w:val="000000" w:themeColor="text1"/>
                <w:kern w:val="0"/>
                <w:sz w:val="20"/>
                <w:szCs w:val="20"/>
              </w:rPr>
            </w:pPr>
            <w:r>
              <w:rPr>
                <w:rFonts w:cstheme="minorHAnsi"/>
                <w:color w:val="000000" w:themeColor="text1"/>
                <w:kern w:val="0"/>
                <w:sz w:val="20"/>
                <w:szCs w:val="20"/>
              </w:rPr>
              <w:t>Papel desempenhado pelo Profissional de saúde</w:t>
            </w:r>
          </w:p>
        </w:tc>
        <w:tc>
          <w:tcPr>
            <w:tcW w:w="2126" w:type="dxa"/>
          </w:tcPr>
          <w:p w14:paraId="70A835D9" w14:textId="77777777" w:rsidR="00BB1D92" w:rsidRDefault="00BB1D92" w:rsidP="008D5D7D">
            <w:pPr>
              <w:rPr>
                <w:rFonts w:ascii="Verdana" w:hAnsi="Verdana"/>
                <w:sz w:val="17"/>
                <w:szCs w:val="17"/>
              </w:rPr>
            </w:pPr>
          </w:p>
        </w:tc>
        <w:tc>
          <w:tcPr>
            <w:tcW w:w="2547" w:type="dxa"/>
          </w:tcPr>
          <w:p w14:paraId="0026B854" w14:textId="77777777" w:rsidR="00BB1D92" w:rsidRPr="00E77A84"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8" w:anchor="/orgs/ILO/sources/ISCO/" w:history="1">
              <w:r w:rsidR="00BB1D92" w:rsidRPr="00E77A84">
                <w:rPr>
                  <w:rStyle w:val="Hyperlink"/>
                  <w:rFonts w:cstheme="minorHAnsi"/>
                  <w:kern w:val="0"/>
                  <w:sz w:val="20"/>
                  <w:szCs w:val="20"/>
                </w:rPr>
                <w:t>http://hl7.org/fhir/uv/ips/STU1.1/ValueSet-healthcare-professional-roles-uv-ips.html</w:t>
              </w:r>
            </w:hyperlink>
          </w:p>
        </w:tc>
        <w:tc>
          <w:tcPr>
            <w:tcW w:w="1843" w:type="dxa"/>
          </w:tcPr>
          <w:p w14:paraId="687A109B"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r w:rsidRPr="00E77A84">
              <w:rPr>
                <w:rFonts w:cstheme="minorHAnsi"/>
                <w:color w:val="000000" w:themeColor="text1"/>
                <w:kern w:val="0"/>
                <w:sz w:val="20"/>
                <w:szCs w:val="20"/>
              </w:rPr>
              <w:t>Code.coding.system=</w:t>
            </w:r>
            <w:hyperlink r:id="rId9" w:anchor="/orgs/ILO/sources/ISCO/" w:history="1">
              <w:r w:rsidRPr="00E77A84">
                <w:rPr>
                  <w:rStyle w:val="Hyperlink"/>
                  <w:rFonts w:cstheme="minorHAnsi"/>
                  <w:kern w:val="0"/>
                  <w:sz w:val="20"/>
                  <w:szCs w:val="20"/>
                </w:rPr>
                <w:t>http://hl7.org/fhir/uv/ips/STU1.1/ValueSet-healthcare-professional-roles-uv-ips.html</w:t>
              </w:r>
            </w:hyperlink>
          </w:p>
        </w:tc>
      </w:tr>
      <w:tr w:rsidR="00BB1D92" w:rsidRPr="0058409E" w14:paraId="7E3651B9" w14:textId="77777777" w:rsidTr="008D5D7D">
        <w:trPr>
          <w:trHeight w:val="330"/>
        </w:trPr>
        <w:tc>
          <w:tcPr>
            <w:tcW w:w="2410" w:type="dxa"/>
            <w:shd w:val="clear" w:color="auto" w:fill="auto"/>
            <w:noWrap/>
            <w:tcMar>
              <w:top w:w="0" w:type="dxa"/>
              <w:left w:w="60" w:type="dxa"/>
              <w:bottom w:w="0" w:type="dxa"/>
              <w:right w:w="60" w:type="dxa"/>
            </w:tcMar>
            <w:vAlign w:val="center"/>
          </w:tcPr>
          <w:p w14:paraId="6B83DB0E" w14:textId="77777777" w:rsidR="00BB1D92" w:rsidRDefault="00BB1D92" w:rsidP="008D5D7D">
            <w:pPr>
              <w:rPr>
                <w:rStyle w:val="constraints"/>
                <w:rFonts w:ascii="Verdana" w:hAnsi="Verdana"/>
                <w:sz w:val="17"/>
                <w:szCs w:val="17"/>
              </w:rPr>
            </w:pPr>
            <w:proofErr w:type="spellStart"/>
            <w:proofErr w:type="gramStart"/>
            <w:r>
              <w:rPr>
                <w:rFonts w:cstheme="minorHAnsi"/>
                <w:color w:val="000000" w:themeColor="text1"/>
                <w:kern w:val="0"/>
                <w:sz w:val="20"/>
                <w:szCs w:val="20"/>
                <w:lang w:val="en-US"/>
              </w:rPr>
              <w:t>code.coding</w:t>
            </w:r>
            <w:proofErr w:type="gramEnd"/>
            <w:r>
              <w:rPr>
                <w:rFonts w:cstheme="minorHAnsi"/>
                <w:color w:val="000000" w:themeColor="text1"/>
                <w:kern w:val="0"/>
                <w:sz w:val="20"/>
                <w:szCs w:val="20"/>
                <w:lang w:val="en-US"/>
              </w:rPr>
              <w:t>.value</w:t>
            </w:r>
            <w:proofErr w:type="spellEnd"/>
          </w:p>
        </w:tc>
        <w:tc>
          <w:tcPr>
            <w:tcW w:w="708" w:type="dxa"/>
            <w:shd w:val="clear" w:color="auto" w:fill="auto"/>
            <w:noWrap/>
            <w:tcMar>
              <w:top w:w="0" w:type="dxa"/>
              <w:left w:w="60" w:type="dxa"/>
              <w:bottom w:w="0" w:type="dxa"/>
              <w:right w:w="60" w:type="dxa"/>
            </w:tcMar>
            <w:vAlign w:val="center"/>
          </w:tcPr>
          <w:p w14:paraId="3C778DB0" w14:textId="77777777" w:rsidR="00BB1D92" w:rsidRDefault="00BB1D92" w:rsidP="008D5D7D">
            <w:pPr>
              <w:rPr>
                <w:rFonts w:ascii="Verdana" w:hAnsi="Verdana"/>
                <w:sz w:val="17"/>
                <w:szCs w:val="17"/>
              </w:rPr>
            </w:pPr>
            <w:r>
              <w:rPr>
                <w:rFonts w:ascii="Verdana" w:hAnsi="Verdana"/>
                <w:sz w:val="17"/>
                <w:szCs w:val="17"/>
              </w:rPr>
              <w:t>1..1</w:t>
            </w:r>
          </w:p>
        </w:tc>
        <w:tc>
          <w:tcPr>
            <w:tcW w:w="2410" w:type="dxa"/>
          </w:tcPr>
          <w:p w14:paraId="51837E77" w14:textId="77777777" w:rsidR="00BB1D92" w:rsidRPr="000861FE" w:rsidRDefault="00BB1D92" w:rsidP="008D5D7D">
            <w:pPr>
              <w:rPr>
                <w:rFonts w:cstheme="minorHAnsi"/>
                <w:color w:val="000000" w:themeColor="text1"/>
                <w:kern w:val="0"/>
                <w:sz w:val="20"/>
                <w:szCs w:val="20"/>
              </w:rPr>
            </w:pPr>
            <w:r>
              <w:rPr>
                <w:rFonts w:ascii="Verdana" w:hAnsi="Verdana"/>
                <w:color w:val="333333"/>
                <w:sz w:val="17"/>
                <w:szCs w:val="17"/>
                <w:shd w:val="clear" w:color="auto" w:fill="FFFFFF"/>
              </w:rPr>
              <w:t>Códigos dos papeis dos profissionais de saúde.</w:t>
            </w:r>
          </w:p>
        </w:tc>
        <w:tc>
          <w:tcPr>
            <w:tcW w:w="2126" w:type="dxa"/>
          </w:tcPr>
          <w:p w14:paraId="3C9779CA" w14:textId="77777777" w:rsidR="00BB1D92" w:rsidRDefault="00BB1D92" w:rsidP="008D5D7D">
            <w:pPr>
              <w:rPr>
                <w:rFonts w:ascii="Verdana" w:hAnsi="Verdana"/>
                <w:sz w:val="17"/>
                <w:szCs w:val="17"/>
              </w:rPr>
            </w:pPr>
          </w:p>
        </w:tc>
        <w:tc>
          <w:tcPr>
            <w:tcW w:w="2547" w:type="dxa"/>
          </w:tcPr>
          <w:p w14:paraId="1A281D11" w14:textId="77777777" w:rsidR="00BB1D92" w:rsidRPr="00E77A84" w:rsidRDefault="00BB1D92" w:rsidP="008D5D7D">
            <w:pPr>
              <w:tabs>
                <w:tab w:val="left" w:pos="873"/>
              </w:tabs>
              <w:autoSpaceDE w:val="0"/>
              <w:autoSpaceDN w:val="0"/>
              <w:adjustRightInd w:val="0"/>
              <w:spacing w:after="0"/>
              <w:rPr>
                <w:rFonts w:cstheme="minorHAnsi"/>
                <w:color w:val="000000" w:themeColor="text1"/>
                <w:kern w:val="0"/>
                <w:sz w:val="20"/>
                <w:szCs w:val="20"/>
              </w:rPr>
            </w:pPr>
            <w:r w:rsidRPr="00E77A84">
              <w:rPr>
                <w:rFonts w:cstheme="minorHAnsi"/>
                <w:color w:val="000000" w:themeColor="text1"/>
                <w:kern w:val="0"/>
                <w:sz w:val="20"/>
                <w:szCs w:val="20"/>
              </w:rPr>
              <w:t xml:space="preserve">Translate do </w:t>
            </w:r>
            <w:proofErr w:type="spellStart"/>
            <w:r w:rsidRPr="00E77A84">
              <w:rPr>
                <w:rFonts w:cstheme="minorHAnsi"/>
                <w:color w:val="000000" w:themeColor="text1"/>
                <w:kern w:val="0"/>
                <w:sz w:val="20"/>
                <w:szCs w:val="20"/>
              </w:rPr>
              <w:t>code.coding.value</w:t>
            </w:r>
            <w:proofErr w:type="spellEnd"/>
            <w:r w:rsidRPr="00E77A84">
              <w:rPr>
                <w:rFonts w:cstheme="minorHAnsi"/>
                <w:color w:val="000000" w:themeColor="text1"/>
                <w:kern w:val="0"/>
                <w:sz w:val="20"/>
                <w:szCs w:val="20"/>
              </w:rPr>
              <w:t xml:space="preserve"> da </w:t>
            </w:r>
            <w:r>
              <w:rPr>
                <w:rFonts w:cstheme="minorHAnsi"/>
                <w:color w:val="000000" w:themeColor="text1"/>
                <w:kern w:val="0"/>
                <w:sz w:val="20"/>
                <w:szCs w:val="20"/>
              </w:rPr>
              <w:t xml:space="preserve">RNDS </w:t>
            </w:r>
            <w:r w:rsidRPr="00E77A84">
              <w:rPr>
                <w:rFonts w:cstheme="minorHAnsi"/>
                <w:color w:val="000000" w:themeColor="text1"/>
                <w:kern w:val="0"/>
                <w:sz w:val="20"/>
                <w:szCs w:val="20"/>
              </w:rPr>
              <w:t xml:space="preserve"> </w:t>
            </w:r>
            <w:hyperlink r:id="rId10" w:anchor="/orgs/MS/sources/BRCBO/" w:history="1">
              <w:r w:rsidRPr="00E77A84">
                <w:rPr>
                  <w:rStyle w:val="Hyperlink"/>
                  <w:rFonts w:cstheme="minorHAnsi"/>
                  <w:kern w:val="0"/>
                  <w:sz w:val="20"/>
                  <w:szCs w:val="20"/>
                </w:rPr>
                <w:t>BRCBO</w:t>
              </w:r>
            </w:hyperlink>
            <w:r>
              <w:rPr>
                <w:rFonts w:cstheme="minorHAnsi"/>
                <w:color w:val="000000" w:themeColor="text1"/>
                <w:kern w:val="0"/>
                <w:sz w:val="20"/>
                <w:szCs w:val="20"/>
              </w:rPr>
              <w:t xml:space="preserve">  para </w:t>
            </w:r>
            <w:hyperlink r:id="rId11" w:history="1">
              <w:r>
                <w:rPr>
                  <w:rStyle w:val="Hyperlink"/>
                  <w:rFonts w:ascii="Verdana" w:hAnsi="Verdana"/>
                  <w:sz w:val="17"/>
                  <w:szCs w:val="17"/>
                  <w:shd w:val="clear" w:color="auto" w:fill="FFFFFF"/>
                </w:rPr>
                <w:t>Healthcare Professional Roles - IPS</w:t>
              </w:r>
            </w:hyperlink>
          </w:p>
        </w:tc>
        <w:tc>
          <w:tcPr>
            <w:tcW w:w="1843" w:type="dxa"/>
          </w:tcPr>
          <w:p w14:paraId="0FEFD11F"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t>code.coding.value</w:t>
            </w:r>
            <w:proofErr w:type="spellEnd"/>
            <w:r>
              <w:rPr>
                <w:rFonts w:cstheme="minorHAnsi"/>
                <w:color w:val="000000" w:themeColor="text1"/>
                <w:kern w:val="0"/>
                <w:sz w:val="20"/>
                <w:szCs w:val="20"/>
                <w:lang w:val="en-US"/>
              </w:rPr>
              <w:t>=</w:t>
            </w:r>
            <w:r w:rsidRPr="00E77A84">
              <w:rPr>
                <w:rFonts w:cstheme="minorHAnsi"/>
                <w:color w:val="000000" w:themeColor="text1"/>
                <w:kern w:val="0"/>
                <w:sz w:val="20"/>
                <w:szCs w:val="20"/>
              </w:rPr>
              <w:t xml:space="preserve"> </w:t>
            </w:r>
            <w:r>
              <w:rPr>
                <w:rFonts w:cstheme="minorHAnsi"/>
                <w:color w:val="000000" w:themeColor="text1"/>
                <w:kern w:val="0"/>
                <w:sz w:val="20"/>
                <w:szCs w:val="20"/>
              </w:rPr>
              <w:t>t</w:t>
            </w:r>
            <w:r w:rsidRPr="00E77A84">
              <w:rPr>
                <w:rFonts w:cstheme="minorHAnsi"/>
                <w:color w:val="000000" w:themeColor="text1"/>
                <w:kern w:val="0"/>
                <w:sz w:val="20"/>
                <w:szCs w:val="20"/>
              </w:rPr>
              <w:t xml:space="preserve">ranslate do </w:t>
            </w:r>
            <w:proofErr w:type="spellStart"/>
            <w:r w:rsidRPr="00E77A84">
              <w:rPr>
                <w:rFonts w:cstheme="minorHAnsi"/>
                <w:color w:val="000000" w:themeColor="text1"/>
                <w:kern w:val="0"/>
                <w:sz w:val="20"/>
                <w:szCs w:val="20"/>
              </w:rPr>
              <w:t>code.coding.value</w:t>
            </w:r>
            <w:proofErr w:type="spellEnd"/>
            <w:r w:rsidRPr="00E77A84">
              <w:rPr>
                <w:rFonts w:cstheme="minorHAnsi"/>
                <w:color w:val="000000" w:themeColor="text1"/>
                <w:kern w:val="0"/>
                <w:sz w:val="20"/>
                <w:szCs w:val="20"/>
              </w:rPr>
              <w:t xml:space="preserve"> da </w:t>
            </w:r>
            <w:r>
              <w:rPr>
                <w:rFonts w:cstheme="minorHAnsi"/>
                <w:color w:val="000000" w:themeColor="text1"/>
                <w:kern w:val="0"/>
                <w:sz w:val="20"/>
                <w:szCs w:val="20"/>
              </w:rPr>
              <w:t xml:space="preserve">RNDS </w:t>
            </w:r>
            <w:r w:rsidRPr="00E77A84">
              <w:rPr>
                <w:rFonts w:cstheme="minorHAnsi"/>
                <w:color w:val="000000" w:themeColor="text1"/>
                <w:kern w:val="0"/>
                <w:sz w:val="20"/>
                <w:szCs w:val="20"/>
              </w:rPr>
              <w:t xml:space="preserve"> </w:t>
            </w:r>
            <w:hyperlink r:id="rId12" w:anchor="/orgs/MS/sources/BRCBO/" w:history="1">
              <w:r w:rsidRPr="00E77A84">
                <w:rPr>
                  <w:rStyle w:val="Hyperlink"/>
                  <w:rFonts w:cstheme="minorHAnsi"/>
                  <w:kern w:val="0"/>
                  <w:sz w:val="20"/>
                  <w:szCs w:val="20"/>
                </w:rPr>
                <w:t>BRCBO</w:t>
              </w:r>
            </w:hyperlink>
            <w:r>
              <w:rPr>
                <w:rFonts w:cstheme="minorHAnsi"/>
                <w:color w:val="000000" w:themeColor="text1"/>
                <w:kern w:val="0"/>
                <w:sz w:val="20"/>
                <w:szCs w:val="20"/>
              </w:rPr>
              <w:t xml:space="preserve">  para o code </w:t>
            </w:r>
            <w:hyperlink r:id="rId13" w:history="1">
              <w:r>
                <w:rPr>
                  <w:rStyle w:val="Hyperlink"/>
                  <w:rFonts w:ascii="Verdana" w:hAnsi="Verdana"/>
                  <w:sz w:val="17"/>
                  <w:szCs w:val="17"/>
                  <w:shd w:val="clear" w:color="auto" w:fill="FFFFFF"/>
                </w:rPr>
                <w:t>Healthcare Professional Roles - IPS</w:t>
              </w:r>
            </w:hyperlink>
          </w:p>
        </w:tc>
      </w:tr>
      <w:tr w:rsidR="00BB1D92" w:rsidRPr="0058409E" w14:paraId="1201D26C" w14:textId="77777777" w:rsidTr="008D5D7D">
        <w:trPr>
          <w:trHeight w:val="330"/>
        </w:trPr>
        <w:tc>
          <w:tcPr>
            <w:tcW w:w="2410" w:type="dxa"/>
            <w:shd w:val="clear" w:color="auto" w:fill="auto"/>
            <w:noWrap/>
            <w:tcMar>
              <w:top w:w="0" w:type="dxa"/>
              <w:left w:w="60" w:type="dxa"/>
              <w:bottom w:w="0" w:type="dxa"/>
              <w:right w:w="60" w:type="dxa"/>
            </w:tcMar>
            <w:vAlign w:val="center"/>
          </w:tcPr>
          <w:p w14:paraId="04EA20A5" w14:textId="77777777" w:rsidR="00BB1D92" w:rsidRDefault="00BB1D92" w:rsidP="008D5D7D">
            <w:pPr>
              <w:rPr>
                <w:rStyle w:val="constraints"/>
                <w:rFonts w:ascii="Verdana" w:hAnsi="Verdana"/>
                <w:sz w:val="17"/>
                <w:szCs w:val="17"/>
              </w:rPr>
            </w:pPr>
            <w:proofErr w:type="spellStart"/>
            <w:r>
              <w:rPr>
                <w:rStyle w:val="constraints"/>
                <w:rFonts w:ascii="Verdana" w:hAnsi="Verdana"/>
                <w:sz w:val="17"/>
                <w:szCs w:val="17"/>
              </w:rPr>
              <w:t>Identifier</w:t>
            </w:r>
            <w:proofErr w:type="spellEnd"/>
            <w:r>
              <w:rPr>
                <w:rStyle w:val="constraints"/>
                <w:rFonts w:ascii="Verdana" w:hAnsi="Verdana"/>
                <w:sz w:val="17"/>
                <w:szCs w:val="17"/>
              </w:rPr>
              <w:t>[</w:t>
            </w:r>
            <w:proofErr w:type="spellStart"/>
            <w:r>
              <w:rPr>
                <w:rStyle w:val="constraints"/>
                <w:rFonts w:ascii="Verdana" w:hAnsi="Verdana"/>
                <w:sz w:val="17"/>
                <w:szCs w:val="17"/>
              </w:rPr>
              <w:t>cpf</w:t>
            </w:r>
            <w:proofErr w:type="spellEnd"/>
            <w:r>
              <w:rPr>
                <w:rStyle w:val="constraints"/>
                <w:rFonts w:ascii="Verdana" w:hAnsi="Verdana"/>
                <w:sz w:val="17"/>
                <w:szCs w:val="17"/>
              </w:rPr>
              <w:t>].</w:t>
            </w:r>
            <w:proofErr w:type="spellStart"/>
            <w:r>
              <w:rPr>
                <w:rStyle w:val="constraints"/>
                <w:rFonts w:ascii="Verdana" w:hAnsi="Verdana"/>
                <w:sz w:val="17"/>
                <w:szCs w:val="17"/>
              </w:rPr>
              <w:t>type</w:t>
            </w:r>
            <w:proofErr w:type="spellEnd"/>
          </w:p>
        </w:tc>
        <w:tc>
          <w:tcPr>
            <w:tcW w:w="708" w:type="dxa"/>
            <w:shd w:val="clear" w:color="auto" w:fill="auto"/>
            <w:noWrap/>
            <w:tcMar>
              <w:top w:w="0" w:type="dxa"/>
              <w:left w:w="60" w:type="dxa"/>
              <w:bottom w:w="0" w:type="dxa"/>
              <w:right w:w="60" w:type="dxa"/>
            </w:tcMar>
            <w:vAlign w:val="center"/>
          </w:tcPr>
          <w:p w14:paraId="24F305ED"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1A37207A" w14:textId="77777777" w:rsidR="00BB1D92" w:rsidRPr="000861FE" w:rsidRDefault="00BB1D92" w:rsidP="008D5D7D">
            <w:pPr>
              <w:rPr>
                <w:rFonts w:cstheme="minorHAnsi"/>
                <w:color w:val="000000" w:themeColor="text1"/>
                <w:kern w:val="0"/>
                <w:sz w:val="20"/>
                <w:szCs w:val="20"/>
              </w:rPr>
            </w:pPr>
            <w:r>
              <w:rPr>
                <w:rFonts w:cstheme="minorHAnsi"/>
                <w:color w:val="000000" w:themeColor="text1"/>
                <w:kern w:val="0"/>
                <w:sz w:val="20"/>
                <w:szCs w:val="20"/>
              </w:rPr>
              <w:t>Tipo de Identificador do paciente</w:t>
            </w:r>
          </w:p>
        </w:tc>
        <w:tc>
          <w:tcPr>
            <w:tcW w:w="2126" w:type="dxa"/>
          </w:tcPr>
          <w:p w14:paraId="4FE5B7D2" w14:textId="77777777" w:rsidR="00BB1D92" w:rsidRDefault="00000000" w:rsidP="008D5D7D">
            <w:pPr>
              <w:rPr>
                <w:rFonts w:ascii="Verdana" w:hAnsi="Verdana"/>
                <w:sz w:val="17"/>
                <w:szCs w:val="17"/>
              </w:rPr>
            </w:pPr>
            <w:hyperlink r:id="rId14" w:history="1">
              <w:r w:rsidR="00BB1D92" w:rsidRPr="0058409E">
                <w:rPr>
                  <w:rStyle w:val="Hyperlink"/>
                  <w:rFonts w:ascii="Verdana" w:hAnsi="Verdana"/>
                  <w:sz w:val="18"/>
                  <w:szCs w:val="18"/>
                  <w:shd w:val="clear" w:color="auto" w:fill="FFFFFF"/>
                </w:rPr>
                <w:t>http://hl7.org/fhir/ValueSet/identifier-type</w:t>
              </w:r>
            </w:hyperlink>
          </w:p>
        </w:tc>
        <w:tc>
          <w:tcPr>
            <w:tcW w:w="2547" w:type="dxa"/>
          </w:tcPr>
          <w:p w14:paraId="3AC9C26A"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69342F27" w14:textId="77777777" w:rsidR="00BB1D92" w:rsidRPr="0058409E"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15" w:history="1">
              <w:r w:rsidR="00BB1D92" w:rsidRPr="0058409E">
                <w:rPr>
                  <w:rStyle w:val="Hyperlink"/>
                  <w:rFonts w:ascii="Verdana" w:hAnsi="Verdana"/>
                  <w:sz w:val="18"/>
                  <w:szCs w:val="18"/>
                  <w:shd w:val="clear" w:color="auto" w:fill="FFFFFF"/>
                </w:rPr>
                <w:t>http://hl7.org/fhir/ValueSet/identifier-type</w:t>
              </w:r>
            </w:hyperlink>
            <w:r w:rsidR="00BB1D92" w:rsidRPr="0058409E">
              <w:rPr>
                <w:rFonts w:ascii="Verdana" w:hAnsi="Verdana"/>
                <w:color w:val="333333"/>
                <w:sz w:val="18"/>
                <w:szCs w:val="18"/>
                <w:shd w:val="clear" w:color="auto" w:fill="FFFFFF"/>
              </w:rPr>
              <w:t>#</w:t>
            </w:r>
            <w:r w:rsidR="00BB1D92">
              <w:rPr>
                <w:rFonts w:ascii="Verdana" w:hAnsi="Verdana"/>
                <w:color w:val="333333"/>
                <w:sz w:val="18"/>
                <w:szCs w:val="18"/>
                <w:shd w:val="clear" w:color="auto" w:fill="FFFFFF"/>
              </w:rPr>
              <w:t>TAX</w:t>
            </w:r>
          </w:p>
        </w:tc>
      </w:tr>
      <w:tr w:rsidR="00BB1D92" w:rsidRPr="0058409E" w14:paraId="2ED9BDAD" w14:textId="77777777" w:rsidTr="008D5D7D">
        <w:trPr>
          <w:trHeight w:val="330"/>
        </w:trPr>
        <w:tc>
          <w:tcPr>
            <w:tcW w:w="2410" w:type="dxa"/>
            <w:shd w:val="clear" w:color="auto" w:fill="auto"/>
            <w:noWrap/>
            <w:tcMar>
              <w:top w:w="0" w:type="dxa"/>
              <w:left w:w="60" w:type="dxa"/>
              <w:bottom w:w="0" w:type="dxa"/>
              <w:right w:w="60" w:type="dxa"/>
            </w:tcMar>
            <w:vAlign w:val="center"/>
          </w:tcPr>
          <w:p w14:paraId="6AF2383F" w14:textId="77777777" w:rsidR="00BB1D92" w:rsidRDefault="00BB1D92" w:rsidP="008D5D7D">
            <w:pPr>
              <w:rPr>
                <w:rStyle w:val="constraints"/>
                <w:rFonts w:ascii="Verdana" w:hAnsi="Verdana"/>
                <w:sz w:val="17"/>
                <w:szCs w:val="17"/>
              </w:rPr>
            </w:pPr>
            <w:proofErr w:type="spellStart"/>
            <w:r w:rsidRPr="0058409E">
              <w:rPr>
                <w:rFonts w:cstheme="minorHAnsi"/>
                <w:color w:val="000000" w:themeColor="text1"/>
                <w:kern w:val="0"/>
                <w:sz w:val="20"/>
                <w:szCs w:val="20"/>
              </w:rPr>
              <w:lastRenderedPageBreak/>
              <w:t>identifier</w:t>
            </w:r>
            <w:proofErr w:type="spellEnd"/>
            <w:r w:rsidRPr="0058409E">
              <w:rPr>
                <w:rFonts w:cstheme="minorHAnsi"/>
                <w:color w:val="000000" w:themeColor="text1"/>
                <w:kern w:val="0"/>
                <w:sz w:val="20"/>
                <w:szCs w:val="20"/>
              </w:rPr>
              <w:t>[</w:t>
            </w:r>
            <w:proofErr w:type="spellStart"/>
            <w:r w:rsidRPr="0058409E">
              <w:rPr>
                <w:rFonts w:cstheme="minorHAnsi"/>
                <w:color w:val="000000" w:themeColor="text1"/>
                <w:kern w:val="0"/>
                <w:sz w:val="20"/>
                <w:szCs w:val="20"/>
              </w:rPr>
              <w:t>cpf</w:t>
            </w:r>
            <w:proofErr w:type="spellEnd"/>
            <w:r w:rsidRPr="0058409E">
              <w:rPr>
                <w:rFonts w:cstheme="minorHAnsi"/>
                <w:color w:val="000000" w:themeColor="text1"/>
                <w:kern w:val="0"/>
                <w:sz w:val="20"/>
                <w:szCs w:val="20"/>
              </w:rPr>
              <w:t>].</w:t>
            </w:r>
            <w:proofErr w:type="spellStart"/>
            <w:r w:rsidRPr="0058409E">
              <w:rPr>
                <w:rFonts w:cstheme="minorHAnsi"/>
                <w:color w:val="000000" w:themeColor="text1"/>
                <w:kern w:val="0"/>
                <w:sz w:val="20"/>
                <w:szCs w:val="20"/>
              </w:rPr>
              <w:t>coding.system</w:t>
            </w:r>
            <w:proofErr w:type="spellEnd"/>
          </w:p>
        </w:tc>
        <w:tc>
          <w:tcPr>
            <w:tcW w:w="708" w:type="dxa"/>
            <w:shd w:val="clear" w:color="auto" w:fill="auto"/>
            <w:noWrap/>
            <w:tcMar>
              <w:top w:w="0" w:type="dxa"/>
              <w:left w:w="60" w:type="dxa"/>
              <w:bottom w:w="0" w:type="dxa"/>
              <w:right w:w="60" w:type="dxa"/>
            </w:tcMar>
            <w:vAlign w:val="center"/>
          </w:tcPr>
          <w:p w14:paraId="6964BFDF" w14:textId="77777777" w:rsidR="00BB1D92" w:rsidRDefault="00BB1D92" w:rsidP="008D5D7D">
            <w:pPr>
              <w:rPr>
                <w:rFonts w:ascii="Verdana" w:hAnsi="Verdana"/>
                <w:sz w:val="17"/>
                <w:szCs w:val="17"/>
              </w:rPr>
            </w:pPr>
            <w:r>
              <w:rPr>
                <w:rFonts w:ascii="Verdana" w:hAnsi="Verdana"/>
                <w:sz w:val="17"/>
                <w:szCs w:val="17"/>
              </w:rPr>
              <w:t>1..1</w:t>
            </w:r>
          </w:p>
        </w:tc>
        <w:tc>
          <w:tcPr>
            <w:tcW w:w="2410" w:type="dxa"/>
          </w:tcPr>
          <w:p w14:paraId="5921B8EF" w14:textId="77777777" w:rsidR="00BB1D92" w:rsidRDefault="00BB1D92" w:rsidP="008D5D7D">
            <w:pPr>
              <w:rPr>
                <w:rFonts w:cstheme="minorHAnsi"/>
                <w:color w:val="000000" w:themeColor="text1"/>
                <w:kern w:val="0"/>
                <w:sz w:val="20"/>
                <w:szCs w:val="20"/>
              </w:rPr>
            </w:pP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que identifica números de CPF do Indivíduo</w:t>
            </w:r>
          </w:p>
        </w:tc>
        <w:tc>
          <w:tcPr>
            <w:tcW w:w="2126" w:type="dxa"/>
          </w:tcPr>
          <w:p w14:paraId="7DC08A61" w14:textId="77777777" w:rsidR="00BB1D92" w:rsidRDefault="00BB1D92" w:rsidP="008D5D7D">
            <w:pPr>
              <w:rPr>
                <w:rFonts w:ascii="Verdana" w:hAnsi="Verdana"/>
                <w:color w:val="333333"/>
                <w:sz w:val="18"/>
                <w:szCs w:val="18"/>
                <w:shd w:val="clear" w:color="auto" w:fill="FFFFFF"/>
              </w:rPr>
            </w:pPr>
          </w:p>
        </w:tc>
        <w:tc>
          <w:tcPr>
            <w:tcW w:w="2547" w:type="dxa"/>
          </w:tcPr>
          <w:p w14:paraId="5E89981C" w14:textId="77777777" w:rsidR="00BB1D92" w:rsidRDefault="00BB1D92" w:rsidP="008D5D7D">
            <w:pPr>
              <w:tabs>
                <w:tab w:val="left" w:pos="873"/>
              </w:tabs>
              <w:autoSpaceDE w:val="0"/>
              <w:autoSpaceDN w:val="0"/>
              <w:adjustRightInd w:val="0"/>
              <w:spacing w:after="0"/>
              <w:rPr>
                <w:rFonts w:ascii="Verdana" w:hAnsi="Verdana"/>
                <w:color w:val="333333"/>
                <w:sz w:val="18"/>
                <w:szCs w:val="18"/>
                <w:shd w:val="clear" w:color="auto" w:fill="FFFFFF"/>
              </w:rPr>
            </w:pPr>
          </w:p>
        </w:tc>
        <w:tc>
          <w:tcPr>
            <w:tcW w:w="1843" w:type="dxa"/>
          </w:tcPr>
          <w:p w14:paraId="5F9D4129"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r w:rsidRPr="0058409E">
              <w:rPr>
                <w:rFonts w:cstheme="minorHAnsi"/>
                <w:color w:val="000000" w:themeColor="text1"/>
                <w:kern w:val="0"/>
                <w:sz w:val="20"/>
                <w:szCs w:val="20"/>
              </w:rPr>
              <w:t>identifier[cpf].coding.system=</w:t>
            </w:r>
            <w:hyperlink r:id="rId16" w:history="1">
              <w:r w:rsidRPr="0058409E">
                <w:rPr>
                  <w:rStyle w:val="Hyperlink"/>
                  <w:rFonts w:ascii="Verdana" w:hAnsi="Verdana"/>
                  <w:sz w:val="17"/>
                  <w:szCs w:val="17"/>
                  <w:shd w:val="clear" w:color="auto" w:fill="FFFFFF"/>
                </w:rPr>
                <w:t>http://rnds.saude.gov.br/fhir/r4/NamingSystem/cpf</w:t>
              </w:r>
            </w:hyperlink>
          </w:p>
        </w:tc>
      </w:tr>
      <w:tr w:rsidR="00BB1D92" w:rsidRPr="00E229D5" w14:paraId="32D7A4BC" w14:textId="77777777" w:rsidTr="008D5D7D">
        <w:trPr>
          <w:trHeight w:val="330"/>
        </w:trPr>
        <w:tc>
          <w:tcPr>
            <w:tcW w:w="2410" w:type="dxa"/>
            <w:shd w:val="clear" w:color="auto" w:fill="auto"/>
            <w:noWrap/>
            <w:tcMar>
              <w:top w:w="0" w:type="dxa"/>
              <w:left w:w="60" w:type="dxa"/>
              <w:bottom w:w="0" w:type="dxa"/>
              <w:right w:w="60" w:type="dxa"/>
            </w:tcMar>
            <w:vAlign w:val="center"/>
          </w:tcPr>
          <w:p w14:paraId="724E7262" w14:textId="77777777" w:rsidR="00BB1D92" w:rsidRPr="0058409E" w:rsidRDefault="00BB1D92" w:rsidP="008D5D7D">
            <w:pPr>
              <w:rPr>
                <w:rFonts w:cstheme="minorHAnsi"/>
                <w:color w:val="000000" w:themeColor="text1"/>
                <w:kern w:val="0"/>
                <w:sz w:val="20"/>
                <w:szCs w:val="20"/>
                <w:lang w:val="en-US"/>
              </w:rPr>
            </w:pPr>
            <w:r>
              <w:rPr>
                <w:rFonts w:cstheme="minorHAnsi"/>
                <w:color w:val="000000" w:themeColor="text1"/>
                <w:kern w:val="0"/>
                <w:sz w:val="20"/>
                <w:szCs w:val="20"/>
                <w:lang w:val="en-US"/>
              </w:rPr>
              <w:t>i</w:t>
            </w:r>
            <w:proofErr w:type="spellStart"/>
            <w:r w:rsidRPr="0058409E">
              <w:rPr>
                <w:rFonts w:cstheme="minorHAnsi"/>
                <w:color w:val="000000" w:themeColor="text1"/>
                <w:kern w:val="0"/>
                <w:sz w:val="20"/>
                <w:szCs w:val="20"/>
              </w:rPr>
              <w:t>dentifier</w:t>
            </w:r>
            <w:proofErr w:type="spellEnd"/>
            <w:r w:rsidRPr="0058409E">
              <w:rPr>
                <w:rFonts w:cstheme="minorHAnsi"/>
                <w:color w:val="000000" w:themeColor="text1"/>
                <w:kern w:val="0"/>
                <w:sz w:val="20"/>
                <w:szCs w:val="20"/>
              </w:rPr>
              <w:t>[</w:t>
            </w:r>
            <w:proofErr w:type="spellStart"/>
            <w:r w:rsidRPr="0058409E">
              <w:rPr>
                <w:rFonts w:cstheme="minorHAnsi"/>
                <w:color w:val="000000" w:themeColor="text1"/>
                <w:kern w:val="0"/>
                <w:sz w:val="20"/>
                <w:szCs w:val="20"/>
              </w:rPr>
              <w:t>cpf</w:t>
            </w:r>
            <w:proofErr w:type="spellEnd"/>
            <w:r w:rsidRPr="0058409E">
              <w:rPr>
                <w:rFonts w:cstheme="minorHAnsi"/>
                <w:color w:val="000000" w:themeColor="text1"/>
                <w:kern w:val="0"/>
                <w:sz w:val="20"/>
                <w:szCs w:val="20"/>
              </w:rPr>
              <w:t>].</w:t>
            </w:r>
            <w:r>
              <w:rPr>
                <w:rFonts w:cstheme="minorHAnsi"/>
                <w:color w:val="000000" w:themeColor="text1"/>
                <w:kern w:val="0"/>
                <w:sz w:val="20"/>
                <w:szCs w:val="20"/>
                <w:lang w:val="en-US"/>
              </w:rPr>
              <w:t>value</w:t>
            </w:r>
          </w:p>
        </w:tc>
        <w:tc>
          <w:tcPr>
            <w:tcW w:w="708" w:type="dxa"/>
            <w:shd w:val="clear" w:color="auto" w:fill="auto"/>
            <w:noWrap/>
            <w:tcMar>
              <w:top w:w="0" w:type="dxa"/>
              <w:left w:w="60" w:type="dxa"/>
              <w:bottom w:w="0" w:type="dxa"/>
              <w:right w:w="60" w:type="dxa"/>
            </w:tcMar>
            <w:vAlign w:val="center"/>
          </w:tcPr>
          <w:p w14:paraId="4686FFF4" w14:textId="77777777" w:rsidR="00BB1D92" w:rsidRDefault="00BB1D92" w:rsidP="008D5D7D">
            <w:pPr>
              <w:rPr>
                <w:rFonts w:ascii="Verdana" w:hAnsi="Verdana"/>
                <w:sz w:val="17"/>
                <w:szCs w:val="17"/>
              </w:rPr>
            </w:pPr>
            <w:r>
              <w:rPr>
                <w:rFonts w:ascii="Verdana" w:hAnsi="Verdana"/>
                <w:sz w:val="17"/>
                <w:szCs w:val="17"/>
              </w:rPr>
              <w:t>1..1</w:t>
            </w:r>
          </w:p>
        </w:tc>
        <w:tc>
          <w:tcPr>
            <w:tcW w:w="2410" w:type="dxa"/>
          </w:tcPr>
          <w:p w14:paraId="44161246" w14:textId="77777777" w:rsidR="00BB1D92" w:rsidRPr="000861FE" w:rsidRDefault="00BB1D92" w:rsidP="008D5D7D">
            <w:pPr>
              <w:rPr>
                <w:rFonts w:cstheme="minorHAnsi"/>
                <w:color w:val="000000" w:themeColor="text1"/>
                <w:kern w:val="0"/>
                <w:sz w:val="20"/>
                <w:szCs w:val="20"/>
              </w:rPr>
            </w:pPr>
            <w:r>
              <w:rPr>
                <w:rFonts w:cstheme="minorHAnsi"/>
                <w:color w:val="000000" w:themeColor="text1"/>
                <w:kern w:val="0"/>
                <w:sz w:val="20"/>
                <w:szCs w:val="20"/>
              </w:rPr>
              <w:t>Número do CPF do indivíduo</w:t>
            </w:r>
          </w:p>
        </w:tc>
        <w:tc>
          <w:tcPr>
            <w:tcW w:w="2126" w:type="dxa"/>
          </w:tcPr>
          <w:p w14:paraId="1DC7F115" w14:textId="77777777" w:rsidR="00BB1D92" w:rsidRDefault="00BB1D92" w:rsidP="008D5D7D">
            <w:pPr>
              <w:rPr>
                <w:rFonts w:ascii="Verdana" w:hAnsi="Verdana"/>
                <w:color w:val="333333"/>
                <w:sz w:val="18"/>
                <w:szCs w:val="18"/>
                <w:shd w:val="clear" w:color="auto" w:fill="FFFFFF"/>
              </w:rPr>
            </w:pPr>
          </w:p>
        </w:tc>
        <w:tc>
          <w:tcPr>
            <w:tcW w:w="2547" w:type="dxa"/>
          </w:tcPr>
          <w:p w14:paraId="1A786A74"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1898A3FB" w14:textId="77777777" w:rsidR="00BB1D92" w:rsidRPr="00BB1D92" w:rsidRDefault="00BB1D92" w:rsidP="008D5D7D">
            <w:pPr>
              <w:tabs>
                <w:tab w:val="left" w:pos="873"/>
              </w:tabs>
              <w:autoSpaceDE w:val="0"/>
              <w:autoSpaceDN w:val="0"/>
              <w:adjustRightInd w:val="0"/>
              <w:spacing w:after="0"/>
              <w:rPr>
                <w:rFonts w:cstheme="minorHAnsi"/>
                <w:color w:val="000000" w:themeColor="text1"/>
                <w:kern w:val="0"/>
                <w:sz w:val="20"/>
                <w:szCs w:val="20"/>
                <w:lang w:val="en-US"/>
              </w:rPr>
            </w:pPr>
            <w:r w:rsidRPr="0051063A">
              <w:rPr>
                <w:rFonts w:cstheme="minorHAnsi"/>
                <w:color w:val="000000" w:themeColor="text1"/>
                <w:kern w:val="0"/>
                <w:sz w:val="20"/>
                <w:szCs w:val="20"/>
              </w:rPr>
              <w:t xml:space="preserve"> </w:t>
            </w:r>
            <w:r>
              <w:rPr>
                <w:rFonts w:cstheme="minorHAnsi"/>
                <w:color w:val="000000" w:themeColor="text1"/>
                <w:kern w:val="0"/>
                <w:sz w:val="20"/>
                <w:szCs w:val="20"/>
                <w:lang w:val="en-US"/>
              </w:rPr>
              <w:t>i</w:t>
            </w:r>
            <w:r w:rsidRPr="00BB1D92">
              <w:rPr>
                <w:rFonts w:cstheme="minorHAnsi"/>
                <w:color w:val="000000" w:themeColor="text1"/>
                <w:kern w:val="0"/>
                <w:sz w:val="20"/>
                <w:szCs w:val="20"/>
                <w:lang w:val="en-US"/>
              </w:rPr>
              <w:t>dentifier[</w:t>
            </w:r>
            <w:proofErr w:type="spellStart"/>
            <w:r w:rsidRPr="00BB1D92">
              <w:rPr>
                <w:rFonts w:cstheme="minorHAnsi"/>
                <w:color w:val="000000" w:themeColor="text1"/>
                <w:kern w:val="0"/>
                <w:sz w:val="20"/>
                <w:szCs w:val="20"/>
                <w:lang w:val="en-US"/>
              </w:rPr>
              <w:t>cpf</w:t>
            </w:r>
            <w:proofErr w:type="spellEnd"/>
            <w:r w:rsidRPr="00BB1D92">
              <w:rPr>
                <w:rFonts w:cstheme="minorHAnsi"/>
                <w:color w:val="000000" w:themeColor="text1"/>
                <w:kern w:val="0"/>
                <w:sz w:val="20"/>
                <w:szCs w:val="20"/>
                <w:lang w:val="en-US"/>
              </w:rPr>
              <w:t>].</w:t>
            </w:r>
            <w:r>
              <w:rPr>
                <w:rFonts w:cstheme="minorHAnsi"/>
                <w:color w:val="000000" w:themeColor="text1"/>
                <w:kern w:val="0"/>
                <w:sz w:val="20"/>
                <w:szCs w:val="20"/>
                <w:lang w:val="en-US"/>
              </w:rPr>
              <w:t>value= i</w:t>
            </w:r>
            <w:r w:rsidRPr="00BB1D92">
              <w:rPr>
                <w:rFonts w:cstheme="minorHAnsi"/>
                <w:color w:val="000000" w:themeColor="text1"/>
                <w:kern w:val="0"/>
                <w:sz w:val="20"/>
                <w:szCs w:val="20"/>
                <w:lang w:val="en-US"/>
              </w:rPr>
              <w:t>dentifier[</w:t>
            </w:r>
            <w:proofErr w:type="spellStart"/>
            <w:r w:rsidRPr="00BB1D92">
              <w:rPr>
                <w:rFonts w:cstheme="minorHAnsi"/>
                <w:color w:val="000000" w:themeColor="text1"/>
                <w:kern w:val="0"/>
                <w:sz w:val="20"/>
                <w:szCs w:val="20"/>
                <w:lang w:val="en-US"/>
              </w:rPr>
              <w:t>cpf</w:t>
            </w:r>
            <w:proofErr w:type="spellEnd"/>
            <w:r w:rsidRPr="00BB1D92">
              <w:rPr>
                <w:rFonts w:cstheme="minorHAnsi"/>
                <w:color w:val="000000" w:themeColor="text1"/>
                <w:kern w:val="0"/>
                <w:sz w:val="20"/>
                <w:szCs w:val="20"/>
                <w:lang w:val="en-US"/>
              </w:rPr>
              <w:t>].</w:t>
            </w:r>
            <w:proofErr w:type="gramStart"/>
            <w:r>
              <w:rPr>
                <w:rFonts w:cstheme="minorHAnsi"/>
                <w:color w:val="000000" w:themeColor="text1"/>
                <w:kern w:val="0"/>
                <w:sz w:val="20"/>
                <w:szCs w:val="20"/>
                <w:lang w:val="en-US"/>
              </w:rPr>
              <w:t>value  da</w:t>
            </w:r>
            <w:proofErr w:type="gramEnd"/>
            <w:r>
              <w:rPr>
                <w:rFonts w:cstheme="minorHAnsi"/>
                <w:color w:val="000000" w:themeColor="text1"/>
                <w:kern w:val="0"/>
                <w:sz w:val="20"/>
                <w:szCs w:val="20"/>
                <w:lang w:val="en-US"/>
              </w:rPr>
              <w:t xml:space="preserve"> RNDS</w:t>
            </w:r>
          </w:p>
        </w:tc>
      </w:tr>
      <w:tr w:rsidR="00BB1D92" w:rsidRPr="0058409E" w14:paraId="52E7478B" w14:textId="77777777" w:rsidTr="008D5D7D">
        <w:trPr>
          <w:trHeight w:val="330"/>
        </w:trPr>
        <w:tc>
          <w:tcPr>
            <w:tcW w:w="2410" w:type="dxa"/>
            <w:shd w:val="clear" w:color="auto" w:fill="auto"/>
            <w:noWrap/>
            <w:tcMar>
              <w:top w:w="0" w:type="dxa"/>
              <w:left w:w="60" w:type="dxa"/>
              <w:bottom w:w="0" w:type="dxa"/>
              <w:right w:w="60" w:type="dxa"/>
            </w:tcMar>
            <w:vAlign w:val="center"/>
          </w:tcPr>
          <w:p w14:paraId="15D77DE4" w14:textId="77777777" w:rsidR="00BB1D92" w:rsidRDefault="00BB1D92" w:rsidP="008D5D7D">
            <w:pPr>
              <w:rPr>
                <w:rFonts w:cstheme="minorHAnsi"/>
                <w:color w:val="000000" w:themeColor="text1"/>
                <w:kern w:val="0"/>
                <w:sz w:val="20"/>
                <w:szCs w:val="20"/>
                <w:lang w:val="en-US"/>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cnes</w:t>
            </w:r>
            <w:proofErr w:type="spellEnd"/>
            <w:r w:rsidRPr="0058409E">
              <w:rPr>
                <w:rFonts w:cstheme="minorHAnsi"/>
                <w:color w:val="000000" w:themeColor="text1"/>
                <w:kern w:val="0"/>
                <w:sz w:val="20"/>
                <w:szCs w:val="20"/>
              </w:rPr>
              <w:t>]</w:t>
            </w:r>
          </w:p>
        </w:tc>
        <w:tc>
          <w:tcPr>
            <w:tcW w:w="708" w:type="dxa"/>
            <w:shd w:val="clear" w:color="auto" w:fill="auto"/>
            <w:noWrap/>
            <w:tcMar>
              <w:top w:w="0" w:type="dxa"/>
              <w:left w:w="60" w:type="dxa"/>
              <w:bottom w:w="0" w:type="dxa"/>
              <w:right w:w="60" w:type="dxa"/>
            </w:tcMar>
            <w:vAlign w:val="center"/>
          </w:tcPr>
          <w:p w14:paraId="07055325"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72537892" w14:textId="77777777" w:rsidR="00BB1D92" w:rsidRDefault="00BB1D92" w:rsidP="008D5D7D">
            <w:pPr>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Número CNES que identifica o profissional _ utilizado na saúde suplementar quando o profissional ainda não tem o CNES</w:t>
            </w:r>
          </w:p>
          <w:p w14:paraId="074579D8" w14:textId="77777777" w:rsidR="00BB1D92" w:rsidRDefault="00BB1D92" w:rsidP="008D5D7D">
            <w:pPr>
              <w:rPr>
                <w:rFonts w:cstheme="minorHAnsi"/>
                <w:color w:val="000000" w:themeColor="text1"/>
                <w:kern w:val="0"/>
                <w:sz w:val="20"/>
                <w:szCs w:val="20"/>
              </w:rPr>
            </w:pPr>
          </w:p>
        </w:tc>
        <w:tc>
          <w:tcPr>
            <w:tcW w:w="2126" w:type="dxa"/>
          </w:tcPr>
          <w:p w14:paraId="0F60103D" w14:textId="77777777" w:rsidR="00BB1D92" w:rsidRPr="0036519B" w:rsidRDefault="00BB1D92" w:rsidP="008D5D7D">
            <w:pPr>
              <w:rPr>
                <w:rFonts w:ascii="Verdana" w:hAnsi="Verdana"/>
                <w:color w:val="333333"/>
                <w:sz w:val="18"/>
                <w:szCs w:val="18"/>
                <w:shd w:val="clear" w:color="auto" w:fill="FFFFFF"/>
              </w:rPr>
            </w:pPr>
            <w:r w:rsidRPr="0036519B">
              <w:rPr>
                <w:rFonts w:ascii="Verdana" w:hAnsi="Verdana"/>
                <w:color w:val="333333"/>
                <w:sz w:val="18"/>
                <w:szCs w:val="18"/>
                <w:shd w:val="clear" w:color="auto" w:fill="FFFFFF"/>
              </w:rPr>
              <w:t xml:space="preserve">Não será informado para o </w:t>
            </w:r>
            <w:proofErr w:type="spellStart"/>
            <w:r>
              <w:rPr>
                <w:rFonts w:ascii="Verdana" w:hAnsi="Verdana"/>
                <w:color w:val="333333"/>
                <w:sz w:val="18"/>
                <w:szCs w:val="18"/>
                <w:shd w:val="clear" w:color="auto" w:fill="FFFFFF"/>
              </w:rPr>
              <w:t>identifier</w:t>
            </w:r>
            <w:proofErr w:type="spellEnd"/>
            <w:r>
              <w:rPr>
                <w:rFonts w:ascii="Verdana" w:hAnsi="Verdana"/>
                <w:color w:val="333333"/>
                <w:sz w:val="18"/>
                <w:szCs w:val="18"/>
                <w:shd w:val="clear" w:color="auto" w:fill="FFFFFF"/>
              </w:rPr>
              <w:t>[</w:t>
            </w:r>
            <w:proofErr w:type="spellStart"/>
            <w:r>
              <w:rPr>
                <w:rFonts w:ascii="Verdana" w:hAnsi="Verdana"/>
                <w:color w:val="333333"/>
                <w:sz w:val="18"/>
                <w:szCs w:val="18"/>
                <w:shd w:val="clear" w:color="auto" w:fill="FFFFFF"/>
              </w:rPr>
              <w:t>cnes</w:t>
            </w:r>
            <w:proofErr w:type="spellEnd"/>
            <w:r>
              <w:rPr>
                <w:rFonts w:ascii="Verdana" w:hAnsi="Verdana"/>
                <w:color w:val="333333"/>
                <w:sz w:val="18"/>
                <w:szCs w:val="18"/>
                <w:shd w:val="clear" w:color="auto" w:fill="FFFFFF"/>
              </w:rPr>
              <w:t>]</w:t>
            </w:r>
          </w:p>
        </w:tc>
        <w:tc>
          <w:tcPr>
            <w:tcW w:w="2547" w:type="dxa"/>
          </w:tcPr>
          <w:p w14:paraId="735BB38C"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17" w:history="1"/>
            <w:r w:rsidR="00BB1D92" w:rsidRPr="0051063A">
              <w:rPr>
                <w:rStyle w:val="Hyperlink"/>
                <w:rFonts w:ascii="Verdana" w:hAnsi="Verdana"/>
                <w:sz w:val="18"/>
                <w:szCs w:val="18"/>
                <w:shd w:val="clear" w:color="auto" w:fill="FFFFFF"/>
              </w:rPr>
              <w:t xml:space="preserve"> </w:t>
            </w:r>
          </w:p>
        </w:tc>
        <w:tc>
          <w:tcPr>
            <w:tcW w:w="1843" w:type="dxa"/>
          </w:tcPr>
          <w:p w14:paraId="2003F553"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 xml:space="preserve"> </w:t>
            </w:r>
          </w:p>
        </w:tc>
      </w:tr>
      <w:tr w:rsidR="00BB1D92" w:rsidRPr="0058409E" w14:paraId="373CA3DB" w14:textId="77777777" w:rsidTr="008D5D7D">
        <w:trPr>
          <w:trHeight w:val="330"/>
        </w:trPr>
        <w:tc>
          <w:tcPr>
            <w:tcW w:w="2410" w:type="dxa"/>
            <w:shd w:val="clear" w:color="auto" w:fill="auto"/>
            <w:noWrap/>
            <w:tcMar>
              <w:top w:w="0" w:type="dxa"/>
              <w:left w:w="60" w:type="dxa"/>
              <w:bottom w:w="0" w:type="dxa"/>
              <w:right w:w="60" w:type="dxa"/>
            </w:tcMar>
            <w:vAlign w:val="center"/>
          </w:tcPr>
          <w:p w14:paraId="0DB089E6" w14:textId="77777777" w:rsidR="00BB1D92" w:rsidRPr="0058409E" w:rsidRDefault="00BB1D92" w:rsidP="008D5D7D">
            <w:pPr>
              <w:rPr>
                <w:rFonts w:cstheme="minorHAnsi"/>
                <w:color w:val="000000" w:themeColor="text1"/>
                <w:kern w:val="0"/>
                <w:sz w:val="20"/>
                <w:szCs w:val="20"/>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identificadorMedico</w:t>
            </w:r>
            <w:proofErr w:type="spellEnd"/>
            <w:r>
              <w:rPr>
                <w:rFonts w:cstheme="minorHAnsi"/>
                <w:color w:val="000000" w:themeColor="text1"/>
                <w:kern w:val="0"/>
                <w:sz w:val="20"/>
                <w:szCs w:val="20"/>
              </w:rPr>
              <w:t>].use</w:t>
            </w:r>
          </w:p>
        </w:tc>
        <w:tc>
          <w:tcPr>
            <w:tcW w:w="708" w:type="dxa"/>
            <w:shd w:val="clear" w:color="auto" w:fill="auto"/>
            <w:noWrap/>
            <w:tcMar>
              <w:top w:w="0" w:type="dxa"/>
              <w:left w:w="60" w:type="dxa"/>
              <w:bottom w:w="0" w:type="dxa"/>
              <w:right w:w="60" w:type="dxa"/>
            </w:tcMar>
            <w:vAlign w:val="center"/>
          </w:tcPr>
          <w:p w14:paraId="48A6ED55"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46EBB93C"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Identificador de médico – Uso. Não existe hoje na RNDS – se os dados da RNDS forem enriquecidos com a base do CFM conseguiremos informar</w:t>
            </w:r>
          </w:p>
        </w:tc>
        <w:tc>
          <w:tcPr>
            <w:tcW w:w="2126" w:type="dxa"/>
          </w:tcPr>
          <w:p w14:paraId="5C2E0717" w14:textId="77777777" w:rsidR="00BB1D92" w:rsidRPr="0036519B" w:rsidRDefault="00BB1D92" w:rsidP="008D5D7D">
            <w:pPr>
              <w:rPr>
                <w:rFonts w:ascii="Verdana" w:hAnsi="Verdana"/>
                <w:color w:val="333333"/>
                <w:sz w:val="18"/>
                <w:szCs w:val="18"/>
                <w:shd w:val="clear" w:color="auto" w:fill="FFFFFF"/>
              </w:rPr>
            </w:pPr>
            <w:r>
              <w:rPr>
                <w:rFonts w:ascii="Verdana" w:hAnsi="Verdana"/>
                <w:sz w:val="17"/>
                <w:szCs w:val="17"/>
              </w:rPr>
              <w:t xml:space="preserve"> </w:t>
            </w:r>
            <w:hyperlink r:id="rId18" w:history="1">
              <w:r w:rsidRPr="006607E9">
                <w:rPr>
                  <w:rStyle w:val="Hyperlink"/>
                  <w:rFonts w:ascii="Verdana" w:hAnsi="Verdana"/>
                  <w:sz w:val="18"/>
                  <w:szCs w:val="18"/>
                  <w:shd w:val="clear" w:color="auto" w:fill="FFFFFF"/>
                </w:rPr>
                <w:t>http://hl7.org/fhir/ValueSet/identifier-use</w:t>
              </w:r>
            </w:hyperlink>
          </w:p>
        </w:tc>
        <w:tc>
          <w:tcPr>
            <w:tcW w:w="2547" w:type="dxa"/>
          </w:tcPr>
          <w:p w14:paraId="6CD2E474" w14:textId="77777777" w:rsidR="00BB1D92" w:rsidRDefault="00BB1D92" w:rsidP="008D5D7D">
            <w:pPr>
              <w:tabs>
                <w:tab w:val="left" w:pos="873"/>
              </w:tabs>
              <w:autoSpaceDE w:val="0"/>
              <w:autoSpaceDN w:val="0"/>
              <w:adjustRightInd w:val="0"/>
              <w:spacing w:after="0"/>
            </w:pPr>
          </w:p>
        </w:tc>
        <w:tc>
          <w:tcPr>
            <w:tcW w:w="1843" w:type="dxa"/>
          </w:tcPr>
          <w:p w14:paraId="719333F1" w14:textId="77777777" w:rsidR="00BB1D92" w:rsidRPr="0036519B" w:rsidRDefault="00BB1D92" w:rsidP="008D5D7D">
            <w:pPr>
              <w:tabs>
                <w:tab w:val="left" w:pos="873"/>
              </w:tabs>
              <w:autoSpaceDE w:val="0"/>
              <w:autoSpaceDN w:val="0"/>
              <w:adjustRightInd w:val="0"/>
              <w:spacing w:after="0"/>
              <w:rPr>
                <w:rFonts w:cstheme="minorHAnsi"/>
                <w:color w:val="000000" w:themeColor="text1"/>
                <w:kern w:val="0"/>
                <w:sz w:val="20"/>
                <w:szCs w:val="20"/>
                <w:lang w:val="en-US"/>
              </w:rPr>
            </w:pPr>
            <w:r>
              <w:rPr>
                <w:rFonts w:cstheme="minorHAnsi"/>
                <w:color w:val="000000" w:themeColor="text1"/>
                <w:kern w:val="0"/>
                <w:sz w:val="20"/>
                <w:szCs w:val="20"/>
                <w:lang w:val="en-US"/>
              </w:rPr>
              <w:t>identifier[</w:t>
            </w:r>
            <w:proofErr w:type="spellStart"/>
            <w:r>
              <w:rPr>
                <w:rFonts w:cstheme="minorHAnsi"/>
                <w:color w:val="000000" w:themeColor="text1"/>
                <w:kern w:val="0"/>
                <w:sz w:val="20"/>
                <w:szCs w:val="20"/>
              </w:rPr>
              <w:t>identificadorMedico</w:t>
            </w:r>
            <w:proofErr w:type="spellEnd"/>
            <w:proofErr w:type="gramStart"/>
            <w:r>
              <w:rPr>
                <w:rFonts w:cstheme="minorHAnsi"/>
                <w:color w:val="000000" w:themeColor="text1"/>
                <w:kern w:val="0"/>
                <w:sz w:val="20"/>
                <w:szCs w:val="20"/>
                <w:lang w:val="en-US"/>
              </w:rPr>
              <w:t>].use</w:t>
            </w:r>
            <w:proofErr w:type="gramEnd"/>
            <w:r>
              <w:rPr>
                <w:rFonts w:cstheme="minorHAnsi"/>
                <w:color w:val="000000" w:themeColor="text1"/>
                <w:kern w:val="0"/>
                <w:sz w:val="20"/>
                <w:szCs w:val="20"/>
                <w:lang w:val="en-US"/>
              </w:rPr>
              <w:t>=</w:t>
            </w:r>
            <w:r>
              <w:rPr>
                <w:rFonts w:ascii="Verdana" w:hAnsi="Verdana"/>
                <w:color w:val="333333"/>
                <w:sz w:val="18"/>
                <w:szCs w:val="18"/>
                <w:shd w:val="clear" w:color="auto" w:fill="FFFFFF"/>
              </w:rPr>
              <w:t xml:space="preserve"> </w:t>
            </w:r>
            <w:hyperlink r:id="rId19" w:anchor="/orgs/HL7/collections/identifier-type/" w:history="1">
              <w:r>
                <w:rPr>
                  <w:rStyle w:val="Hyperlink"/>
                  <w:rFonts w:ascii="Verdana" w:hAnsi="Verdana"/>
                  <w:sz w:val="18"/>
                  <w:szCs w:val="18"/>
                  <w:shd w:val="clear" w:color="auto" w:fill="FFFFFF"/>
                </w:rPr>
                <w:t>http://hl7.org.fhir/ValueSet/identifier-use</w:t>
              </w:r>
            </w:hyperlink>
            <w:r>
              <w:rPr>
                <w:rFonts w:ascii="Verdana" w:hAnsi="Verdana"/>
                <w:color w:val="333333"/>
                <w:sz w:val="18"/>
                <w:szCs w:val="18"/>
                <w:shd w:val="clear" w:color="auto" w:fill="FFFFFF"/>
                <w:lang w:val="en-US"/>
              </w:rPr>
              <w:t>#official</w:t>
            </w:r>
          </w:p>
        </w:tc>
      </w:tr>
      <w:tr w:rsidR="00BB1D92" w:rsidRPr="0058409E" w14:paraId="299FF886" w14:textId="77777777" w:rsidTr="008D5D7D">
        <w:trPr>
          <w:trHeight w:val="330"/>
        </w:trPr>
        <w:tc>
          <w:tcPr>
            <w:tcW w:w="2410" w:type="dxa"/>
            <w:shd w:val="clear" w:color="auto" w:fill="auto"/>
            <w:noWrap/>
            <w:tcMar>
              <w:top w:w="0" w:type="dxa"/>
              <w:left w:w="60" w:type="dxa"/>
              <w:bottom w:w="0" w:type="dxa"/>
              <w:right w:w="60" w:type="dxa"/>
            </w:tcMar>
            <w:vAlign w:val="center"/>
          </w:tcPr>
          <w:p w14:paraId="2C66D36A" w14:textId="77777777" w:rsidR="00BB1D92" w:rsidRPr="0058409E"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identificadorMedico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type</w:t>
            </w:r>
            <w:proofErr w:type="spellEnd"/>
          </w:p>
        </w:tc>
        <w:tc>
          <w:tcPr>
            <w:tcW w:w="708" w:type="dxa"/>
            <w:shd w:val="clear" w:color="auto" w:fill="auto"/>
            <w:noWrap/>
            <w:tcMar>
              <w:top w:w="0" w:type="dxa"/>
              <w:left w:w="60" w:type="dxa"/>
              <w:bottom w:w="0" w:type="dxa"/>
              <w:right w:w="60" w:type="dxa"/>
            </w:tcMar>
            <w:vAlign w:val="center"/>
          </w:tcPr>
          <w:p w14:paraId="7FC94E97"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68D8E2D3"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 xml:space="preserve">Tipo de documento </w:t>
            </w:r>
          </w:p>
        </w:tc>
        <w:tc>
          <w:tcPr>
            <w:tcW w:w="2126" w:type="dxa"/>
          </w:tcPr>
          <w:p w14:paraId="6382AF1D" w14:textId="77777777" w:rsidR="00BB1D92" w:rsidRDefault="00BB1D92" w:rsidP="008D5D7D">
            <w:pPr>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Estes dados só serão informados quando o </w:t>
            </w:r>
          </w:p>
          <w:p w14:paraId="2784CC0B" w14:textId="77777777" w:rsidR="00BB1D92" w:rsidRPr="0051063A" w:rsidRDefault="00BB1D92" w:rsidP="008D5D7D">
            <w:pPr>
              <w:rPr>
                <w:rFonts w:ascii="Verdana" w:hAnsi="Verdana"/>
                <w:color w:val="333333"/>
                <w:sz w:val="18"/>
                <w:szCs w:val="18"/>
                <w:shd w:val="clear" w:color="auto" w:fill="FFFFFF"/>
              </w:rPr>
            </w:pPr>
            <w:r w:rsidRPr="0051063A">
              <w:rPr>
                <w:rFonts w:cstheme="minorHAnsi"/>
                <w:color w:val="000000" w:themeColor="text1"/>
                <w:kern w:val="0"/>
                <w:sz w:val="20"/>
                <w:szCs w:val="20"/>
              </w:rPr>
              <w:t>identifier[identificadorMedico].type=</w:t>
            </w:r>
            <w:hyperlink r:id="rId20" w:anchor="/orgs/HL7/collections/identifier-type/" w:history="1">
              <w:r>
                <w:rPr>
                  <w:rStyle w:val="Hyperlink"/>
                  <w:rFonts w:ascii="Verdana" w:hAnsi="Verdana"/>
                  <w:sz w:val="18"/>
                  <w:szCs w:val="18"/>
                  <w:shd w:val="clear" w:color="auto" w:fill="FFFFFF"/>
                </w:rPr>
                <w:t>http://hl7.org/fhir/ValueSet/identifier-type</w:t>
              </w:r>
            </w:hyperlink>
            <w:r w:rsidRPr="0051063A">
              <w:rPr>
                <w:rFonts w:ascii="Verdana" w:hAnsi="Verdana"/>
                <w:color w:val="333333"/>
                <w:sz w:val="18"/>
                <w:szCs w:val="18"/>
                <w:shd w:val="clear" w:color="auto" w:fill="FFFFFF"/>
              </w:rPr>
              <w:t>#MD</w:t>
            </w:r>
            <w:r>
              <w:rPr>
                <w:rFonts w:ascii="Verdana" w:hAnsi="Verdana"/>
                <w:color w:val="333333"/>
                <w:sz w:val="18"/>
                <w:szCs w:val="18"/>
                <w:shd w:val="clear" w:color="auto" w:fill="FFFFFF"/>
              </w:rPr>
              <w:t xml:space="preserve"> </w:t>
            </w:r>
          </w:p>
        </w:tc>
        <w:tc>
          <w:tcPr>
            <w:tcW w:w="2547" w:type="dxa"/>
          </w:tcPr>
          <w:p w14:paraId="2C949A0A"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21" w:history="1"/>
            <w:r w:rsidR="00BB1D92" w:rsidRPr="0051063A">
              <w:rPr>
                <w:rStyle w:val="Hyperlink"/>
                <w:rFonts w:ascii="Verdana" w:hAnsi="Verdana"/>
                <w:sz w:val="17"/>
                <w:szCs w:val="17"/>
                <w:shd w:val="clear" w:color="auto" w:fill="FFFFFF"/>
              </w:rPr>
              <w:t xml:space="preserve"> </w:t>
            </w:r>
          </w:p>
        </w:tc>
        <w:tc>
          <w:tcPr>
            <w:tcW w:w="1843" w:type="dxa"/>
          </w:tcPr>
          <w:p w14:paraId="5BE63584" w14:textId="77777777" w:rsidR="00BB1D92" w:rsidRPr="0051063A" w:rsidRDefault="00BB1D92" w:rsidP="008D5D7D">
            <w:pPr>
              <w:tabs>
                <w:tab w:val="left" w:pos="873"/>
              </w:tabs>
              <w:autoSpaceDE w:val="0"/>
              <w:autoSpaceDN w:val="0"/>
              <w:adjustRightInd w:val="0"/>
              <w:spacing w:after="0"/>
              <w:rPr>
                <w:rFonts w:cstheme="minorHAnsi"/>
                <w:color w:val="000000" w:themeColor="text1"/>
                <w:kern w:val="0"/>
                <w:sz w:val="20"/>
                <w:szCs w:val="20"/>
              </w:rPr>
            </w:pPr>
            <w:r w:rsidRPr="0051063A">
              <w:rPr>
                <w:rFonts w:cstheme="minorHAnsi"/>
                <w:color w:val="000000" w:themeColor="text1"/>
                <w:kern w:val="0"/>
                <w:sz w:val="20"/>
                <w:szCs w:val="20"/>
              </w:rPr>
              <w:t xml:space="preserve"> identifier[identificadorMedico].type=</w:t>
            </w:r>
            <w:hyperlink r:id="rId22" w:anchor="/orgs/HL7/collections/identifier-type/" w:history="1">
              <w:r>
                <w:rPr>
                  <w:rStyle w:val="Hyperlink"/>
                  <w:rFonts w:ascii="Verdana" w:hAnsi="Verdana"/>
                  <w:sz w:val="18"/>
                  <w:szCs w:val="18"/>
                  <w:shd w:val="clear" w:color="auto" w:fill="FFFFFF"/>
                </w:rPr>
                <w:t>http://hl7.org/fhir/ValueSet/identifier-type</w:t>
              </w:r>
            </w:hyperlink>
            <w:r w:rsidRPr="0051063A">
              <w:rPr>
                <w:rFonts w:ascii="Verdana" w:hAnsi="Verdana"/>
                <w:color w:val="333333"/>
                <w:sz w:val="18"/>
                <w:szCs w:val="18"/>
                <w:shd w:val="clear" w:color="auto" w:fill="FFFFFF"/>
              </w:rPr>
              <w:t>#MD</w:t>
            </w:r>
          </w:p>
        </w:tc>
      </w:tr>
      <w:tr w:rsidR="00BB1D92" w:rsidRPr="0058409E" w14:paraId="11ED2821" w14:textId="77777777" w:rsidTr="008D5D7D">
        <w:trPr>
          <w:trHeight w:val="330"/>
        </w:trPr>
        <w:tc>
          <w:tcPr>
            <w:tcW w:w="2410" w:type="dxa"/>
            <w:shd w:val="clear" w:color="auto" w:fill="auto"/>
            <w:noWrap/>
            <w:tcMar>
              <w:top w:w="0" w:type="dxa"/>
              <w:left w:w="60" w:type="dxa"/>
              <w:bottom w:w="0" w:type="dxa"/>
              <w:right w:w="60" w:type="dxa"/>
            </w:tcMar>
            <w:vAlign w:val="center"/>
          </w:tcPr>
          <w:p w14:paraId="790DF1E9" w14:textId="77777777" w:rsidR="00BB1D92" w:rsidRPr="0058409E" w:rsidRDefault="00BB1D92" w:rsidP="008D5D7D">
            <w:pPr>
              <w:rPr>
                <w:rFonts w:cstheme="minorHAnsi"/>
                <w:color w:val="000000" w:themeColor="text1"/>
                <w:kern w:val="0"/>
                <w:sz w:val="20"/>
                <w:szCs w:val="20"/>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identificadorMedico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p>
        </w:tc>
        <w:tc>
          <w:tcPr>
            <w:tcW w:w="708" w:type="dxa"/>
            <w:shd w:val="clear" w:color="auto" w:fill="auto"/>
            <w:noWrap/>
            <w:tcMar>
              <w:top w:w="0" w:type="dxa"/>
              <w:left w:w="60" w:type="dxa"/>
              <w:bottom w:w="0" w:type="dxa"/>
              <w:right w:w="60" w:type="dxa"/>
            </w:tcMar>
            <w:vAlign w:val="center"/>
          </w:tcPr>
          <w:p w14:paraId="2706718E" w14:textId="77777777" w:rsidR="00BB1D92" w:rsidRDefault="00BB1D92" w:rsidP="008D5D7D">
            <w:pPr>
              <w:rPr>
                <w:rFonts w:ascii="Verdana" w:hAnsi="Verdana"/>
                <w:sz w:val="17"/>
                <w:szCs w:val="17"/>
              </w:rPr>
            </w:pPr>
            <w:r>
              <w:rPr>
                <w:rFonts w:ascii="Verdana" w:hAnsi="Verdana"/>
                <w:sz w:val="17"/>
                <w:szCs w:val="17"/>
              </w:rPr>
              <w:t>1..1</w:t>
            </w:r>
          </w:p>
        </w:tc>
        <w:tc>
          <w:tcPr>
            <w:tcW w:w="2410" w:type="dxa"/>
          </w:tcPr>
          <w:p w14:paraId="3D3F1C71" w14:textId="77777777" w:rsidR="00BB1D92" w:rsidRDefault="00BB1D92" w:rsidP="008D5D7D">
            <w:pPr>
              <w:rPr>
                <w:rFonts w:cstheme="minorHAnsi"/>
                <w:color w:val="000000" w:themeColor="text1"/>
                <w:kern w:val="0"/>
                <w:sz w:val="20"/>
                <w:szCs w:val="20"/>
              </w:rPr>
            </w:pP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que identifica o profissional médico</w:t>
            </w:r>
          </w:p>
        </w:tc>
        <w:tc>
          <w:tcPr>
            <w:tcW w:w="2126" w:type="dxa"/>
          </w:tcPr>
          <w:p w14:paraId="3932FC4F" w14:textId="77777777" w:rsidR="00BB1D92" w:rsidRDefault="00BB1D92" w:rsidP="008D5D7D">
            <w:pPr>
              <w:rPr>
                <w:rFonts w:ascii="Verdana" w:hAnsi="Verdana"/>
                <w:color w:val="333333"/>
                <w:sz w:val="18"/>
                <w:szCs w:val="18"/>
                <w:shd w:val="clear" w:color="auto" w:fill="FFFFFF"/>
              </w:rPr>
            </w:pPr>
          </w:p>
        </w:tc>
        <w:tc>
          <w:tcPr>
            <w:tcW w:w="2547" w:type="dxa"/>
          </w:tcPr>
          <w:p w14:paraId="740633B2"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2CFA1B11"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roofErr w:type="spellStart"/>
            <w:r w:rsidRPr="0051063A">
              <w:rPr>
                <w:rFonts w:ascii="Verdana" w:hAnsi="Verdana"/>
                <w:color w:val="000000" w:themeColor="text1"/>
                <w:sz w:val="17"/>
                <w:szCs w:val="17"/>
                <w:shd w:val="clear" w:color="auto" w:fill="F7F7F7"/>
              </w:rPr>
              <w:t>Identifier</w:t>
            </w:r>
            <w:proofErr w:type="spellEnd"/>
            <w:r w:rsidRPr="0051063A">
              <w:rPr>
                <w:rFonts w:ascii="Verdana" w:hAnsi="Verdana"/>
                <w:color w:val="000000" w:themeColor="text1"/>
                <w:sz w:val="17"/>
                <w:szCs w:val="17"/>
                <w:shd w:val="clear" w:color="auto" w:fill="F7F7F7"/>
              </w:rPr>
              <w:t>[</w:t>
            </w:r>
            <w:proofErr w:type="spellStart"/>
            <w:r w:rsidRPr="0051063A">
              <w:rPr>
                <w:rFonts w:ascii="Verdana" w:hAnsi="Verdana"/>
                <w:color w:val="000000" w:themeColor="text1"/>
                <w:sz w:val="17"/>
                <w:szCs w:val="17"/>
                <w:shd w:val="clear" w:color="auto" w:fill="F7F7F7"/>
              </w:rPr>
              <w:t>identificadorMedico</w:t>
            </w:r>
            <w:proofErr w:type="spellEnd"/>
            <w:r w:rsidRPr="0051063A">
              <w:rPr>
                <w:rFonts w:ascii="Verdana" w:hAnsi="Verdana"/>
                <w:color w:val="000000" w:themeColor="text1"/>
                <w:sz w:val="17"/>
                <w:szCs w:val="17"/>
                <w:shd w:val="clear" w:color="auto" w:fill="F7F7F7"/>
              </w:rPr>
              <w:t>].</w:t>
            </w:r>
            <w:proofErr w:type="spellStart"/>
            <w:r w:rsidRPr="0051063A">
              <w:rPr>
                <w:rFonts w:ascii="Verdana" w:hAnsi="Verdana"/>
                <w:color w:val="000000" w:themeColor="text1"/>
                <w:sz w:val="17"/>
                <w:szCs w:val="17"/>
                <w:shd w:val="clear" w:color="auto" w:fill="F7F7F7"/>
              </w:rPr>
              <w:t>coding.system</w:t>
            </w:r>
            <w:proofErr w:type="spellEnd"/>
            <w:r w:rsidRPr="0051063A">
              <w:rPr>
                <w:rFonts w:ascii="Verdana" w:hAnsi="Verdana"/>
                <w:color w:val="000000" w:themeColor="text1"/>
                <w:sz w:val="17"/>
                <w:szCs w:val="17"/>
                <w:shd w:val="clear" w:color="auto" w:fill="F7F7F7"/>
              </w:rPr>
              <w:t>=</w:t>
            </w:r>
            <w:r w:rsidRPr="0051063A">
              <w:rPr>
                <w:rFonts w:ascii="Verdana" w:hAnsi="Verdana"/>
                <w:color w:val="000000" w:themeColor="text1"/>
                <w:sz w:val="17"/>
                <w:szCs w:val="17"/>
                <w:shd w:val="clear" w:color="auto" w:fill="FFFFFF"/>
              </w:rPr>
              <w:t xml:space="preserve"> </w:t>
            </w:r>
            <w:hyperlink r:id="rId23" w:anchor="/orgs/MS/sources/conselhos-profissionais-saude/" w:history="1">
              <w:r w:rsidRPr="0036519B">
                <w:rPr>
                  <w:rStyle w:val="Hyperlink"/>
                  <w:rFonts w:cstheme="minorHAnsi"/>
                  <w:sz w:val="20"/>
                  <w:szCs w:val="20"/>
                  <w:shd w:val="clear" w:color="auto" w:fill="EFEFEF"/>
                </w:rPr>
                <w:t>https://ips.saude.gov.br/ValueSet/crm-br-ips</w:t>
              </w:r>
            </w:hyperlink>
          </w:p>
        </w:tc>
      </w:tr>
      <w:tr w:rsidR="00BB1D92" w:rsidRPr="0058409E" w14:paraId="3D3993F6" w14:textId="77777777" w:rsidTr="008D5D7D">
        <w:trPr>
          <w:trHeight w:val="330"/>
        </w:trPr>
        <w:tc>
          <w:tcPr>
            <w:tcW w:w="2410" w:type="dxa"/>
            <w:shd w:val="clear" w:color="auto" w:fill="auto"/>
            <w:noWrap/>
            <w:tcMar>
              <w:top w:w="0" w:type="dxa"/>
              <w:left w:w="60" w:type="dxa"/>
              <w:bottom w:w="0" w:type="dxa"/>
              <w:right w:w="60" w:type="dxa"/>
            </w:tcMar>
            <w:vAlign w:val="center"/>
          </w:tcPr>
          <w:p w14:paraId="5229425E" w14:textId="77777777" w:rsidR="00BB1D92" w:rsidRPr="0058409E"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rPr>
              <w:lastRenderedPageBreak/>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identificadorMedico</w:t>
            </w:r>
            <w:proofErr w:type="spellEnd"/>
            <w:r>
              <w:rPr>
                <w:rFonts w:cstheme="minorHAnsi"/>
                <w:color w:val="000000" w:themeColor="text1"/>
                <w:kern w:val="0"/>
                <w:sz w:val="20"/>
                <w:szCs w:val="20"/>
              </w:rPr>
              <w:t>].value</w:t>
            </w:r>
          </w:p>
        </w:tc>
        <w:tc>
          <w:tcPr>
            <w:tcW w:w="708" w:type="dxa"/>
            <w:shd w:val="clear" w:color="auto" w:fill="auto"/>
            <w:noWrap/>
            <w:tcMar>
              <w:top w:w="0" w:type="dxa"/>
              <w:left w:w="60" w:type="dxa"/>
              <w:bottom w:w="0" w:type="dxa"/>
              <w:right w:w="60" w:type="dxa"/>
            </w:tcMar>
            <w:vAlign w:val="center"/>
          </w:tcPr>
          <w:p w14:paraId="13E3FBD3" w14:textId="77777777" w:rsidR="00BB1D92" w:rsidRPr="0058409E" w:rsidRDefault="00BB1D92" w:rsidP="008D5D7D">
            <w:pPr>
              <w:rPr>
                <w:rFonts w:ascii="Verdana" w:hAnsi="Verdana"/>
                <w:sz w:val="17"/>
                <w:szCs w:val="17"/>
                <w:lang w:val="en-US"/>
              </w:rPr>
            </w:pPr>
            <w:r>
              <w:rPr>
                <w:rFonts w:ascii="Verdana" w:hAnsi="Verdana"/>
                <w:sz w:val="17"/>
                <w:szCs w:val="17"/>
                <w:lang w:val="en-US"/>
              </w:rPr>
              <w:t>1..1</w:t>
            </w:r>
          </w:p>
        </w:tc>
        <w:tc>
          <w:tcPr>
            <w:tcW w:w="2410" w:type="dxa"/>
          </w:tcPr>
          <w:p w14:paraId="2C4081CE" w14:textId="77777777" w:rsidR="00BB1D92" w:rsidRPr="0051063A" w:rsidRDefault="00BB1D92" w:rsidP="008D5D7D">
            <w:pPr>
              <w:rPr>
                <w:rFonts w:cstheme="minorHAnsi"/>
                <w:color w:val="000000" w:themeColor="text1"/>
                <w:kern w:val="0"/>
                <w:sz w:val="20"/>
                <w:szCs w:val="20"/>
              </w:rPr>
            </w:pPr>
            <w:r w:rsidRPr="0051063A">
              <w:rPr>
                <w:rFonts w:cstheme="minorHAnsi"/>
                <w:color w:val="000000" w:themeColor="text1"/>
                <w:kern w:val="0"/>
                <w:sz w:val="20"/>
                <w:szCs w:val="20"/>
              </w:rPr>
              <w:t>Número do CRM do paciente</w:t>
            </w:r>
          </w:p>
        </w:tc>
        <w:tc>
          <w:tcPr>
            <w:tcW w:w="2126" w:type="dxa"/>
          </w:tcPr>
          <w:p w14:paraId="41C07F7F" w14:textId="77777777" w:rsidR="00BB1D92" w:rsidRDefault="00BB1D92" w:rsidP="008D5D7D">
            <w:pPr>
              <w:rPr>
                <w:rFonts w:ascii="Verdana" w:hAnsi="Verdana"/>
                <w:color w:val="333333"/>
                <w:sz w:val="18"/>
                <w:szCs w:val="18"/>
                <w:shd w:val="clear" w:color="auto" w:fill="FFFFFF"/>
              </w:rPr>
            </w:pPr>
          </w:p>
        </w:tc>
        <w:tc>
          <w:tcPr>
            <w:tcW w:w="2547" w:type="dxa"/>
          </w:tcPr>
          <w:p w14:paraId="10E805CE" w14:textId="77777777" w:rsidR="00BB1D92" w:rsidRPr="0051063A"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30335B12"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identificadorMedico</w:t>
            </w:r>
            <w:proofErr w:type="spellEnd"/>
            <w:r>
              <w:rPr>
                <w:rFonts w:cstheme="minorHAnsi"/>
                <w:color w:val="000000" w:themeColor="text1"/>
                <w:kern w:val="0"/>
                <w:sz w:val="20"/>
                <w:szCs w:val="20"/>
              </w:rPr>
              <w:t xml:space="preserve">].value= </w:t>
            </w: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identificadorMedico</w:t>
            </w:r>
            <w:proofErr w:type="spellEnd"/>
            <w:r>
              <w:rPr>
                <w:rFonts w:cstheme="minorHAnsi"/>
                <w:color w:val="000000" w:themeColor="text1"/>
                <w:kern w:val="0"/>
                <w:sz w:val="20"/>
                <w:szCs w:val="20"/>
              </w:rPr>
              <w:t>].value  da RNDS</w:t>
            </w:r>
          </w:p>
        </w:tc>
      </w:tr>
      <w:tr w:rsidR="00BB1D92" w:rsidRPr="0058409E" w14:paraId="590FDBD8" w14:textId="77777777" w:rsidTr="008D5D7D">
        <w:trPr>
          <w:trHeight w:val="330"/>
        </w:trPr>
        <w:tc>
          <w:tcPr>
            <w:tcW w:w="2410" w:type="dxa"/>
            <w:shd w:val="clear" w:color="auto" w:fill="auto"/>
            <w:noWrap/>
            <w:tcMar>
              <w:top w:w="0" w:type="dxa"/>
              <w:left w:w="60" w:type="dxa"/>
              <w:bottom w:w="0" w:type="dxa"/>
              <w:right w:w="60" w:type="dxa"/>
            </w:tcMar>
            <w:vAlign w:val="center"/>
          </w:tcPr>
          <w:p w14:paraId="64EE16B6" w14:textId="77777777" w:rsidR="00BB1D92" w:rsidRPr="0058409E"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 xml:space="preserve">].use  </w:t>
            </w:r>
          </w:p>
        </w:tc>
        <w:tc>
          <w:tcPr>
            <w:tcW w:w="708" w:type="dxa"/>
            <w:shd w:val="clear" w:color="auto" w:fill="auto"/>
            <w:noWrap/>
            <w:tcMar>
              <w:top w:w="0" w:type="dxa"/>
              <w:left w:w="60" w:type="dxa"/>
              <w:bottom w:w="0" w:type="dxa"/>
              <w:right w:w="60" w:type="dxa"/>
            </w:tcMar>
            <w:vAlign w:val="center"/>
          </w:tcPr>
          <w:p w14:paraId="1CEA35DC" w14:textId="77777777" w:rsidR="00BB1D92" w:rsidRDefault="00BB1D92" w:rsidP="008D5D7D">
            <w:pPr>
              <w:rPr>
                <w:rFonts w:ascii="Verdana" w:hAnsi="Verdana"/>
                <w:sz w:val="17"/>
                <w:szCs w:val="17"/>
              </w:rPr>
            </w:pPr>
            <w:r>
              <w:rPr>
                <w:rFonts w:ascii="Verdana" w:hAnsi="Verdana"/>
                <w:sz w:val="17"/>
                <w:szCs w:val="17"/>
              </w:rPr>
              <w:t>0..1</w:t>
            </w:r>
          </w:p>
        </w:tc>
        <w:tc>
          <w:tcPr>
            <w:tcW w:w="2410" w:type="dxa"/>
          </w:tcPr>
          <w:p w14:paraId="6021086B"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Uso do identificador do Conselho de Farmácia</w:t>
            </w:r>
          </w:p>
        </w:tc>
        <w:tc>
          <w:tcPr>
            <w:tcW w:w="2126" w:type="dxa"/>
          </w:tcPr>
          <w:p w14:paraId="6E4CE65B" w14:textId="77777777" w:rsidR="00BB1D92" w:rsidRDefault="00BB1D92" w:rsidP="008D5D7D">
            <w:pPr>
              <w:rPr>
                <w:rFonts w:ascii="Verdana" w:hAnsi="Verdana"/>
                <w:color w:val="333333"/>
                <w:sz w:val="18"/>
                <w:szCs w:val="18"/>
                <w:shd w:val="clear" w:color="auto" w:fill="FFFFFF"/>
              </w:rPr>
            </w:pPr>
          </w:p>
        </w:tc>
        <w:tc>
          <w:tcPr>
            <w:tcW w:w="2547" w:type="dxa"/>
          </w:tcPr>
          <w:p w14:paraId="172E2A12" w14:textId="77777777" w:rsidR="00BB1D92" w:rsidRDefault="00000000" w:rsidP="008D5D7D">
            <w:pPr>
              <w:tabs>
                <w:tab w:val="left" w:pos="873"/>
              </w:tabs>
              <w:autoSpaceDE w:val="0"/>
              <w:autoSpaceDN w:val="0"/>
              <w:adjustRightInd w:val="0"/>
              <w:spacing w:after="0"/>
            </w:pPr>
            <w:hyperlink r:id="rId24" w:history="1">
              <w:r w:rsidR="00BB1D92" w:rsidRPr="006607E9">
                <w:rPr>
                  <w:rStyle w:val="Hyperlink"/>
                  <w:rFonts w:ascii="Verdana" w:hAnsi="Verdana"/>
                  <w:sz w:val="18"/>
                  <w:szCs w:val="18"/>
                  <w:shd w:val="clear" w:color="auto" w:fill="FFFFFF"/>
                </w:rPr>
                <w:t>http://hl7.org/fhir/ValueSet/identifier-use</w:t>
              </w:r>
            </w:hyperlink>
          </w:p>
        </w:tc>
        <w:tc>
          <w:tcPr>
            <w:tcW w:w="1843" w:type="dxa"/>
          </w:tcPr>
          <w:p w14:paraId="6110B580" w14:textId="77777777" w:rsidR="00BB1D92" w:rsidRPr="0051063A" w:rsidRDefault="00BB1D92" w:rsidP="008D5D7D">
            <w:pPr>
              <w:tabs>
                <w:tab w:val="left" w:pos="873"/>
              </w:tabs>
              <w:autoSpaceDE w:val="0"/>
              <w:autoSpaceDN w:val="0"/>
              <w:adjustRightInd w:val="0"/>
              <w:spacing w:after="0"/>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].use=</w:t>
            </w:r>
            <w:proofErr w:type="spellStart"/>
            <w:r>
              <w:rPr>
                <w:rFonts w:cstheme="minorHAnsi"/>
                <w:color w:val="000000" w:themeColor="text1"/>
                <w:kern w:val="0"/>
                <w:sz w:val="20"/>
                <w:szCs w:val="20"/>
              </w:rPr>
              <w:t>official</w:t>
            </w:r>
            <w:proofErr w:type="spellEnd"/>
            <w:r>
              <w:rPr>
                <w:rFonts w:cstheme="minorHAnsi"/>
                <w:color w:val="000000" w:themeColor="text1"/>
                <w:kern w:val="0"/>
                <w:sz w:val="20"/>
                <w:szCs w:val="20"/>
              </w:rPr>
              <w:t xml:space="preserve">  </w:t>
            </w:r>
          </w:p>
        </w:tc>
      </w:tr>
      <w:tr w:rsidR="00BB1D92" w:rsidRPr="0058409E" w14:paraId="0DFD628D" w14:textId="77777777" w:rsidTr="008D5D7D">
        <w:trPr>
          <w:trHeight w:val="330"/>
        </w:trPr>
        <w:tc>
          <w:tcPr>
            <w:tcW w:w="2410" w:type="dxa"/>
            <w:shd w:val="clear" w:color="auto" w:fill="auto"/>
            <w:noWrap/>
            <w:tcMar>
              <w:top w:w="0" w:type="dxa"/>
              <w:left w:w="60" w:type="dxa"/>
              <w:bottom w:w="0" w:type="dxa"/>
              <w:right w:w="60" w:type="dxa"/>
            </w:tcMar>
            <w:vAlign w:val="center"/>
          </w:tcPr>
          <w:p w14:paraId="5071E055" w14:textId="77777777" w:rsidR="00BB1D92" w:rsidRDefault="00BB1D92" w:rsidP="008D5D7D">
            <w:pPr>
              <w:rPr>
                <w:rFonts w:cstheme="minorHAnsi"/>
                <w:color w:val="000000" w:themeColor="text1"/>
                <w:kern w:val="0"/>
                <w:sz w:val="20"/>
                <w:szCs w:val="20"/>
                <w:lang w:val="en-US"/>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type</w:t>
            </w:r>
            <w:proofErr w:type="spellEnd"/>
          </w:p>
        </w:tc>
        <w:tc>
          <w:tcPr>
            <w:tcW w:w="708" w:type="dxa"/>
            <w:shd w:val="clear" w:color="auto" w:fill="auto"/>
            <w:noWrap/>
            <w:tcMar>
              <w:top w:w="0" w:type="dxa"/>
              <w:left w:w="60" w:type="dxa"/>
              <w:bottom w:w="0" w:type="dxa"/>
              <w:right w:w="60" w:type="dxa"/>
            </w:tcMar>
            <w:vAlign w:val="center"/>
          </w:tcPr>
          <w:p w14:paraId="3BB8082D" w14:textId="77777777" w:rsidR="00BB1D92" w:rsidRDefault="00BB1D92" w:rsidP="008D5D7D">
            <w:pPr>
              <w:rPr>
                <w:rFonts w:ascii="Verdana" w:hAnsi="Verdana"/>
                <w:sz w:val="17"/>
                <w:szCs w:val="17"/>
                <w:lang w:val="en-US"/>
              </w:rPr>
            </w:pPr>
            <w:r>
              <w:rPr>
                <w:rFonts w:ascii="Verdana" w:hAnsi="Verdana"/>
                <w:sz w:val="17"/>
                <w:szCs w:val="17"/>
              </w:rPr>
              <w:t>0..1</w:t>
            </w:r>
          </w:p>
        </w:tc>
        <w:tc>
          <w:tcPr>
            <w:tcW w:w="2410" w:type="dxa"/>
          </w:tcPr>
          <w:p w14:paraId="1E1E8463"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 xml:space="preserve">Tipo de documento informado   </w:t>
            </w:r>
          </w:p>
        </w:tc>
        <w:tc>
          <w:tcPr>
            <w:tcW w:w="2126" w:type="dxa"/>
          </w:tcPr>
          <w:p w14:paraId="13C97BDF" w14:textId="77777777" w:rsidR="00BB1D92" w:rsidRPr="00BB1D92" w:rsidRDefault="00BB1D92" w:rsidP="008D5D7D">
            <w:pPr>
              <w:rPr>
                <w:rFonts w:ascii="Verdana" w:hAnsi="Verdana"/>
                <w:color w:val="333333"/>
                <w:sz w:val="18"/>
                <w:szCs w:val="18"/>
                <w:shd w:val="clear" w:color="auto" w:fill="FFFFFF"/>
                <w:lang w:val="en-US"/>
              </w:rPr>
            </w:pPr>
            <w:r w:rsidRPr="0051063A">
              <w:rPr>
                <w:rFonts w:ascii="Verdana" w:hAnsi="Verdana"/>
                <w:color w:val="333333"/>
                <w:sz w:val="18"/>
                <w:szCs w:val="18"/>
                <w:shd w:val="clear" w:color="auto" w:fill="FFFFFF"/>
                <w:lang w:val="en-US"/>
              </w:rPr>
              <w:t xml:space="preserve"> </w:t>
            </w:r>
            <w:r w:rsidRPr="00BB1D92">
              <w:rPr>
                <w:rFonts w:ascii="Verdana" w:hAnsi="Verdana"/>
                <w:color w:val="006400"/>
                <w:sz w:val="17"/>
                <w:szCs w:val="17"/>
                <w:shd w:val="clear" w:color="auto" w:fill="FFFFFF"/>
                <w:lang w:val="en-US"/>
              </w:rPr>
              <w:t>h</w:t>
            </w:r>
            <w:r w:rsidR="00000000">
              <w:fldChar w:fldCharType="begin"/>
            </w:r>
            <w:r w:rsidR="00000000" w:rsidRPr="00E229D5">
              <w:rPr>
                <w:lang w:val="en-US"/>
                <w:rPrChange w:id="47" w:author="Jussara R." w:date="2023-12-07T08:56:00Z">
                  <w:rPr/>
                </w:rPrChange>
              </w:rPr>
              <w:instrText>HYPERLINK "https://oclweb2.gointerop.com/" \l "/orgs/HL7/sources/v2-0203/"</w:instrText>
            </w:r>
            <w:r w:rsidR="00000000">
              <w:fldChar w:fldCharType="separate"/>
            </w:r>
            <w:r w:rsidRPr="00BB1D92">
              <w:rPr>
                <w:rStyle w:val="Hyperlink"/>
                <w:rFonts w:ascii="Verdana" w:hAnsi="Verdana"/>
                <w:sz w:val="17"/>
                <w:szCs w:val="17"/>
                <w:shd w:val="clear" w:color="auto" w:fill="FFFFFF"/>
                <w:lang w:val="en-US"/>
              </w:rPr>
              <w:t>ttp://terminology.hl7.org/CodeSystem/v2-0203</w:t>
            </w:r>
            <w:r w:rsidR="00000000">
              <w:rPr>
                <w:rStyle w:val="Hyperlink"/>
                <w:rFonts w:ascii="Verdana" w:hAnsi="Verdana"/>
                <w:sz w:val="17"/>
                <w:szCs w:val="17"/>
                <w:shd w:val="clear" w:color="auto" w:fill="FFFFFF"/>
                <w:lang w:val="en-US"/>
              </w:rPr>
              <w:fldChar w:fldCharType="end"/>
            </w:r>
          </w:p>
        </w:tc>
        <w:tc>
          <w:tcPr>
            <w:tcW w:w="2547" w:type="dxa"/>
          </w:tcPr>
          <w:p w14:paraId="33A1CC71"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lang w:val="en-US"/>
              </w:rPr>
            </w:pPr>
            <w:r>
              <w:fldChar w:fldCharType="begin"/>
            </w:r>
            <w:r w:rsidRPr="00E229D5">
              <w:rPr>
                <w:lang w:val="en-US"/>
                <w:rPrChange w:id="48" w:author="Jussara R." w:date="2023-12-07T08:56:00Z">
                  <w:rPr/>
                </w:rPrChange>
              </w:rPr>
              <w:instrText>HYPERLINK "http://terminology.hl7.org/CodeSystem/v2-0203"</w:instrText>
            </w:r>
            <w:r>
              <w:fldChar w:fldCharType="separate"/>
            </w:r>
            <w:r>
              <w:fldChar w:fldCharType="end"/>
            </w:r>
            <w:r w:rsidR="00BB1D92" w:rsidRPr="0051063A">
              <w:rPr>
                <w:rStyle w:val="Hyperlink"/>
                <w:rFonts w:ascii="Verdana" w:hAnsi="Verdana"/>
                <w:sz w:val="17"/>
                <w:szCs w:val="17"/>
                <w:shd w:val="clear" w:color="auto" w:fill="FFFFFF"/>
                <w:lang w:val="en-US"/>
              </w:rPr>
              <w:t xml:space="preserve"> </w:t>
            </w:r>
          </w:p>
        </w:tc>
        <w:tc>
          <w:tcPr>
            <w:tcW w:w="1843" w:type="dxa"/>
          </w:tcPr>
          <w:p w14:paraId="612CC7E4"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lang w:val="en-US"/>
              </w:rPr>
            </w:pPr>
            <w:r w:rsidRPr="0051063A">
              <w:rPr>
                <w:rFonts w:cstheme="minorHAnsi"/>
                <w:color w:val="000000" w:themeColor="text1"/>
                <w:kern w:val="0"/>
                <w:sz w:val="20"/>
                <w:szCs w:val="20"/>
                <w:lang w:val="en-US"/>
              </w:rPr>
              <w:t xml:space="preserve"> identifier[</w:t>
            </w:r>
            <w:proofErr w:type="spellStart"/>
            <w:r w:rsidRPr="0051063A">
              <w:rPr>
                <w:rFonts w:cstheme="minorHAnsi"/>
                <w:color w:val="000000" w:themeColor="text1"/>
                <w:kern w:val="0"/>
                <w:sz w:val="20"/>
                <w:szCs w:val="20"/>
                <w:lang w:val="en-US"/>
              </w:rPr>
              <w:t>identificadorFarmace</w:t>
            </w:r>
            <w:r>
              <w:rPr>
                <w:rFonts w:cstheme="minorHAnsi"/>
                <w:color w:val="000000" w:themeColor="text1"/>
                <w:kern w:val="0"/>
                <w:sz w:val="20"/>
                <w:szCs w:val="20"/>
                <w:lang w:val="en-US"/>
              </w:rPr>
              <w:t>utico</w:t>
            </w:r>
            <w:proofErr w:type="spellEnd"/>
            <w:proofErr w:type="gramStart"/>
            <w:r w:rsidRPr="0051063A">
              <w:rPr>
                <w:rFonts w:cstheme="minorHAnsi"/>
                <w:color w:val="000000" w:themeColor="text1"/>
                <w:kern w:val="0"/>
                <w:sz w:val="20"/>
                <w:szCs w:val="20"/>
                <w:lang w:val="en-US"/>
              </w:rPr>
              <w:t>].type</w:t>
            </w:r>
            <w:proofErr w:type="gramEnd"/>
            <w:r w:rsidRPr="0051063A">
              <w:rPr>
                <w:rFonts w:cstheme="minorHAnsi"/>
                <w:color w:val="000000" w:themeColor="text1"/>
                <w:kern w:val="0"/>
                <w:sz w:val="20"/>
                <w:szCs w:val="20"/>
                <w:lang w:val="en-US"/>
              </w:rPr>
              <w:t>=</w:t>
            </w:r>
            <w:r>
              <w:rPr>
                <w:rFonts w:ascii="Verdana" w:hAnsi="Verdana"/>
                <w:color w:val="006400"/>
                <w:sz w:val="17"/>
                <w:szCs w:val="17"/>
                <w:shd w:val="clear" w:color="auto" w:fill="FFFFFF"/>
              </w:rPr>
              <w:t xml:space="preserve"> </w:t>
            </w:r>
            <w:r w:rsidRPr="0051063A">
              <w:rPr>
                <w:rFonts w:ascii="Verdana" w:hAnsi="Verdana"/>
                <w:color w:val="000000" w:themeColor="text1"/>
                <w:sz w:val="17"/>
                <w:szCs w:val="17"/>
                <w:shd w:val="clear" w:color="auto" w:fill="FFFFFF"/>
                <w:lang w:val="en-US"/>
              </w:rPr>
              <w:t>RPH</w:t>
            </w:r>
          </w:p>
        </w:tc>
      </w:tr>
      <w:tr w:rsidR="00BB1D92" w:rsidRPr="0058409E" w14:paraId="35821DF2" w14:textId="77777777" w:rsidTr="008D5D7D">
        <w:trPr>
          <w:trHeight w:val="330"/>
        </w:trPr>
        <w:tc>
          <w:tcPr>
            <w:tcW w:w="2410" w:type="dxa"/>
            <w:shd w:val="clear" w:color="auto" w:fill="auto"/>
            <w:noWrap/>
            <w:tcMar>
              <w:top w:w="0" w:type="dxa"/>
              <w:left w:w="60" w:type="dxa"/>
              <w:bottom w:w="0" w:type="dxa"/>
              <w:right w:w="60" w:type="dxa"/>
            </w:tcMar>
            <w:vAlign w:val="center"/>
          </w:tcPr>
          <w:p w14:paraId="4CBA8434"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p>
        </w:tc>
        <w:tc>
          <w:tcPr>
            <w:tcW w:w="708" w:type="dxa"/>
            <w:shd w:val="clear" w:color="auto" w:fill="auto"/>
            <w:noWrap/>
            <w:tcMar>
              <w:top w:w="0" w:type="dxa"/>
              <w:left w:w="60" w:type="dxa"/>
              <w:bottom w:w="0" w:type="dxa"/>
              <w:right w:w="60" w:type="dxa"/>
            </w:tcMar>
            <w:vAlign w:val="center"/>
          </w:tcPr>
          <w:p w14:paraId="2A6E9596" w14:textId="77777777" w:rsidR="00BB1D92" w:rsidRDefault="00BB1D92" w:rsidP="008D5D7D">
            <w:pPr>
              <w:rPr>
                <w:rFonts w:ascii="Verdana" w:hAnsi="Verdana"/>
                <w:sz w:val="17"/>
                <w:szCs w:val="17"/>
                <w:lang w:val="en-US"/>
              </w:rPr>
            </w:pPr>
            <w:r>
              <w:rPr>
                <w:rFonts w:ascii="Verdana" w:hAnsi="Verdana"/>
                <w:sz w:val="17"/>
                <w:szCs w:val="17"/>
              </w:rPr>
              <w:t>1..1</w:t>
            </w:r>
          </w:p>
        </w:tc>
        <w:tc>
          <w:tcPr>
            <w:tcW w:w="2410" w:type="dxa"/>
          </w:tcPr>
          <w:p w14:paraId="6F6D5509" w14:textId="77777777" w:rsidR="00BB1D92" w:rsidRPr="0058409E" w:rsidRDefault="00BB1D92" w:rsidP="008D5D7D">
            <w:pPr>
              <w:rPr>
                <w:rFonts w:cstheme="minorHAnsi"/>
                <w:color w:val="000000" w:themeColor="text1"/>
                <w:kern w:val="0"/>
                <w:sz w:val="20"/>
                <w:szCs w:val="20"/>
              </w:rPr>
            </w:pP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que identifica o profissional médico</w:t>
            </w:r>
          </w:p>
        </w:tc>
        <w:tc>
          <w:tcPr>
            <w:tcW w:w="2126" w:type="dxa"/>
          </w:tcPr>
          <w:p w14:paraId="5064274A" w14:textId="77777777" w:rsidR="00BB1D92" w:rsidRPr="0051063A" w:rsidRDefault="00BB1D92" w:rsidP="008D5D7D">
            <w:pPr>
              <w:rPr>
                <w:rFonts w:ascii="Verdana" w:hAnsi="Verdana"/>
                <w:color w:val="333333"/>
                <w:sz w:val="18"/>
                <w:szCs w:val="18"/>
                <w:shd w:val="clear" w:color="auto" w:fill="FFFFFF"/>
              </w:rPr>
            </w:pPr>
            <w:r w:rsidRPr="0051063A">
              <w:rPr>
                <w:rFonts w:cstheme="minorHAnsi"/>
                <w:color w:val="000000" w:themeColor="text1"/>
                <w:kern w:val="0"/>
                <w:sz w:val="20"/>
                <w:szCs w:val="20"/>
              </w:rPr>
              <w:t>Todo o bloco</w:t>
            </w:r>
            <w:r>
              <w:rPr>
                <w:rFonts w:ascii="Verdana" w:hAnsi="Verdana"/>
                <w:color w:val="333333"/>
                <w:sz w:val="18"/>
                <w:szCs w:val="18"/>
                <w:shd w:val="clear" w:color="auto" w:fill="FFFFFF"/>
              </w:rPr>
              <w:t xml:space="preserve">  </w:t>
            </w: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w:t>
            </w:r>
            <w:r>
              <w:rPr>
                <w:rFonts w:ascii="Verdana" w:hAnsi="Verdana"/>
                <w:color w:val="333333"/>
                <w:sz w:val="18"/>
                <w:szCs w:val="18"/>
                <w:shd w:val="clear" w:color="auto" w:fill="FFFFFF"/>
              </w:rPr>
              <w:t xml:space="preserve">   </w:t>
            </w:r>
            <w:r w:rsidRPr="0051063A">
              <w:rPr>
                <w:rFonts w:cstheme="minorHAnsi"/>
                <w:color w:val="000000" w:themeColor="text1"/>
                <w:kern w:val="0"/>
                <w:sz w:val="20"/>
                <w:szCs w:val="20"/>
              </w:rPr>
              <w:t>só serão informados quando o</w:t>
            </w:r>
            <w:r>
              <w:rPr>
                <w:rFonts w:ascii="Verdana" w:hAnsi="Verdana"/>
                <w:color w:val="333333"/>
                <w:sz w:val="18"/>
                <w:szCs w:val="18"/>
                <w:shd w:val="clear" w:color="auto" w:fill="FFFFFF"/>
              </w:rPr>
              <w:t xml:space="preserve"> </w:t>
            </w:r>
            <w:proofErr w:type="spellStart"/>
            <w:r w:rsidRPr="0051063A">
              <w:rPr>
                <w:rFonts w:cstheme="minorHAnsi"/>
                <w:color w:val="000000" w:themeColor="text1"/>
                <w:kern w:val="0"/>
                <w:sz w:val="20"/>
                <w:szCs w:val="20"/>
              </w:rPr>
              <w:t>identifier</w:t>
            </w:r>
            <w:proofErr w:type="spellEnd"/>
            <w:r w:rsidRPr="0051063A">
              <w:rPr>
                <w:rFonts w:cstheme="minorHAnsi"/>
                <w:color w:val="000000" w:themeColor="text1"/>
                <w:kern w:val="0"/>
                <w:sz w:val="20"/>
                <w:szCs w:val="20"/>
              </w:rPr>
              <w:t>[</w:t>
            </w:r>
            <w:proofErr w:type="spellStart"/>
            <w:r w:rsidRPr="0051063A">
              <w:rPr>
                <w:rFonts w:cstheme="minorHAnsi"/>
                <w:color w:val="000000" w:themeColor="text1"/>
                <w:kern w:val="0"/>
                <w:sz w:val="20"/>
                <w:szCs w:val="20"/>
              </w:rPr>
              <w:t>identificador</w:t>
            </w:r>
            <w:r>
              <w:rPr>
                <w:rFonts w:cstheme="minorHAnsi"/>
                <w:color w:val="000000" w:themeColor="text1"/>
                <w:kern w:val="0"/>
                <w:sz w:val="20"/>
                <w:szCs w:val="20"/>
              </w:rPr>
              <w:t>Farmaceutico</w:t>
            </w:r>
            <w:proofErr w:type="spellEnd"/>
            <w:r w:rsidRPr="0051063A">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r w:rsidRPr="0051063A">
              <w:rPr>
                <w:rFonts w:cstheme="minorHAnsi"/>
                <w:color w:val="000000" w:themeColor="text1"/>
                <w:kern w:val="0"/>
                <w:sz w:val="20"/>
                <w:szCs w:val="20"/>
              </w:rPr>
              <w:t>=</w:t>
            </w:r>
            <w:r>
              <w:t xml:space="preserve"> </w:t>
            </w:r>
            <w:hyperlink r:id="rId25" w:history="1">
              <w:r w:rsidRPr="0051063A">
                <w:rPr>
                  <w:rStyle w:val="Hyperlink"/>
                  <w:rFonts w:cstheme="minorHAnsi"/>
                  <w:kern w:val="0"/>
                  <w:sz w:val="20"/>
                  <w:szCs w:val="20"/>
                </w:rPr>
                <w:t>https://ips-brasil.web.app/ValueSet-crf-br-ips.html</w:t>
              </w:r>
            </w:hyperlink>
            <w:r>
              <w:rPr>
                <w:rFonts w:cstheme="minorHAnsi"/>
                <w:color w:val="000000" w:themeColor="text1"/>
                <w:kern w:val="0"/>
                <w:sz w:val="20"/>
                <w:szCs w:val="20"/>
              </w:rPr>
              <w:t xml:space="preserve">  na RDNS</w:t>
            </w:r>
          </w:p>
        </w:tc>
        <w:tc>
          <w:tcPr>
            <w:tcW w:w="2547" w:type="dxa"/>
          </w:tcPr>
          <w:p w14:paraId="2D4426D0"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2A91C6BE"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1063A">
              <w:rPr>
                <w:rFonts w:cstheme="minorHAnsi"/>
                <w:color w:val="000000" w:themeColor="text1"/>
                <w:kern w:val="0"/>
                <w:sz w:val="20"/>
                <w:szCs w:val="20"/>
              </w:rPr>
              <w:t>identifier</w:t>
            </w:r>
            <w:proofErr w:type="spellEnd"/>
            <w:r w:rsidRPr="0051063A">
              <w:rPr>
                <w:rFonts w:cstheme="minorHAnsi"/>
                <w:color w:val="000000" w:themeColor="text1"/>
                <w:kern w:val="0"/>
                <w:sz w:val="20"/>
                <w:szCs w:val="20"/>
              </w:rPr>
              <w:t>[</w:t>
            </w:r>
            <w:proofErr w:type="spellStart"/>
            <w:r w:rsidRPr="0051063A">
              <w:rPr>
                <w:rFonts w:cstheme="minorHAnsi"/>
                <w:color w:val="000000" w:themeColor="text1"/>
                <w:kern w:val="0"/>
                <w:sz w:val="20"/>
                <w:szCs w:val="20"/>
              </w:rPr>
              <w:t>identificador</w:t>
            </w:r>
            <w:r>
              <w:rPr>
                <w:rFonts w:cstheme="minorHAnsi"/>
                <w:color w:val="000000" w:themeColor="text1"/>
                <w:kern w:val="0"/>
                <w:sz w:val="20"/>
                <w:szCs w:val="20"/>
              </w:rPr>
              <w:t>Farmaceutico</w:t>
            </w:r>
            <w:proofErr w:type="spellEnd"/>
            <w:r w:rsidRPr="0051063A">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r w:rsidRPr="0051063A">
              <w:rPr>
                <w:rFonts w:cstheme="minorHAnsi"/>
                <w:color w:val="000000" w:themeColor="text1"/>
                <w:kern w:val="0"/>
                <w:sz w:val="20"/>
                <w:szCs w:val="20"/>
              </w:rPr>
              <w:t>=</w:t>
            </w:r>
            <w:r>
              <w:t xml:space="preserve"> </w:t>
            </w:r>
            <w:hyperlink r:id="rId26" w:history="1">
              <w:r w:rsidRPr="0051063A">
                <w:rPr>
                  <w:rStyle w:val="Hyperlink"/>
                  <w:rFonts w:cstheme="minorHAnsi"/>
                  <w:kern w:val="0"/>
                  <w:sz w:val="20"/>
                  <w:szCs w:val="20"/>
                </w:rPr>
                <w:t>https://ips-brasil.web.app/ValueSet-crf-br-ips.html</w:t>
              </w:r>
            </w:hyperlink>
          </w:p>
        </w:tc>
      </w:tr>
      <w:tr w:rsidR="00BB1D92" w:rsidRPr="0058409E" w14:paraId="1579F6D1" w14:textId="77777777" w:rsidTr="008D5D7D">
        <w:trPr>
          <w:trHeight w:val="330"/>
        </w:trPr>
        <w:tc>
          <w:tcPr>
            <w:tcW w:w="2410" w:type="dxa"/>
            <w:shd w:val="clear" w:color="auto" w:fill="auto"/>
            <w:noWrap/>
            <w:tcMar>
              <w:top w:w="0" w:type="dxa"/>
              <w:left w:w="60" w:type="dxa"/>
              <w:bottom w:w="0" w:type="dxa"/>
              <w:right w:w="60" w:type="dxa"/>
            </w:tcMar>
            <w:vAlign w:val="center"/>
          </w:tcPr>
          <w:p w14:paraId="5BC3AC39"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].value</w:t>
            </w:r>
          </w:p>
        </w:tc>
        <w:tc>
          <w:tcPr>
            <w:tcW w:w="708" w:type="dxa"/>
            <w:shd w:val="clear" w:color="auto" w:fill="auto"/>
            <w:noWrap/>
            <w:tcMar>
              <w:top w:w="0" w:type="dxa"/>
              <w:left w:w="60" w:type="dxa"/>
              <w:bottom w:w="0" w:type="dxa"/>
              <w:right w:w="60" w:type="dxa"/>
            </w:tcMar>
            <w:vAlign w:val="center"/>
          </w:tcPr>
          <w:p w14:paraId="7CB2E257" w14:textId="77777777" w:rsidR="00BB1D92" w:rsidRDefault="00BB1D92" w:rsidP="008D5D7D">
            <w:pPr>
              <w:rPr>
                <w:rFonts w:ascii="Verdana" w:hAnsi="Verdana"/>
                <w:sz w:val="17"/>
                <w:szCs w:val="17"/>
                <w:lang w:val="en-US"/>
              </w:rPr>
            </w:pPr>
            <w:r>
              <w:rPr>
                <w:rFonts w:ascii="Verdana" w:hAnsi="Verdana"/>
                <w:sz w:val="17"/>
                <w:szCs w:val="17"/>
                <w:lang w:val="en-US"/>
              </w:rPr>
              <w:t>1..1</w:t>
            </w:r>
          </w:p>
        </w:tc>
        <w:tc>
          <w:tcPr>
            <w:tcW w:w="2410" w:type="dxa"/>
          </w:tcPr>
          <w:p w14:paraId="75A2296D" w14:textId="77777777" w:rsidR="00BB1D92" w:rsidRPr="0051063A" w:rsidRDefault="00BB1D92" w:rsidP="008D5D7D">
            <w:pPr>
              <w:rPr>
                <w:rFonts w:cstheme="minorHAnsi"/>
                <w:color w:val="000000" w:themeColor="text1"/>
                <w:kern w:val="0"/>
                <w:sz w:val="20"/>
                <w:szCs w:val="20"/>
              </w:rPr>
            </w:pPr>
            <w:r w:rsidRPr="0051063A">
              <w:rPr>
                <w:rFonts w:cstheme="minorHAnsi"/>
                <w:color w:val="000000" w:themeColor="text1"/>
                <w:kern w:val="0"/>
                <w:sz w:val="20"/>
                <w:szCs w:val="20"/>
              </w:rPr>
              <w:t>Número do conselho do farma</w:t>
            </w:r>
            <w:r>
              <w:rPr>
                <w:rFonts w:cstheme="minorHAnsi"/>
                <w:color w:val="000000" w:themeColor="text1"/>
                <w:kern w:val="0"/>
                <w:sz w:val="20"/>
                <w:szCs w:val="20"/>
              </w:rPr>
              <w:t>cêutico</w:t>
            </w:r>
          </w:p>
        </w:tc>
        <w:tc>
          <w:tcPr>
            <w:tcW w:w="2126" w:type="dxa"/>
          </w:tcPr>
          <w:p w14:paraId="691C2452" w14:textId="77777777" w:rsidR="00BB1D92" w:rsidRDefault="00BB1D92" w:rsidP="008D5D7D">
            <w:pPr>
              <w:rPr>
                <w:rFonts w:ascii="Verdana" w:hAnsi="Verdana"/>
                <w:color w:val="333333"/>
                <w:sz w:val="18"/>
                <w:szCs w:val="18"/>
                <w:shd w:val="clear" w:color="auto" w:fill="FFFFFF"/>
              </w:rPr>
            </w:pPr>
          </w:p>
        </w:tc>
        <w:tc>
          <w:tcPr>
            <w:tcW w:w="2547" w:type="dxa"/>
          </w:tcPr>
          <w:p w14:paraId="77AA4304"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59D9D980"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 xml:space="preserve">].value= </w:t>
            </w: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identificadorFarmaceutico</w:t>
            </w:r>
            <w:proofErr w:type="spellEnd"/>
            <w:r>
              <w:rPr>
                <w:rFonts w:cstheme="minorHAnsi"/>
                <w:color w:val="000000" w:themeColor="text1"/>
                <w:kern w:val="0"/>
                <w:sz w:val="20"/>
                <w:szCs w:val="20"/>
              </w:rPr>
              <w:t>].value da RNDS</w:t>
            </w:r>
          </w:p>
        </w:tc>
      </w:tr>
      <w:tr w:rsidR="00BB1D92" w:rsidRPr="0058409E" w14:paraId="7B6516AA" w14:textId="77777777" w:rsidTr="008D5D7D">
        <w:trPr>
          <w:trHeight w:val="330"/>
        </w:trPr>
        <w:tc>
          <w:tcPr>
            <w:tcW w:w="2410" w:type="dxa"/>
            <w:shd w:val="clear" w:color="auto" w:fill="auto"/>
            <w:noWrap/>
            <w:tcMar>
              <w:top w:w="0" w:type="dxa"/>
              <w:left w:w="60" w:type="dxa"/>
              <w:bottom w:w="0" w:type="dxa"/>
              <w:right w:w="60" w:type="dxa"/>
            </w:tcMar>
            <w:vAlign w:val="center"/>
          </w:tcPr>
          <w:p w14:paraId="02FE7850" w14:textId="77777777" w:rsidR="00BB1D92" w:rsidRPr="0051063A"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identificadorOdontologo</w:t>
            </w:r>
            <w:proofErr w:type="spellEnd"/>
            <w:r>
              <w:rPr>
                <w:rFonts w:cstheme="minorHAnsi"/>
                <w:color w:val="000000" w:themeColor="text1"/>
                <w:kern w:val="0"/>
                <w:sz w:val="20"/>
                <w:szCs w:val="20"/>
              </w:rPr>
              <w:t xml:space="preserve">].use  </w:t>
            </w:r>
          </w:p>
        </w:tc>
        <w:tc>
          <w:tcPr>
            <w:tcW w:w="708" w:type="dxa"/>
            <w:shd w:val="clear" w:color="auto" w:fill="auto"/>
            <w:noWrap/>
            <w:tcMar>
              <w:top w:w="0" w:type="dxa"/>
              <w:left w:w="60" w:type="dxa"/>
              <w:bottom w:w="0" w:type="dxa"/>
              <w:right w:w="60" w:type="dxa"/>
            </w:tcMar>
            <w:vAlign w:val="center"/>
          </w:tcPr>
          <w:p w14:paraId="775A3401" w14:textId="77777777" w:rsidR="00BB1D92" w:rsidRPr="0051063A" w:rsidRDefault="00BB1D92" w:rsidP="008D5D7D">
            <w:pPr>
              <w:rPr>
                <w:rFonts w:ascii="Verdana" w:hAnsi="Verdana"/>
                <w:sz w:val="17"/>
                <w:szCs w:val="17"/>
              </w:rPr>
            </w:pPr>
            <w:r>
              <w:rPr>
                <w:rFonts w:ascii="Verdana" w:hAnsi="Verdana"/>
                <w:sz w:val="17"/>
                <w:szCs w:val="17"/>
              </w:rPr>
              <w:t>0..1</w:t>
            </w:r>
          </w:p>
        </w:tc>
        <w:tc>
          <w:tcPr>
            <w:tcW w:w="2410" w:type="dxa"/>
          </w:tcPr>
          <w:p w14:paraId="5A8A0B3E"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Uso do identificador do Conselho de Odontologia</w:t>
            </w:r>
          </w:p>
        </w:tc>
        <w:tc>
          <w:tcPr>
            <w:tcW w:w="2126" w:type="dxa"/>
          </w:tcPr>
          <w:p w14:paraId="7CDE2442" w14:textId="77777777" w:rsidR="00BB1D92" w:rsidRDefault="00BB1D92" w:rsidP="008D5D7D">
            <w:pPr>
              <w:rPr>
                <w:rFonts w:ascii="Verdana" w:hAnsi="Verdana"/>
                <w:color w:val="333333"/>
                <w:sz w:val="18"/>
                <w:szCs w:val="18"/>
                <w:shd w:val="clear" w:color="auto" w:fill="FFFFFF"/>
              </w:rPr>
            </w:pPr>
          </w:p>
        </w:tc>
        <w:tc>
          <w:tcPr>
            <w:tcW w:w="2547" w:type="dxa"/>
          </w:tcPr>
          <w:p w14:paraId="7121F6E7"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27" w:history="1">
              <w:r w:rsidR="00BB1D92" w:rsidRPr="006607E9">
                <w:rPr>
                  <w:rStyle w:val="Hyperlink"/>
                  <w:rFonts w:ascii="Verdana" w:hAnsi="Verdana"/>
                  <w:sz w:val="18"/>
                  <w:szCs w:val="18"/>
                  <w:shd w:val="clear" w:color="auto" w:fill="FFFFFF"/>
                </w:rPr>
                <w:t>http://hl7.org/fhir/ValueSet/identifier-use</w:t>
              </w:r>
            </w:hyperlink>
          </w:p>
        </w:tc>
        <w:tc>
          <w:tcPr>
            <w:tcW w:w="1843" w:type="dxa"/>
          </w:tcPr>
          <w:p w14:paraId="3F09F0BB"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identificadorOdontologo</w:t>
            </w:r>
            <w:proofErr w:type="spellEnd"/>
            <w:r>
              <w:rPr>
                <w:rFonts w:cstheme="minorHAnsi"/>
                <w:color w:val="000000" w:themeColor="text1"/>
                <w:kern w:val="0"/>
                <w:sz w:val="20"/>
                <w:szCs w:val="20"/>
              </w:rPr>
              <w:t>].use=</w:t>
            </w:r>
            <w:proofErr w:type="spellStart"/>
            <w:r>
              <w:rPr>
                <w:rFonts w:cstheme="minorHAnsi"/>
                <w:color w:val="000000" w:themeColor="text1"/>
                <w:kern w:val="0"/>
                <w:sz w:val="20"/>
                <w:szCs w:val="20"/>
              </w:rPr>
              <w:t>official</w:t>
            </w:r>
            <w:proofErr w:type="spellEnd"/>
          </w:p>
        </w:tc>
      </w:tr>
      <w:tr w:rsidR="00BB1D92" w:rsidRPr="0058409E" w14:paraId="532814C1" w14:textId="77777777" w:rsidTr="008D5D7D">
        <w:trPr>
          <w:trHeight w:val="330"/>
        </w:trPr>
        <w:tc>
          <w:tcPr>
            <w:tcW w:w="2410" w:type="dxa"/>
            <w:shd w:val="clear" w:color="auto" w:fill="auto"/>
            <w:noWrap/>
            <w:tcMar>
              <w:top w:w="0" w:type="dxa"/>
              <w:left w:w="60" w:type="dxa"/>
              <w:bottom w:w="0" w:type="dxa"/>
              <w:right w:w="60" w:type="dxa"/>
            </w:tcMar>
            <w:vAlign w:val="center"/>
          </w:tcPr>
          <w:p w14:paraId="702364B3" w14:textId="77777777" w:rsidR="00BB1D92" w:rsidRPr="0051063A"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lastRenderedPageBreak/>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dentificadorOdontologo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type</w:t>
            </w:r>
            <w:proofErr w:type="spellEnd"/>
          </w:p>
        </w:tc>
        <w:tc>
          <w:tcPr>
            <w:tcW w:w="708" w:type="dxa"/>
            <w:shd w:val="clear" w:color="auto" w:fill="auto"/>
            <w:noWrap/>
            <w:tcMar>
              <w:top w:w="0" w:type="dxa"/>
              <w:left w:w="60" w:type="dxa"/>
              <w:bottom w:w="0" w:type="dxa"/>
              <w:right w:w="60" w:type="dxa"/>
            </w:tcMar>
            <w:vAlign w:val="center"/>
          </w:tcPr>
          <w:p w14:paraId="18DB2B6E" w14:textId="77777777" w:rsidR="00BB1D92" w:rsidRPr="0051063A" w:rsidRDefault="00BB1D92" w:rsidP="008D5D7D">
            <w:pPr>
              <w:rPr>
                <w:rFonts w:ascii="Verdana" w:hAnsi="Verdana"/>
                <w:sz w:val="17"/>
                <w:szCs w:val="17"/>
              </w:rPr>
            </w:pPr>
          </w:p>
        </w:tc>
        <w:tc>
          <w:tcPr>
            <w:tcW w:w="2410" w:type="dxa"/>
          </w:tcPr>
          <w:p w14:paraId="2B1DCCF1"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Tipo de identificador do Conselho de Odontologia</w:t>
            </w:r>
          </w:p>
        </w:tc>
        <w:tc>
          <w:tcPr>
            <w:tcW w:w="2126" w:type="dxa"/>
          </w:tcPr>
          <w:p w14:paraId="314BF2F2" w14:textId="77777777" w:rsidR="00BB1D92" w:rsidRDefault="00BB1D92" w:rsidP="008D5D7D">
            <w:pPr>
              <w:rPr>
                <w:rFonts w:ascii="Verdana" w:hAnsi="Verdana"/>
                <w:color w:val="333333"/>
                <w:sz w:val="18"/>
                <w:szCs w:val="18"/>
                <w:shd w:val="clear" w:color="auto" w:fill="FFFFFF"/>
              </w:rPr>
            </w:pPr>
          </w:p>
        </w:tc>
        <w:tc>
          <w:tcPr>
            <w:tcW w:w="2547" w:type="dxa"/>
          </w:tcPr>
          <w:p w14:paraId="49B40CFF"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28" w:anchor="/orgs/HL7/sources/v2-0203/" w:history="1">
              <w:r w:rsidR="00BB1D92" w:rsidRPr="0051063A">
                <w:rPr>
                  <w:rStyle w:val="Hyperlink"/>
                  <w:rFonts w:ascii="Verdana" w:hAnsi="Verdana"/>
                  <w:sz w:val="17"/>
                  <w:szCs w:val="17"/>
                  <w:shd w:val="clear" w:color="auto" w:fill="F7F7F7"/>
                </w:rPr>
                <w:t>http://terminology.hl7.org/CodeSystem/v2-0203</w:t>
              </w:r>
            </w:hyperlink>
          </w:p>
        </w:tc>
        <w:tc>
          <w:tcPr>
            <w:tcW w:w="1843" w:type="dxa"/>
          </w:tcPr>
          <w:p w14:paraId="1B637FBC"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1063A">
              <w:rPr>
                <w:rFonts w:cstheme="minorHAnsi"/>
                <w:color w:val="000000" w:themeColor="text1"/>
                <w:kern w:val="0"/>
                <w:sz w:val="20"/>
                <w:szCs w:val="20"/>
              </w:rPr>
              <w:t>identifier</w:t>
            </w:r>
            <w:proofErr w:type="spellEnd"/>
            <w:r w:rsidRPr="0051063A">
              <w:rPr>
                <w:rFonts w:cstheme="minorHAnsi"/>
                <w:color w:val="000000" w:themeColor="text1"/>
                <w:kern w:val="0"/>
                <w:sz w:val="20"/>
                <w:szCs w:val="20"/>
              </w:rPr>
              <w:t>[</w:t>
            </w:r>
            <w:proofErr w:type="spellStart"/>
            <w:r>
              <w:rPr>
                <w:rFonts w:cstheme="minorHAnsi"/>
                <w:color w:val="000000" w:themeColor="text1"/>
                <w:kern w:val="0"/>
                <w:sz w:val="20"/>
                <w:szCs w:val="20"/>
              </w:rPr>
              <w:t>dentificadorOdontologo</w:t>
            </w:r>
            <w:proofErr w:type="spellEnd"/>
            <w:r w:rsidRPr="0051063A">
              <w:rPr>
                <w:rFonts w:cstheme="minorHAnsi"/>
                <w:color w:val="000000" w:themeColor="text1"/>
                <w:kern w:val="0"/>
                <w:sz w:val="20"/>
                <w:szCs w:val="20"/>
              </w:rPr>
              <w:t>].</w:t>
            </w:r>
            <w:proofErr w:type="spellStart"/>
            <w:r w:rsidRPr="0051063A">
              <w:rPr>
                <w:rFonts w:cstheme="minorHAnsi"/>
                <w:color w:val="000000" w:themeColor="text1"/>
                <w:kern w:val="0"/>
                <w:sz w:val="20"/>
                <w:szCs w:val="20"/>
              </w:rPr>
              <w:t>type</w:t>
            </w:r>
            <w:proofErr w:type="spellEnd"/>
            <w:r w:rsidRPr="0051063A">
              <w:rPr>
                <w:rFonts w:cstheme="minorHAnsi"/>
                <w:color w:val="000000" w:themeColor="text1"/>
                <w:kern w:val="0"/>
                <w:sz w:val="20"/>
                <w:szCs w:val="20"/>
              </w:rPr>
              <w:t>=</w:t>
            </w:r>
            <w:r>
              <w:rPr>
                <w:lang w:val="en-US"/>
              </w:rPr>
              <w:t>DDS</w:t>
            </w:r>
            <w:r w:rsidRPr="0058409E">
              <w:rPr>
                <w:rFonts w:ascii="Verdana" w:hAnsi="Verdana"/>
                <w:color w:val="006400"/>
                <w:sz w:val="17"/>
                <w:szCs w:val="17"/>
                <w:shd w:val="clear" w:color="auto" w:fill="F7F7F7"/>
              </w:rPr>
              <w:t xml:space="preserve"> </w:t>
            </w:r>
          </w:p>
        </w:tc>
      </w:tr>
      <w:tr w:rsidR="00BB1D92" w:rsidRPr="0058409E" w14:paraId="7CC59F30" w14:textId="77777777" w:rsidTr="008D5D7D">
        <w:trPr>
          <w:trHeight w:val="330"/>
        </w:trPr>
        <w:tc>
          <w:tcPr>
            <w:tcW w:w="2410" w:type="dxa"/>
            <w:shd w:val="clear" w:color="auto" w:fill="auto"/>
            <w:noWrap/>
            <w:tcMar>
              <w:top w:w="0" w:type="dxa"/>
              <w:left w:w="60" w:type="dxa"/>
              <w:bottom w:w="0" w:type="dxa"/>
              <w:right w:w="60" w:type="dxa"/>
            </w:tcMar>
            <w:vAlign w:val="center"/>
          </w:tcPr>
          <w:p w14:paraId="43B11890"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dentificadorOdontologo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p>
        </w:tc>
        <w:tc>
          <w:tcPr>
            <w:tcW w:w="708" w:type="dxa"/>
            <w:shd w:val="clear" w:color="auto" w:fill="auto"/>
            <w:noWrap/>
            <w:tcMar>
              <w:top w:w="0" w:type="dxa"/>
              <w:left w:w="60" w:type="dxa"/>
              <w:bottom w:w="0" w:type="dxa"/>
              <w:right w:w="60" w:type="dxa"/>
            </w:tcMar>
            <w:vAlign w:val="center"/>
          </w:tcPr>
          <w:p w14:paraId="7C082E17" w14:textId="77777777" w:rsidR="00BB1D92" w:rsidRDefault="00BB1D92" w:rsidP="008D5D7D">
            <w:pPr>
              <w:rPr>
                <w:rFonts w:ascii="Verdana" w:hAnsi="Verdana"/>
                <w:sz w:val="17"/>
                <w:szCs w:val="17"/>
                <w:lang w:val="en-US"/>
              </w:rPr>
            </w:pPr>
            <w:r>
              <w:rPr>
                <w:rFonts w:ascii="Verdana" w:hAnsi="Verdana"/>
                <w:sz w:val="17"/>
                <w:szCs w:val="17"/>
                <w:lang w:val="en-US"/>
              </w:rPr>
              <w:t>1..1</w:t>
            </w:r>
          </w:p>
        </w:tc>
        <w:tc>
          <w:tcPr>
            <w:tcW w:w="2410" w:type="dxa"/>
          </w:tcPr>
          <w:p w14:paraId="60DD2A21" w14:textId="77777777" w:rsidR="00BB1D92" w:rsidRPr="0058409E" w:rsidRDefault="00BB1D92" w:rsidP="008D5D7D">
            <w:pPr>
              <w:rPr>
                <w:rFonts w:cstheme="minorHAnsi"/>
                <w:color w:val="000000" w:themeColor="text1"/>
                <w:kern w:val="0"/>
                <w:sz w:val="20"/>
                <w:szCs w:val="20"/>
              </w:rPr>
            </w:pP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que identifica o profissional odontólogo</w:t>
            </w:r>
          </w:p>
        </w:tc>
        <w:tc>
          <w:tcPr>
            <w:tcW w:w="2126" w:type="dxa"/>
          </w:tcPr>
          <w:p w14:paraId="1FA624E8" w14:textId="77777777" w:rsidR="00BB1D92" w:rsidRDefault="00BB1D92" w:rsidP="008D5D7D">
            <w:pPr>
              <w:rPr>
                <w:rFonts w:ascii="Verdana" w:hAnsi="Verdana"/>
                <w:color w:val="333333"/>
                <w:sz w:val="18"/>
                <w:szCs w:val="18"/>
                <w:shd w:val="clear" w:color="auto" w:fill="FFFFFF"/>
              </w:rPr>
            </w:pPr>
          </w:p>
        </w:tc>
        <w:tc>
          <w:tcPr>
            <w:tcW w:w="2547" w:type="dxa"/>
          </w:tcPr>
          <w:p w14:paraId="43E2A7DB"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29" w:history="1">
              <w:r w:rsidR="00BB1D92" w:rsidRPr="0051063A">
                <w:rPr>
                  <w:rStyle w:val="Hyperlink"/>
                  <w:rFonts w:cstheme="minorHAnsi"/>
                  <w:kern w:val="0"/>
                  <w:sz w:val="20"/>
                  <w:szCs w:val="20"/>
                </w:rPr>
                <w:t>https://ips-brasil.web.app/ValueSet-cro-br-ips.html</w:t>
              </w:r>
            </w:hyperlink>
          </w:p>
        </w:tc>
        <w:tc>
          <w:tcPr>
            <w:tcW w:w="1843" w:type="dxa"/>
          </w:tcPr>
          <w:p w14:paraId="694E52A6"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dentificadorOdontologo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r>
              <w:rPr>
                <w:rFonts w:cstheme="minorHAnsi"/>
                <w:color w:val="000000" w:themeColor="text1"/>
                <w:kern w:val="0"/>
                <w:sz w:val="20"/>
                <w:szCs w:val="20"/>
              </w:rPr>
              <w:t>=</w:t>
            </w:r>
            <w:r w:rsidRPr="0051063A">
              <w:rPr>
                <w:rFonts w:cstheme="minorHAnsi"/>
                <w:color w:val="000000" w:themeColor="text1"/>
                <w:kern w:val="0"/>
                <w:sz w:val="20"/>
                <w:szCs w:val="20"/>
              </w:rPr>
              <w:t xml:space="preserve"> </w:t>
            </w:r>
            <w:hyperlink r:id="rId30" w:history="1">
              <w:r w:rsidRPr="0051063A">
                <w:rPr>
                  <w:rStyle w:val="Hyperlink"/>
                  <w:rFonts w:cstheme="minorHAnsi"/>
                  <w:kern w:val="0"/>
                  <w:sz w:val="20"/>
                  <w:szCs w:val="20"/>
                </w:rPr>
                <w:t>https://ips-brasil.web.app/ValueSet-cro-br-ips.html</w:t>
              </w:r>
            </w:hyperlink>
          </w:p>
        </w:tc>
      </w:tr>
      <w:tr w:rsidR="00BB1D92" w:rsidRPr="0058409E" w14:paraId="31852BFF" w14:textId="77777777" w:rsidTr="008D5D7D">
        <w:trPr>
          <w:trHeight w:val="330"/>
        </w:trPr>
        <w:tc>
          <w:tcPr>
            <w:tcW w:w="2410" w:type="dxa"/>
            <w:shd w:val="clear" w:color="auto" w:fill="auto"/>
            <w:noWrap/>
            <w:tcMar>
              <w:top w:w="0" w:type="dxa"/>
              <w:left w:w="60" w:type="dxa"/>
              <w:bottom w:w="0" w:type="dxa"/>
              <w:right w:w="60" w:type="dxa"/>
            </w:tcMar>
            <w:vAlign w:val="center"/>
          </w:tcPr>
          <w:p w14:paraId="4479026D"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dentificadorOdontologo</w:t>
            </w:r>
            <w:proofErr w:type="spellEnd"/>
            <w:r>
              <w:rPr>
                <w:rFonts w:cstheme="minorHAnsi"/>
                <w:color w:val="000000" w:themeColor="text1"/>
                <w:kern w:val="0"/>
                <w:sz w:val="20"/>
                <w:szCs w:val="20"/>
              </w:rPr>
              <w:t>].value</w:t>
            </w:r>
          </w:p>
        </w:tc>
        <w:tc>
          <w:tcPr>
            <w:tcW w:w="708" w:type="dxa"/>
            <w:shd w:val="clear" w:color="auto" w:fill="auto"/>
            <w:noWrap/>
            <w:tcMar>
              <w:top w:w="0" w:type="dxa"/>
              <w:left w:w="60" w:type="dxa"/>
              <w:bottom w:w="0" w:type="dxa"/>
              <w:right w:w="60" w:type="dxa"/>
            </w:tcMar>
            <w:vAlign w:val="center"/>
          </w:tcPr>
          <w:p w14:paraId="715EF187" w14:textId="77777777" w:rsidR="00BB1D92" w:rsidRDefault="00BB1D92" w:rsidP="008D5D7D">
            <w:pPr>
              <w:rPr>
                <w:rFonts w:ascii="Verdana" w:hAnsi="Verdana"/>
                <w:sz w:val="17"/>
                <w:szCs w:val="17"/>
                <w:lang w:val="en-US"/>
              </w:rPr>
            </w:pPr>
            <w:r>
              <w:rPr>
                <w:rFonts w:ascii="Verdana" w:hAnsi="Verdana"/>
                <w:sz w:val="17"/>
                <w:szCs w:val="17"/>
                <w:lang w:val="en-US"/>
              </w:rPr>
              <w:t>1..1</w:t>
            </w:r>
          </w:p>
        </w:tc>
        <w:tc>
          <w:tcPr>
            <w:tcW w:w="2410" w:type="dxa"/>
          </w:tcPr>
          <w:p w14:paraId="6264B164"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Número do profissional no Conselho de Odontologia</w:t>
            </w:r>
          </w:p>
        </w:tc>
        <w:tc>
          <w:tcPr>
            <w:tcW w:w="2126" w:type="dxa"/>
          </w:tcPr>
          <w:p w14:paraId="4BF63227" w14:textId="77777777" w:rsidR="00BB1D92" w:rsidRDefault="00BB1D92" w:rsidP="008D5D7D">
            <w:pPr>
              <w:rPr>
                <w:rFonts w:ascii="Verdana" w:hAnsi="Verdana"/>
                <w:color w:val="333333"/>
                <w:sz w:val="18"/>
                <w:szCs w:val="18"/>
                <w:shd w:val="clear" w:color="auto" w:fill="FFFFFF"/>
              </w:rPr>
            </w:pPr>
          </w:p>
        </w:tc>
        <w:tc>
          <w:tcPr>
            <w:tcW w:w="2547" w:type="dxa"/>
          </w:tcPr>
          <w:p w14:paraId="3EEEE06E"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6D24A2C4"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
        </w:tc>
      </w:tr>
      <w:tr w:rsidR="00BB1D92" w:rsidRPr="0058409E" w14:paraId="669F11B3" w14:textId="77777777" w:rsidTr="008D5D7D">
        <w:trPr>
          <w:trHeight w:val="330"/>
        </w:trPr>
        <w:tc>
          <w:tcPr>
            <w:tcW w:w="2410" w:type="dxa"/>
            <w:shd w:val="clear" w:color="auto" w:fill="auto"/>
            <w:noWrap/>
            <w:tcMar>
              <w:top w:w="0" w:type="dxa"/>
              <w:left w:w="60" w:type="dxa"/>
              <w:bottom w:w="0" w:type="dxa"/>
              <w:right w:w="60" w:type="dxa"/>
            </w:tcMar>
            <w:vAlign w:val="center"/>
          </w:tcPr>
          <w:p w14:paraId="5CF5939A" w14:textId="77777777" w:rsidR="00BB1D92" w:rsidRPr="0051063A"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identificadorEnfermeiro</w:t>
            </w:r>
            <w:proofErr w:type="spellEnd"/>
            <w:r>
              <w:rPr>
                <w:rFonts w:cstheme="minorHAnsi"/>
                <w:color w:val="000000" w:themeColor="text1"/>
                <w:kern w:val="0"/>
                <w:sz w:val="20"/>
                <w:szCs w:val="20"/>
              </w:rPr>
              <w:t xml:space="preserve">].use  </w:t>
            </w:r>
          </w:p>
        </w:tc>
        <w:tc>
          <w:tcPr>
            <w:tcW w:w="708" w:type="dxa"/>
            <w:shd w:val="clear" w:color="auto" w:fill="auto"/>
            <w:noWrap/>
            <w:tcMar>
              <w:top w:w="0" w:type="dxa"/>
              <w:left w:w="60" w:type="dxa"/>
              <w:bottom w:w="0" w:type="dxa"/>
              <w:right w:w="60" w:type="dxa"/>
            </w:tcMar>
            <w:vAlign w:val="center"/>
          </w:tcPr>
          <w:p w14:paraId="542C5D1A" w14:textId="77777777" w:rsidR="00BB1D92" w:rsidRPr="0051063A" w:rsidRDefault="00BB1D92" w:rsidP="008D5D7D">
            <w:pPr>
              <w:rPr>
                <w:rFonts w:ascii="Verdana" w:hAnsi="Verdana"/>
                <w:sz w:val="17"/>
                <w:szCs w:val="17"/>
              </w:rPr>
            </w:pPr>
            <w:r>
              <w:rPr>
                <w:rFonts w:ascii="Verdana" w:hAnsi="Verdana"/>
                <w:sz w:val="17"/>
                <w:szCs w:val="17"/>
              </w:rPr>
              <w:t>0..1</w:t>
            </w:r>
          </w:p>
        </w:tc>
        <w:tc>
          <w:tcPr>
            <w:tcW w:w="2410" w:type="dxa"/>
          </w:tcPr>
          <w:p w14:paraId="44FC8656"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Uso do identificador do Conselho de Enfermagem</w:t>
            </w:r>
          </w:p>
        </w:tc>
        <w:tc>
          <w:tcPr>
            <w:tcW w:w="2126" w:type="dxa"/>
          </w:tcPr>
          <w:p w14:paraId="26BA6D8E" w14:textId="77777777" w:rsidR="00BB1D92" w:rsidRDefault="00BB1D92" w:rsidP="008D5D7D">
            <w:pPr>
              <w:rPr>
                <w:rFonts w:ascii="Verdana" w:hAnsi="Verdana"/>
                <w:color w:val="333333"/>
                <w:sz w:val="18"/>
                <w:szCs w:val="18"/>
                <w:shd w:val="clear" w:color="auto" w:fill="FFFFFF"/>
              </w:rPr>
            </w:pPr>
          </w:p>
        </w:tc>
        <w:tc>
          <w:tcPr>
            <w:tcW w:w="2547" w:type="dxa"/>
          </w:tcPr>
          <w:p w14:paraId="5909B208"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31" w:history="1">
              <w:r w:rsidR="00BB1D92" w:rsidRPr="006607E9">
                <w:rPr>
                  <w:rStyle w:val="Hyperlink"/>
                  <w:rFonts w:ascii="Verdana" w:hAnsi="Verdana"/>
                  <w:sz w:val="18"/>
                  <w:szCs w:val="18"/>
                  <w:shd w:val="clear" w:color="auto" w:fill="FFFFFF"/>
                </w:rPr>
                <w:t>http://hl7.org/fhir/ValueSet/identifier-use</w:t>
              </w:r>
            </w:hyperlink>
          </w:p>
        </w:tc>
        <w:tc>
          <w:tcPr>
            <w:tcW w:w="1843" w:type="dxa"/>
          </w:tcPr>
          <w:p w14:paraId="63FFC7C1"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identificadorEnfermeiro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us</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official</w:t>
            </w:r>
            <w:proofErr w:type="spellEnd"/>
            <w:r>
              <w:rPr>
                <w:rFonts w:cstheme="minorHAnsi"/>
                <w:color w:val="000000" w:themeColor="text1"/>
                <w:kern w:val="0"/>
                <w:sz w:val="20"/>
                <w:szCs w:val="20"/>
              </w:rPr>
              <w:t xml:space="preserve"> </w:t>
            </w:r>
          </w:p>
        </w:tc>
      </w:tr>
      <w:tr w:rsidR="00BB1D92" w:rsidRPr="0058409E" w14:paraId="5E757605" w14:textId="77777777" w:rsidTr="008D5D7D">
        <w:trPr>
          <w:trHeight w:val="330"/>
        </w:trPr>
        <w:tc>
          <w:tcPr>
            <w:tcW w:w="2410" w:type="dxa"/>
            <w:shd w:val="clear" w:color="auto" w:fill="auto"/>
            <w:noWrap/>
            <w:tcMar>
              <w:top w:w="0" w:type="dxa"/>
              <w:left w:w="60" w:type="dxa"/>
              <w:bottom w:w="0" w:type="dxa"/>
              <w:right w:w="60" w:type="dxa"/>
            </w:tcMar>
            <w:vAlign w:val="center"/>
          </w:tcPr>
          <w:p w14:paraId="7F76F104" w14:textId="77777777" w:rsidR="00BB1D92" w:rsidRPr="0051063A"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dentificadorEnfermeiro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type</w:t>
            </w:r>
            <w:proofErr w:type="spellEnd"/>
          </w:p>
        </w:tc>
        <w:tc>
          <w:tcPr>
            <w:tcW w:w="708" w:type="dxa"/>
            <w:shd w:val="clear" w:color="auto" w:fill="auto"/>
            <w:noWrap/>
            <w:tcMar>
              <w:top w:w="0" w:type="dxa"/>
              <w:left w:w="60" w:type="dxa"/>
              <w:bottom w:w="0" w:type="dxa"/>
              <w:right w:w="60" w:type="dxa"/>
            </w:tcMar>
            <w:vAlign w:val="center"/>
          </w:tcPr>
          <w:p w14:paraId="1109235D" w14:textId="77777777" w:rsidR="00BB1D92" w:rsidRPr="0051063A" w:rsidRDefault="00BB1D92" w:rsidP="008D5D7D">
            <w:pPr>
              <w:rPr>
                <w:rFonts w:ascii="Verdana" w:hAnsi="Verdana"/>
                <w:sz w:val="17"/>
                <w:szCs w:val="17"/>
              </w:rPr>
            </w:pPr>
          </w:p>
        </w:tc>
        <w:tc>
          <w:tcPr>
            <w:tcW w:w="2410" w:type="dxa"/>
          </w:tcPr>
          <w:p w14:paraId="269E5278"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Não será informado</w:t>
            </w:r>
          </w:p>
        </w:tc>
        <w:tc>
          <w:tcPr>
            <w:tcW w:w="2126" w:type="dxa"/>
          </w:tcPr>
          <w:p w14:paraId="22CE9B77" w14:textId="77777777" w:rsidR="00BB1D92" w:rsidRDefault="00BB1D92" w:rsidP="008D5D7D">
            <w:pPr>
              <w:rPr>
                <w:rFonts w:ascii="Verdana" w:hAnsi="Verdana"/>
                <w:color w:val="333333"/>
                <w:sz w:val="18"/>
                <w:szCs w:val="18"/>
                <w:shd w:val="clear" w:color="auto" w:fill="FFFFFF"/>
              </w:rPr>
            </w:pPr>
          </w:p>
        </w:tc>
        <w:tc>
          <w:tcPr>
            <w:tcW w:w="2547" w:type="dxa"/>
          </w:tcPr>
          <w:p w14:paraId="6B2EDDD9"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32" w:anchor="/orgs/HL7/sources/v2-0203/" w:history="1">
              <w:r w:rsidR="00BB1D92" w:rsidRPr="0051063A">
                <w:rPr>
                  <w:rStyle w:val="Hyperlink"/>
                  <w:rFonts w:ascii="Verdana" w:hAnsi="Verdana"/>
                  <w:sz w:val="17"/>
                  <w:szCs w:val="17"/>
                  <w:shd w:val="clear" w:color="auto" w:fill="F7F7F7"/>
                </w:rPr>
                <w:t>http://terminology.hl7.org/CodeSystem/v2-0203</w:t>
              </w:r>
            </w:hyperlink>
          </w:p>
        </w:tc>
        <w:tc>
          <w:tcPr>
            <w:tcW w:w="1843" w:type="dxa"/>
          </w:tcPr>
          <w:p w14:paraId="0001C1D3"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dentificadorEnfermeiro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type</w:t>
            </w:r>
            <w:proofErr w:type="spellEnd"/>
            <w:r>
              <w:rPr>
                <w:rFonts w:cstheme="minorHAnsi"/>
                <w:color w:val="000000" w:themeColor="text1"/>
                <w:kern w:val="0"/>
                <w:sz w:val="20"/>
                <w:szCs w:val="20"/>
              </w:rPr>
              <w:t>=RN</w:t>
            </w:r>
          </w:p>
        </w:tc>
      </w:tr>
      <w:tr w:rsidR="00BB1D92" w:rsidRPr="0058409E" w14:paraId="7BE5F8BA" w14:textId="77777777" w:rsidTr="008D5D7D">
        <w:trPr>
          <w:trHeight w:val="330"/>
        </w:trPr>
        <w:tc>
          <w:tcPr>
            <w:tcW w:w="2410" w:type="dxa"/>
            <w:shd w:val="clear" w:color="auto" w:fill="auto"/>
            <w:noWrap/>
            <w:tcMar>
              <w:top w:w="0" w:type="dxa"/>
              <w:left w:w="60" w:type="dxa"/>
              <w:bottom w:w="0" w:type="dxa"/>
              <w:right w:w="60" w:type="dxa"/>
            </w:tcMar>
            <w:vAlign w:val="center"/>
          </w:tcPr>
          <w:p w14:paraId="5B3D8AC3" w14:textId="77777777" w:rsidR="00BB1D92" w:rsidRPr="0051063A" w:rsidRDefault="00BB1D92" w:rsidP="008D5D7D">
            <w:pPr>
              <w:rPr>
                <w:rFonts w:cstheme="minorHAnsi"/>
                <w:color w:val="000000" w:themeColor="text1"/>
                <w:kern w:val="0"/>
                <w:sz w:val="20"/>
                <w:szCs w:val="20"/>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dentificadorEnfermeiro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p>
        </w:tc>
        <w:tc>
          <w:tcPr>
            <w:tcW w:w="708" w:type="dxa"/>
            <w:shd w:val="clear" w:color="auto" w:fill="auto"/>
            <w:noWrap/>
            <w:tcMar>
              <w:top w:w="0" w:type="dxa"/>
              <w:left w:w="60" w:type="dxa"/>
              <w:bottom w:w="0" w:type="dxa"/>
              <w:right w:w="60" w:type="dxa"/>
            </w:tcMar>
            <w:vAlign w:val="center"/>
          </w:tcPr>
          <w:p w14:paraId="63014696" w14:textId="77777777" w:rsidR="00BB1D92" w:rsidRPr="0051063A" w:rsidRDefault="00BB1D92" w:rsidP="008D5D7D">
            <w:pPr>
              <w:rPr>
                <w:rFonts w:ascii="Verdana" w:hAnsi="Verdana"/>
                <w:sz w:val="17"/>
                <w:szCs w:val="17"/>
              </w:rPr>
            </w:pPr>
            <w:r>
              <w:rPr>
                <w:rFonts w:ascii="Verdana" w:hAnsi="Verdana"/>
                <w:sz w:val="17"/>
                <w:szCs w:val="17"/>
              </w:rPr>
              <w:t>1..1</w:t>
            </w:r>
          </w:p>
        </w:tc>
        <w:tc>
          <w:tcPr>
            <w:tcW w:w="2410" w:type="dxa"/>
          </w:tcPr>
          <w:p w14:paraId="42FDC9F9" w14:textId="77777777" w:rsidR="00BB1D92" w:rsidRPr="0058409E" w:rsidRDefault="00BB1D92" w:rsidP="008D5D7D">
            <w:pPr>
              <w:rPr>
                <w:rFonts w:cstheme="minorHAnsi"/>
                <w:color w:val="000000" w:themeColor="text1"/>
                <w:kern w:val="0"/>
                <w:sz w:val="20"/>
                <w:szCs w:val="20"/>
              </w:rPr>
            </w:pP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que identifica o profissional enfermeiro</w:t>
            </w:r>
          </w:p>
        </w:tc>
        <w:tc>
          <w:tcPr>
            <w:tcW w:w="2126" w:type="dxa"/>
          </w:tcPr>
          <w:p w14:paraId="1D3A3B5D" w14:textId="77777777" w:rsidR="00BB1D92" w:rsidRDefault="00BB1D92" w:rsidP="008D5D7D">
            <w:pPr>
              <w:rPr>
                <w:rFonts w:ascii="Verdana" w:hAnsi="Verdana"/>
                <w:color w:val="333333"/>
                <w:sz w:val="18"/>
                <w:szCs w:val="18"/>
                <w:shd w:val="clear" w:color="auto" w:fill="FFFFFF"/>
              </w:rPr>
            </w:pPr>
          </w:p>
        </w:tc>
        <w:tc>
          <w:tcPr>
            <w:tcW w:w="2547" w:type="dxa"/>
          </w:tcPr>
          <w:p w14:paraId="5E041375"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33" w:history="1">
              <w:r w:rsidR="00BB1D92" w:rsidRPr="0051063A">
                <w:rPr>
                  <w:rStyle w:val="Hyperlink"/>
                  <w:rFonts w:cstheme="minorHAnsi"/>
                  <w:kern w:val="0"/>
                  <w:sz w:val="20"/>
                  <w:szCs w:val="20"/>
                </w:rPr>
                <w:t>https://ips-brasil.web.app/ValueSet-coren-br-ips.html</w:t>
              </w:r>
            </w:hyperlink>
          </w:p>
        </w:tc>
        <w:tc>
          <w:tcPr>
            <w:tcW w:w="1843" w:type="dxa"/>
          </w:tcPr>
          <w:p w14:paraId="5D6B63F1"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r w:rsidRPr="0051063A">
              <w:rPr>
                <w:rFonts w:cstheme="minorHAnsi"/>
                <w:color w:val="000000" w:themeColor="text1"/>
                <w:kern w:val="0"/>
                <w:sz w:val="20"/>
                <w:szCs w:val="20"/>
              </w:rPr>
              <w:t>identifier[dentificadorEnfermagem].coding.system=</w:t>
            </w:r>
            <w:hyperlink r:id="rId34" w:history="1">
              <w:r w:rsidRPr="0051063A">
                <w:rPr>
                  <w:rStyle w:val="Hyperlink"/>
                  <w:rFonts w:cstheme="minorHAnsi"/>
                  <w:kern w:val="0"/>
                  <w:sz w:val="20"/>
                  <w:szCs w:val="20"/>
                </w:rPr>
                <w:t>https://ips-brasil.web.app/ValueSet-coren-br-ips.html</w:t>
              </w:r>
            </w:hyperlink>
          </w:p>
        </w:tc>
      </w:tr>
      <w:tr w:rsidR="00BB1D92" w:rsidRPr="0058409E" w14:paraId="24D0CF00" w14:textId="77777777" w:rsidTr="008D5D7D">
        <w:trPr>
          <w:trHeight w:val="330"/>
        </w:trPr>
        <w:tc>
          <w:tcPr>
            <w:tcW w:w="2410" w:type="dxa"/>
            <w:shd w:val="clear" w:color="auto" w:fill="auto"/>
            <w:noWrap/>
            <w:tcMar>
              <w:top w:w="0" w:type="dxa"/>
              <w:left w:w="60" w:type="dxa"/>
              <w:bottom w:w="0" w:type="dxa"/>
              <w:right w:w="60" w:type="dxa"/>
            </w:tcMar>
            <w:vAlign w:val="center"/>
          </w:tcPr>
          <w:p w14:paraId="4083F227" w14:textId="77777777" w:rsidR="00BB1D92" w:rsidRPr="0051063A" w:rsidRDefault="00BB1D92" w:rsidP="008D5D7D">
            <w:pPr>
              <w:rPr>
                <w:rFonts w:cstheme="minorHAnsi"/>
                <w:color w:val="000000" w:themeColor="text1"/>
                <w:kern w:val="0"/>
                <w:sz w:val="20"/>
                <w:szCs w:val="20"/>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dentificadorEnfermeiro</w:t>
            </w:r>
            <w:proofErr w:type="spellEnd"/>
            <w:r>
              <w:rPr>
                <w:rFonts w:cstheme="minorHAnsi"/>
                <w:color w:val="000000" w:themeColor="text1"/>
                <w:kern w:val="0"/>
                <w:sz w:val="20"/>
                <w:szCs w:val="20"/>
              </w:rPr>
              <w:t>].value</w:t>
            </w:r>
          </w:p>
        </w:tc>
        <w:tc>
          <w:tcPr>
            <w:tcW w:w="708" w:type="dxa"/>
            <w:shd w:val="clear" w:color="auto" w:fill="auto"/>
            <w:noWrap/>
            <w:tcMar>
              <w:top w:w="0" w:type="dxa"/>
              <w:left w:w="60" w:type="dxa"/>
              <w:bottom w:w="0" w:type="dxa"/>
              <w:right w:w="60" w:type="dxa"/>
            </w:tcMar>
            <w:vAlign w:val="center"/>
          </w:tcPr>
          <w:p w14:paraId="20EDA24E" w14:textId="77777777" w:rsidR="00BB1D92" w:rsidRPr="0051063A" w:rsidRDefault="00BB1D92" w:rsidP="008D5D7D">
            <w:pPr>
              <w:rPr>
                <w:rFonts w:ascii="Verdana" w:hAnsi="Verdana"/>
                <w:sz w:val="17"/>
                <w:szCs w:val="17"/>
              </w:rPr>
            </w:pPr>
            <w:r>
              <w:rPr>
                <w:rFonts w:ascii="Verdana" w:hAnsi="Verdana"/>
                <w:sz w:val="17"/>
                <w:szCs w:val="17"/>
              </w:rPr>
              <w:t>1..1</w:t>
            </w:r>
          </w:p>
        </w:tc>
        <w:tc>
          <w:tcPr>
            <w:tcW w:w="2410" w:type="dxa"/>
          </w:tcPr>
          <w:p w14:paraId="57783F89"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Número do profissional no Conselho de Enfermagem</w:t>
            </w:r>
          </w:p>
        </w:tc>
        <w:tc>
          <w:tcPr>
            <w:tcW w:w="2126" w:type="dxa"/>
          </w:tcPr>
          <w:p w14:paraId="3B2A4343" w14:textId="77777777" w:rsidR="00BB1D92" w:rsidRDefault="00BB1D92" w:rsidP="008D5D7D">
            <w:pPr>
              <w:rPr>
                <w:rFonts w:ascii="Verdana" w:hAnsi="Verdana"/>
                <w:color w:val="333333"/>
                <w:sz w:val="18"/>
                <w:szCs w:val="18"/>
                <w:shd w:val="clear" w:color="auto" w:fill="FFFFFF"/>
              </w:rPr>
            </w:pPr>
          </w:p>
        </w:tc>
        <w:tc>
          <w:tcPr>
            <w:tcW w:w="2547" w:type="dxa"/>
          </w:tcPr>
          <w:p w14:paraId="5F6328AC"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7A1C2553"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dentificadorEnfermeiro</w:t>
            </w:r>
            <w:proofErr w:type="spellEnd"/>
            <w:r>
              <w:rPr>
                <w:rFonts w:cstheme="minorHAnsi"/>
                <w:color w:val="000000" w:themeColor="text1"/>
                <w:kern w:val="0"/>
                <w:sz w:val="20"/>
                <w:szCs w:val="20"/>
              </w:rPr>
              <w:t xml:space="preserve">].value= </w:t>
            </w: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dentificadorOdontologo</w:t>
            </w:r>
            <w:proofErr w:type="spellEnd"/>
            <w:r>
              <w:rPr>
                <w:rFonts w:cstheme="minorHAnsi"/>
                <w:color w:val="000000" w:themeColor="text1"/>
                <w:kern w:val="0"/>
                <w:sz w:val="20"/>
                <w:szCs w:val="20"/>
              </w:rPr>
              <w:t>].value na RDNS</w:t>
            </w:r>
          </w:p>
        </w:tc>
      </w:tr>
      <w:tr w:rsidR="00BB1D92" w:rsidRPr="0058409E" w14:paraId="1F15438A" w14:textId="77777777" w:rsidTr="008D5D7D">
        <w:trPr>
          <w:trHeight w:val="330"/>
        </w:trPr>
        <w:tc>
          <w:tcPr>
            <w:tcW w:w="2410" w:type="dxa"/>
            <w:shd w:val="clear" w:color="auto" w:fill="auto"/>
            <w:noWrap/>
            <w:tcMar>
              <w:top w:w="0" w:type="dxa"/>
              <w:left w:w="60" w:type="dxa"/>
              <w:bottom w:w="0" w:type="dxa"/>
              <w:right w:w="60" w:type="dxa"/>
            </w:tcMar>
            <w:vAlign w:val="center"/>
          </w:tcPr>
          <w:p w14:paraId="79A1F190" w14:textId="77777777" w:rsidR="00BB1D92" w:rsidRPr="0051063A"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identificadorOutrosProfissionais</w:t>
            </w:r>
            <w:proofErr w:type="spellEnd"/>
            <w:r>
              <w:rPr>
                <w:rFonts w:cstheme="minorHAnsi"/>
                <w:color w:val="000000" w:themeColor="text1"/>
                <w:kern w:val="0"/>
                <w:sz w:val="20"/>
                <w:szCs w:val="20"/>
              </w:rPr>
              <w:t xml:space="preserve">].use  </w:t>
            </w:r>
          </w:p>
        </w:tc>
        <w:tc>
          <w:tcPr>
            <w:tcW w:w="708" w:type="dxa"/>
            <w:shd w:val="clear" w:color="auto" w:fill="auto"/>
            <w:noWrap/>
            <w:tcMar>
              <w:top w:w="0" w:type="dxa"/>
              <w:left w:w="60" w:type="dxa"/>
              <w:bottom w:w="0" w:type="dxa"/>
              <w:right w:w="60" w:type="dxa"/>
            </w:tcMar>
            <w:vAlign w:val="center"/>
          </w:tcPr>
          <w:p w14:paraId="54BD14DA" w14:textId="77777777" w:rsidR="00BB1D92" w:rsidRPr="0051063A" w:rsidRDefault="00BB1D92" w:rsidP="008D5D7D">
            <w:pPr>
              <w:rPr>
                <w:rFonts w:ascii="Verdana" w:hAnsi="Verdana"/>
                <w:sz w:val="17"/>
                <w:szCs w:val="17"/>
              </w:rPr>
            </w:pPr>
            <w:r>
              <w:rPr>
                <w:rFonts w:ascii="Verdana" w:hAnsi="Verdana"/>
                <w:sz w:val="17"/>
                <w:szCs w:val="17"/>
              </w:rPr>
              <w:t>0..1</w:t>
            </w:r>
          </w:p>
        </w:tc>
        <w:tc>
          <w:tcPr>
            <w:tcW w:w="2410" w:type="dxa"/>
          </w:tcPr>
          <w:p w14:paraId="74D5CCA1"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Uso do identificador de outros conselhos</w:t>
            </w:r>
          </w:p>
        </w:tc>
        <w:tc>
          <w:tcPr>
            <w:tcW w:w="2126" w:type="dxa"/>
          </w:tcPr>
          <w:p w14:paraId="491829BC" w14:textId="77777777" w:rsidR="00BB1D92" w:rsidRDefault="00BB1D92" w:rsidP="008D5D7D">
            <w:pPr>
              <w:rPr>
                <w:rFonts w:ascii="Verdana" w:hAnsi="Verdana"/>
                <w:color w:val="333333"/>
                <w:sz w:val="18"/>
                <w:szCs w:val="18"/>
                <w:shd w:val="clear" w:color="auto" w:fill="FFFFFF"/>
              </w:rPr>
            </w:pPr>
          </w:p>
        </w:tc>
        <w:tc>
          <w:tcPr>
            <w:tcW w:w="2547" w:type="dxa"/>
          </w:tcPr>
          <w:p w14:paraId="3F05E4D8"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35" w:history="1">
              <w:r w:rsidR="00BB1D92" w:rsidRPr="006607E9">
                <w:rPr>
                  <w:rStyle w:val="Hyperlink"/>
                  <w:rFonts w:ascii="Verdana" w:hAnsi="Verdana"/>
                  <w:sz w:val="18"/>
                  <w:szCs w:val="18"/>
                  <w:shd w:val="clear" w:color="auto" w:fill="FFFFFF"/>
                </w:rPr>
                <w:t>http://hl7.org/fhir/ValueSet/identifier-use</w:t>
              </w:r>
            </w:hyperlink>
          </w:p>
        </w:tc>
        <w:tc>
          <w:tcPr>
            <w:tcW w:w="1843" w:type="dxa"/>
          </w:tcPr>
          <w:p w14:paraId="6028FA40"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identificadorEnfermeiro</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us</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official</w:t>
            </w:r>
            <w:proofErr w:type="spellEnd"/>
            <w:r>
              <w:rPr>
                <w:rFonts w:cstheme="minorHAnsi"/>
                <w:color w:val="000000" w:themeColor="text1"/>
                <w:kern w:val="0"/>
                <w:sz w:val="20"/>
                <w:szCs w:val="20"/>
              </w:rPr>
              <w:t xml:space="preserve"> </w:t>
            </w:r>
          </w:p>
        </w:tc>
      </w:tr>
      <w:tr w:rsidR="00BB1D92" w:rsidRPr="0058409E" w14:paraId="76B34D20" w14:textId="77777777" w:rsidTr="008D5D7D">
        <w:trPr>
          <w:trHeight w:val="330"/>
        </w:trPr>
        <w:tc>
          <w:tcPr>
            <w:tcW w:w="2410" w:type="dxa"/>
            <w:shd w:val="clear" w:color="auto" w:fill="auto"/>
            <w:noWrap/>
            <w:tcMar>
              <w:top w:w="0" w:type="dxa"/>
              <w:left w:w="60" w:type="dxa"/>
              <w:bottom w:w="0" w:type="dxa"/>
              <w:right w:w="60" w:type="dxa"/>
            </w:tcMar>
            <w:vAlign w:val="center"/>
          </w:tcPr>
          <w:p w14:paraId="0DCCDA41" w14:textId="77777777" w:rsidR="00BB1D92" w:rsidRPr="0051063A" w:rsidRDefault="00BB1D92" w:rsidP="008D5D7D">
            <w:pPr>
              <w:rPr>
                <w:rFonts w:cstheme="minorHAnsi"/>
                <w:color w:val="000000" w:themeColor="text1"/>
                <w:kern w:val="0"/>
                <w:sz w:val="20"/>
                <w:szCs w:val="20"/>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identificadorOutrosProfissionais</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type</w:t>
            </w:r>
            <w:proofErr w:type="spellEnd"/>
          </w:p>
        </w:tc>
        <w:tc>
          <w:tcPr>
            <w:tcW w:w="708" w:type="dxa"/>
            <w:shd w:val="clear" w:color="auto" w:fill="auto"/>
            <w:noWrap/>
            <w:tcMar>
              <w:top w:w="0" w:type="dxa"/>
              <w:left w:w="60" w:type="dxa"/>
              <w:bottom w:w="0" w:type="dxa"/>
              <w:right w:w="60" w:type="dxa"/>
            </w:tcMar>
            <w:vAlign w:val="center"/>
          </w:tcPr>
          <w:p w14:paraId="06DDB048" w14:textId="77777777" w:rsidR="00BB1D92" w:rsidRPr="0051063A" w:rsidRDefault="00BB1D92" w:rsidP="008D5D7D">
            <w:pPr>
              <w:rPr>
                <w:rFonts w:ascii="Verdana" w:hAnsi="Verdana"/>
                <w:sz w:val="17"/>
                <w:szCs w:val="17"/>
              </w:rPr>
            </w:pPr>
            <w:r>
              <w:rPr>
                <w:rFonts w:ascii="Verdana" w:hAnsi="Verdana"/>
                <w:sz w:val="17"/>
                <w:szCs w:val="17"/>
              </w:rPr>
              <w:t>0..1</w:t>
            </w:r>
          </w:p>
        </w:tc>
        <w:tc>
          <w:tcPr>
            <w:tcW w:w="2410" w:type="dxa"/>
          </w:tcPr>
          <w:p w14:paraId="01C06445"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 xml:space="preserve"> Tipo de identificador</w:t>
            </w:r>
          </w:p>
        </w:tc>
        <w:tc>
          <w:tcPr>
            <w:tcW w:w="2126" w:type="dxa"/>
          </w:tcPr>
          <w:p w14:paraId="4CD361B0" w14:textId="77777777" w:rsidR="00BB1D92" w:rsidRDefault="00BB1D92" w:rsidP="008D5D7D">
            <w:pPr>
              <w:rPr>
                <w:rFonts w:ascii="Verdana" w:hAnsi="Verdana"/>
                <w:color w:val="333333"/>
                <w:sz w:val="18"/>
                <w:szCs w:val="18"/>
                <w:shd w:val="clear" w:color="auto" w:fill="FFFFFF"/>
              </w:rPr>
            </w:pPr>
          </w:p>
        </w:tc>
        <w:tc>
          <w:tcPr>
            <w:tcW w:w="2547" w:type="dxa"/>
          </w:tcPr>
          <w:p w14:paraId="645786BD"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36" w:history="1"/>
            <w:r w:rsidR="00BB1D92" w:rsidRPr="0051063A">
              <w:rPr>
                <w:rStyle w:val="Hyperlink"/>
                <w:rFonts w:ascii="Verdana" w:hAnsi="Verdana"/>
                <w:sz w:val="18"/>
                <w:szCs w:val="18"/>
                <w:shd w:val="clear" w:color="auto" w:fill="FFFFFF"/>
              </w:rPr>
              <w:t xml:space="preserve"> </w:t>
            </w:r>
            <w:hyperlink r:id="rId37" w:anchor="/orgs/HL7/sources/v2-0203/" w:history="1">
              <w:r w:rsidR="00BB1D92" w:rsidRPr="0051063A">
                <w:rPr>
                  <w:rStyle w:val="Hyperlink"/>
                  <w:rFonts w:ascii="Verdana" w:hAnsi="Verdana"/>
                  <w:sz w:val="17"/>
                  <w:szCs w:val="17"/>
                  <w:shd w:val="clear" w:color="auto" w:fill="F7F7F7"/>
                </w:rPr>
                <w:t>http://terminology.hl7.org/CodeSystem/v2-0203</w:t>
              </w:r>
            </w:hyperlink>
          </w:p>
        </w:tc>
        <w:tc>
          <w:tcPr>
            <w:tcW w:w="1843" w:type="dxa"/>
          </w:tcPr>
          <w:p w14:paraId="0CD8DD6D"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8409E">
              <w:rPr>
                <w:rFonts w:cstheme="minorHAnsi"/>
                <w:color w:val="000000" w:themeColor="text1"/>
                <w:kern w:val="0"/>
                <w:sz w:val="20"/>
                <w:szCs w:val="20"/>
              </w:rPr>
              <w:t>identifier</w:t>
            </w:r>
            <w:proofErr w:type="spellEnd"/>
            <w:r w:rsidRPr="0058409E">
              <w:rPr>
                <w:rFonts w:cstheme="minorHAnsi"/>
                <w:color w:val="000000" w:themeColor="text1"/>
                <w:kern w:val="0"/>
                <w:sz w:val="20"/>
                <w:szCs w:val="20"/>
              </w:rPr>
              <w:t>[</w:t>
            </w:r>
            <w:proofErr w:type="spellStart"/>
            <w:r>
              <w:rPr>
                <w:rFonts w:cstheme="minorHAnsi"/>
                <w:color w:val="000000" w:themeColor="text1"/>
                <w:kern w:val="0"/>
                <w:sz w:val="20"/>
                <w:szCs w:val="20"/>
              </w:rPr>
              <w:t>identificadorOutrosProfissionais</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type</w:t>
            </w:r>
            <w:proofErr w:type="spellEnd"/>
            <w:r>
              <w:rPr>
                <w:rFonts w:cstheme="minorHAnsi"/>
                <w:color w:val="000000" w:themeColor="text1"/>
                <w:kern w:val="0"/>
                <w:sz w:val="20"/>
                <w:szCs w:val="20"/>
              </w:rPr>
              <w:t>=RI</w:t>
            </w:r>
          </w:p>
        </w:tc>
      </w:tr>
      <w:tr w:rsidR="00BB1D92" w:rsidRPr="0058409E" w14:paraId="15B59AEF" w14:textId="77777777" w:rsidTr="008D5D7D">
        <w:trPr>
          <w:trHeight w:val="330"/>
        </w:trPr>
        <w:tc>
          <w:tcPr>
            <w:tcW w:w="2410" w:type="dxa"/>
            <w:shd w:val="clear" w:color="auto" w:fill="auto"/>
            <w:noWrap/>
            <w:tcMar>
              <w:top w:w="0" w:type="dxa"/>
              <w:left w:w="60" w:type="dxa"/>
              <w:bottom w:w="0" w:type="dxa"/>
              <w:right w:w="60" w:type="dxa"/>
            </w:tcMar>
            <w:vAlign w:val="center"/>
          </w:tcPr>
          <w:p w14:paraId="57A2BD1C" w14:textId="77777777" w:rsidR="00BB1D92" w:rsidRPr="0051063A" w:rsidRDefault="00BB1D92" w:rsidP="008D5D7D">
            <w:pPr>
              <w:rPr>
                <w:rFonts w:cstheme="minorHAnsi"/>
                <w:color w:val="000000" w:themeColor="text1"/>
                <w:kern w:val="0"/>
                <w:sz w:val="20"/>
                <w:szCs w:val="20"/>
              </w:rPr>
            </w:pPr>
            <w:proofErr w:type="spellStart"/>
            <w:r>
              <w:rPr>
                <w:rFonts w:cstheme="minorHAnsi"/>
                <w:color w:val="000000" w:themeColor="text1"/>
                <w:kern w:val="0"/>
                <w:sz w:val="20"/>
                <w:szCs w:val="20"/>
              </w:rPr>
              <w:lastRenderedPageBreak/>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dentificadorOutrosProfissionais</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coding.system</w:t>
            </w:r>
            <w:proofErr w:type="spellEnd"/>
          </w:p>
        </w:tc>
        <w:tc>
          <w:tcPr>
            <w:tcW w:w="708" w:type="dxa"/>
            <w:shd w:val="clear" w:color="auto" w:fill="auto"/>
            <w:noWrap/>
            <w:tcMar>
              <w:top w:w="0" w:type="dxa"/>
              <w:left w:w="60" w:type="dxa"/>
              <w:bottom w:w="0" w:type="dxa"/>
              <w:right w:w="60" w:type="dxa"/>
            </w:tcMar>
            <w:vAlign w:val="center"/>
          </w:tcPr>
          <w:p w14:paraId="193DB803" w14:textId="77777777" w:rsidR="00BB1D92" w:rsidRPr="0051063A" w:rsidRDefault="00BB1D92" w:rsidP="008D5D7D">
            <w:pPr>
              <w:rPr>
                <w:rFonts w:ascii="Verdana" w:hAnsi="Verdana"/>
                <w:sz w:val="17"/>
                <w:szCs w:val="17"/>
              </w:rPr>
            </w:pPr>
            <w:r>
              <w:rPr>
                <w:rFonts w:ascii="Verdana" w:hAnsi="Verdana"/>
                <w:sz w:val="17"/>
                <w:szCs w:val="17"/>
              </w:rPr>
              <w:t>1..1</w:t>
            </w:r>
          </w:p>
        </w:tc>
        <w:tc>
          <w:tcPr>
            <w:tcW w:w="2410" w:type="dxa"/>
          </w:tcPr>
          <w:p w14:paraId="6FC90096" w14:textId="77777777" w:rsidR="00BB1D92" w:rsidRPr="0058409E" w:rsidRDefault="00BB1D92" w:rsidP="008D5D7D">
            <w:pPr>
              <w:rPr>
                <w:rFonts w:cstheme="minorHAnsi"/>
                <w:color w:val="000000" w:themeColor="text1"/>
                <w:kern w:val="0"/>
                <w:sz w:val="20"/>
                <w:szCs w:val="20"/>
              </w:rPr>
            </w:pPr>
            <w:r w:rsidRPr="000861FE">
              <w:rPr>
                <w:rFonts w:cstheme="minorHAnsi"/>
                <w:color w:val="000000" w:themeColor="text1"/>
                <w:kern w:val="0"/>
                <w:sz w:val="20"/>
                <w:szCs w:val="20"/>
              </w:rPr>
              <w:t>Identi</w:t>
            </w:r>
            <w:r>
              <w:rPr>
                <w:rFonts w:cstheme="minorHAnsi"/>
                <w:color w:val="000000" w:themeColor="text1"/>
                <w:kern w:val="0"/>
                <w:sz w:val="20"/>
                <w:szCs w:val="20"/>
              </w:rPr>
              <w:t>ficação</w:t>
            </w:r>
            <w:r w:rsidRPr="000861FE">
              <w:rPr>
                <w:rFonts w:cstheme="minorHAnsi"/>
                <w:color w:val="000000" w:themeColor="text1"/>
                <w:kern w:val="0"/>
                <w:sz w:val="20"/>
                <w:szCs w:val="20"/>
              </w:rPr>
              <w:t xml:space="preserve"> do sistema de terminologia </w:t>
            </w:r>
            <w:r>
              <w:rPr>
                <w:rFonts w:cstheme="minorHAnsi"/>
                <w:color w:val="000000" w:themeColor="text1"/>
                <w:kern w:val="0"/>
                <w:sz w:val="20"/>
                <w:szCs w:val="20"/>
              </w:rPr>
              <w:t xml:space="preserve">que identifica outros profissionais  </w:t>
            </w:r>
          </w:p>
        </w:tc>
        <w:tc>
          <w:tcPr>
            <w:tcW w:w="2126" w:type="dxa"/>
          </w:tcPr>
          <w:p w14:paraId="0D286EDC" w14:textId="77777777" w:rsidR="00BB1D92" w:rsidRDefault="00BB1D92" w:rsidP="008D5D7D">
            <w:pPr>
              <w:rPr>
                <w:rFonts w:ascii="Verdana" w:hAnsi="Verdana"/>
                <w:color w:val="333333"/>
                <w:sz w:val="18"/>
                <w:szCs w:val="18"/>
                <w:shd w:val="clear" w:color="auto" w:fill="FFFFFF"/>
              </w:rPr>
            </w:pPr>
          </w:p>
        </w:tc>
        <w:tc>
          <w:tcPr>
            <w:tcW w:w="2547" w:type="dxa"/>
          </w:tcPr>
          <w:p w14:paraId="6331A4D8" w14:textId="77777777" w:rsidR="00BB1D92" w:rsidRPr="0051063A" w:rsidRDefault="00000000" w:rsidP="008D5D7D">
            <w:pPr>
              <w:tabs>
                <w:tab w:val="left" w:pos="873"/>
              </w:tabs>
              <w:autoSpaceDE w:val="0"/>
              <w:autoSpaceDN w:val="0"/>
              <w:adjustRightInd w:val="0"/>
              <w:spacing w:after="0"/>
              <w:rPr>
                <w:rFonts w:cstheme="minorHAnsi"/>
                <w:color w:val="000000" w:themeColor="text1"/>
                <w:kern w:val="0"/>
                <w:sz w:val="20"/>
                <w:szCs w:val="20"/>
              </w:rPr>
            </w:pPr>
            <w:hyperlink r:id="rId38" w:history="1">
              <w:r w:rsidR="00BB1D92" w:rsidRPr="0051063A">
                <w:rPr>
                  <w:rStyle w:val="Hyperlink"/>
                  <w:rFonts w:cstheme="minorHAnsi"/>
                  <w:kern w:val="0"/>
                  <w:sz w:val="20"/>
                  <w:szCs w:val="20"/>
                </w:rPr>
                <w:t>https://ips-brasil.web.app/ValueSet-outros-profissionais-br-ips.html</w:t>
              </w:r>
            </w:hyperlink>
          </w:p>
        </w:tc>
        <w:tc>
          <w:tcPr>
            <w:tcW w:w="1843" w:type="dxa"/>
          </w:tcPr>
          <w:p w14:paraId="028DD1C8" w14:textId="77777777" w:rsidR="00BB1D92" w:rsidRPr="0051063A"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sidRPr="0051063A">
              <w:rPr>
                <w:rFonts w:cstheme="minorHAnsi"/>
                <w:color w:val="000000" w:themeColor="text1"/>
                <w:kern w:val="0"/>
                <w:sz w:val="20"/>
                <w:szCs w:val="20"/>
              </w:rPr>
              <w:t>identifier</w:t>
            </w:r>
            <w:proofErr w:type="spellEnd"/>
            <w:r w:rsidRPr="0051063A">
              <w:rPr>
                <w:rFonts w:cstheme="minorHAnsi"/>
                <w:color w:val="000000" w:themeColor="text1"/>
                <w:kern w:val="0"/>
                <w:sz w:val="20"/>
                <w:szCs w:val="20"/>
              </w:rPr>
              <w:t>[</w:t>
            </w:r>
            <w:proofErr w:type="spellStart"/>
            <w:r w:rsidRPr="0051063A">
              <w:rPr>
                <w:rFonts w:cstheme="minorHAnsi"/>
                <w:color w:val="000000" w:themeColor="text1"/>
                <w:kern w:val="0"/>
                <w:sz w:val="20"/>
                <w:szCs w:val="20"/>
              </w:rPr>
              <w:t>dentificadorOutrosProfissionai</w:t>
            </w:r>
            <w:r>
              <w:rPr>
                <w:rFonts w:cstheme="minorHAnsi"/>
                <w:color w:val="000000" w:themeColor="text1"/>
                <w:kern w:val="0"/>
                <w:sz w:val="20"/>
                <w:szCs w:val="20"/>
              </w:rPr>
              <w:t>s</w:t>
            </w:r>
            <w:proofErr w:type="spellEnd"/>
            <w:r w:rsidRPr="0051063A">
              <w:rPr>
                <w:rFonts w:cstheme="minorHAnsi"/>
                <w:color w:val="000000" w:themeColor="text1"/>
                <w:kern w:val="0"/>
                <w:sz w:val="20"/>
                <w:szCs w:val="20"/>
              </w:rPr>
              <w:t>].</w:t>
            </w:r>
            <w:proofErr w:type="spellStart"/>
            <w:r w:rsidRPr="0051063A">
              <w:rPr>
                <w:rFonts w:cstheme="minorHAnsi"/>
                <w:color w:val="000000" w:themeColor="text1"/>
                <w:kern w:val="0"/>
                <w:sz w:val="20"/>
                <w:szCs w:val="20"/>
              </w:rPr>
              <w:t>coding.system</w:t>
            </w:r>
            <w:proofErr w:type="spellEnd"/>
            <w:r w:rsidRPr="0051063A">
              <w:rPr>
                <w:rFonts w:cstheme="minorHAnsi"/>
                <w:color w:val="000000" w:themeColor="text1"/>
                <w:kern w:val="0"/>
                <w:sz w:val="20"/>
                <w:szCs w:val="20"/>
              </w:rPr>
              <w:t>=</w:t>
            </w:r>
            <w:r>
              <w:t xml:space="preserve"> </w:t>
            </w:r>
            <w:hyperlink r:id="rId39" w:history="1">
              <w:r w:rsidRPr="0051063A">
                <w:rPr>
                  <w:rStyle w:val="Hyperlink"/>
                  <w:rFonts w:cstheme="minorHAnsi"/>
                  <w:kern w:val="0"/>
                  <w:sz w:val="20"/>
                  <w:szCs w:val="20"/>
                </w:rPr>
                <w:t>https://ips-brasil.web.app/ValueSet-outros-profissionais-br-ips.html</w:t>
              </w:r>
            </w:hyperlink>
          </w:p>
        </w:tc>
      </w:tr>
      <w:tr w:rsidR="00BB1D92" w:rsidRPr="0058409E" w14:paraId="0B31ADA1" w14:textId="77777777" w:rsidTr="008D5D7D">
        <w:trPr>
          <w:trHeight w:val="330"/>
        </w:trPr>
        <w:tc>
          <w:tcPr>
            <w:tcW w:w="2410" w:type="dxa"/>
            <w:shd w:val="clear" w:color="auto" w:fill="auto"/>
            <w:noWrap/>
            <w:tcMar>
              <w:top w:w="0" w:type="dxa"/>
              <w:left w:w="60" w:type="dxa"/>
              <w:bottom w:w="0" w:type="dxa"/>
              <w:right w:w="60" w:type="dxa"/>
            </w:tcMar>
            <w:vAlign w:val="center"/>
          </w:tcPr>
          <w:p w14:paraId="73057BEB" w14:textId="77777777" w:rsidR="00BB1D92" w:rsidRPr="0051063A" w:rsidRDefault="00BB1D92" w:rsidP="008D5D7D">
            <w:pPr>
              <w:rPr>
                <w:rFonts w:cstheme="minorHAnsi"/>
                <w:color w:val="000000" w:themeColor="text1"/>
                <w:kern w:val="0"/>
                <w:sz w:val="20"/>
                <w:szCs w:val="20"/>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dentificadorOutrosProfissionais</w:t>
            </w:r>
            <w:proofErr w:type="spellEnd"/>
            <w:r>
              <w:rPr>
                <w:rFonts w:cstheme="minorHAnsi"/>
                <w:color w:val="000000" w:themeColor="text1"/>
                <w:kern w:val="0"/>
                <w:sz w:val="20"/>
                <w:szCs w:val="20"/>
              </w:rPr>
              <w:t>].value</w:t>
            </w:r>
          </w:p>
        </w:tc>
        <w:tc>
          <w:tcPr>
            <w:tcW w:w="708" w:type="dxa"/>
            <w:shd w:val="clear" w:color="auto" w:fill="auto"/>
            <w:noWrap/>
            <w:tcMar>
              <w:top w:w="0" w:type="dxa"/>
              <w:left w:w="60" w:type="dxa"/>
              <w:bottom w:w="0" w:type="dxa"/>
              <w:right w:w="60" w:type="dxa"/>
            </w:tcMar>
            <w:vAlign w:val="center"/>
          </w:tcPr>
          <w:p w14:paraId="346FE6F3" w14:textId="77777777" w:rsidR="00BB1D92" w:rsidRPr="0051063A" w:rsidRDefault="00BB1D92" w:rsidP="008D5D7D">
            <w:pPr>
              <w:rPr>
                <w:rFonts w:ascii="Verdana" w:hAnsi="Verdana"/>
                <w:sz w:val="17"/>
                <w:szCs w:val="17"/>
              </w:rPr>
            </w:pPr>
            <w:r>
              <w:rPr>
                <w:rFonts w:ascii="Verdana" w:hAnsi="Verdana"/>
                <w:sz w:val="17"/>
                <w:szCs w:val="17"/>
              </w:rPr>
              <w:t>1..1</w:t>
            </w:r>
          </w:p>
        </w:tc>
        <w:tc>
          <w:tcPr>
            <w:tcW w:w="2410" w:type="dxa"/>
          </w:tcPr>
          <w:p w14:paraId="43FBC66D"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 xml:space="preserve">Número do profissional no Conselho  </w:t>
            </w:r>
          </w:p>
        </w:tc>
        <w:tc>
          <w:tcPr>
            <w:tcW w:w="2126" w:type="dxa"/>
          </w:tcPr>
          <w:p w14:paraId="2CF82EBF" w14:textId="77777777" w:rsidR="00BB1D92" w:rsidRDefault="00BB1D92" w:rsidP="008D5D7D">
            <w:pPr>
              <w:rPr>
                <w:rFonts w:ascii="Verdana" w:hAnsi="Verdana"/>
                <w:color w:val="333333"/>
                <w:sz w:val="18"/>
                <w:szCs w:val="18"/>
                <w:shd w:val="clear" w:color="auto" w:fill="FFFFFF"/>
              </w:rPr>
            </w:pPr>
          </w:p>
        </w:tc>
        <w:tc>
          <w:tcPr>
            <w:tcW w:w="2547" w:type="dxa"/>
          </w:tcPr>
          <w:p w14:paraId="4826257C"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7A78E68D"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dentificadorOutrosProfissionais</w:t>
            </w:r>
            <w:proofErr w:type="spellEnd"/>
            <w:r>
              <w:rPr>
                <w:rFonts w:cstheme="minorHAnsi"/>
                <w:color w:val="000000" w:themeColor="text1"/>
                <w:kern w:val="0"/>
                <w:sz w:val="20"/>
                <w:szCs w:val="20"/>
              </w:rPr>
              <w:t xml:space="preserve">].value= </w:t>
            </w:r>
            <w:proofErr w:type="spellStart"/>
            <w:r>
              <w:rPr>
                <w:rFonts w:cstheme="minorHAnsi"/>
                <w:color w:val="000000" w:themeColor="text1"/>
                <w:kern w:val="0"/>
                <w:sz w:val="20"/>
                <w:szCs w:val="20"/>
              </w:rPr>
              <w:t>identifier</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dentificadorOdontologo</w:t>
            </w:r>
            <w:proofErr w:type="spellEnd"/>
            <w:r>
              <w:rPr>
                <w:rFonts w:cstheme="minorHAnsi"/>
                <w:color w:val="000000" w:themeColor="text1"/>
                <w:kern w:val="0"/>
                <w:sz w:val="20"/>
                <w:szCs w:val="20"/>
              </w:rPr>
              <w:t>].value na RDNS</w:t>
            </w:r>
          </w:p>
        </w:tc>
      </w:tr>
      <w:tr w:rsidR="00BB1D92" w:rsidRPr="0058409E" w14:paraId="3A8F258E" w14:textId="77777777" w:rsidTr="008D5D7D">
        <w:trPr>
          <w:trHeight w:val="330"/>
        </w:trPr>
        <w:tc>
          <w:tcPr>
            <w:tcW w:w="2410" w:type="dxa"/>
            <w:shd w:val="clear" w:color="auto" w:fill="auto"/>
            <w:noWrap/>
            <w:tcMar>
              <w:top w:w="0" w:type="dxa"/>
              <w:left w:w="60" w:type="dxa"/>
              <w:bottom w:w="0" w:type="dxa"/>
              <w:right w:w="60" w:type="dxa"/>
            </w:tcMar>
            <w:vAlign w:val="center"/>
          </w:tcPr>
          <w:p w14:paraId="0BDEBD74" w14:textId="77777777" w:rsidR="00BB1D92" w:rsidRPr="0058409E" w:rsidRDefault="00BB1D92" w:rsidP="008D5D7D">
            <w:pPr>
              <w:rPr>
                <w:rFonts w:cstheme="minorHAnsi"/>
                <w:color w:val="000000" w:themeColor="text1"/>
                <w:kern w:val="0"/>
                <w:sz w:val="20"/>
                <w:szCs w:val="20"/>
                <w:lang w:val="en-US"/>
              </w:rPr>
            </w:pPr>
            <w:r>
              <w:rPr>
                <w:rFonts w:cstheme="minorHAnsi"/>
                <w:color w:val="000000" w:themeColor="text1"/>
                <w:kern w:val="0"/>
                <w:sz w:val="20"/>
                <w:szCs w:val="20"/>
                <w:lang w:val="en-US"/>
              </w:rPr>
              <w:t>active</w:t>
            </w:r>
          </w:p>
        </w:tc>
        <w:tc>
          <w:tcPr>
            <w:tcW w:w="708" w:type="dxa"/>
            <w:shd w:val="clear" w:color="auto" w:fill="auto"/>
            <w:noWrap/>
            <w:tcMar>
              <w:top w:w="0" w:type="dxa"/>
              <w:left w:w="60" w:type="dxa"/>
              <w:bottom w:w="0" w:type="dxa"/>
              <w:right w:w="60" w:type="dxa"/>
            </w:tcMar>
            <w:vAlign w:val="center"/>
          </w:tcPr>
          <w:p w14:paraId="7B16B4F3"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3128B5C1" w14:textId="77777777" w:rsidR="00BB1D92" w:rsidRPr="0058409E" w:rsidRDefault="00BB1D92" w:rsidP="008D5D7D">
            <w:pPr>
              <w:rPr>
                <w:rFonts w:cstheme="minorHAnsi"/>
                <w:color w:val="000000" w:themeColor="text1"/>
                <w:kern w:val="0"/>
                <w:sz w:val="20"/>
                <w:szCs w:val="20"/>
              </w:rPr>
            </w:pPr>
            <w:r w:rsidRPr="0058409E">
              <w:rPr>
                <w:rFonts w:cstheme="minorHAnsi"/>
                <w:color w:val="000000" w:themeColor="text1"/>
                <w:kern w:val="0"/>
                <w:sz w:val="20"/>
                <w:szCs w:val="20"/>
              </w:rPr>
              <w:t xml:space="preserve">Não consta da RNDS </w:t>
            </w:r>
            <w:r>
              <w:rPr>
                <w:rFonts w:cstheme="minorHAnsi"/>
                <w:color w:val="000000" w:themeColor="text1"/>
                <w:kern w:val="0"/>
                <w:sz w:val="20"/>
                <w:szCs w:val="20"/>
              </w:rPr>
              <w:t>–</w:t>
            </w:r>
            <w:r w:rsidRPr="0058409E">
              <w:rPr>
                <w:rFonts w:cstheme="minorHAnsi"/>
                <w:color w:val="000000" w:themeColor="text1"/>
                <w:kern w:val="0"/>
                <w:sz w:val="20"/>
                <w:szCs w:val="20"/>
              </w:rPr>
              <w:t xml:space="preserve"> n</w:t>
            </w:r>
            <w:r>
              <w:rPr>
                <w:rFonts w:cstheme="minorHAnsi"/>
                <w:color w:val="000000" w:themeColor="text1"/>
                <w:kern w:val="0"/>
                <w:sz w:val="20"/>
                <w:szCs w:val="20"/>
              </w:rPr>
              <w:t>ão será mapeado</w:t>
            </w:r>
          </w:p>
        </w:tc>
        <w:tc>
          <w:tcPr>
            <w:tcW w:w="2126" w:type="dxa"/>
          </w:tcPr>
          <w:p w14:paraId="01D1811D" w14:textId="77777777" w:rsidR="00BB1D92" w:rsidRDefault="00BB1D92" w:rsidP="008D5D7D">
            <w:pPr>
              <w:rPr>
                <w:rFonts w:ascii="Verdana" w:hAnsi="Verdana"/>
                <w:color w:val="333333"/>
                <w:sz w:val="18"/>
                <w:szCs w:val="18"/>
                <w:shd w:val="clear" w:color="auto" w:fill="FFFFFF"/>
              </w:rPr>
            </w:pPr>
          </w:p>
        </w:tc>
        <w:tc>
          <w:tcPr>
            <w:tcW w:w="2547" w:type="dxa"/>
          </w:tcPr>
          <w:p w14:paraId="5D52DA66"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4E9162FB"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rPr>
            </w:pPr>
          </w:p>
        </w:tc>
      </w:tr>
      <w:tr w:rsidR="00BB1D92" w:rsidRPr="0058409E" w14:paraId="3D366529" w14:textId="77777777" w:rsidTr="008D5D7D">
        <w:trPr>
          <w:trHeight w:val="330"/>
        </w:trPr>
        <w:tc>
          <w:tcPr>
            <w:tcW w:w="2410" w:type="dxa"/>
            <w:shd w:val="clear" w:color="auto" w:fill="auto"/>
            <w:noWrap/>
            <w:tcMar>
              <w:top w:w="0" w:type="dxa"/>
              <w:left w:w="60" w:type="dxa"/>
              <w:bottom w:w="0" w:type="dxa"/>
              <w:right w:w="60" w:type="dxa"/>
            </w:tcMar>
            <w:vAlign w:val="center"/>
          </w:tcPr>
          <w:p w14:paraId="20A0816B"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t>name.text</w:t>
            </w:r>
            <w:proofErr w:type="spellEnd"/>
          </w:p>
        </w:tc>
        <w:tc>
          <w:tcPr>
            <w:tcW w:w="708" w:type="dxa"/>
            <w:shd w:val="clear" w:color="auto" w:fill="auto"/>
            <w:noWrap/>
            <w:tcMar>
              <w:top w:w="0" w:type="dxa"/>
              <w:left w:w="60" w:type="dxa"/>
              <w:bottom w:w="0" w:type="dxa"/>
              <w:right w:w="60" w:type="dxa"/>
            </w:tcMar>
            <w:vAlign w:val="center"/>
          </w:tcPr>
          <w:p w14:paraId="4891AEA0"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17E51847"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 xml:space="preserve">Nome do profissional - </w:t>
            </w:r>
            <w:proofErr w:type="spellStart"/>
            <w:r>
              <w:rPr>
                <w:rFonts w:cstheme="minorHAnsi"/>
                <w:color w:val="000000" w:themeColor="text1"/>
                <w:kern w:val="0"/>
                <w:sz w:val="20"/>
                <w:szCs w:val="20"/>
              </w:rPr>
              <w:t>text</w:t>
            </w:r>
            <w:proofErr w:type="spellEnd"/>
          </w:p>
        </w:tc>
        <w:tc>
          <w:tcPr>
            <w:tcW w:w="2126" w:type="dxa"/>
          </w:tcPr>
          <w:p w14:paraId="4AE121B3" w14:textId="77777777" w:rsidR="00BB1D92" w:rsidRDefault="00BB1D92" w:rsidP="008D5D7D">
            <w:pPr>
              <w:rPr>
                <w:rFonts w:ascii="Verdana" w:hAnsi="Verdana"/>
                <w:color w:val="333333"/>
                <w:sz w:val="18"/>
                <w:szCs w:val="18"/>
                <w:shd w:val="clear" w:color="auto" w:fill="FFFFFF"/>
              </w:rPr>
            </w:pPr>
          </w:p>
        </w:tc>
        <w:tc>
          <w:tcPr>
            <w:tcW w:w="2547" w:type="dxa"/>
          </w:tcPr>
          <w:p w14:paraId="39D6BBED"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r w:rsidRPr="0058409E">
              <w:rPr>
                <w:rFonts w:cstheme="minorHAnsi"/>
                <w:color w:val="000000" w:themeColor="text1"/>
                <w:kern w:val="0"/>
                <w:sz w:val="20"/>
                <w:szCs w:val="20"/>
              </w:rPr>
              <w:t xml:space="preserve"> </w:t>
            </w:r>
          </w:p>
          <w:p w14:paraId="7DF43C26"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r w:rsidRPr="0058409E">
              <w:rPr>
                <w:rFonts w:cstheme="minorHAnsi"/>
                <w:color w:val="000000" w:themeColor="text1"/>
                <w:kern w:val="0"/>
                <w:sz w:val="20"/>
                <w:szCs w:val="20"/>
              </w:rPr>
              <w:t xml:space="preserve"> </w:t>
            </w:r>
          </w:p>
          <w:p w14:paraId="1DB481D5"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p w14:paraId="30E57DF4" w14:textId="77777777" w:rsidR="00BB1D92" w:rsidRPr="0058409E" w:rsidRDefault="00BB1D92" w:rsidP="008D5D7D">
            <w:pPr>
              <w:tabs>
                <w:tab w:val="left" w:pos="873"/>
              </w:tabs>
              <w:autoSpaceDE w:val="0"/>
              <w:autoSpaceDN w:val="0"/>
              <w:adjustRightInd w:val="0"/>
              <w:spacing w:after="0"/>
              <w:rPr>
                <w:rFonts w:cstheme="minorHAnsi"/>
                <w:color w:val="000000" w:themeColor="text1"/>
                <w:kern w:val="0"/>
                <w:sz w:val="20"/>
                <w:szCs w:val="20"/>
              </w:rPr>
            </w:pPr>
          </w:p>
        </w:tc>
        <w:tc>
          <w:tcPr>
            <w:tcW w:w="1843" w:type="dxa"/>
          </w:tcPr>
          <w:p w14:paraId="6F1DCE9B" w14:textId="77777777" w:rsidR="00BB1D92" w:rsidRDefault="00BB1D92" w:rsidP="008D5D7D">
            <w:pPr>
              <w:autoSpaceDE w:val="0"/>
              <w:autoSpaceDN w:val="0"/>
              <w:adjustRightInd w:val="0"/>
              <w:spacing w:after="0"/>
              <w:rPr>
                <w:rFonts w:cstheme="minorHAnsi"/>
                <w:color w:val="000000" w:themeColor="text1"/>
                <w:kern w:val="0"/>
                <w:sz w:val="20"/>
                <w:szCs w:val="20"/>
                <w:lang w:val="en-US"/>
              </w:rPr>
            </w:pPr>
            <w:proofErr w:type="spellStart"/>
            <w:r w:rsidRPr="006607E9">
              <w:rPr>
                <w:rFonts w:cstheme="minorHAnsi"/>
                <w:color w:val="000000" w:themeColor="text1"/>
                <w:kern w:val="0"/>
                <w:sz w:val="20"/>
                <w:szCs w:val="20"/>
                <w:lang w:val="en-US"/>
              </w:rPr>
              <w:t>name</w:t>
            </w:r>
            <w:r>
              <w:rPr>
                <w:rFonts w:cstheme="minorHAnsi"/>
                <w:color w:val="000000" w:themeColor="text1"/>
                <w:kern w:val="0"/>
                <w:sz w:val="20"/>
                <w:szCs w:val="20"/>
                <w:lang w:val="en-US"/>
              </w:rPr>
              <w:t>.</w:t>
            </w:r>
            <w:r w:rsidRPr="006607E9">
              <w:rPr>
                <w:rFonts w:cstheme="minorHAnsi"/>
                <w:color w:val="000000" w:themeColor="text1"/>
                <w:kern w:val="0"/>
                <w:sz w:val="20"/>
                <w:szCs w:val="20"/>
                <w:lang w:val="en-US"/>
              </w:rPr>
              <w:t>text</w:t>
            </w:r>
            <w:proofErr w:type="spellEnd"/>
            <w:r w:rsidRPr="006607E9">
              <w:rPr>
                <w:rFonts w:cstheme="minorHAnsi"/>
                <w:color w:val="000000" w:themeColor="text1"/>
                <w:kern w:val="0"/>
                <w:sz w:val="20"/>
                <w:szCs w:val="20"/>
                <w:lang w:val="en-US"/>
              </w:rPr>
              <w:t xml:space="preserve"> </w:t>
            </w:r>
            <w:r>
              <w:rPr>
                <w:rFonts w:cstheme="minorHAnsi"/>
                <w:color w:val="000000" w:themeColor="text1"/>
                <w:kern w:val="0"/>
                <w:sz w:val="20"/>
                <w:szCs w:val="20"/>
                <w:lang w:val="en-US"/>
              </w:rPr>
              <w:t>=</w:t>
            </w:r>
          </w:p>
          <w:p w14:paraId="658C0FC2" w14:textId="77777777" w:rsidR="00BB1D92" w:rsidRDefault="00BB1D92" w:rsidP="008D5D7D">
            <w:pPr>
              <w:autoSpaceDE w:val="0"/>
              <w:autoSpaceDN w:val="0"/>
              <w:adjustRightInd w:val="0"/>
              <w:spacing w:after="0"/>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t>name.text</w:t>
            </w:r>
            <w:proofErr w:type="spellEnd"/>
          </w:p>
          <w:p w14:paraId="494584A1" w14:textId="77777777" w:rsidR="00BB1D92" w:rsidRDefault="00BB1D92" w:rsidP="008D5D7D">
            <w:pPr>
              <w:autoSpaceDE w:val="0"/>
              <w:autoSpaceDN w:val="0"/>
              <w:adjustRightInd w:val="0"/>
              <w:spacing w:after="0"/>
              <w:rPr>
                <w:rFonts w:cstheme="minorHAnsi"/>
                <w:color w:val="000000" w:themeColor="text1"/>
                <w:kern w:val="0"/>
                <w:sz w:val="20"/>
                <w:szCs w:val="20"/>
                <w:lang w:val="en-US"/>
              </w:rPr>
            </w:pPr>
          </w:p>
          <w:p w14:paraId="0AFDF7B2" w14:textId="77777777" w:rsidR="00BB1D92" w:rsidRDefault="00BB1D92" w:rsidP="008D5D7D">
            <w:pPr>
              <w:autoSpaceDE w:val="0"/>
              <w:autoSpaceDN w:val="0"/>
              <w:adjustRightInd w:val="0"/>
              <w:spacing w:after="0"/>
              <w:rPr>
                <w:rFonts w:cstheme="minorHAnsi"/>
                <w:color w:val="000000" w:themeColor="text1"/>
                <w:kern w:val="0"/>
                <w:sz w:val="20"/>
                <w:szCs w:val="20"/>
                <w:lang w:val="en-US"/>
              </w:rPr>
            </w:pPr>
          </w:p>
          <w:p w14:paraId="4C142E05" w14:textId="77777777" w:rsidR="00BB1D92" w:rsidRPr="0058409E" w:rsidRDefault="00BB1D92" w:rsidP="008D5D7D">
            <w:pPr>
              <w:tabs>
                <w:tab w:val="left" w:pos="873"/>
              </w:tabs>
              <w:autoSpaceDE w:val="0"/>
              <w:autoSpaceDN w:val="0"/>
              <w:adjustRightInd w:val="0"/>
              <w:spacing w:after="0"/>
              <w:rPr>
                <w:rFonts w:ascii="Verdana" w:hAnsi="Verdana"/>
                <w:color w:val="006400"/>
                <w:sz w:val="17"/>
                <w:szCs w:val="17"/>
                <w:shd w:val="clear" w:color="auto" w:fill="F7F7F7"/>
                <w:lang w:val="en-US"/>
              </w:rPr>
            </w:pPr>
          </w:p>
        </w:tc>
      </w:tr>
      <w:tr w:rsidR="00BB1D92" w:rsidRPr="00E229D5" w14:paraId="083CA6F4" w14:textId="77777777" w:rsidTr="008D5D7D">
        <w:trPr>
          <w:trHeight w:val="330"/>
        </w:trPr>
        <w:tc>
          <w:tcPr>
            <w:tcW w:w="2410" w:type="dxa"/>
            <w:shd w:val="clear" w:color="auto" w:fill="auto"/>
            <w:noWrap/>
            <w:tcMar>
              <w:top w:w="0" w:type="dxa"/>
              <w:left w:w="60" w:type="dxa"/>
              <w:bottom w:w="0" w:type="dxa"/>
              <w:right w:w="60" w:type="dxa"/>
            </w:tcMar>
            <w:vAlign w:val="center"/>
          </w:tcPr>
          <w:p w14:paraId="6AD3AC96"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name.given</w:t>
            </w:r>
            <w:proofErr w:type="spellEnd"/>
            <w:proofErr w:type="gramEnd"/>
          </w:p>
        </w:tc>
        <w:tc>
          <w:tcPr>
            <w:tcW w:w="708" w:type="dxa"/>
            <w:shd w:val="clear" w:color="auto" w:fill="auto"/>
            <w:noWrap/>
            <w:tcMar>
              <w:top w:w="0" w:type="dxa"/>
              <w:left w:w="60" w:type="dxa"/>
              <w:bottom w:w="0" w:type="dxa"/>
              <w:right w:w="60" w:type="dxa"/>
            </w:tcMar>
            <w:vAlign w:val="center"/>
          </w:tcPr>
          <w:p w14:paraId="5590D666"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307DF414"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Nome do profissional – nome completo</w:t>
            </w:r>
          </w:p>
        </w:tc>
        <w:tc>
          <w:tcPr>
            <w:tcW w:w="2126" w:type="dxa"/>
          </w:tcPr>
          <w:p w14:paraId="6B0961C1" w14:textId="77777777" w:rsidR="00BB1D92" w:rsidRDefault="00BB1D92" w:rsidP="008D5D7D">
            <w:pPr>
              <w:rPr>
                <w:rFonts w:ascii="Verdana" w:hAnsi="Verdana"/>
                <w:color w:val="333333"/>
                <w:sz w:val="18"/>
                <w:szCs w:val="18"/>
                <w:shd w:val="clear" w:color="auto" w:fill="FFFFFF"/>
              </w:rPr>
            </w:pPr>
          </w:p>
        </w:tc>
        <w:tc>
          <w:tcPr>
            <w:tcW w:w="2547" w:type="dxa"/>
          </w:tcPr>
          <w:p w14:paraId="61F815AF"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0564BC0F" w14:textId="77777777" w:rsidR="00BB1D92" w:rsidRDefault="00BB1D92" w:rsidP="008D5D7D">
            <w:pPr>
              <w:autoSpaceDE w:val="0"/>
              <w:autoSpaceDN w:val="0"/>
              <w:adjustRightInd w:val="0"/>
              <w:spacing w:after="0"/>
              <w:rPr>
                <w:rFonts w:cstheme="minorHAnsi"/>
                <w:color w:val="000000" w:themeColor="text1"/>
                <w:kern w:val="0"/>
                <w:sz w:val="20"/>
                <w:szCs w:val="20"/>
                <w:lang w:val="en-US"/>
              </w:rPr>
            </w:pPr>
            <w:proofErr w:type="spellStart"/>
            <w:r w:rsidRPr="006607E9">
              <w:rPr>
                <w:rFonts w:cstheme="minorHAnsi"/>
                <w:color w:val="000000" w:themeColor="text1"/>
                <w:kern w:val="0"/>
                <w:sz w:val="20"/>
                <w:szCs w:val="20"/>
                <w:lang w:val="en-US"/>
              </w:rPr>
              <w:t>Patient.name</w:t>
            </w:r>
            <w:r>
              <w:rPr>
                <w:rFonts w:cstheme="minorHAnsi"/>
                <w:color w:val="000000" w:themeColor="text1"/>
                <w:kern w:val="0"/>
                <w:sz w:val="20"/>
                <w:szCs w:val="20"/>
                <w:lang w:val="en-US"/>
              </w:rPr>
              <w:t>.given</w:t>
            </w:r>
            <w:proofErr w:type="spellEnd"/>
            <w:r>
              <w:rPr>
                <w:rFonts w:cstheme="minorHAnsi"/>
                <w:color w:val="000000" w:themeColor="text1"/>
                <w:kern w:val="0"/>
                <w:sz w:val="20"/>
                <w:szCs w:val="20"/>
                <w:lang w:val="en-US"/>
              </w:rPr>
              <w:t>=</w:t>
            </w:r>
            <w:proofErr w:type="spellStart"/>
            <w:r>
              <w:rPr>
                <w:rFonts w:cstheme="minorHAnsi"/>
                <w:color w:val="000000" w:themeColor="text1"/>
                <w:kern w:val="0"/>
                <w:sz w:val="20"/>
                <w:szCs w:val="20"/>
                <w:lang w:val="en-US"/>
              </w:rPr>
              <w:t>Patient.name.text</w:t>
            </w:r>
            <w:proofErr w:type="spellEnd"/>
          </w:p>
          <w:p w14:paraId="048F4AFE" w14:textId="77777777" w:rsidR="00BB1D92" w:rsidRPr="006607E9" w:rsidRDefault="00BB1D92" w:rsidP="008D5D7D">
            <w:pPr>
              <w:autoSpaceDE w:val="0"/>
              <w:autoSpaceDN w:val="0"/>
              <w:adjustRightInd w:val="0"/>
              <w:spacing w:after="0"/>
              <w:rPr>
                <w:rFonts w:cstheme="minorHAnsi"/>
                <w:color w:val="000000" w:themeColor="text1"/>
                <w:kern w:val="0"/>
                <w:sz w:val="20"/>
                <w:szCs w:val="20"/>
                <w:lang w:val="en-US"/>
              </w:rPr>
            </w:pPr>
          </w:p>
        </w:tc>
      </w:tr>
      <w:tr w:rsidR="00BB1D92" w:rsidRPr="00E229D5" w14:paraId="0F0AD501" w14:textId="77777777" w:rsidTr="008D5D7D">
        <w:trPr>
          <w:trHeight w:val="330"/>
        </w:trPr>
        <w:tc>
          <w:tcPr>
            <w:tcW w:w="2410" w:type="dxa"/>
            <w:shd w:val="clear" w:color="auto" w:fill="auto"/>
            <w:noWrap/>
            <w:tcMar>
              <w:top w:w="0" w:type="dxa"/>
              <w:left w:w="60" w:type="dxa"/>
              <w:bottom w:w="0" w:type="dxa"/>
              <w:right w:w="60" w:type="dxa"/>
            </w:tcMar>
            <w:vAlign w:val="center"/>
          </w:tcPr>
          <w:p w14:paraId="19DD865B"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name.family</w:t>
            </w:r>
            <w:proofErr w:type="spellEnd"/>
            <w:proofErr w:type="gramEnd"/>
          </w:p>
        </w:tc>
        <w:tc>
          <w:tcPr>
            <w:tcW w:w="708" w:type="dxa"/>
            <w:shd w:val="clear" w:color="auto" w:fill="auto"/>
            <w:noWrap/>
            <w:tcMar>
              <w:top w:w="0" w:type="dxa"/>
              <w:left w:w="60" w:type="dxa"/>
              <w:bottom w:w="0" w:type="dxa"/>
              <w:right w:w="60" w:type="dxa"/>
            </w:tcMar>
            <w:vAlign w:val="center"/>
          </w:tcPr>
          <w:p w14:paraId="62780EDF"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32DF7B98"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Sobrenome do profissional</w:t>
            </w:r>
          </w:p>
        </w:tc>
        <w:tc>
          <w:tcPr>
            <w:tcW w:w="2126" w:type="dxa"/>
          </w:tcPr>
          <w:p w14:paraId="4295565A" w14:textId="77777777" w:rsidR="00BB1D92" w:rsidRDefault="00BB1D92" w:rsidP="008D5D7D">
            <w:pPr>
              <w:rPr>
                <w:rFonts w:ascii="Verdana" w:hAnsi="Verdana"/>
                <w:color w:val="333333"/>
                <w:sz w:val="18"/>
                <w:szCs w:val="18"/>
                <w:shd w:val="clear" w:color="auto" w:fill="FFFFFF"/>
              </w:rPr>
            </w:pPr>
          </w:p>
        </w:tc>
        <w:tc>
          <w:tcPr>
            <w:tcW w:w="2547" w:type="dxa"/>
          </w:tcPr>
          <w:p w14:paraId="761E9641" w14:textId="77777777" w:rsidR="00BB1D92" w:rsidRDefault="00BB1D92" w:rsidP="008D5D7D">
            <w:pPr>
              <w:autoSpaceDE w:val="0"/>
              <w:autoSpaceDN w:val="0"/>
              <w:adjustRightInd w:val="0"/>
              <w:spacing w:after="0"/>
              <w:rPr>
                <w:rFonts w:cstheme="minorHAnsi"/>
                <w:color w:val="000000" w:themeColor="text1"/>
                <w:kern w:val="0"/>
                <w:sz w:val="20"/>
                <w:szCs w:val="20"/>
                <w:lang w:val="en-US"/>
              </w:rPr>
            </w:pPr>
          </w:p>
        </w:tc>
        <w:tc>
          <w:tcPr>
            <w:tcW w:w="1843" w:type="dxa"/>
          </w:tcPr>
          <w:p w14:paraId="0E773A78" w14:textId="77777777" w:rsidR="00BB1D92" w:rsidRPr="006607E9" w:rsidRDefault="00BB1D92" w:rsidP="008D5D7D">
            <w:pPr>
              <w:autoSpaceDE w:val="0"/>
              <w:autoSpaceDN w:val="0"/>
              <w:adjustRightInd w:val="0"/>
              <w:spacing w:after="0"/>
              <w:rPr>
                <w:rFonts w:cstheme="minorHAnsi"/>
                <w:color w:val="000000" w:themeColor="text1"/>
                <w:kern w:val="0"/>
                <w:sz w:val="20"/>
                <w:szCs w:val="20"/>
                <w:lang w:val="en-US"/>
              </w:rPr>
            </w:pPr>
            <w:proofErr w:type="spellStart"/>
            <w:proofErr w:type="gramStart"/>
            <w:r w:rsidRPr="00FB0510">
              <w:rPr>
                <w:rFonts w:cstheme="minorHAnsi"/>
                <w:color w:val="000000" w:themeColor="text1"/>
                <w:kern w:val="0"/>
                <w:sz w:val="20"/>
                <w:szCs w:val="20"/>
                <w:lang w:val="en-US"/>
              </w:rPr>
              <w:t>name.family</w:t>
            </w:r>
            <w:proofErr w:type="gramEnd"/>
            <w:r w:rsidRPr="00FB0510">
              <w:rPr>
                <w:rFonts w:cstheme="minorHAnsi"/>
                <w:color w:val="000000" w:themeColor="text1"/>
                <w:kern w:val="0"/>
                <w:sz w:val="20"/>
                <w:szCs w:val="20"/>
                <w:lang w:val="en-US"/>
              </w:rPr>
              <w:t>.extension</w:t>
            </w:r>
            <w:proofErr w:type="spellEnd"/>
            <w:r w:rsidRPr="00FB0510">
              <w:rPr>
                <w:rFonts w:cstheme="minorHAnsi"/>
                <w:color w:val="000000" w:themeColor="text1"/>
                <w:kern w:val="0"/>
                <w:sz w:val="20"/>
                <w:szCs w:val="20"/>
                <w:lang w:val="en-US"/>
              </w:rPr>
              <w:t>[data-absent-reason]</w:t>
            </w:r>
            <w:r>
              <w:rPr>
                <w:rFonts w:cstheme="minorHAnsi"/>
                <w:color w:val="000000" w:themeColor="text1"/>
                <w:kern w:val="0"/>
                <w:sz w:val="20"/>
                <w:szCs w:val="20"/>
                <w:lang w:val="en-US"/>
              </w:rPr>
              <w:t>.</w:t>
            </w:r>
            <w:proofErr w:type="spellStart"/>
            <w:r>
              <w:rPr>
                <w:rFonts w:cstheme="minorHAnsi"/>
                <w:color w:val="000000" w:themeColor="text1"/>
                <w:kern w:val="0"/>
                <w:sz w:val="20"/>
                <w:szCs w:val="20"/>
                <w:lang w:val="en-US"/>
              </w:rPr>
              <w:t>valueCode</w:t>
            </w:r>
            <w:proofErr w:type="spellEnd"/>
            <w:r>
              <w:rPr>
                <w:rFonts w:cstheme="minorHAnsi"/>
                <w:color w:val="000000" w:themeColor="text1"/>
                <w:kern w:val="0"/>
                <w:sz w:val="20"/>
                <w:szCs w:val="20"/>
                <w:lang w:val="en-US"/>
              </w:rPr>
              <w:t>=unknown</w:t>
            </w:r>
            <w:r w:rsidRPr="00FB0510">
              <w:rPr>
                <w:rFonts w:cstheme="minorHAnsi"/>
                <w:color w:val="000000" w:themeColor="text1"/>
                <w:kern w:val="0"/>
                <w:sz w:val="20"/>
                <w:szCs w:val="20"/>
                <w:lang w:val="en-US"/>
              </w:rPr>
              <w:t xml:space="preserve">    </w:t>
            </w:r>
          </w:p>
        </w:tc>
      </w:tr>
      <w:tr w:rsidR="00BB1D92" w:rsidRPr="00E229D5" w14:paraId="3EF98931" w14:textId="77777777" w:rsidTr="008D5D7D">
        <w:trPr>
          <w:trHeight w:val="330"/>
        </w:trPr>
        <w:tc>
          <w:tcPr>
            <w:tcW w:w="2410" w:type="dxa"/>
            <w:shd w:val="clear" w:color="auto" w:fill="auto"/>
            <w:noWrap/>
            <w:tcMar>
              <w:top w:w="0" w:type="dxa"/>
              <w:left w:w="60" w:type="dxa"/>
              <w:bottom w:w="0" w:type="dxa"/>
              <w:right w:w="60" w:type="dxa"/>
            </w:tcMar>
            <w:vAlign w:val="center"/>
          </w:tcPr>
          <w:p w14:paraId="2D9A3ED0"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telecom.system</w:t>
            </w:r>
            <w:proofErr w:type="spellEnd"/>
            <w:proofErr w:type="gramEnd"/>
          </w:p>
        </w:tc>
        <w:tc>
          <w:tcPr>
            <w:tcW w:w="708" w:type="dxa"/>
            <w:shd w:val="clear" w:color="auto" w:fill="auto"/>
            <w:noWrap/>
            <w:tcMar>
              <w:top w:w="0" w:type="dxa"/>
              <w:left w:w="60" w:type="dxa"/>
              <w:bottom w:w="0" w:type="dxa"/>
              <w:right w:w="60" w:type="dxa"/>
            </w:tcMar>
            <w:vAlign w:val="center"/>
          </w:tcPr>
          <w:p w14:paraId="116874ED"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6F5A66E3" w14:textId="77777777" w:rsidR="00BB1D92" w:rsidRDefault="00BB1D92" w:rsidP="008D5D7D">
            <w:pPr>
              <w:rPr>
                <w:rFonts w:cstheme="minorHAnsi"/>
                <w:color w:val="000000" w:themeColor="text1"/>
                <w:kern w:val="0"/>
                <w:sz w:val="20"/>
                <w:szCs w:val="20"/>
              </w:rPr>
            </w:pPr>
            <w:r w:rsidRPr="00FF2A89">
              <w:rPr>
                <w:rFonts w:cstheme="minorHAnsi"/>
                <w:color w:val="000000" w:themeColor="text1"/>
                <w:kern w:val="0"/>
                <w:sz w:val="20"/>
                <w:szCs w:val="20"/>
              </w:rPr>
              <w:t>Meio de Contato  - tipo de meio de contato</w:t>
            </w:r>
          </w:p>
        </w:tc>
        <w:tc>
          <w:tcPr>
            <w:tcW w:w="2126" w:type="dxa"/>
          </w:tcPr>
          <w:p w14:paraId="7A29F48B" w14:textId="77777777" w:rsidR="00BB1D92" w:rsidRPr="0058409E" w:rsidRDefault="00000000" w:rsidP="008D5D7D">
            <w:pPr>
              <w:rPr>
                <w:rFonts w:cstheme="minorHAnsi"/>
                <w:color w:val="333333"/>
                <w:sz w:val="20"/>
                <w:szCs w:val="20"/>
                <w:shd w:val="clear" w:color="auto" w:fill="FFFFFF"/>
              </w:rPr>
            </w:pPr>
            <w:hyperlink r:id="rId40" w:history="1">
              <w:r w:rsidR="00BB1D92" w:rsidRPr="0058409E">
                <w:rPr>
                  <w:rStyle w:val="Hyperlink"/>
                  <w:rFonts w:cstheme="minorHAnsi"/>
                  <w:sz w:val="20"/>
                  <w:szCs w:val="20"/>
                  <w:shd w:val="clear" w:color="auto" w:fill="FFFFFF"/>
                </w:rPr>
                <w:t>http://hl7.org/fhir/ValueSet/contact-point-system</w:t>
              </w:r>
            </w:hyperlink>
          </w:p>
        </w:tc>
        <w:tc>
          <w:tcPr>
            <w:tcW w:w="2547" w:type="dxa"/>
          </w:tcPr>
          <w:p w14:paraId="36976FDC"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6AAB0C08" w14:textId="77777777" w:rsidR="00BB1D92" w:rsidRPr="0058409E"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telecom.system</w:t>
            </w:r>
            <w:proofErr w:type="spellEnd"/>
            <w:proofErr w:type="gramEnd"/>
            <w:r>
              <w:rPr>
                <w:rFonts w:cstheme="minorHAnsi"/>
                <w:color w:val="000000" w:themeColor="text1"/>
                <w:kern w:val="0"/>
                <w:sz w:val="20"/>
                <w:szCs w:val="20"/>
                <w:lang w:val="en-US"/>
              </w:rPr>
              <w:t>=</w:t>
            </w:r>
            <w:r w:rsidRPr="0058409E">
              <w:rPr>
                <w:rFonts w:cstheme="minorHAnsi"/>
                <w:color w:val="000000" w:themeColor="text1"/>
                <w:kern w:val="0"/>
                <w:sz w:val="20"/>
                <w:szCs w:val="20"/>
                <w:lang w:val="en-US"/>
              </w:rPr>
              <w:t xml:space="preserve"> </w:t>
            </w:r>
            <w:r w:rsidR="00000000">
              <w:fldChar w:fldCharType="begin"/>
            </w:r>
            <w:r w:rsidR="00000000" w:rsidRPr="00E229D5">
              <w:rPr>
                <w:lang w:val="en-US"/>
                <w:rPrChange w:id="49" w:author="Jussara R." w:date="2023-12-07T08:56:00Z">
                  <w:rPr/>
                </w:rPrChange>
              </w:rPr>
              <w:instrText>HYPERLINK "http://hl7.org/fhir/ValueSet/contact-point-system"</w:instrText>
            </w:r>
            <w:r w:rsidR="00000000">
              <w:fldChar w:fldCharType="separate"/>
            </w:r>
            <w:r w:rsidRPr="0058409E">
              <w:rPr>
                <w:rStyle w:val="Hyperlink"/>
                <w:rFonts w:cstheme="minorHAnsi"/>
                <w:kern w:val="0"/>
                <w:sz w:val="20"/>
                <w:szCs w:val="20"/>
                <w:lang w:val="en-US"/>
              </w:rPr>
              <w:t>http://hl7.org/fhir/ValueSet/contact-point-system</w:t>
            </w:r>
            <w:r w:rsidR="00000000">
              <w:rPr>
                <w:rStyle w:val="Hyperlink"/>
                <w:rFonts w:cstheme="minorHAnsi"/>
                <w:kern w:val="0"/>
                <w:sz w:val="20"/>
                <w:szCs w:val="20"/>
                <w:lang w:val="en-US"/>
              </w:rPr>
              <w:fldChar w:fldCharType="end"/>
            </w:r>
          </w:p>
        </w:tc>
      </w:tr>
      <w:tr w:rsidR="00BB1D92" w:rsidRPr="00E229D5" w14:paraId="67BF11B9" w14:textId="77777777" w:rsidTr="008D5D7D">
        <w:trPr>
          <w:trHeight w:val="330"/>
        </w:trPr>
        <w:tc>
          <w:tcPr>
            <w:tcW w:w="2410" w:type="dxa"/>
            <w:shd w:val="clear" w:color="auto" w:fill="auto"/>
            <w:noWrap/>
            <w:tcMar>
              <w:top w:w="0" w:type="dxa"/>
              <w:left w:w="60" w:type="dxa"/>
              <w:bottom w:w="0" w:type="dxa"/>
              <w:right w:w="60" w:type="dxa"/>
            </w:tcMar>
            <w:vAlign w:val="center"/>
          </w:tcPr>
          <w:p w14:paraId="0610E110"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lastRenderedPageBreak/>
              <w:t>telecom.value</w:t>
            </w:r>
            <w:proofErr w:type="spellEnd"/>
          </w:p>
        </w:tc>
        <w:tc>
          <w:tcPr>
            <w:tcW w:w="708" w:type="dxa"/>
            <w:shd w:val="clear" w:color="auto" w:fill="auto"/>
            <w:noWrap/>
            <w:tcMar>
              <w:top w:w="0" w:type="dxa"/>
              <w:left w:w="60" w:type="dxa"/>
              <w:bottom w:w="0" w:type="dxa"/>
              <w:right w:w="60" w:type="dxa"/>
            </w:tcMar>
            <w:vAlign w:val="center"/>
          </w:tcPr>
          <w:p w14:paraId="5096E87F"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48622721" w14:textId="77777777" w:rsidR="00BB1D92" w:rsidRPr="0058409E" w:rsidRDefault="00BB1D92" w:rsidP="008D5D7D">
            <w:pPr>
              <w:rPr>
                <w:rFonts w:cstheme="minorHAnsi"/>
                <w:color w:val="000000" w:themeColor="text1"/>
                <w:kern w:val="0"/>
                <w:sz w:val="20"/>
                <w:szCs w:val="20"/>
              </w:rPr>
            </w:pPr>
            <w:r w:rsidRPr="0058409E">
              <w:rPr>
                <w:rFonts w:cstheme="minorHAnsi"/>
                <w:color w:val="000000" w:themeColor="text1"/>
                <w:kern w:val="0"/>
                <w:sz w:val="20"/>
                <w:szCs w:val="20"/>
              </w:rPr>
              <w:t>Número do telefone do indi</w:t>
            </w:r>
            <w:r>
              <w:rPr>
                <w:rFonts w:cstheme="minorHAnsi"/>
                <w:color w:val="000000" w:themeColor="text1"/>
                <w:kern w:val="0"/>
                <w:sz w:val="20"/>
                <w:szCs w:val="20"/>
              </w:rPr>
              <w:t>víduo</w:t>
            </w:r>
          </w:p>
        </w:tc>
        <w:tc>
          <w:tcPr>
            <w:tcW w:w="2126" w:type="dxa"/>
          </w:tcPr>
          <w:p w14:paraId="7883F267" w14:textId="77777777" w:rsidR="00BB1D92" w:rsidRDefault="00BB1D92" w:rsidP="008D5D7D">
            <w:pPr>
              <w:rPr>
                <w:rFonts w:ascii="Verdana" w:hAnsi="Verdana"/>
                <w:color w:val="333333"/>
                <w:sz w:val="18"/>
                <w:szCs w:val="18"/>
                <w:shd w:val="clear" w:color="auto" w:fill="FFFFFF"/>
              </w:rPr>
            </w:pPr>
          </w:p>
        </w:tc>
        <w:tc>
          <w:tcPr>
            <w:tcW w:w="2547" w:type="dxa"/>
          </w:tcPr>
          <w:p w14:paraId="78F75C51"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449D75DA" w14:textId="77777777" w:rsidR="00BB1D92" w:rsidRDefault="00BB1D92" w:rsidP="008D5D7D">
            <w:pPr>
              <w:autoSpaceDE w:val="0"/>
              <w:autoSpaceDN w:val="0"/>
              <w:adjustRightInd w:val="0"/>
              <w:spacing w:after="0"/>
              <w:ind w:left="126"/>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te</w:t>
            </w:r>
            <w:r w:rsidRPr="000861FE">
              <w:rPr>
                <w:rFonts w:cstheme="minorHAnsi"/>
                <w:color w:val="000000" w:themeColor="text1"/>
                <w:kern w:val="0"/>
                <w:sz w:val="20"/>
                <w:szCs w:val="20"/>
                <w:lang w:val="en-US"/>
              </w:rPr>
              <w:t>lecom.where</w:t>
            </w:r>
            <w:proofErr w:type="spellEnd"/>
            <w:proofErr w:type="gramEnd"/>
            <w:r w:rsidRPr="000861FE">
              <w:rPr>
                <w:rFonts w:cstheme="minorHAnsi"/>
                <w:color w:val="000000" w:themeColor="text1"/>
                <w:kern w:val="0"/>
                <w:sz w:val="20"/>
                <w:szCs w:val="20"/>
                <w:lang w:val="en-US"/>
              </w:rPr>
              <w:t xml:space="preserve">(system='phone').value </w:t>
            </w:r>
            <w:r>
              <w:rPr>
                <w:rFonts w:cstheme="minorHAnsi"/>
                <w:color w:val="000000" w:themeColor="text1"/>
                <w:kern w:val="0"/>
                <w:sz w:val="20"/>
                <w:szCs w:val="20"/>
                <w:lang w:val="en-US"/>
              </w:rPr>
              <w:t xml:space="preserve"> -&gt; </w:t>
            </w:r>
            <w:proofErr w:type="spellStart"/>
            <w:r>
              <w:rPr>
                <w:rFonts w:cstheme="minorHAnsi"/>
                <w:color w:val="000000" w:themeColor="text1"/>
                <w:kern w:val="0"/>
                <w:sz w:val="20"/>
                <w:szCs w:val="20"/>
                <w:lang w:val="en-US"/>
              </w:rPr>
              <w:t>patient.telecom</w:t>
            </w:r>
            <w:proofErr w:type="spellEnd"/>
            <w:r>
              <w:rPr>
                <w:rFonts w:cstheme="minorHAnsi"/>
                <w:color w:val="000000" w:themeColor="text1"/>
                <w:kern w:val="0"/>
                <w:sz w:val="20"/>
                <w:szCs w:val="20"/>
                <w:lang w:val="en-US"/>
              </w:rPr>
              <w:t xml:space="preserve">. </w:t>
            </w:r>
            <w:proofErr w:type="spellStart"/>
            <w:proofErr w:type="gramStart"/>
            <w:r>
              <w:rPr>
                <w:rFonts w:cstheme="minorHAnsi"/>
                <w:color w:val="000000" w:themeColor="text1"/>
                <w:kern w:val="0"/>
                <w:sz w:val="20"/>
                <w:szCs w:val="20"/>
                <w:lang w:val="en-US"/>
              </w:rPr>
              <w:t>system.code</w:t>
            </w:r>
            <w:proofErr w:type="gramEnd"/>
            <w:r>
              <w:rPr>
                <w:rFonts w:cstheme="minorHAnsi"/>
                <w:color w:val="000000" w:themeColor="text1"/>
                <w:kern w:val="0"/>
                <w:sz w:val="20"/>
                <w:szCs w:val="20"/>
                <w:lang w:val="en-US"/>
              </w:rPr>
              <w:t>#phone</w:t>
            </w:r>
            <w:proofErr w:type="spellEnd"/>
          </w:p>
        </w:tc>
      </w:tr>
      <w:tr w:rsidR="00BB1D92" w:rsidRPr="0058409E" w14:paraId="5EA92842" w14:textId="77777777" w:rsidTr="008D5D7D">
        <w:trPr>
          <w:trHeight w:val="330"/>
        </w:trPr>
        <w:tc>
          <w:tcPr>
            <w:tcW w:w="2410" w:type="dxa"/>
            <w:shd w:val="clear" w:color="auto" w:fill="auto"/>
            <w:noWrap/>
            <w:tcMar>
              <w:top w:w="0" w:type="dxa"/>
              <w:left w:w="60" w:type="dxa"/>
              <w:bottom w:w="0" w:type="dxa"/>
              <w:right w:w="60" w:type="dxa"/>
            </w:tcMar>
            <w:vAlign w:val="center"/>
          </w:tcPr>
          <w:p w14:paraId="2817C4C5"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gender.code</w:t>
            </w:r>
            <w:proofErr w:type="spellEnd"/>
            <w:proofErr w:type="gramEnd"/>
          </w:p>
        </w:tc>
        <w:tc>
          <w:tcPr>
            <w:tcW w:w="708" w:type="dxa"/>
            <w:shd w:val="clear" w:color="auto" w:fill="auto"/>
            <w:noWrap/>
            <w:tcMar>
              <w:top w:w="0" w:type="dxa"/>
              <w:left w:w="60" w:type="dxa"/>
              <w:bottom w:w="0" w:type="dxa"/>
              <w:right w:w="60" w:type="dxa"/>
            </w:tcMar>
            <w:vAlign w:val="center"/>
          </w:tcPr>
          <w:p w14:paraId="32E475E3"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018B4169"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Sexo do paciente (fins administrativos)</w:t>
            </w:r>
          </w:p>
        </w:tc>
        <w:tc>
          <w:tcPr>
            <w:tcW w:w="2126" w:type="dxa"/>
          </w:tcPr>
          <w:p w14:paraId="5659189C" w14:textId="77777777" w:rsidR="00BB1D92" w:rsidRPr="0058409E" w:rsidRDefault="00BB1D92" w:rsidP="008D5D7D">
            <w:pPr>
              <w:spacing w:after="150"/>
              <w:rPr>
                <w:rFonts w:cstheme="minorHAnsi"/>
                <w:color w:val="333333"/>
                <w:sz w:val="20"/>
                <w:szCs w:val="20"/>
              </w:rPr>
            </w:pPr>
            <w:r>
              <w:rPr>
                <w:rFonts w:ascii="Verdana" w:hAnsi="Verdana"/>
                <w:color w:val="333333"/>
                <w:sz w:val="18"/>
                <w:szCs w:val="18"/>
              </w:rPr>
              <w:br/>
            </w:r>
            <w:hyperlink r:id="rId41" w:history="1">
              <w:r w:rsidRPr="0058409E">
                <w:rPr>
                  <w:rStyle w:val="Hyperlink"/>
                  <w:rFonts w:cstheme="minorHAnsi"/>
                  <w:sz w:val="20"/>
                  <w:szCs w:val="20"/>
                </w:rPr>
                <w:t>http://hl7.org/fhir/ValueSet/administrative-gender</w:t>
              </w:r>
            </w:hyperlink>
          </w:p>
          <w:p w14:paraId="3311ECBE" w14:textId="77777777" w:rsidR="00BB1D92" w:rsidRPr="0058409E" w:rsidRDefault="00BB1D92" w:rsidP="008D5D7D">
            <w:pPr>
              <w:rPr>
                <w:rFonts w:ascii="Verdana" w:hAnsi="Verdana"/>
                <w:color w:val="333333"/>
                <w:sz w:val="18"/>
                <w:szCs w:val="18"/>
                <w:shd w:val="clear" w:color="auto" w:fill="FFFFFF"/>
              </w:rPr>
            </w:pPr>
          </w:p>
        </w:tc>
        <w:tc>
          <w:tcPr>
            <w:tcW w:w="2547" w:type="dxa"/>
          </w:tcPr>
          <w:p w14:paraId="51B412AF"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043D9F5E" w14:textId="77777777" w:rsidR="00BB1D92" w:rsidRDefault="00BB1D92" w:rsidP="008D5D7D">
            <w:pPr>
              <w:autoSpaceDE w:val="0"/>
              <w:autoSpaceDN w:val="0"/>
              <w:adjustRightInd w:val="0"/>
              <w:spacing w:after="0"/>
              <w:ind w:left="126"/>
              <w:rPr>
                <w:rFonts w:cstheme="minorHAnsi"/>
                <w:color w:val="000000" w:themeColor="text1"/>
                <w:kern w:val="0"/>
                <w:sz w:val="20"/>
                <w:szCs w:val="20"/>
              </w:rPr>
            </w:pPr>
          </w:p>
          <w:p w14:paraId="4B1779D1" w14:textId="77777777" w:rsidR="00BB1D92" w:rsidRPr="0058409E" w:rsidRDefault="00BB1D92" w:rsidP="008D5D7D">
            <w:pPr>
              <w:rPr>
                <w:rFonts w:cstheme="minorHAnsi"/>
                <w:sz w:val="20"/>
                <w:szCs w:val="20"/>
              </w:rPr>
            </w:pPr>
            <w:r w:rsidRPr="000861FE">
              <w:rPr>
                <w:rFonts w:cstheme="minorHAnsi"/>
                <w:color w:val="000000" w:themeColor="text1"/>
                <w:kern w:val="0"/>
                <w:sz w:val="20"/>
                <w:szCs w:val="20"/>
                <w:lang w:val="en-US"/>
              </w:rPr>
              <w:t xml:space="preserve">gender </w:t>
            </w:r>
            <w:r>
              <w:rPr>
                <w:rFonts w:cstheme="minorHAnsi"/>
                <w:color w:val="000000" w:themeColor="text1"/>
                <w:kern w:val="0"/>
                <w:sz w:val="20"/>
                <w:szCs w:val="20"/>
                <w:lang w:val="en-US"/>
              </w:rPr>
              <w:t>= gender</w:t>
            </w:r>
          </w:p>
        </w:tc>
      </w:tr>
      <w:tr w:rsidR="00BB1D92" w:rsidRPr="0058409E" w14:paraId="670BE5CB" w14:textId="77777777" w:rsidTr="008D5D7D">
        <w:trPr>
          <w:trHeight w:val="330"/>
        </w:trPr>
        <w:tc>
          <w:tcPr>
            <w:tcW w:w="2410" w:type="dxa"/>
            <w:shd w:val="clear" w:color="auto" w:fill="auto"/>
            <w:noWrap/>
            <w:tcMar>
              <w:top w:w="0" w:type="dxa"/>
              <w:left w:w="60" w:type="dxa"/>
              <w:bottom w:w="0" w:type="dxa"/>
              <w:right w:w="60" w:type="dxa"/>
            </w:tcMar>
            <w:vAlign w:val="center"/>
          </w:tcPr>
          <w:p w14:paraId="1A7A43F2"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t>birthDate</w:t>
            </w:r>
            <w:proofErr w:type="spellEnd"/>
          </w:p>
        </w:tc>
        <w:tc>
          <w:tcPr>
            <w:tcW w:w="708" w:type="dxa"/>
            <w:shd w:val="clear" w:color="auto" w:fill="auto"/>
            <w:noWrap/>
            <w:tcMar>
              <w:top w:w="0" w:type="dxa"/>
              <w:left w:w="60" w:type="dxa"/>
              <w:bottom w:w="0" w:type="dxa"/>
              <w:right w:w="60" w:type="dxa"/>
            </w:tcMar>
            <w:vAlign w:val="center"/>
          </w:tcPr>
          <w:p w14:paraId="5F8D57D4" w14:textId="77777777" w:rsidR="00BB1D92" w:rsidRDefault="00BB1D92" w:rsidP="008D5D7D">
            <w:pPr>
              <w:rPr>
                <w:rFonts w:ascii="Verdana" w:hAnsi="Verdana"/>
                <w:sz w:val="17"/>
                <w:szCs w:val="17"/>
                <w:lang w:val="en-US"/>
              </w:rPr>
            </w:pPr>
            <w:r>
              <w:rPr>
                <w:rFonts w:ascii="Verdana" w:hAnsi="Verdana"/>
                <w:sz w:val="17"/>
                <w:szCs w:val="17"/>
                <w:lang w:val="en-US"/>
              </w:rPr>
              <w:t>1..1</w:t>
            </w:r>
          </w:p>
        </w:tc>
        <w:tc>
          <w:tcPr>
            <w:tcW w:w="2410" w:type="dxa"/>
          </w:tcPr>
          <w:p w14:paraId="4C6F53B4"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Data de nascimento</w:t>
            </w:r>
          </w:p>
        </w:tc>
        <w:tc>
          <w:tcPr>
            <w:tcW w:w="2126" w:type="dxa"/>
          </w:tcPr>
          <w:p w14:paraId="65EB0B9C" w14:textId="77777777" w:rsidR="00BB1D92" w:rsidRDefault="00BB1D92" w:rsidP="008D5D7D">
            <w:pPr>
              <w:spacing w:after="150"/>
              <w:rPr>
                <w:rFonts w:ascii="Verdana" w:hAnsi="Verdana"/>
                <w:color w:val="333333"/>
                <w:sz w:val="18"/>
                <w:szCs w:val="18"/>
              </w:rPr>
            </w:pPr>
          </w:p>
        </w:tc>
        <w:tc>
          <w:tcPr>
            <w:tcW w:w="2547" w:type="dxa"/>
          </w:tcPr>
          <w:p w14:paraId="05295D1B"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1EE58AD6" w14:textId="77777777" w:rsidR="00BB1D92" w:rsidRDefault="00BB1D92" w:rsidP="008D5D7D">
            <w:pPr>
              <w:autoSpaceDE w:val="0"/>
              <w:autoSpaceDN w:val="0"/>
              <w:adjustRightInd w:val="0"/>
              <w:spacing w:after="0"/>
              <w:ind w:left="126"/>
              <w:rPr>
                <w:rFonts w:cstheme="minorHAnsi"/>
                <w:color w:val="000000" w:themeColor="text1"/>
                <w:kern w:val="0"/>
                <w:sz w:val="20"/>
                <w:szCs w:val="20"/>
              </w:rPr>
            </w:pPr>
            <w:proofErr w:type="spellStart"/>
            <w:r>
              <w:rPr>
                <w:rFonts w:cstheme="minorHAnsi"/>
                <w:color w:val="000000" w:themeColor="text1"/>
                <w:kern w:val="0"/>
                <w:sz w:val="20"/>
                <w:szCs w:val="20"/>
              </w:rPr>
              <w:t>birthdate</w:t>
            </w:r>
            <w:proofErr w:type="spellEnd"/>
            <w:r>
              <w:rPr>
                <w:rFonts w:cstheme="minorHAnsi"/>
                <w:color w:val="000000" w:themeColor="text1"/>
                <w:kern w:val="0"/>
                <w:sz w:val="20"/>
                <w:szCs w:val="20"/>
              </w:rPr>
              <w:t>=</w:t>
            </w:r>
            <w:proofErr w:type="spellStart"/>
            <w:r>
              <w:rPr>
                <w:rFonts w:cstheme="minorHAnsi"/>
                <w:color w:val="000000" w:themeColor="text1"/>
                <w:kern w:val="0"/>
                <w:sz w:val="20"/>
                <w:szCs w:val="20"/>
              </w:rPr>
              <w:t>birthdate</w:t>
            </w:r>
            <w:proofErr w:type="spellEnd"/>
          </w:p>
        </w:tc>
      </w:tr>
      <w:tr w:rsidR="00BB1D92" w:rsidRPr="0058409E" w14:paraId="7F66E7A9" w14:textId="77777777" w:rsidTr="008D5D7D">
        <w:trPr>
          <w:trHeight w:val="330"/>
        </w:trPr>
        <w:tc>
          <w:tcPr>
            <w:tcW w:w="2410" w:type="dxa"/>
            <w:shd w:val="clear" w:color="auto" w:fill="auto"/>
            <w:noWrap/>
            <w:tcMar>
              <w:top w:w="0" w:type="dxa"/>
              <w:left w:w="60" w:type="dxa"/>
              <w:bottom w:w="0" w:type="dxa"/>
              <w:right w:w="60" w:type="dxa"/>
            </w:tcMar>
            <w:vAlign w:val="center"/>
          </w:tcPr>
          <w:p w14:paraId="4E7B8379"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t>address.use</w:t>
            </w:r>
            <w:proofErr w:type="spellEnd"/>
          </w:p>
        </w:tc>
        <w:tc>
          <w:tcPr>
            <w:tcW w:w="708" w:type="dxa"/>
            <w:shd w:val="clear" w:color="auto" w:fill="auto"/>
            <w:noWrap/>
            <w:tcMar>
              <w:top w:w="0" w:type="dxa"/>
              <w:left w:w="60" w:type="dxa"/>
              <w:bottom w:w="0" w:type="dxa"/>
              <w:right w:w="60" w:type="dxa"/>
            </w:tcMar>
            <w:vAlign w:val="center"/>
          </w:tcPr>
          <w:p w14:paraId="736F93EB"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1A8A8BD8"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Uso do endereço</w:t>
            </w:r>
          </w:p>
        </w:tc>
        <w:tc>
          <w:tcPr>
            <w:tcW w:w="2126" w:type="dxa"/>
          </w:tcPr>
          <w:p w14:paraId="50239F7B" w14:textId="77777777" w:rsidR="00BB1D92" w:rsidRPr="0058409E" w:rsidRDefault="00BB1D92" w:rsidP="008D5D7D">
            <w:pPr>
              <w:rPr>
                <w:rFonts w:cstheme="minorHAnsi"/>
                <w:color w:val="000000" w:themeColor="text1"/>
                <w:kern w:val="0"/>
                <w:sz w:val="20"/>
                <w:szCs w:val="20"/>
              </w:rPr>
            </w:pPr>
            <w:r>
              <w:rPr>
                <w:rFonts w:cstheme="minorHAnsi"/>
                <w:color w:val="000000" w:themeColor="text1"/>
                <w:kern w:val="0"/>
                <w:sz w:val="20"/>
                <w:szCs w:val="20"/>
              </w:rPr>
              <w:t xml:space="preserve">Fixo em </w:t>
            </w:r>
            <w:r w:rsidRPr="0058409E">
              <w:rPr>
                <w:rFonts w:cstheme="minorHAnsi"/>
                <w:i/>
                <w:iCs/>
                <w:color w:val="000000" w:themeColor="text1"/>
                <w:kern w:val="0"/>
                <w:sz w:val="20"/>
                <w:szCs w:val="20"/>
              </w:rPr>
              <w:t>home</w:t>
            </w:r>
          </w:p>
        </w:tc>
        <w:tc>
          <w:tcPr>
            <w:tcW w:w="2547" w:type="dxa"/>
          </w:tcPr>
          <w:p w14:paraId="01AA0C80" w14:textId="77777777" w:rsidR="00BB1D92" w:rsidRDefault="00000000" w:rsidP="008D5D7D">
            <w:pPr>
              <w:autoSpaceDE w:val="0"/>
              <w:autoSpaceDN w:val="0"/>
              <w:adjustRightInd w:val="0"/>
              <w:spacing w:after="0"/>
              <w:rPr>
                <w:rFonts w:cstheme="minorHAnsi"/>
                <w:color w:val="000000" w:themeColor="text1"/>
                <w:kern w:val="0"/>
                <w:sz w:val="20"/>
                <w:szCs w:val="20"/>
                <w:lang w:val="en-US"/>
              </w:rPr>
            </w:pPr>
            <w:hyperlink r:id="rId42" w:history="1">
              <w:r w:rsidR="00BB1D92" w:rsidRPr="0058409E">
                <w:rPr>
                  <w:rStyle w:val="Hyperlink"/>
                  <w:rFonts w:cstheme="minorHAnsi"/>
                  <w:kern w:val="0"/>
                  <w:sz w:val="20"/>
                  <w:szCs w:val="20"/>
                  <w:lang w:val="en-US"/>
                </w:rPr>
                <w:t>address use</w:t>
              </w:r>
            </w:hyperlink>
          </w:p>
        </w:tc>
        <w:tc>
          <w:tcPr>
            <w:tcW w:w="1843" w:type="dxa"/>
          </w:tcPr>
          <w:p w14:paraId="73AE43AB" w14:textId="77777777" w:rsidR="00BB1D92" w:rsidRPr="0058409E" w:rsidRDefault="00BB1D92" w:rsidP="008D5D7D">
            <w:pPr>
              <w:autoSpaceDE w:val="0"/>
              <w:autoSpaceDN w:val="0"/>
              <w:adjustRightInd w:val="0"/>
              <w:spacing w:after="0"/>
              <w:ind w:left="126"/>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t>address.use</w:t>
            </w:r>
            <w:proofErr w:type="spellEnd"/>
            <w:r>
              <w:rPr>
                <w:rFonts w:cstheme="minorHAnsi"/>
                <w:color w:val="000000" w:themeColor="text1"/>
                <w:kern w:val="0"/>
                <w:sz w:val="20"/>
                <w:szCs w:val="20"/>
                <w:lang w:val="en-US"/>
              </w:rPr>
              <w:t>=home</w:t>
            </w:r>
          </w:p>
        </w:tc>
      </w:tr>
      <w:tr w:rsidR="00BB1D92" w:rsidRPr="0058409E" w14:paraId="51BE9E5B" w14:textId="77777777" w:rsidTr="008D5D7D">
        <w:trPr>
          <w:trHeight w:val="330"/>
        </w:trPr>
        <w:tc>
          <w:tcPr>
            <w:tcW w:w="2410" w:type="dxa"/>
            <w:shd w:val="clear" w:color="auto" w:fill="auto"/>
            <w:noWrap/>
            <w:tcMar>
              <w:top w:w="0" w:type="dxa"/>
              <w:left w:w="60" w:type="dxa"/>
              <w:bottom w:w="0" w:type="dxa"/>
              <w:right w:w="60" w:type="dxa"/>
            </w:tcMar>
            <w:vAlign w:val="center"/>
          </w:tcPr>
          <w:p w14:paraId="29D24365"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address.type</w:t>
            </w:r>
            <w:proofErr w:type="spellEnd"/>
            <w:proofErr w:type="gramEnd"/>
          </w:p>
        </w:tc>
        <w:tc>
          <w:tcPr>
            <w:tcW w:w="708" w:type="dxa"/>
            <w:shd w:val="clear" w:color="auto" w:fill="auto"/>
            <w:noWrap/>
            <w:tcMar>
              <w:top w:w="0" w:type="dxa"/>
              <w:left w:w="60" w:type="dxa"/>
              <w:bottom w:w="0" w:type="dxa"/>
              <w:right w:w="60" w:type="dxa"/>
            </w:tcMar>
            <w:vAlign w:val="center"/>
          </w:tcPr>
          <w:p w14:paraId="02703D0E"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26E300E1"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Tipo de endereço</w:t>
            </w:r>
          </w:p>
        </w:tc>
        <w:tc>
          <w:tcPr>
            <w:tcW w:w="2126" w:type="dxa"/>
          </w:tcPr>
          <w:p w14:paraId="6DA57375" w14:textId="77777777" w:rsidR="00BB1D92" w:rsidRPr="0058409E" w:rsidRDefault="00BB1D92" w:rsidP="008D5D7D">
            <w:pPr>
              <w:rPr>
                <w:rFonts w:ascii="Verdana" w:hAnsi="Verdana"/>
                <w:color w:val="333333"/>
                <w:sz w:val="18"/>
                <w:szCs w:val="18"/>
                <w:lang w:val="en-US"/>
              </w:rPr>
            </w:pPr>
            <w:r w:rsidRPr="0058409E">
              <w:rPr>
                <w:rFonts w:cstheme="minorHAnsi"/>
                <w:color w:val="000000" w:themeColor="text1"/>
                <w:kern w:val="0"/>
                <w:sz w:val="20"/>
                <w:szCs w:val="20"/>
              </w:rPr>
              <w:t xml:space="preserve">Fixo em </w:t>
            </w:r>
            <w:proofErr w:type="spellStart"/>
            <w:r w:rsidRPr="0058409E">
              <w:rPr>
                <w:rFonts w:cstheme="minorHAnsi"/>
                <w:i/>
                <w:iCs/>
                <w:color w:val="000000" w:themeColor="text1"/>
                <w:kern w:val="0"/>
                <w:sz w:val="20"/>
                <w:szCs w:val="20"/>
              </w:rPr>
              <w:t>physical</w:t>
            </w:r>
            <w:proofErr w:type="spellEnd"/>
          </w:p>
        </w:tc>
        <w:tc>
          <w:tcPr>
            <w:tcW w:w="2547" w:type="dxa"/>
          </w:tcPr>
          <w:p w14:paraId="7F4B376D" w14:textId="77777777" w:rsidR="00BB1D92" w:rsidRPr="0058409E" w:rsidRDefault="00000000" w:rsidP="008D5D7D">
            <w:pPr>
              <w:autoSpaceDE w:val="0"/>
              <w:autoSpaceDN w:val="0"/>
              <w:adjustRightInd w:val="0"/>
              <w:spacing w:after="0"/>
              <w:rPr>
                <w:rFonts w:cstheme="minorHAnsi"/>
                <w:color w:val="000000" w:themeColor="text1"/>
                <w:kern w:val="0"/>
                <w:sz w:val="20"/>
                <w:szCs w:val="20"/>
                <w:lang w:val="en-US"/>
              </w:rPr>
            </w:pPr>
            <w:hyperlink r:id="rId43" w:history="1">
              <w:r w:rsidR="00BB1D92" w:rsidRPr="0058409E">
                <w:rPr>
                  <w:rStyle w:val="Hyperlink"/>
                  <w:rFonts w:cstheme="minorHAnsi"/>
                  <w:kern w:val="0"/>
                  <w:sz w:val="20"/>
                  <w:szCs w:val="20"/>
                  <w:lang w:val="en-US"/>
                </w:rPr>
                <w:t>address type</w:t>
              </w:r>
            </w:hyperlink>
          </w:p>
        </w:tc>
        <w:tc>
          <w:tcPr>
            <w:tcW w:w="1843" w:type="dxa"/>
          </w:tcPr>
          <w:p w14:paraId="039A4E68" w14:textId="77777777" w:rsidR="00BB1D92" w:rsidRPr="0058409E" w:rsidRDefault="00BB1D92" w:rsidP="008D5D7D">
            <w:pPr>
              <w:autoSpaceDE w:val="0"/>
              <w:autoSpaceDN w:val="0"/>
              <w:adjustRightInd w:val="0"/>
              <w:spacing w:after="0"/>
              <w:ind w:left="126"/>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address.type</w:t>
            </w:r>
            <w:proofErr w:type="spellEnd"/>
            <w:proofErr w:type="gramEnd"/>
            <w:r>
              <w:rPr>
                <w:rFonts w:cstheme="minorHAnsi"/>
                <w:color w:val="000000" w:themeColor="text1"/>
                <w:kern w:val="0"/>
                <w:sz w:val="20"/>
                <w:szCs w:val="20"/>
                <w:lang w:val="en-US"/>
              </w:rPr>
              <w:t>=physical</w:t>
            </w:r>
          </w:p>
        </w:tc>
      </w:tr>
      <w:tr w:rsidR="00BB1D92" w:rsidRPr="00E229D5" w14:paraId="4170AB24" w14:textId="77777777" w:rsidTr="008D5D7D">
        <w:trPr>
          <w:trHeight w:val="330"/>
        </w:trPr>
        <w:tc>
          <w:tcPr>
            <w:tcW w:w="2410" w:type="dxa"/>
            <w:shd w:val="clear" w:color="auto" w:fill="auto"/>
            <w:noWrap/>
            <w:tcMar>
              <w:top w:w="0" w:type="dxa"/>
              <w:left w:w="60" w:type="dxa"/>
              <w:bottom w:w="0" w:type="dxa"/>
              <w:right w:w="60" w:type="dxa"/>
            </w:tcMar>
            <w:vAlign w:val="center"/>
          </w:tcPr>
          <w:p w14:paraId="18CDFA34" w14:textId="77777777" w:rsidR="00BB1D92" w:rsidRDefault="00BB1D92" w:rsidP="008D5D7D">
            <w:pPr>
              <w:rPr>
                <w:rFonts w:cstheme="minorHAnsi"/>
                <w:color w:val="000000" w:themeColor="text1"/>
                <w:kern w:val="0"/>
                <w:sz w:val="20"/>
                <w:szCs w:val="20"/>
                <w:lang w:val="en-US"/>
              </w:rPr>
            </w:pPr>
            <w:proofErr w:type="spellStart"/>
            <w:r>
              <w:rPr>
                <w:rFonts w:cstheme="minorHAnsi"/>
                <w:color w:val="000000" w:themeColor="text1"/>
                <w:kern w:val="0"/>
                <w:sz w:val="20"/>
                <w:szCs w:val="20"/>
                <w:lang w:val="en-US"/>
              </w:rPr>
              <w:t>address.text</w:t>
            </w:r>
            <w:proofErr w:type="spellEnd"/>
          </w:p>
        </w:tc>
        <w:tc>
          <w:tcPr>
            <w:tcW w:w="708" w:type="dxa"/>
            <w:shd w:val="clear" w:color="auto" w:fill="auto"/>
            <w:noWrap/>
            <w:tcMar>
              <w:top w:w="0" w:type="dxa"/>
              <w:left w:w="60" w:type="dxa"/>
              <w:bottom w:w="0" w:type="dxa"/>
              <w:right w:w="60" w:type="dxa"/>
            </w:tcMar>
            <w:vAlign w:val="center"/>
          </w:tcPr>
          <w:p w14:paraId="31045B02"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0F242576"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Endereço completo ( Logradouro, número, complemento, cidade, UF, CEP)</w:t>
            </w:r>
          </w:p>
        </w:tc>
        <w:tc>
          <w:tcPr>
            <w:tcW w:w="2126" w:type="dxa"/>
          </w:tcPr>
          <w:p w14:paraId="78BDC926" w14:textId="77777777" w:rsidR="00BB1D92" w:rsidRDefault="00BB1D92" w:rsidP="008D5D7D">
            <w:pPr>
              <w:spacing w:after="150"/>
              <w:rPr>
                <w:rFonts w:ascii="Verdana" w:hAnsi="Verdana"/>
                <w:color w:val="333333"/>
                <w:sz w:val="18"/>
                <w:szCs w:val="18"/>
              </w:rPr>
            </w:pPr>
          </w:p>
        </w:tc>
        <w:tc>
          <w:tcPr>
            <w:tcW w:w="2547" w:type="dxa"/>
          </w:tcPr>
          <w:p w14:paraId="23DABA3B" w14:textId="77777777" w:rsidR="00BB1D92" w:rsidRDefault="00BB1D92" w:rsidP="008D5D7D">
            <w:pPr>
              <w:autoSpaceDE w:val="0"/>
              <w:autoSpaceDN w:val="0"/>
              <w:adjustRightInd w:val="0"/>
              <w:spacing w:after="0"/>
              <w:rPr>
                <w:rFonts w:cstheme="minorHAnsi"/>
                <w:color w:val="000000" w:themeColor="text1"/>
                <w:kern w:val="0"/>
                <w:sz w:val="20"/>
                <w:szCs w:val="20"/>
              </w:rPr>
            </w:pPr>
            <w:r>
              <w:rPr>
                <w:rFonts w:cstheme="minorHAnsi"/>
                <w:color w:val="000000" w:themeColor="text1"/>
                <w:kern w:val="0"/>
                <w:sz w:val="20"/>
                <w:szCs w:val="20"/>
              </w:rPr>
              <w:t>Será composto pela concatenação dos resultados  descritos abaixo:</w:t>
            </w:r>
          </w:p>
          <w:p w14:paraId="192733FD" w14:textId="77777777" w:rsidR="00BB1D92" w:rsidRPr="0058409E" w:rsidRDefault="00BB1D92" w:rsidP="008D5D7D">
            <w:pPr>
              <w:autoSpaceDE w:val="0"/>
              <w:autoSpaceDN w:val="0"/>
              <w:adjustRightInd w:val="0"/>
              <w:spacing w:after="0"/>
              <w:rPr>
                <w:rFonts w:cstheme="minorHAnsi"/>
                <w:color w:val="000000" w:themeColor="text1"/>
                <w:kern w:val="0"/>
                <w:sz w:val="20"/>
                <w:szCs w:val="20"/>
                <w:lang w:val="en-US"/>
              </w:rPr>
            </w:pPr>
            <w:proofErr w:type="gramStart"/>
            <w:r w:rsidRPr="0058409E">
              <w:rPr>
                <w:rFonts w:cstheme="minorHAnsi"/>
                <w:color w:val="000000" w:themeColor="text1"/>
                <w:kern w:val="0"/>
                <w:sz w:val="20"/>
                <w:szCs w:val="20"/>
                <w:lang w:val="en-US"/>
              </w:rPr>
              <w:t>address.line</w:t>
            </w:r>
            <w:proofErr w:type="gramEnd"/>
            <w:r w:rsidRPr="0058409E">
              <w:rPr>
                <w:rFonts w:cstheme="minorHAnsi"/>
                <w:color w:val="000000" w:themeColor="text1"/>
                <w:kern w:val="0"/>
                <w:sz w:val="20"/>
                <w:szCs w:val="20"/>
                <w:lang w:val="en-US"/>
              </w:rPr>
              <w:t>+’branco’+address.city+</w:t>
            </w:r>
            <w:r>
              <w:rPr>
                <w:rFonts w:cstheme="minorHAnsi"/>
                <w:color w:val="000000" w:themeColor="text1"/>
                <w:kern w:val="0"/>
                <w:sz w:val="20"/>
                <w:szCs w:val="20"/>
                <w:lang w:val="en-US"/>
              </w:rPr>
              <w:t xml:space="preserve">’branco’+address.state+’branco’+ </w:t>
            </w:r>
            <w:proofErr w:type="spellStart"/>
            <w:r>
              <w:rPr>
                <w:rFonts w:cstheme="minorHAnsi"/>
                <w:color w:val="000000" w:themeColor="text1"/>
                <w:kern w:val="0"/>
                <w:sz w:val="20"/>
                <w:szCs w:val="20"/>
                <w:lang w:val="en-US"/>
              </w:rPr>
              <w:t>address.postalCode</w:t>
            </w:r>
            <w:proofErr w:type="spellEnd"/>
            <w:r>
              <w:rPr>
                <w:rFonts w:cstheme="minorHAnsi"/>
                <w:color w:val="000000" w:themeColor="text1"/>
                <w:kern w:val="0"/>
                <w:sz w:val="20"/>
                <w:szCs w:val="20"/>
                <w:lang w:val="en-US"/>
              </w:rPr>
              <w:t xml:space="preserve"> +’</w:t>
            </w:r>
            <w:proofErr w:type="spellStart"/>
            <w:r>
              <w:rPr>
                <w:rFonts w:cstheme="minorHAnsi"/>
                <w:color w:val="000000" w:themeColor="text1"/>
                <w:kern w:val="0"/>
                <w:sz w:val="20"/>
                <w:szCs w:val="20"/>
                <w:lang w:val="en-US"/>
              </w:rPr>
              <w:t>branco</w:t>
            </w:r>
            <w:proofErr w:type="spellEnd"/>
            <w:r>
              <w:rPr>
                <w:rFonts w:cstheme="minorHAnsi"/>
                <w:color w:val="000000" w:themeColor="text1"/>
                <w:kern w:val="0"/>
                <w:sz w:val="20"/>
                <w:szCs w:val="20"/>
                <w:lang w:val="en-US"/>
              </w:rPr>
              <w:t xml:space="preserve">’+ </w:t>
            </w:r>
            <w:proofErr w:type="spellStart"/>
            <w:r>
              <w:rPr>
                <w:rFonts w:cstheme="minorHAnsi"/>
                <w:color w:val="000000" w:themeColor="text1"/>
                <w:kern w:val="0"/>
                <w:sz w:val="20"/>
                <w:szCs w:val="20"/>
                <w:lang w:val="en-US"/>
              </w:rPr>
              <w:t>address.country</w:t>
            </w:r>
            <w:proofErr w:type="spellEnd"/>
          </w:p>
        </w:tc>
        <w:tc>
          <w:tcPr>
            <w:tcW w:w="1843" w:type="dxa"/>
          </w:tcPr>
          <w:p w14:paraId="1002407D" w14:textId="77777777" w:rsidR="00BB1D92" w:rsidRPr="0058409E" w:rsidRDefault="00BB1D92" w:rsidP="008D5D7D">
            <w:pPr>
              <w:autoSpaceDE w:val="0"/>
              <w:autoSpaceDN w:val="0"/>
              <w:adjustRightInd w:val="0"/>
              <w:spacing w:after="0"/>
              <w:ind w:left="126"/>
              <w:rPr>
                <w:rFonts w:cstheme="minorHAnsi"/>
                <w:color w:val="000000" w:themeColor="text1"/>
                <w:kern w:val="0"/>
                <w:sz w:val="20"/>
                <w:szCs w:val="20"/>
                <w:lang w:val="en-US"/>
              </w:rPr>
            </w:pPr>
          </w:p>
        </w:tc>
      </w:tr>
      <w:tr w:rsidR="00BB1D92" w:rsidRPr="00E229D5" w14:paraId="2196CCE0" w14:textId="77777777" w:rsidTr="008D5D7D">
        <w:trPr>
          <w:trHeight w:val="330"/>
        </w:trPr>
        <w:tc>
          <w:tcPr>
            <w:tcW w:w="2410" w:type="dxa"/>
            <w:shd w:val="clear" w:color="auto" w:fill="auto"/>
            <w:noWrap/>
            <w:tcMar>
              <w:top w:w="0" w:type="dxa"/>
              <w:left w:w="60" w:type="dxa"/>
              <w:bottom w:w="0" w:type="dxa"/>
              <w:right w:w="60" w:type="dxa"/>
            </w:tcMar>
            <w:vAlign w:val="center"/>
          </w:tcPr>
          <w:p w14:paraId="1A62529B"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address.line</w:t>
            </w:r>
            <w:proofErr w:type="spellEnd"/>
            <w:proofErr w:type="gramEnd"/>
          </w:p>
        </w:tc>
        <w:tc>
          <w:tcPr>
            <w:tcW w:w="708" w:type="dxa"/>
            <w:shd w:val="clear" w:color="auto" w:fill="auto"/>
            <w:noWrap/>
            <w:tcMar>
              <w:top w:w="0" w:type="dxa"/>
              <w:left w:w="60" w:type="dxa"/>
              <w:bottom w:w="0" w:type="dxa"/>
              <w:right w:w="60" w:type="dxa"/>
            </w:tcMar>
            <w:vAlign w:val="center"/>
          </w:tcPr>
          <w:p w14:paraId="4907C592"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4A3353E5"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Endereço do indivíduo</w:t>
            </w:r>
          </w:p>
        </w:tc>
        <w:tc>
          <w:tcPr>
            <w:tcW w:w="2126" w:type="dxa"/>
          </w:tcPr>
          <w:p w14:paraId="2E265A93" w14:textId="77777777" w:rsidR="00BB1D92" w:rsidRDefault="00BB1D92" w:rsidP="008D5D7D">
            <w:pPr>
              <w:spacing w:after="150"/>
              <w:rPr>
                <w:rFonts w:ascii="Verdana" w:hAnsi="Verdana"/>
                <w:color w:val="333333"/>
                <w:sz w:val="18"/>
                <w:szCs w:val="18"/>
              </w:rPr>
            </w:pPr>
          </w:p>
        </w:tc>
        <w:tc>
          <w:tcPr>
            <w:tcW w:w="2547" w:type="dxa"/>
          </w:tcPr>
          <w:p w14:paraId="106D7FD7" w14:textId="77777777" w:rsidR="00BB1D92" w:rsidRPr="0058409E" w:rsidRDefault="00BB1D92" w:rsidP="008D5D7D">
            <w:pPr>
              <w:autoSpaceDE w:val="0"/>
              <w:autoSpaceDN w:val="0"/>
              <w:adjustRightInd w:val="0"/>
              <w:spacing w:after="0"/>
              <w:rPr>
                <w:rFonts w:cstheme="minorHAnsi"/>
                <w:color w:val="000000" w:themeColor="text1"/>
                <w:kern w:val="0"/>
                <w:sz w:val="20"/>
                <w:szCs w:val="20"/>
                <w:lang w:val="en-US"/>
              </w:rPr>
            </w:pPr>
          </w:p>
        </w:tc>
        <w:tc>
          <w:tcPr>
            <w:tcW w:w="1843" w:type="dxa"/>
          </w:tcPr>
          <w:p w14:paraId="53CE04B1" w14:textId="77777777" w:rsidR="00BB1D92" w:rsidRPr="0058409E" w:rsidRDefault="00BB1D92" w:rsidP="008D5D7D">
            <w:pPr>
              <w:autoSpaceDE w:val="0"/>
              <w:autoSpaceDN w:val="0"/>
              <w:adjustRightInd w:val="0"/>
              <w:spacing w:after="0"/>
              <w:ind w:left="126"/>
              <w:rPr>
                <w:rFonts w:cstheme="minorHAnsi"/>
                <w:color w:val="000000" w:themeColor="text1"/>
                <w:kern w:val="0"/>
                <w:sz w:val="20"/>
                <w:szCs w:val="20"/>
                <w:lang w:val="en-US"/>
              </w:rPr>
            </w:pPr>
            <w:proofErr w:type="spellStart"/>
            <w:proofErr w:type="gramStart"/>
            <w:r w:rsidRPr="000861FE">
              <w:rPr>
                <w:rFonts w:cstheme="minorHAnsi"/>
                <w:color w:val="000000" w:themeColor="text1"/>
                <w:kern w:val="0"/>
                <w:sz w:val="20"/>
                <w:szCs w:val="20"/>
                <w:lang w:val="en-US"/>
              </w:rPr>
              <w:t>address.where</w:t>
            </w:r>
            <w:proofErr w:type="spellEnd"/>
            <w:proofErr w:type="gramEnd"/>
            <w:r w:rsidRPr="000861FE">
              <w:rPr>
                <w:rFonts w:cstheme="minorHAnsi"/>
                <w:color w:val="000000" w:themeColor="text1"/>
                <w:kern w:val="0"/>
                <w:sz w:val="20"/>
                <w:szCs w:val="20"/>
                <w:lang w:val="en-US"/>
              </w:rPr>
              <w:t>(use='home').line</w:t>
            </w:r>
          </w:p>
        </w:tc>
      </w:tr>
      <w:tr w:rsidR="00BB1D92" w:rsidRPr="0058409E" w14:paraId="0BD62AD2" w14:textId="77777777" w:rsidTr="008D5D7D">
        <w:trPr>
          <w:trHeight w:val="330"/>
        </w:trPr>
        <w:tc>
          <w:tcPr>
            <w:tcW w:w="2410" w:type="dxa"/>
            <w:shd w:val="clear" w:color="auto" w:fill="auto"/>
            <w:noWrap/>
            <w:tcMar>
              <w:top w:w="0" w:type="dxa"/>
              <w:left w:w="60" w:type="dxa"/>
              <w:bottom w:w="0" w:type="dxa"/>
              <w:right w:w="60" w:type="dxa"/>
            </w:tcMar>
            <w:vAlign w:val="center"/>
          </w:tcPr>
          <w:p w14:paraId="313E674C"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address.city</w:t>
            </w:r>
            <w:proofErr w:type="spellEnd"/>
            <w:proofErr w:type="gramEnd"/>
          </w:p>
        </w:tc>
        <w:tc>
          <w:tcPr>
            <w:tcW w:w="708" w:type="dxa"/>
            <w:shd w:val="clear" w:color="auto" w:fill="auto"/>
            <w:noWrap/>
            <w:tcMar>
              <w:top w:w="0" w:type="dxa"/>
              <w:left w:w="60" w:type="dxa"/>
              <w:bottom w:w="0" w:type="dxa"/>
              <w:right w:w="60" w:type="dxa"/>
            </w:tcMar>
            <w:vAlign w:val="center"/>
          </w:tcPr>
          <w:p w14:paraId="420D91BF"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1D9D1CA3"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Cidade do indivíduo do endereço</w:t>
            </w:r>
          </w:p>
        </w:tc>
        <w:tc>
          <w:tcPr>
            <w:tcW w:w="2126" w:type="dxa"/>
          </w:tcPr>
          <w:p w14:paraId="2F60614C" w14:textId="77777777" w:rsidR="00BB1D92" w:rsidRDefault="00000000" w:rsidP="008D5D7D">
            <w:pPr>
              <w:spacing w:after="150"/>
              <w:rPr>
                <w:rFonts w:ascii="Verdana" w:hAnsi="Verdana"/>
                <w:color w:val="333333"/>
                <w:sz w:val="18"/>
                <w:szCs w:val="18"/>
              </w:rPr>
            </w:pPr>
            <w:hyperlink r:id="rId44" w:anchor="/orgs/MS/sources/BRDivisaoGeograficaBrasil/" w:history="1">
              <w:proofErr w:type="spellStart"/>
              <w:r w:rsidR="00BB1D92" w:rsidRPr="0058409E">
                <w:rPr>
                  <w:rStyle w:val="Hyperlink"/>
                  <w:rFonts w:cstheme="minorHAnsi"/>
                  <w:kern w:val="0"/>
                  <w:sz w:val="20"/>
                  <w:szCs w:val="20"/>
                </w:rPr>
                <w:t>BRDivisaoGeograficaBrasil</w:t>
              </w:r>
              <w:proofErr w:type="spellEnd"/>
            </w:hyperlink>
          </w:p>
        </w:tc>
        <w:tc>
          <w:tcPr>
            <w:tcW w:w="2547" w:type="dxa"/>
          </w:tcPr>
          <w:p w14:paraId="1F817069"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43C230C7" w14:textId="77777777" w:rsidR="00BB1D92" w:rsidRPr="0058409E" w:rsidRDefault="00BB1D92" w:rsidP="008D5D7D">
            <w:pPr>
              <w:autoSpaceDE w:val="0"/>
              <w:autoSpaceDN w:val="0"/>
              <w:adjustRightInd w:val="0"/>
              <w:spacing w:after="0"/>
              <w:ind w:left="126"/>
              <w:rPr>
                <w:rFonts w:cstheme="minorHAnsi"/>
                <w:color w:val="000000" w:themeColor="text1"/>
                <w:kern w:val="0"/>
                <w:sz w:val="20"/>
                <w:szCs w:val="20"/>
              </w:rPr>
            </w:pPr>
            <w:r w:rsidRPr="000861FE">
              <w:rPr>
                <w:rFonts w:cstheme="minorHAnsi"/>
                <w:color w:val="000000" w:themeColor="text1"/>
                <w:kern w:val="0"/>
                <w:sz w:val="20"/>
                <w:szCs w:val="20"/>
              </w:rPr>
              <w:t xml:space="preserve">Faz-se o </w:t>
            </w:r>
            <w:proofErr w:type="spellStart"/>
            <w:r w:rsidRPr="000861FE">
              <w:rPr>
                <w:rFonts w:cstheme="minorHAnsi"/>
                <w:color w:val="000000" w:themeColor="text1"/>
                <w:kern w:val="0"/>
                <w:sz w:val="20"/>
                <w:szCs w:val="20"/>
              </w:rPr>
              <w:t>lookup</w:t>
            </w:r>
            <w:proofErr w:type="spellEnd"/>
            <w:r w:rsidRPr="000861FE">
              <w:rPr>
                <w:rFonts w:cstheme="minorHAnsi"/>
                <w:color w:val="000000" w:themeColor="text1"/>
                <w:kern w:val="0"/>
                <w:sz w:val="20"/>
                <w:szCs w:val="20"/>
              </w:rPr>
              <w:t xml:space="preserve"> do valor extraído com o </w:t>
            </w:r>
            <w:proofErr w:type="spellStart"/>
            <w:r w:rsidRPr="000861FE">
              <w:rPr>
                <w:rFonts w:cstheme="minorHAnsi"/>
                <w:color w:val="000000" w:themeColor="text1"/>
                <w:kern w:val="0"/>
                <w:sz w:val="20"/>
                <w:szCs w:val="20"/>
              </w:rPr>
              <w:t>FHIRPath</w:t>
            </w:r>
            <w:proofErr w:type="spellEnd"/>
            <w:r w:rsidRPr="000861FE">
              <w:rPr>
                <w:rFonts w:cstheme="minorHAnsi"/>
                <w:color w:val="000000" w:themeColor="text1"/>
                <w:kern w:val="0"/>
                <w:sz w:val="20"/>
                <w:szCs w:val="20"/>
              </w:rPr>
              <w:t xml:space="preserve"> </w:t>
            </w:r>
            <w:proofErr w:type="spellStart"/>
            <w:r w:rsidRPr="000861FE">
              <w:rPr>
                <w:rFonts w:cstheme="minorHAnsi"/>
                <w:color w:val="000000" w:themeColor="text1"/>
                <w:kern w:val="0"/>
                <w:sz w:val="20"/>
                <w:szCs w:val="20"/>
              </w:rPr>
              <w:t>address.where</w:t>
            </w:r>
            <w:proofErr w:type="spellEnd"/>
            <w:r w:rsidRPr="000861FE">
              <w:rPr>
                <w:rFonts w:cstheme="minorHAnsi"/>
                <w:color w:val="000000" w:themeColor="text1"/>
                <w:kern w:val="0"/>
                <w:sz w:val="20"/>
                <w:szCs w:val="20"/>
              </w:rPr>
              <w:t>(use='home').</w:t>
            </w:r>
            <w:proofErr w:type="spellStart"/>
            <w:r w:rsidRPr="000861FE">
              <w:rPr>
                <w:rFonts w:cstheme="minorHAnsi"/>
                <w:color w:val="000000" w:themeColor="text1"/>
                <w:kern w:val="0"/>
                <w:sz w:val="20"/>
                <w:szCs w:val="20"/>
              </w:rPr>
              <w:t>city</w:t>
            </w:r>
            <w:proofErr w:type="spellEnd"/>
            <w:r w:rsidRPr="000861FE">
              <w:rPr>
                <w:rFonts w:cstheme="minorHAnsi"/>
                <w:color w:val="000000" w:themeColor="text1"/>
                <w:kern w:val="0"/>
                <w:sz w:val="20"/>
                <w:szCs w:val="20"/>
              </w:rPr>
              <w:t xml:space="preserve"> utilizando o Code System </w:t>
            </w:r>
            <w:hyperlink r:id="rId45" w:anchor="/orgs/MS/sources/BRDivisaoGeograficaBrasil/" w:history="1">
              <w:proofErr w:type="spellStart"/>
              <w:r w:rsidRPr="0058409E">
                <w:rPr>
                  <w:rStyle w:val="Hyperlink"/>
                  <w:rFonts w:cstheme="minorHAnsi"/>
                  <w:kern w:val="0"/>
                  <w:sz w:val="20"/>
                  <w:szCs w:val="20"/>
                </w:rPr>
                <w:t>BRDivisaoGeograficaBrasil</w:t>
              </w:r>
              <w:proofErr w:type="spellEnd"/>
            </w:hyperlink>
            <w:r w:rsidRPr="000861FE">
              <w:rPr>
                <w:rFonts w:cstheme="minorHAnsi"/>
                <w:color w:val="000000" w:themeColor="text1"/>
                <w:kern w:val="0"/>
                <w:sz w:val="20"/>
                <w:szCs w:val="20"/>
              </w:rPr>
              <w:t xml:space="preserve"> </w:t>
            </w:r>
            <w:r>
              <w:rPr>
                <w:rFonts w:cstheme="minorHAnsi"/>
                <w:color w:val="000000" w:themeColor="text1"/>
                <w:kern w:val="0"/>
                <w:sz w:val="20"/>
                <w:szCs w:val="20"/>
              </w:rPr>
              <w:t xml:space="preserve"> e exibe o </w:t>
            </w:r>
            <w:r>
              <w:rPr>
                <w:rFonts w:cstheme="minorHAnsi"/>
                <w:color w:val="000000" w:themeColor="text1"/>
                <w:kern w:val="0"/>
                <w:sz w:val="20"/>
                <w:szCs w:val="20"/>
              </w:rPr>
              <w:lastRenderedPageBreak/>
              <w:t xml:space="preserve">conteúdo da coluna display no elemento </w:t>
            </w:r>
            <w:proofErr w:type="spellStart"/>
            <w:r>
              <w:rPr>
                <w:rFonts w:cstheme="minorHAnsi"/>
                <w:color w:val="000000" w:themeColor="text1"/>
                <w:kern w:val="0"/>
                <w:sz w:val="20"/>
                <w:szCs w:val="20"/>
              </w:rPr>
              <w:t>address.city</w:t>
            </w:r>
            <w:proofErr w:type="spellEnd"/>
          </w:p>
        </w:tc>
      </w:tr>
      <w:tr w:rsidR="00BB1D92" w:rsidRPr="0058409E" w14:paraId="602F5F1F" w14:textId="77777777" w:rsidTr="008D5D7D">
        <w:trPr>
          <w:trHeight w:val="330"/>
        </w:trPr>
        <w:tc>
          <w:tcPr>
            <w:tcW w:w="2410" w:type="dxa"/>
            <w:shd w:val="clear" w:color="auto" w:fill="auto"/>
            <w:noWrap/>
            <w:tcMar>
              <w:top w:w="0" w:type="dxa"/>
              <w:left w:w="60" w:type="dxa"/>
              <w:bottom w:w="0" w:type="dxa"/>
              <w:right w:w="60" w:type="dxa"/>
            </w:tcMar>
            <w:vAlign w:val="center"/>
          </w:tcPr>
          <w:p w14:paraId="32357CAD"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lastRenderedPageBreak/>
              <w:t>address.state</w:t>
            </w:r>
            <w:proofErr w:type="spellEnd"/>
            <w:proofErr w:type="gramEnd"/>
          </w:p>
        </w:tc>
        <w:tc>
          <w:tcPr>
            <w:tcW w:w="708" w:type="dxa"/>
            <w:shd w:val="clear" w:color="auto" w:fill="auto"/>
            <w:noWrap/>
            <w:tcMar>
              <w:top w:w="0" w:type="dxa"/>
              <w:left w:w="60" w:type="dxa"/>
              <w:bottom w:w="0" w:type="dxa"/>
              <w:right w:w="60" w:type="dxa"/>
            </w:tcMar>
            <w:vAlign w:val="center"/>
          </w:tcPr>
          <w:p w14:paraId="48FCD024"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25C9C002"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UF do endereço do indivíduo</w:t>
            </w:r>
          </w:p>
        </w:tc>
        <w:tc>
          <w:tcPr>
            <w:tcW w:w="2126" w:type="dxa"/>
          </w:tcPr>
          <w:p w14:paraId="47D7D8C7" w14:textId="77777777" w:rsidR="00BB1D92" w:rsidRDefault="00000000" w:rsidP="008D5D7D">
            <w:pPr>
              <w:spacing w:after="150"/>
              <w:rPr>
                <w:rFonts w:cstheme="minorHAnsi"/>
                <w:color w:val="000000" w:themeColor="text1"/>
                <w:kern w:val="0"/>
                <w:sz w:val="20"/>
                <w:szCs w:val="20"/>
              </w:rPr>
            </w:pPr>
            <w:hyperlink r:id="rId46" w:anchor="/orgs/MS/sources/BRDivisaoGeograficaBrasil/" w:history="1">
              <w:proofErr w:type="spellStart"/>
              <w:r w:rsidR="00BB1D92" w:rsidRPr="0058409E">
                <w:rPr>
                  <w:rStyle w:val="Hyperlink"/>
                  <w:rFonts w:cstheme="minorHAnsi"/>
                  <w:kern w:val="0"/>
                  <w:sz w:val="20"/>
                  <w:szCs w:val="20"/>
                </w:rPr>
                <w:t>BRDivisaoGeograficaBrasil</w:t>
              </w:r>
              <w:proofErr w:type="spellEnd"/>
            </w:hyperlink>
          </w:p>
        </w:tc>
        <w:tc>
          <w:tcPr>
            <w:tcW w:w="2547" w:type="dxa"/>
          </w:tcPr>
          <w:p w14:paraId="3EA43225"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3C2485D7" w14:textId="77777777" w:rsidR="00BB1D92" w:rsidRPr="000861FE" w:rsidRDefault="00BB1D92" w:rsidP="008D5D7D">
            <w:pPr>
              <w:autoSpaceDE w:val="0"/>
              <w:autoSpaceDN w:val="0"/>
              <w:adjustRightInd w:val="0"/>
              <w:spacing w:after="0"/>
              <w:ind w:left="126"/>
              <w:rPr>
                <w:rFonts w:cstheme="minorHAnsi"/>
                <w:color w:val="000000" w:themeColor="text1"/>
                <w:kern w:val="0"/>
                <w:sz w:val="20"/>
                <w:szCs w:val="20"/>
              </w:rPr>
            </w:pPr>
            <w:r w:rsidRPr="000861FE">
              <w:rPr>
                <w:rFonts w:cstheme="minorHAnsi"/>
                <w:color w:val="000000" w:themeColor="text1"/>
                <w:kern w:val="0"/>
                <w:sz w:val="20"/>
                <w:szCs w:val="20"/>
              </w:rPr>
              <w:t xml:space="preserve">Faz-se o </w:t>
            </w:r>
            <w:proofErr w:type="spellStart"/>
            <w:r w:rsidRPr="000861FE">
              <w:rPr>
                <w:rFonts w:cstheme="minorHAnsi"/>
                <w:color w:val="000000" w:themeColor="text1"/>
                <w:kern w:val="0"/>
                <w:sz w:val="20"/>
                <w:szCs w:val="20"/>
              </w:rPr>
              <w:t>lookup</w:t>
            </w:r>
            <w:proofErr w:type="spellEnd"/>
            <w:r w:rsidRPr="000861FE">
              <w:rPr>
                <w:rFonts w:cstheme="minorHAnsi"/>
                <w:color w:val="000000" w:themeColor="text1"/>
                <w:kern w:val="0"/>
                <w:sz w:val="20"/>
                <w:szCs w:val="20"/>
              </w:rPr>
              <w:t xml:space="preserve"> do valor extraído com o </w:t>
            </w:r>
            <w:proofErr w:type="spellStart"/>
            <w:r w:rsidRPr="000861FE">
              <w:rPr>
                <w:rFonts w:cstheme="minorHAnsi"/>
                <w:color w:val="000000" w:themeColor="text1"/>
                <w:kern w:val="0"/>
                <w:sz w:val="20"/>
                <w:szCs w:val="20"/>
              </w:rPr>
              <w:t>FHIRPath</w:t>
            </w:r>
            <w:proofErr w:type="spellEnd"/>
            <w:r w:rsidRPr="000861FE">
              <w:rPr>
                <w:rFonts w:cstheme="minorHAnsi"/>
                <w:color w:val="000000" w:themeColor="text1"/>
                <w:kern w:val="0"/>
                <w:sz w:val="20"/>
                <w:szCs w:val="20"/>
              </w:rPr>
              <w:t xml:space="preserve"> </w:t>
            </w:r>
            <w:proofErr w:type="spellStart"/>
            <w:r w:rsidRPr="000861FE">
              <w:rPr>
                <w:rFonts w:cstheme="minorHAnsi"/>
                <w:color w:val="000000" w:themeColor="text1"/>
                <w:kern w:val="0"/>
                <w:sz w:val="20"/>
                <w:szCs w:val="20"/>
              </w:rPr>
              <w:t>address.where</w:t>
            </w:r>
            <w:proofErr w:type="spellEnd"/>
            <w:r w:rsidRPr="000861FE">
              <w:rPr>
                <w:rFonts w:cstheme="minorHAnsi"/>
                <w:color w:val="000000" w:themeColor="text1"/>
                <w:kern w:val="0"/>
                <w:sz w:val="20"/>
                <w:szCs w:val="20"/>
              </w:rPr>
              <w:t>(use='home').</w:t>
            </w:r>
            <w:proofErr w:type="spellStart"/>
            <w:r w:rsidRPr="000861FE">
              <w:rPr>
                <w:rFonts w:cstheme="minorHAnsi"/>
                <w:color w:val="000000" w:themeColor="text1"/>
                <w:kern w:val="0"/>
                <w:sz w:val="20"/>
                <w:szCs w:val="20"/>
              </w:rPr>
              <w:t>state</w:t>
            </w:r>
            <w:proofErr w:type="spellEnd"/>
            <w:r w:rsidRPr="000861FE">
              <w:rPr>
                <w:rFonts w:cstheme="minorHAnsi"/>
                <w:color w:val="000000" w:themeColor="text1"/>
                <w:kern w:val="0"/>
                <w:sz w:val="20"/>
                <w:szCs w:val="20"/>
              </w:rPr>
              <w:t xml:space="preserve"> utilizando o Code System </w:t>
            </w:r>
            <w:proofErr w:type="spellStart"/>
            <w:r w:rsidRPr="000861FE">
              <w:rPr>
                <w:rFonts w:cstheme="minorHAnsi"/>
                <w:color w:val="000000" w:themeColor="text1"/>
                <w:kern w:val="0"/>
                <w:sz w:val="20"/>
                <w:szCs w:val="20"/>
              </w:rPr>
              <w:t>BRDivisaoGeograficaBrasil</w:t>
            </w:r>
            <w:proofErr w:type="spellEnd"/>
            <w:r w:rsidRPr="000861FE">
              <w:rPr>
                <w:rFonts w:cstheme="minorHAnsi"/>
                <w:color w:val="000000" w:themeColor="text1"/>
                <w:kern w:val="0"/>
                <w:sz w:val="20"/>
                <w:szCs w:val="20"/>
              </w:rPr>
              <w:t xml:space="preserve"> </w:t>
            </w:r>
            <w:r>
              <w:rPr>
                <w:rFonts w:cstheme="minorHAnsi"/>
                <w:color w:val="000000" w:themeColor="text1"/>
                <w:kern w:val="0"/>
                <w:sz w:val="20"/>
                <w:szCs w:val="20"/>
              </w:rPr>
              <w:t xml:space="preserve">e exibe o conteúdo da coluna display no elemento </w:t>
            </w:r>
            <w:proofErr w:type="spellStart"/>
            <w:r>
              <w:rPr>
                <w:rFonts w:cstheme="minorHAnsi"/>
                <w:color w:val="000000" w:themeColor="text1"/>
                <w:kern w:val="0"/>
                <w:sz w:val="20"/>
                <w:szCs w:val="20"/>
              </w:rPr>
              <w:t>address.state</w:t>
            </w:r>
            <w:proofErr w:type="spellEnd"/>
          </w:p>
        </w:tc>
      </w:tr>
      <w:tr w:rsidR="00BB1D92" w:rsidRPr="00E229D5" w14:paraId="15D22039" w14:textId="77777777" w:rsidTr="008D5D7D">
        <w:trPr>
          <w:trHeight w:val="330"/>
        </w:trPr>
        <w:tc>
          <w:tcPr>
            <w:tcW w:w="2410" w:type="dxa"/>
            <w:shd w:val="clear" w:color="auto" w:fill="auto"/>
            <w:noWrap/>
            <w:tcMar>
              <w:top w:w="0" w:type="dxa"/>
              <w:left w:w="60" w:type="dxa"/>
              <w:bottom w:w="0" w:type="dxa"/>
              <w:right w:w="60" w:type="dxa"/>
            </w:tcMar>
            <w:vAlign w:val="center"/>
          </w:tcPr>
          <w:p w14:paraId="1461162F"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address.postalCode</w:t>
            </w:r>
            <w:proofErr w:type="spellEnd"/>
            <w:proofErr w:type="gramEnd"/>
          </w:p>
        </w:tc>
        <w:tc>
          <w:tcPr>
            <w:tcW w:w="708" w:type="dxa"/>
            <w:shd w:val="clear" w:color="auto" w:fill="auto"/>
            <w:noWrap/>
            <w:tcMar>
              <w:top w:w="0" w:type="dxa"/>
              <w:left w:w="60" w:type="dxa"/>
              <w:bottom w:w="0" w:type="dxa"/>
              <w:right w:w="60" w:type="dxa"/>
            </w:tcMar>
            <w:vAlign w:val="center"/>
          </w:tcPr>
          <w:p w14:paraId="6B9CCE75"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79A93FFC"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CEP do endereço</w:t>
            </w:r>
          </w:p>
        </w:tc>
        <w:tc>
          <w:tcPr>
            <w:tcW w:w="2126" w:type="dxa"/>
          </w:tcPr>
          <w:p w14:paraId="6D088C86" w14:textId="77777777" w:rsidR="00BB1D92" w:rsidRDefault="00BB1D92" w:rsidP="008D5D7D">
            <w:pPr>
              <w:spacing w:after="150"/>
              <w:rPr>
                <w:rFonts w:cstheme="minorHAnsi"/>
                <w:color w:val="000000" w:themeColor="text1"/>
                <w:kern w:val="0"/>
                <w:sz w:val="20"/>
                <w:szCs w:val="20"/>
              </w:rPr>
            </w:pPr>
          </w:p>
        </w:tc>
        <w:tc>
          <w:tcPr>
            <w:tcW w:w="2547" w:type="dxa"/>
          </w:tcPr>
          <w:p w14:paraId="7C03D2C2"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39B953D7" w14:textId="77777777" w:rsidR="00BB1D92" w:rsidRPr="0058409E" w:rsidRDefault="00BB1D92" w:rsidP="008D5D7D">
            <w:pPr>
              <w:autoSpaceDE w:val="0"/>
              <w:autoSpaceDN w:val="0"/>
              <w:adjustRightInd w:val="0"/>
              <w:spacing w:after="0"/>
              <w:ind w:left="126"/>
              <w:rPr>
                <w:rFonts w:cstheme="minorHAnsi"/>
                <w:color w:val="000000" w:themeColor="text1"/>
                <w:kern w:val="0"/>
                <w:sz w:val="20"/>
                <w:szCs w:val="20"/>
                <w:lang w:val="en-US"/>
              </w:rPr>
            </w:pPr>
            <w:proofErr w:type="spellStart"/>
            <w:proofErr w:type="gramStart"/>
            <w:r w:rsidRPr="000861FE">
              <w:rPr>
                <w:rFonts w:cstheme="minorHAnsi"/>
                <w:color w:val="000000" w:themeColor="text1"/>
                <w:kern w:val="0"/>
                <w:sz w:val="20"/>
                <w:szCs w:val="20"/>
                <w:lang w:val="en-US"/>
              </w:rPr>
              <w:t>address.where</w:t>
            </w:r>
            <w:proofErr w:type="spellEnd"/>
            <w:proofErr w:type="gramEnd"/>
            <w:r w:rsidRPr="000861FE">
              <w:rPr>
                <w:rFonts w:cstheme="minorHAnsi"/>
                <w:color w:val="000000" w:themeColor="text1"/>
                <w:kern w:val="0"/>
                <w:sz w:val="20"/>
                <w:szCs w:val="20"/>
                <w:lang w:val="en-US"/>
              </w:rPr>
              <w:t>(use='home').</w:t>
            </w:r>
            <w:proofErr w:type="spellStart"/>
            <w:r w:rsidRPr="000861FE">
              <w:rPr>
                <w:rFonts w:cstheme="minorHAnsi"/>
                <w:color w:val="000000" w:themeColor="text1"/>
                <w:kern w:val="0"/>
                <w:sz w:val="20"/>
                <w:szCs w:val="20"/>
                <w:lang w:val="en-US"/>
              </w:rPr>
              <w:t>postalCode</w:t>
            </w:r>
            <w:proofErr w:type="spellEnd"/>
          </w:p>
        </w:tc>
      </w:tr>
      <w:tr w:rsidR="00BB1D92" w:rsidRPr="0058409E" w14:paraId="7C8C9EA1" w14:textId="77777777" w:rsidTr="008D5D7D">
        <w:trPr>
          <w:trHeight w:val="330"/>
        </w:trPr>
        <w:tc>
          <w:tcPr>
            <w:tcW w:w="2410" w:type="dxa"/>
            <w:shd w:val="clear" w:color="auto" w:fill="auto"/>
            <w:noWrap/>
            <w:tcMar>
              <w:top w:w="0" w:type="dxa"/>
              <w:left w:w="60" w:type="dxa"/>
              <w:bottom w:w="0" w:type="dxa"/>
              <w:right w:w="60" w:type="dxa"/>
            </w:tcMar>
            <w:vAlign w:val="center"/>
          </w:tcPr>
          <w:p w14:paraId="392AD844" w14:textId="77777777" w:rsidR="00BB1D92" w:rsidRDefault="00BB1D92" w:rsidP="008D5D7D">
            <w:pPr>
              <w:rPr>
                <w:rFonts w:cstheme="minorHAnsi"/>
                <w:color w:val="000000" w:themeColor="text1"/>
                <w:kern w:val="0"/>
                <w:sz w:val="20"/>
                <w:szCs w:val="20"/>
                <w:lang w:val="en-US"/>
              </w:rPr>
            </w:pPr>
            <w:proofErr w:type="spellStart"/>
            <w:proofErr w:type="gramStart"/>
            <w:r>
              <w:rPr>
                <w:rFonts w:cstheme="minorHAnsi"/>
                <w:color w:val="000000" w:themeColor="text1"/>
                <w:kern w:val="0"/>
                <w:sz w:val="20"/>
                <w:szCs w:val="20"/>
                <w:lang w:val="en-US"/>
              </w:rPr>
              <w:t>address.country</w:t>
            </w:r>
            <w:proofErr w:type="spellEnd"/>
            <w:proofErr w:type="gramEnd"/>
          </w:p>
        </w:tc>
        <w:tc>
          <w:tcPr>
            <w:tcW w:w="708" w:type="dxa"/>
            <w:shd w:val="clear" w:color="auto" w:fill="auto"/>
            <w:noWrap/>
            <w:tcMar>
              <w:top w:w="0" w:type="dxa"/>
              <w:left w:w="60" w:type="dxa"/>
              <w:bottom w:w="0" w:type="dxa"/>
              <w:right w:w="60" w:type="dxa"/>
            </w:tcMar>
            <w:vAlign w:val="center"/>
          </w:tcPr>
          <w:p w14:paraId="3BB76CF7" w14:textId="77777777" w:rsidR="00BB1D92" w:rsidRDefault="00BB1D92" w:rsidP="008D5D7D">
            <w:pPr>
              <w:rPr>
                <w:rFonts w:ascii="Verdana" w:hAnsi="Verdana"/>
                <w:sz w:val="17"/>
                <w:szCs w:val="17"/>
                <w:lang w:val="en-US"/>
              </w:rPr>
            </w:pPr>
            <w:r>
              <w:rPr>
                <w:rFonts w:ascii="Verdana" w:hAnsi="Verdana"/>
                <w:sz w:val="17"/>
                <w:szCs w:val="17"/>
                <w:lang w:val="en-US"/>
              </w:rPr>
              <w:t>0..1</w:t>
            </w:r>
          </w:p>
        </w:tc>
        <w:tc>
          <w:tcPr>
            <w:tcW w:w="2410" w:type="dxa"/>
          </w:tcPr>
          <w:p w14:paraId="06DC056B" w14:textId="77777777" w:rsidR="00BB1D92" w:rsidRDefault="00BB1D92" w:rsidP="008D5D7D">
            <w:pPr>
              <w:rPr>
                <w:rFonts w:cstheme="minorHAnsi"/>
                <w:color w:val="000000" w:themeColor="text1"/>
                <w:kern w:val="0"/>
                <w:sz w:val="20"/>
                <w:szCs w:val="20"/>
              </w:rPr>
            </w:pPr>
            <w:r>
              <w:rPr>
                <w:rFonts w:cstheme="minorHAnsi"/>
                <w:color w:val="000000" w:themeColor="text1"/>
                <w:kern w:val="0"/>
                <w:sz w:val="20"/>
                <w:szCs w:val="20"/>
              </w:rPr>
              <w:t>País do endereço.  Não informado na RDNS.</w:t>
            </w:r>
          </w:p>
        </w:tc>
        <w:tc>
          <w:tcPr>
            <w:tcW w:w="2126" w:type="dxa"/>
          </w:tcPr>
          <w:p w14:paraId="41C88A80" w14:textId="77777777" w:rsidR="00BB1D92" w:rsidRDefault="00BB1D92" w:rsidP="008D5D7D">
            <w:pPr>
              <w:spacing w:after="150"/>
              <w:rPr>
                <w:rFonts w:cstheme="minorHAnsi"/>
                <w:color w:val="000000" w:themeColor="text1"/>
                <w:kern w:val="0"/>
                <w:sz w:val="20"/>
                <w:szCs w:val="20"/>
              </w:rPr>
            </w:pPr>
            <w:r>
              <w:rPr>
                <w:rFonts w:cstheme="minorHAnsi"/>
                <w:color w:val="000000" w:themeColor="text1"/>
                <w:kern w:val="0"/>
                <w:sz w:val="20"/>
                <w:szCs w:val="20"/>
              </w:rPr>
              <w:t xml:space="preserve">Fixo em </w:t>
            </w:r>
            <w:r w:rsidRPr="0058409E">
              <w:rPr>
                <w:rFonts w:cstheme="minorHAnsi"/>
                <w:i/>
                <w:iCs/>
                <w:color w:val="000000" w:themeColor="text1"/>
                <w:kern w:val="0"/>
                <w:sz w:val="20"/>
                <w:szCs w:val="20"/>
              </w:rPr>
              <w:t>BR</w:t>
            </w:r>
          </w:p>
        </w:tc>
        <w:tc>
          <w:tcPr>
            <w:tcW w:w="2547" w:type="dxa"/>
          </w:tcPr>
          <w:p w14:paraId="457625EB" w14:textId="77777777" w:rsidR="00BB1D92" w:rsidRPr="0058409E" w:rsidRDefault="00BB1D92" w:rsidP="008D5D7D">
            <w:pPr>
              <w:autoSpaceDE w:val="0"/>
              <w:autoSpaceDN w:val="0"/>
              <w:adjustRightInd w:val="0"/>
              <w:spacing w:after="0"/>
              <w:rPr>
                <w:rFonts w:cstheme="minorHAnsi"/>
                <w:color w:val="000000" w:themeColor="text1"/>
                <w:kern w:val="0"/>
                <w:sz w:val="20"/>
                <w:szCs w:val="20"/>
              </w:rPr>
            </w:pPr>
          </w:p>
        </w:tc>
        <w:tc>
          <w:tcPr>
            <w:tcW w:w="1843" w:type="dxa"/>
          </w:tcPr>
          <w:p w14:paraId="609984E8" w14:textId="77777777" w:rsidR="00BB1D92" w:rsidRPr="0058409E" w:rsidRDefault="00BB1D92" w:rsidP="008D5D7D">
            <w:pPr>
              <w:autoSpaceDE w:val="0"/>
              <w:autoSpaceDN w:val="0"/>
              <w:adjustRightInd w:val="0"/>
              <w:spacing w:after="0"/>
              <w:ind w:left="126"/>
              <w:rPr>
                <w:rFonts w:cstheme="minorHAnsi"/>
                <w:color w:val="000000" w:themeColor="text1"/>
                <w:kern w:val="0"/>
                <w:sz w:val="20"/>
                <w:szCs w:val="20"/>
              </w:rPr>
            </w:pPr>
            <w:proofErr w:type="spellStart"/>
            <w:proofErr w:type="gramStart"/>
            <w:r w:rsidRPr="003B6C7A">
              <w:rPr>
                <w:rFonts w:cstheme="minorHAnsi"/>
                <w:color w:val="000000" w:themeColor="text1"/>
                <w:kern w:val="0"/>
                <w:sz w:val="20"/>
                <w:szCs w:val="20"/>
                <w:lang w:val="en-US"/>
              </w:rPr>
              <w:t>address.country</w:t>
            </w:r>
            <w:proofErr w:type="spellEnd"/>
            <w:proofErr w:type="gramEnd"/>
            <w:r w:rsidRPr="003B6C7A">
              <w:rPr>
                <w:rFonts w:cstheme="minorHAnsi"/>
                <w:color w:val="000000" w:themeColor="text1"/>
                <w:kern w:val="0"/>
                <w:sz w:val="20"/>
                <w:szCs w:val="20"/>
                <w:lang w:val="en-US"/>
              </w:rPr>
              <w:t>=BR</w:t>
            </w:r>
          </w:p>
        </w:tc>
      </w:tr>
    </w:tbl>
    <w:p w14:paraId="39AE8B56" w14:textId="77777777" w:rsidR="00BB1D92" w:rsidRPr="0058409E" w:rsidRDefault="00BB1D92" w:rsidP="00BB1D92">
      <w:pPr>
        <w:rPr>
          <w:lang w:val="en-US"/>
        </w:rPr>
      </w:pPr>
      <w:r>
        <w:rPr>
          <w:lang w:val="en-US"/>
        </w:rPr>
        <w:t xml:space="preserve"> </w:t>
      </w:r>
    </w:p>
    <w:p w14:paraId="359D23F6" w14:textId="77777777" w:rsidR="00BB1D92" w:rsidRDefault="00BB1D92" w:rsidP="00BB1D92">
      <w:pPr>
        <w:jc w:val="both"/>
      </w:pPr>
    </w:p>
    <w:p w14:paraId="69BC0E19" w14:textId="77777777" w:rsidR="0001736D" w:rsidRPr="003B6646" w:rsidRDefault="0001736D" w:rsidP="003B6646">
      <w:pPr>
        <w:jc w:val="both"/>
        <w:rPr>
          <w:rFonts w:asciiTheme="majorHAnsi" w:hAnsiTheme="majorHAnsi" w:cstheme="majorHAnsi"/>
          <w:sz w:val="20"/>
          <w:szCs w:val="20"/>
        </w:rPr>
      </w:pPr>
    </w:p>
    <w:sectPr w:rsidR="0001736D" w:rsidRPr="003B6646" w:rsidSect="005D0AE3">
      <w:pgSz w:w="16817" w:h="11901"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B1C16"/>
    <w:multiLevelType w:val="hybridMultilevel"/>
    <w:tmpl w:val="80F0F1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44144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sara R.">
    <w15:presenceInfo w15:providerId="Windows Live" w15:userId="6bdf1761e5446b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46"/>
    <w:rsid w:val="0001736D"/>
    <w:rsid w:val="000A31FC"/>
    <w:rsid w:val="000B7B24"/>
    <w:rsid w:val="001420A2"/>
    <w:rsid w:val="00144321"/>
    <w:rsid w:val="00161D81"/>
    <w:rsid w:val="00170EB7"/>
    <w:rsid w:val="001A1437"/>
    <w:rsid w:val="001A53B9"/>
    <w:rsid w:val="001B5014"/>
    <w:rsid w:val="001D2864"/>
    <w:rsid w:val="001E4EE8"/>
    <w:rsid w:val="003463AB"/>
    <w:rsid w:val="0035381B"/>
    <w:rsid w:val="00354C32"/>
    <w:rsid w:val="003955DB"/>
    <w:rsid w:val="003B6646"/>
    <w:rsid w:val="00483CCE"/>
    <w:rsid w:val="004F75D4"/>
    <w:rsid w:val="00500915"/>
    <w:rsid w:val="0051490F"/>
    <w:rsid w:val="0058317E"/>
    <w:rsid w:val="005E718E"/>
    <w:rsid w:val="00604964"/>
    <w:rsid w:val="00632CE3"/>
    <w:rsid w:val="00654063"/>
    <w:rsid w:val="00683B03"/>
    <w:rsid w:val="006B47EE"/>
    <w:rsid w:val="006C3C4E"/>
    <w:rsid w:val="00760EB5"/>
    <w:rsid w:val="007E1FFB"/>
    <w:rsid w:val="0080007D"/>
    <w:rsid w:val="0081075F"/>
    <w:rsid w:val="0084253A"/>
    <w:rsid w:val="00850AB6"/>
    <w:rsid w:val="00890945"/>
    <w:rsid w:val="008C035B"/>
    <w:rsid w:val="00943CA7"/>
    <w:rsid w:val="00973A20"/>
    <w:rsid w:val="009E649E"/>
    <w:rsid w:val="00A3783C"/>
    <w:rsid w:val="00A52C56"/>
    <w:rsid w:val="00A742E4"/>
    <w:rsid w:val="00A74E6E"/>
    <w:rsid w:val="00AA4E5B"/>
    <w:rsid w:val="00B17DB1"/>
    <w:rsid w:val="00B40037"/>
    <w:rsid w:val="00B7290A"/>
    <w:rsid w:val="00B75426"/>
    <w:rsid w:val="00BA7AC6"/>
    <w:rsid w:val="00BB1D92"/>
    <w:rsid w:val="00BB4E94"/>
    <w:rsid w:val="00BF2592"/>
    <w:rsid w:val="00C42D4B"/>
    <w:rsid w:val="00C96171"/>
    <w:rsid w:val="00CA099E"/>
    <w:rsid w:val="00CA219A"/>
    <w:rsid w:val="00CB7195"/>
    <w:rsid w:val="00CC258D"/>
    <w:rsid w:val="00D01F6E"/>
    <w:rsid w:val="00D66D86"/>
    <w:rsid w:val="00D848AF"/>
    <w:rsid w:val="00D95D40"/>
    <w:rsid w:val="00DB51E6"/>
    <w:rsid w:val="00DE2702"/>
    <w:rsid w:val="00DE2819"/>
    <w:rsid w:val="00DF4AD8"/>
    <w:rsid w:val="00DF6173"/>
    <w:rsid w:val="00E229D5"/>
    <w:rsid w:val="00E41A95"/>
    <w:rsid w:val="00EA58D8"/>
    <w:rsid w:val="00EC4E22"/>
    <w:rsid w:val="00F10182"/>
    <w:rsid w:val="00F60A2E"/>
    <w:rsid w:val="00F66F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6EB2"/>
  <w15:chartTrackingRefBased/>
  <w15:docId w15:val="{CD036586-BFAE-461C-92FD-A39E458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4AD8"/>
    <w:pPr>
      <w:ind w:left="720"/>
      <w:contextualSpacing/>
    </w:pPr>
  </w:style>
  <w:style w:type="character" w:styleId="Hyperlink">
    <w:name w:val="Hyperlink"/>
    <w:basedOn w:val="Fontepargpadro"/>
    <w:uiPriority w:val="99"/>
    <w:unhideWhenUsed/>
    <w:rsid w:val="00F10182"/>
    <w:rPr>
      <w:color w:val="0563C1" w:themeColor="hyperlink"/>
      <w:u w:val="single"/>
    </w:rPr>
  </w:style>
  <w:style w:type="character" w:styleId="MenoPendente">
    <w:name w:val="Unresolved Mention"/>
    <w:basedOn w:val="Fontepargpadro"/>
    <w:uiPriority w:val="99"/>
    <w:semiHidden/>
    <w:unhideWhenUsed/>
    <w:rsid w:val="00F10182"/>
    <w:rPr>
      <w:color w:val="605E5C"/>
      <w:shd w:val="clear" w:color="auto" w:fill="E1DFDD"/>
    </w:rPr>
  </w:style>
  <w:style w:type="paragraph" w:styleId="Legenda">
    <w:name w:val="caption"/>
    <w:basedOn w:val="Normal"/>
    <w:next w:val="Normal"/>
    <w:uiPriority w:val="35"/>
    <w:unhideWhenUsed/>
    <w:qFormat/>
    <w:rsid w:val="00632CE3"/>
    <w:pPr>
      <w:spacing w:after="200" w:line="240" w:lineRule="auto"/>
    </w:pPr>
    <w:rPr>
      <w:i/>
      <w:iCs/>
      <w:color w:val="44546A" w:themeColor="text2"/>
      <w:sz w:val="18"/>
      <w:szCs w:val="18"/>
    </w:rPr>
  </w:style>
  <w:style w:type="character" w:customStyle="1" w:styleId="constraints">
    <w:name w:val="constraints"/>
    <w:basedOn w:val="Fontepargpadro"/>
    <w:rsid w:val="00B75426"/>
  </w:style>
  <w:style w:type="paragraph" w:styleId="Reviso">
    <w:name w:val="Revision"/>
    <w:hidden/>
    <w:uiPriority w:val="99"/>
    <w:semiHidden/>
    <w:rsid w:val="00E22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3497">
      <w:bodyDiv w:val="1"/>
      <w:marLeft w:val="0"/>
      <w:marRight w:val="0"/>
      <w:marTop w:val="0"/>
      <w:marBottom w:val="0"/>
      <w:divBdr>
        <w:top w:val="none" w:sz="0" w:space="0" w:color="auto"/>
        <w:left w:val="none" w:sz="0" w:space="0" w:color="auto"/>
        <w:bottom w:val="none" w:sz="0" w:space="0" w:color="auto"/>
        <w:right w:val="none" w:sz="0" w:space="0" w:color="auto"/>
      </w:divBdr>
      <w:divsChild>
        <w:div w:id="522715710">
          <w:marLeft w:val="0"/>
          <w:marRight w:val="0"/>
          <w:marTop w:val="0"/>
          <w:marBottom w:val="0"/>
          <w:divBdr>
            <w:top w:val="none" w:sz="0" w:space="0" w:color="auto"/>
            <w:left w:val="none" w:sz="0" w:space="0" w:color="auto"/>
            <w:bottom w:val="none" w:sz="0" w:space="0" w:color="auto"/>
            <w:right w:val="none" w:sz="0" w:space="0" w:color="auto"/>
          </w:divBdr>
          <w:divsChild>
            <w:div w:id="20111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511">
      <w:bodyDiv w:val="1"/>
      <w:marLeft w:val="0"/>
      <w:marRight w:val="0"/>
      <w:marTop w:val="0"/>
      <w:marBottom w:val="0"/>
      <w:divBdr>
        <w:top w:val="none" w:sz="0" w:space="0" w:color="auto"/>
        <w:left w:val="none" w:sz="0" w:space="0" w:color="auto"/>
        <w:bottom w:val="none" w:sz="0" w:space="0" w:color="auto"/>
        <w:right w:val="none" w:sz="0" w:space="0" w:color="auto"/>
      </w:divBdr>
    </w:div>
    <w:div w:id="762142548">
      <w:bodyDiv w:val="1"/>
      <w:marLeft w:val="0"/>
      <w:marRight w:val="0"/>
      <w:marTop w:val="0"/>
      <w:marBottom w:val="0"/>
      <w:divBdr>
        <w:top w:val="none" w:sz="0" w:space="0" w:color="auto"/>
        <w:left w:val="none" w:sz="0" w:space="0" w:color="auto"/>
        <w:bottom w:val="none" w:sz="0" w:space="0" w:color="auto"/>
        <w:right w:val="none" w:sz="0" w:space="0" w:color="auto"/>
      </w:divBdr>
      <w:divsChild>
        <w:div w:id="1285767721">
          <w:marLeft w:val="0"/>
          <w:marRight w:val="0"/>
          <w:marTop w:val="0"/>
          <w:marBottom w:val="0"/>
          <w:divBdr>
            <w:top w:val="none" w:sz="0" w:space="0" w:color="auto"/>
            <w:left w:val="none" w:sz="0" w:space="0" w:color="auto"/>
            <w:bottom w:val="none" w:sz="0" w:space="0" w:color="auto"/>
            <w:right w:val="none" w:sz="0" w:space="0" w:color="auto"/>
          </w:divBdr>
          <w:divsChild>
            <w:div w:id="21025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386">
      <w:bodyDiv w:val="1"/>
      <w:marLeft w:val="0"/>
      <w:marRight w:val="0"/>
      <w:marTop w:val="0"/>
      <w:marBottom w:val="0"/>
      <w:divBdr>
        <w:top w:val="none" w:sz="0" w:space="0" w:color="auto"/>
        <w:left w:val="none" w:sz="0" w:space="0" w:color="auto"/>
        <w:bottom w:val="none" w:sz="0" w:space="0" w:color="auto"/>
        <w:right w:val="none" w:sz="0" w:space="0" w:color="auto"/>
      </w:divBdr>
    </w:div>
    <w:div w:id="1137263140">
      <w:bodyDiv w:val="1"/>
      <w:marLeft w:val="0"/>
      <w:marRight w:val="0"/>
      <w:marTop w:val="0"/>
      <w:marBottom w:val="0"/>
      <w:divBdr>
        <w:top w:val="none" w:sz="0" w:space="0" w:color="auto"/>
        <w:left w:val="none" w:sz="0" w:space="0" w:color="auto"/>
        <w:bottom w:val="none" w:sz="0" w:space="0" w:color="auto"/>
        <w:right w:val="none" w:sz="0" w:space="0" w:color="auto"/>
      </w:divBdr>
    </w:div>
    <w:div w:id="1231036738">
      <w:bodyDiv w:val="1"/>
      <w:marLeft w:val="0"/>
      <w:marRight w:val="0"/>
      <w:marTop w:val="0"/>
      <w:marBottom w:val="0"/>
      <w:divBdr>
        <w:top w:val="none" w:sz="0" w:space="0" w:color="auto"/>
        <w:left w:val="none" w:sz="0" w:space="0" w:color="auto"/>
        <w:bottom w:val="none" w:sz="0" w:space="0" w:color="auto"/>
        <w:right w:val="none" w:sz="0" w:space="0" w:color="auto"/>
      </w:divBdr>
    </w:div>
    <w:div w:id="1360203483">
      <w:bodyDiv w:val="1"/>
      <w:marLeft w:val="0"/>
      <w:marRight w:val="0"/>
      <w:marTop w:val="0"/>
      <w:marBottom w:val="0"/>
      <w:divBdr>
        <w:top w:val="none" w:sz="0" w:space="0" w:color="auto"/>
        <w:left w:val="none" w:sz="0" w:space="0" w:color="auto"/>
        <w:bottom w:val="none" w:sz="0" w:space="0" w:color="auto"/>
        <w:right w:val="none" w:sz="0" w:space="0" w:color="auto"/>
      </w:divBdr>
    </w:div>
    <w:div w:id="1441950883">
      <w:bodyDiv w:val="1"/>
      <w:marLeft w:val="0"/>
      <w:marRight w:val="0"/>
      <w:marTop w:val="0"/>
      <w:marBottom w:val="0"/>
      <w:divBdr>
        <w:top w:val="none" w:sz="0" w:space="0" w:color="auto"/>
        <w:left w:val="none" w:sz="0" w:space="0" w:color="auto"/>
        <w:bottom w:val="none" w:sz="0" w:space="0" w:color="auto"/>
        <w:right w:val="none" w:sz="0" w:space="0" w:color="auto"/>
      </w:divBdr>
    </w:div>
    <w:div w:id="1444298821">
      <w:bodyDiv w:val="1"/>
      <w:marLeft w:val="0"/>
      <w:marRight w:val="0"/>
      <w:marTop w:val="0"/>
      <w:marBottom w:val="0"/>
      <w:divBdr>
        <w:top w:val="none" w:sz="0" w:space="0" w:color="auto"/>
        <w:left w:val="none" w:sz="0" w:space="0" w:color="auto"/>
        <w:bottom w:val="none" w:sz="0" w:space="0" w:color="auto"/>
        <w:right w:val="none" w:sz="0" w:space="0" w:color="auto"/>
      </w:divBdr>
    </w:div>
    <w:div w:id="1493644622">
      <w:bodyDiv w:val="1"/>
      <w:marLeft w:val="0"/>
      <w:marRight w:val="0"/>
      <w:marTop w:val="0"/>
      <w:marBottom w:val="0"/>
      <w:divBdr>
        <w:top w:val="none" w:sz="0" w:space="0" w:color="auto"/>
        <w:left w:val="none" w:sz="0" w:space="0" w:color="auto"/>
        <w:bottom w:val="none" w:sz="0" w:space="0" w:color="auto"/>
        <w:right w:val="none" w:sz="0" w:space="0" w:color="auto"/>
      </w:divBdr>
      <w:divsChild>
        <w:div w:id="530530884">
          <w:marLeft w:val="0"/>
          <w:marRight w:val="0"/>
          <w:marTop w:val="0"/>
          <w:marBottom w:val="0"/>
          <w:divBdr>
            <w:top w:val="none" w:sz="0" w:space="0" w:color="auto"/>
            <w:left w:val="none" w:sz="0" w:space="0" w:color="auto"/>
            <w:bottom w:val="none" w:sz="0" w:space="0" w:color="auto"/>
            <w:right w:val="none" w:sz="0" w:space="0" w:color="auto"/>
          </w:divBdr>
          <w:divsChild>
            <w:div w:id="2083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873">
      <w:bodyDiv w:val="1"/>
      <w:marLeft w:val="0"/>
      <w:marRight w:val="0"/>
      <w:marTop w:val="0"/>
      <w:marBottom w:val="0"/>
      <w:divBdr>
        <w:top w:val="none" w:sz="0" w:space="0" w:color="auto"/>
        <w:left w:val="none" w:sz="0" w:space="0" w:color="auto"/>
        <w:bottom w:val="none" w:sz="0" w:space="0" w:color="auto"/>
        <w:right w:val="none" w:sz="0" w:space="0" w:color="auto"/>
      </w:divBdr>
    </w:div>
    <w:div w:id="1597247100">
      <w:bodyDiv w:val="1"/>
      <w:marLeft w:val="0"/>
      <w:marRight w:val="0"/>
      <w:marTop w:val="0"/>
      <w:marBottom w:val="0"/>
      <w:divBdr>
        <w:top w:val="none" w:sz="0" w:space="0" w:color="auto"/>
        <w:left w:val="none" w:sz="0" w:space="0" w:color="auto"/>
        <w:bottom w:val="none" w:sz="0" w:space="0" w:color="auto"/>
        <w:right w:val="none" w:sz="0" w:space="0" w:color="auto"/>
      </w:divBdr>
    </w:div>
    <w:div w:id="1754735604">
      <w:bodyDiv w:val="1"/>
      <w:marLeft w:val="0"/>
      <w:marRight w:val="0"/>
      <w:marTop w:val="0"/>
      <w:marBottom w:val="0"/>
      <w:divBdr>
        <w:top w:val="none" w:sz="0" w:space="0" w:color="auto"/>
        <w:left w:val="none" w:sz="0" w:space="0" w:color="auto"/>
        <w:bottom w:val="none" w:sz="0" w:space="0" w:color="auto"/>
        <w:right w:val="none" w:sz="0" w:space="0" w:color="auto"/>
      </w:divBdr>
    </w:div>
    <w:div w:id="1771464946">
      <w:bodyDiv w:val="1"/>
      <w:marLeft w:val="0"/>
      <w:marRight w:val="0"/>
      <w:marTop w:val="0"/>
      <w:marBottom w:val="0"/>
      <w:divBdr>
        <w:top w:val="none" w:sz="0" w:space="0" w:color="auto"/>
        <w:left w:val="none" w:sz="0" w:space="0" w:color="auto"/>
        <w:bottom w:val="none" w:sz="0" w:space="0" w:color="auto"/>
        <w:right w:val="none" w:sz="0" w:space="0" w:color="auto"/>
      </w:divBdr>
    </w:div>
    <w:div w:id="1775587968">
      <w:bodyDiv w:val="1"/>
      <w:marLeft w:val="0"/>
      <w:marRight w:val="0"/>
      <w:marTop w:val="0"/>
      <w:marBottom w:val="0"/>
      <w:divBdr>
        <w:top w:val="none" w:sz="0" w:space="0" w:color="auto"/>
        <w:left w:val="none" w:sz="0" w:space="0" w:color="auto"/>
        <w:bottom w:val="none" w:sz="0" w:space="0" w:color="auto"/>
        <w:right w:val="none" w:sz="0" w:space="0" w:color="auto"/>
      </w:divBdr>
    </w:div>
    <w:div w:id="177597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uv/ips/STU1.1/ValueSet-healthcare-professional-roles-uv-ips.html" TargetMode="External"/><Relationship Id="rId18" Type="http://schemas.openxmlformats.org/officeDocument/2006/relationships/hyperlink" Target="http://hl7.org/fhir/ValueSet/identifier-use" TargetMode="External"/><Relationship Id="rId26" Type="http://schemas.openxmlformats.org/officeDocument/2006/relationships/hyperlink" Target="https://ips-brasil.web.app/ValueSet-crf-br-ips.html" TargetMode="External"/><Relationship Id="rId39" Type="http://schemas.openxmlformats.org/officeDocument/2006/relationships/hyperlink" Target="https://ips-brasil.web.app/ValueSet-outros-profissionais-br-ips.html" TargetMode="External"/><Relationship Id="rId21" Type="http://schemas.openxmlformats.org/officeDocument/2006/relationships/hyperlink" Target="http://terminology.hl7.org/CodeSystem/v2-0203" TargetMode="External"/><Relationship Id="rId34" Type="http://schemas.openxmlformats.org/officeDocument/2006/relationships/hyperlink" Target="ttps://ips-brasil.web.app/ValueSet-coren-br-ips.html" TargetMode="External"/><Relationship Id="rId42" Type="http://schemas.openxmlformats.org/officeDocument/2006/relationships/hyperlink" Target="http://hl7.org/fhir/R4/valueset-address-use.html" TargetMode="External"/><Relationship Id="rId47" Type="http://schemas.openxmlformats.org/officeDocument/2006/relationships/fontTable" Target="fontTable.xml"/><Relationship Id="rId7" Type="http://schemas.openxmlformats.org/officeDocument/2006/relationships/hyperlink" Target="http://hl7.org/fhir/ValueSet/identifier-type" TargetMode="External"/><Relationship Id="rId2" Type="http://schemas.openxmlformats.org/officeDocument/2006/relationships/styles" Target="styles.xml"/><Relationship Id="rId16" Type="http://schemas.openxmlformats.org/officeDocument/2006/relationships/hyperlink" Target="http://rnds.saude.gov.br/fhir/r4/NamingSystem/cpf" TargetMode="External"/><Relationship Id="rId29" Type="http://schemas.openxmlformats.org/officeDocument/2006/relationships/hyperlink" Target="https://ips-brasil.web.app/ValueSet-cro-br-ips.html" TargetMode="External"/><Relationship Id="rId11" Type="http://schemas.openxmlformats.org/officeDocument/2006/relationships/hyperlink" Target="http://hl7.org/fhir/uv/ips/STU1.1/ValueSet-healthcare-professional-roles-uv-ips.html" TargetMode="External"/><Relationship Id="rId24" Type="http://schemas.openxmlformats.org/officeDocument/2006/relationships/hyperlink" Target="http://hl7.org/fhir/ValueSet/identifier-use" TargetMode="External"/><Relationship Id="rId32" Type="http://schemas.openxmlformats.org/officeDocument/2006/relationships/hyperlink" Target="https://oclweb2.gointerop.com/" TargetMode="External"/><Relationship Id="rId37" Type="http://schemas.openxmlformats.org/officeDocument/2006/relationships/hyperlink" Target="https://oclweb2.gointerop.com/" TargetMode="External"/><Relationship Id="rId40" Type="http://schemas.openxmlformats.org/officeDocument/2006/relationships/hyperlink" Target="http://hl7.org/fhir/ValueSet/contact-point-system" TargetMode="External"/><Relationship Id="rId45" Type="http://schemas.openxmlformats.org/officeDocument/2006/relationships/hyperlink" Target="https://oclweb2.gointerop.com/" TargetMode="External"/><Relationship Id="rId5" Type="http://schemas.openxmlformats.org/officeDocument/2006/relationships/hyperlink" Target="https://oclapi2.gointerop.com/orgs/HL7/collections/Languages/" TargetMode="External"/><Relationship Id="rId15" Type="http://schemas.openxmlformats.org/officeDocument/2006/relationships/hyperlink" Target="http://hl7.org/fhir/ValueSet/identifier-type" TargetMode="External"/><Relationship Id="rId23" Type="http://schemas.openxmlformats.org/officeDocument/2006/relationships/hyperlink" Target="https://oclweb2.gointerop.com/" TargetMode="External"/><Relationship Id="rId28" Type="http://schemas.openxmlformats.org/officeDocument/2006/relationships/hyperlink" Target="https://oclweb2.gointerop.com/" TargetMode="External"/><Relationship Id="rId36" Type="http://schemas.openxmlformats.org/officeDocument/2006/relationships/hyperlink" Target="http://hl7.org/fhir/ValueSet/identifier-type" TargetMode="External"/><Relationship Id="rId49" Type="http://schemas.openxmlformats.org/officeDocument/2006/relationships/theme" Target="theme/theme1.xml"/><Relationship Id="rId10" Type="http://schemas.openxmlformats.org/officeDocument/2006/relationships/hyperlink" Target="https://oclweb2.gointerop.com/" TargetMode="External"/><Relationship Id="rId19" Type="http://schemas.openxmlformats.org/officeDocument/2006/relationships/hyperlink" Target="https://oclweb2.gointerop.com/" TargetMode="External"/><Relationship Id="rId31" Type="http://schemas.openxmlformats.org/officeDocument/2006/relationships/hyperlink" Target="http://hl7.org/fhir/ValueSet/identifier-use" TargetMode="External"/><Relationship Id="rId44" Type="http://schemas.openxmlformats.org/officeDocument/2006/relationships/hyperlink" Target="https://oclweb2.gointerop.com/" TargetMode="External"/><Relationship Id="rId4" Type="http://schemas.openxmlformats.org/officeDocument/2006/relationships/webSettings" Target="webSettings.xml"/><Relationship Id="rId9" Type="http://schemas.openxmlformats.org/officeDocument/2006/relationships/hyperlink" Target="https://oclweb2.gointerop.com/" TargetMode="External"/><Relationship Id="rId14" Type="http://schemas.openxmlformats.org/officeDocument/2006/relationships/hyperlink" Target="http://hl7.org/fhir/ValueSet/identifier-type" TargetMode="External"/><Relationship Id="rId22" Type="http://schemas.openxmlformats.org/officeDocument/2006/relationships/hyperlink" Target="https://oclweb2.gointerop.com/" TargetMode="External"/><Relationship Id="rId27" Type="http://schemas.openxmlformats.org/officeDocument/2006/relationships/hyperlink" Target="http://hl7.org/fhir/ValueSet/identifier-use" TargetMode="External"/><Relationship Id="rId30" Type="http://schemas.openxmlformats.org/officeDocument/2006/relationships/hyperlink" Target="https://ips-brasil.web.app/ValueSet-cro-br-ips.html" TargetMode="External"/><Relationship Id="rId35" Type="http://schemas.openxmlformats.org/officeDocument/2006/relationships/hyperlink" Target="http://hl7.org/fhir/ValueSet/identifier-use" TargetMode="External"/><Relationship Id="rId43" Type="http://schemas.openxmlformats.org/officeDocument/2006/relationships/hyperlink" Target="http://hl7.org/fhir/R4/valueset-address-type.html" TargetMode="External"/><Relationship Id="rId48" Type="http://schemas.microsoft.com/office/2011/relationships/people" Target="people.xml"/><Relationship Id="rId8" Type="http://schemas.openxmlformats.org/officeDocument/2006/relationships/hyperlink" Target="https://oclweb2.gointerop.com/" TargetMode="External"/><Relationship Id="rId3" Type="http://schemas.openxmlformats.org/officeDocument/2006/relationships/settings" Target="settings.xml"/><Relationship Id="rId12" Type="http://schemas.openxmlformats.org/officeDocument/2006/relationships/hyperlink" Target="https://oclweb2.gointerop.com/" TargetMode="External"/><Relationship Id="rId17" Type="http://schemas.openxmlformats.org/officeDocument/2006/relationships/hyperlink" Target="http://hl7.org/fhir/ValueSet/identifier-use" TargetMode="External"/><Relationship Id="rId25" Type="http://schemas.openxmlformats.org/officeDocument/2006/relationships/hyperlink" Target="https://ips-brasil.web.app/ValueSet-crf-br-ips.html" TargetMode="External"/><Relationship Id="rId33" Type="http://schemas.openxmlformats.org/officeDocument/2006/relationships/hyperlink" Target="ttps://ips-brasil.web.app/ValueSet-coren-br-ips.html" TargetMode="External"/><Relationship Id="rId38" Type="http://schemas.openxmlformats.org/officeDocument/2006/relationships/hyperlink" Target="https://ips-brasil.web.app/ValueSet-outros-profissionais-br-ips.html" TargetMode="External"/><Relationship Id="rId46" Type="http://schemas.openxmlformats.org/officeDocument/2006/relationships/hyperlink" Target="https://oclweb2.gointerop.com/" TargetMode="External"/><Relationship Id="rId20" Type="http://schemas.openxmlformats.org/officeDocument/2006/relationships/hyperlink" Target="https://oclweb2.gointerop.com/" TargetMode="External"/><Relationship Id="rId41" Type="http://schemas.openxmlformats.org/officeDocument/2006/relationships/hyperlink" Target="http://hl7.org/fhir/ValueSet/administrative-gender" TargetMode="External"/><Relationship Id="rId1" Type="http://schemas.openxmlformats.org/officeDocument/2006/relationships/numbering" Target="numbering.xml"/><Relationship Id="rId6" Type="http://schemas.openxmlformats.org/officeDocument/2006/relationships/hyperlink" Target="http://hl7.org/fhir/ValueSet/identifier-u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2460</Words>
  <Characters>13285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joicebmmachado@hotmail.com</dc:creator>
  <cp:keywords/>
  <dc:description/>
  <cp:lastModifiedBy>Jussara R.</cp:lastModifiedBy>
  <cp:revision>2</cp:revision>
  <dcterms:created xsi:type="dcterms:W3CDTF">2023-12-07T12:14:00Z</dcterms:created>
  <dcterms:modified xsi:type="dcterms:W3CDTF">2023-12-07T12:14:00Z</dcterms:modified>
</cp:coreProperties>
</file>