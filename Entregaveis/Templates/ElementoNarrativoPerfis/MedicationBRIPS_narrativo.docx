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DF4A4" w14:textId="7E66E6BE" w:rsidR="00B40037" w:rsidRPr="003B6646" w:rsidRDefault="003B6646" w:rsidP="003B6646">
      <w:pPr>
        <w:jc w:val="both"/>
        <w:rPr>
          <w:rFonts w:asciiTheme="majorHAnsi" w:hAnsiTheme="majorHAnsi" w:cstheme="majorHAnsi"/>
          <w:b/>
          <w:bCs/>
        </w:rPr>
      </w:pPr>
      <w:proofErr w:type="spellStart"/>
      <w:r w:rsidRPr="00CB7195">
        <w:rPr>
          <w:rFonts w:asciiTheme="majorHAnsi" w:hAnsiTheme="majorHAnsi" w:cstheme="majorHAnsi"/>
          <w:b/>
          <w:bCs/>
          <w:i/>
          <w:iCs/>
        </w:rPr>
        <w:t>Resource</w:t>
      </w:r>
      <w:proofErr w:type="spellEnd"/>
      <w:r w:rsidRPr="003B6646">
        <w:rPr>
          <w:rFonts w:asciiTheme="majorHAnsi" w:hAnsiTheme="majorHAnsi" w:cstheme="majorHAnsi"/>
          <w:b/>
          <w:bCs/>
        </w:rPr>
        <w:t xml:space="preserve"> </w:t>
      </w:r>
      <w:r w:rsidRPr="00CB7195">
        <w:rPr>
          <w:rFonts w:asciiTheme="majorHAnsi" w:hAnsiTheme="majorHAnsi" w:cstheme="majorHAnsi"/>
          <w:b/>
          <w:bCs/>
          <w:i/>
          <w:iCs/>
        </w:rPr>
        <w:t>Profile</w:t>
      </w:r>
      <w:r w:rsidRPr="003B6646">
        <w:rPr>
          <w:rFonts w:asciiTheme="majorHAnsi" w:hAnsiTheme="majorHAnsi" w:cstheme="majorHAnsi"/>
          <w:b/>
          <w:bCs/>
        </w:rPr>
        <w:t xml:space="preserve">: </w:t>
      </w:r>
      <w:proofErr w:type="spellStart"/>
      <w:r w:rsidR="001E7510">
        <w:rPr>
          <w:rFonts w:asciiTheme="majorHAnsi" w:hAnsiTheme="majorHAnsi" w:cstheme="majorHAnsi"/>
          <w:b/>
          <w:bCs/>
        </w:rPr>
        <w:t>Medication</w:t>
      </w:r>
      <w:r w:rsidR="00B75426">
        <w:rPr>
          <w:rFonts w:asciiTheme="majorHAnsi" w:hAnsiTheme="majorHAnsi" w:cstheme="majorHAnsi"/>
          <w:b/>
          <w:bCs/>
        </w:rPr>
        <w:t>BRIPS</w:t>
      </w:r>
      <w:proofErr w:type="spellEnd"/>
    </w:p>
    <w:tbl>
      <w:tblPr>
        <w:tblStyle w:val="Tabelacomgrade"/>
        <w:tblW w:w="8642" w:type="dxa"/>
        <w:tblLook w:val="04A0" w:firstRow="1" w:lastRow="0" w:firstColumn="1" w:lastColumn="0" w:noHBand="0" w:noVBand="1"/>
      </w:tblPr>
      <w:tblGrid>
        <w:gridCol w:w="6799"/>
        <w:gridCol w:w="1843"/>
      </w:tblGrid>
      <w:tr w:rsidR="003B6646" w:rsidRPr="003B6646" w14:paraId="7621514E" w14:textId="77777777" w:rsidTr="00EA58D8">
        <w:tc>
          <w:tcPr>
            <w:tcW w:w="6799" w:type="dxa"/>
          </w:tcPr>
          <w:p w14:paraId="10CF153E" w14:textId="34A62517" w:rsidR="003B6646" w:rsidRPr="003B6646" w:rsidRDefault="003B6646" w:rsidP="00C96171">
            <w:pPr>
              <w:rPr>
                <w:rFonts w:asciiTheme="majorHAnsi" w:hAnsiTheme="majorHAnsi" w:cstheme="majorHAnsi"/>
                <w:sz w:val="20"/>
                <w:szCs w:val="20"/>
              </w:rPr>
            </w:pPr>
            <w:r w:rsidRPr="00161D81">
              <w:rPr>
                <w:rFonts w:asciiTheme="majorHAnsi" w:hAnsiTheme="majorHAnsi" w:cstheme="majorHAnsi"/>
                <w:b/>
                <w:bCs/>
              </w:rPr>
              <w:t>URL Canônica</w:t>
            </w:r>
            <w:r w:rsidR="00B75426">
              <w:rPr>
                <w:rFonts w:asciiTheme="majorHAnsi" w:hAnsiTheme="majorHAnsi" w:cstheme="majorHAnsi"/>
                <w:b/>
                <w:bCs/>
              </w:rPr>
              <w:t xml:space="preserve">: </w:t>
            </w:r>
            <w:r w:rsidR="001E7510" w:rsidRPr="001E7510">
              <w:rPr>
                <w:rFonts w:asciiTheme="majorHAnsi" w:hAnsiTheme="majorHAnsi" w:cstheme="majorHAnsi"/>
              </w:rPr>
              <w:t>https://ips.saude.gov.br/StructureDefinition/MedicationBRIPS</w:t>
            </w:r>
          </w:p>
        </w:tc>
        <w:tc>
          <w:tcPr>
            <w:tcW w:w="1843" w:type="dxa"/>
          </w:tcPr>
          <w:p w14:paraId="736EA0F2" w14:textId="1B50712E" w:rsidR="003B6646" w:rsidRPr="003B6646" w:rsidRDefault="003B6646" w:rsidP="003B6646">
            <w:pPr>
              <w:jc w:val="both"/>
              <w:rPr>
                <w:rFonts w:asciiTheme="majorHAnsi" w:hAnsiTheme="majorHAnsi" w:cstheme="majorHAnsi"/>
                <w:sz w:val="20"/>
                <w:szCs w:val="20"/>
              </w:rPr>
            </w:pPr>
            <w:r w:rsidRPr="00161D81">
              <w:rPr>
                <w:rFonts w:asciiTheme="majorHAnsi" w:hAnsiTheme="majorHAnsi" w:cstheme="majorHAnsi"/>
                <w:b/>
                <w:bCs/>
                <w:sz w:val="20"/>
                <w:szCs w:val="20"/>
              </w:rPr>
              <w:t>Versão</w:t>
            </w:r>
            <w:r w:rsidRPr="003B6646">
              <w:rPr>
                <w:rFonts w:asciiTheme="majorHAnsi" w:hAnsiTheme="majorHAnsi" w:cstheme="majorHAnsi"/>
                <w:sz w:val="20"/>
                <w:szCs w:val="20"/>
              </w:rPr>
              <w:t>:</w:t>
            </w:r>
            <w:r w:rsidR="00C96171">
              <w:rPr>
                <w:rFonts w:asciiTheme="majorHAnsi" w:hAnsiTheme="majorHAnsi" w:cstheme="majorHAnsi"/>
                <w:sz w:val="20"/>
                <w:szCs w:val="20"/>
              </w:rPr>
              <w:t xml:space="preserve"> </w:t>
            </w:r>
            <w:r w:rsidR="00500915">
              <w:rPr>
                <w:rFonts w:asciiTheme="majorHAnsi" w:hAnsiTheme="majorHAnsi" w:cstheme="majorHAnsi"/>
                <w:sz w:val="20"/>
                <w:szCs w:val="20"/>
              </w:rPr>
              <w:t>0.0.1</w:t>
            </w:r>
          </w:p>
        </w:tc>
      </w:tr>
      <w:tr w:rsidR="003B6646" w:rsidRPr="003B6646" w14:paraId="6BF5DD3C" w14:textId="77777777" w:rsidTr="00EA58D8">
        <w:tc>
          <w:tcPr>
            <w:tcW w:w="6799" w:type="dxa"/>
          </w:tcPr>
          <w:p w14:paraId="77392507" w14:textId="1FBFF14A" w:rsidR="003B6646" w:rsidRPr="00B75426" w:rsidRDefault="003B6646" w:rsidP="003B6646">
            <w:pPr>
              <w:jc w:val="both"/>
              <w:rPr>
                <w:rFonts w:asciiTheme="majorHAnsi" w:hAnsiTheme="majorHAnsi" w:cstheme="majorHAnsi"/>
                <w:sz w:val="20"/>
                <w:szCs w:val="20"/>
              </w:rPr>
            </w:pPr>
            <w:r w:rsidRPr="00161D81">
              <w:rPr>
                <w:rFonts w:asciiTheme="majorHAnsi" w:hAnsiTheme="majorHAnsi" w:cstheme="majorHAnsi"/>
                <w:b/>
                <w:bCs/>
                <w:sz w:val="20"/>
                <w:szCs w:val="20"/>
              </w:rPr>
              <w:t>Ativo desde</w:t>
            </w:r>
            <w:r w:rsidR="00B75426" w:rsidRPr="001E7510">
              <w:rPr>
                <w:rFonts w:asciiTheme="majorHAnsi" w:hAnsiTheme="majorHAnsi" w:cstheme="majorHAnsi"/>
                <w:sz w:val="20"/>
                <w:szCs w:val="20"/>
              </w:rPr>
              <w:t>: 2023-</w:t>
            </w:r>
            <w:r w:rsidR="001E7510" w:rsidRPr="001E7510">
              <w:rPr>
                <w:rFonts w:asciiTheme="majorHAnsi" w:hAnsiTheme="majorHAnsi" w:cstheme="majorHAnsi"/>
                <w:sz w:val="20"/>
                <w:szCs w:val="20"/>
              </w:rPr>
              <w:t>12-11</w:t>
            </w:r>
          </w:p>
        </w:tc>
        <w:tc>
          <w:tcPr>
            <w:tcW w:w="1843" w:type="dxa"/>
          </w:tcPr>
          <w:p w14:paraId="664E7BF2" w14:textId="61B4E6B1" w:rsidR="003B6646" w:rsidRPr="003B6646" w:rsidRDefault="003B6646" w:rsidP="00C96171">
            <w:pPr>
              <w:rPr>
                <w:rFonts w:asciiTheme="majorHAnsi" w:hAnsiTheme="majorHAnsi" w:cstheme="majorHAnsi"/>
                <w:sz w:val="20"/>
                <w:szCs w:val="20"/>
              </w:rPr>
            </w:pPr>
            <w:r w:rsidRPr="00161D81">
              <w:rPr>
                <w:rFonts w:asciiTheme="majorHAnsi" w:hAnsiTheme="majorHAnsi" w:cstheme="majorHAnsi"/>
                <w:b/>
                <w:bCs/>
                <w:sz w:val="20"/>
                <w:szCs w:val="20"/>
              </w:rPr>
              <w:t>Nome computável</w:t>
            </w:r>
            <w:r w:rsidRPr="003B6646">
              <w:rPr>
                <w:rFonts w:asciiTheme="majorHAnsi" w:hAnsiTheme="majorHAnsi" w:cstheme="majorHAnsi"/>
                <w:sz w:val="20"/>
                <w:szCs w:val="20"/>
              </w:rPr>
              <w:t>:</w:t>
            </w:r>
            <w:r w:rsidR="00C96171" w:rsidRPr="00C96171">
              <w:rPr>
                <w:rFonts w:asciiTheme="majorHAnsi" w:hAnsiTheme="majorHAnsi" w:cstheme="majorHAnsi"/>
                <w:sz w:val="20"/>
                <w:szCs w:val="20"/>
              </w:rPr>
              <w:t xml:space="preserve"> </w:t>
            </w:r>
            <w:proofErr w:type="spellStart"/>
            <w:r w:rsidR="001E7510">
              <w:rPr>
                <w:rFonts w:asciiTheme="majorHAnsi" w:hAnsiTheme="majorHAnsi" w:cstheme="majorHAnsi"/>
                <w:sz w:val="20"/>
                <w:szCs w:val="20"/>
              </w:rPr>
              <w:t>Medication</w:t>
            </w:r>
            <w:r w:rsidR="00B75426" w:rsidRPr="00B75426">
              <w:rPr>
                <w:rFonts w:asciiTheme="majorHAnsi" w:hAnsiTheme="majorHAnsi" w:cstheme="majorHAnsi"/>
                <w:sz w:val="20"/>
                <w:szCs w:val="20"/>
              </w:rPr>
              <w:t>BRIPS</w:t>
            </w:r>
            <w:proofErr w:type="spellEnd"/>
          </w:p>
        </w:tc>
      </w:tr>
    </w:tbl>
    <w:p w14:paraId="52353D55" w14:textId="77777777" w:rsidR="00CB7195" w:rsidRDefault="00CB7195" w:rsidP="003B6646">
      <w:pPr>
        <w:jc w:val="both"/>
        <w:rPr>
          <w:rFonts w:asciiTheme="majorHAnsi" w:hAnsiTheme="majorHAnsi" w:cstheme="majorHAnsi"/>
          <w:sz w:val="20"/>
          <w:szCs w:val="20"/>
        </w:rPr>
      </w:pPr>
    </w:p>
    <w:p w14:paraId="0A45F088" w14:textId="640AE7CA" w:rsidR="008A54DF" w:rsidRPr="008A54DF" w:rsidRDefault="008A54DF" w:rsidP="008A54DF">
      <w:pPr>
        <w:rPr>
          <w:rFonts w:asciiTheme="majorHAnsi" w:hAnsiTheme="majorHAnsi" w:cstheme="majorHAnsi"/>
          <w:sz w:val="20"/>
          <w:szCs w:val="20"/>
        </w:rPr>
      </w:pPr>
      <w:r w:rsidRPr="008A54DF">
        <w:rPr>
          <w:rFonts w:asciiTheme="majorHAnsi" w:hAnsiTheme="majorHAnsi" w:cstheme="majorHAnsi"/>
          <w:sz w:val="20"/>
          <w:szCs w:val="20"/>
        </w:rPr>
        <w:t>Este perfil representa as restrições aplicadas ao recurso Medica</w:t>
      </w:r>
      <w:r w:rsidR="006778A1">
        <w:rPr>
          <w:rFonts w:asciiTheme="majorHAnsi" w:hAnsiTheme="majorHAnsi" w:cstheme="majorHAnsi"/>
          <w:sz w:val="20"/>
          <w:szCs w:val="20"/>
        </w:rPr>
        <w:t>mento</w:t>
      </w:r>
      <w:r w:rsidRPr="008A54DF">
        <w:rPr>
          <w:rFonts w:asciiTheme="majorHAnsi" w:hAnsiTheme="majorHAnsi" w:cstheme="majorHAnsi"/>
          <w:sz w:val="20"/>
          <w:szCs w:val="20"/>
        </w:rPr>
        <w:t xml:space="preserve"> pelo Guia de Implementação do FHIR do Resumo Internacional do Paciente (IPS). Um medicamento é descrito no resumo do paciente como uma instância de um recurso Medicamentos restrito por esse perfil.</w:t>
      </w:r>
    </w:p>
    <w:p w14:paraId="1E9EAFB9" w14:textId="60094B09" w:rsidR="003B6646" w:rsidRPr="003B6646" w:rsidRDefault="003B6646" w:rsidP="00C96171">
      <w:pPr>
        <w:jc w:val="both"/>
        <w:rPr>
          <w:rFonts w:asciiTheme="majorHAnsi" w:hAnsiTheme="majorHAnsi" w:cstheme="majorHAnsi"/>
          <w:b/>
          <w:bCs/>
        </w:rPr>
      </w:pPr>
      <w:r w:rsidRPr="003B6646">
        <w:rPr>
          <w:rFonts w:asciiTheme="majorHAnsi" w:hAnsiTheme="majorHAnsi" w:cstheme="majorHAnsi"/>
          <w:b/>
          <w:bCs/>
        </w:rPr>
        <w:t>Escopo</w:t>
      </w:r>
      <w:r w:rsidR="000F54E6">
        <w:rPr>
          <w:rFonts w:asciiTheme="majorHAnsi" w:hAnsiTheme="majorHAnsi" w:cstheme="majorHAnsi"/>
          <w:b/>
          <w:bCs/>
        </w:rPr>
        <w:t xml:space="preserve"> e </w:t>
      </w:r>
      <w:r w:rsidRPr="003B6646">
        <w:rPr>
          <w:rFonts w:asciiTheme="majorHAnsi" w:hAnsiTheme="majorHAnsi" w:cstheme="majorHAnsi"/>
          <w:b/>
          <w:bCs/>
        </w:rPr>
        <w:t>Uso</w:t>
      </w:r>
    </w:p>
    <w:p w14:paraId="6E2BEEA8" w14:textId="034E2FF9" w:rsidR="007E2D66" w:rsidRPr="007E2D66" w:rsidRDefault="007E2D66" w:rsidP="007E2D66">
      <w:pPr>
        <w:jc w:val="both"/>
        <w:rPr>
          <w:rFonts w:asciiTheme="majorHAnsi" w:hAnsiTheme="majorHAnsi" w:cstheme="majorHAnsi"/>
          <w:sz w:val="20"/>
          <w:szCs w:val="20"/>
        </w:rPr>
      </w:pPr>
      <w:r w:rsidRPr="007E2D66">
        <w:rPr>
          <w:rFonts w:asciiTheme="majorHAnsi" w:hAnsiTheme="majorHAnsi" w:cstheme="majorHAnsi"/>
          <w:sz w:val="20"/>
          <w:szCs w:val="20"/>
        </w:rPr>
        <w:t>Representar medicamentos na maioria dos ambientes de saúde é uma questão de identificar um item de uma lista e depois transmitir uma referência para o item selecionado em um recurso relacionado ao paciente ou em outras aplicações. Informações adicionais sobre o medicamento são frequentemente fornecidas para verificação humana (por exemplo, o nome do produto), mas uma representação completa dos detalhes da composição e eficácia do medicamento é transmitida através da consulta aos dicionários de medicamentos por meio dos códigos que eles definem. Há algumas ocasiões em que é necessário identificar um pouco mais detalhadamente, como quando a dispensação de uma embalagem contendo um determinado medicamento exige a identificação tanto do medicamento quanto da embalagem ao mesmo tempo. Existem também algumas ocasiões (por exemplo, formulações personalizadas) em que a composição de um medicamento deve ser representada. Nestes casos, os ingredientes do medicamento devem ser especificados juntamente com a quantidade contida, embora o recurso Medicamentos não forneça detalhes completos.</w:t>
      </w:r>
    </w:p>
    <w:p w14:paraId="266F941A" w14:textId="363216A3" w:rsidR="007E2D66" w:rsidRPr="007E2D66" w:rsidRDefault="007E2D66" w:rsidP="007E2D66">
      <w:pPr>
        <w:jc w:val="both"/>
        <w:rPr>
          <w:rFonts w:asciiTheme="majorHAnsi" w:hAnsiTheme="majorHAnsi" w:cstheme="majorHAnsi"/>
          <w:sz w:val="20"/>
          <w:szCs w:val="20"/>
        </w:rPr>
      </w:pPr>
      <w:r w:rsidRPr="007E2D66">
        <w:rPr>
          <w:rFonts w:asciiTheme="majorHAnsi" w:hAnsiTheme="majorHAnsi" w:cstheme="majorHAnsi"/>
          <w:sz w:val="20"/>
          <w:szCs w:val="20"/>
        </w:rPr>
        <w:t>O recurso Medicação permite caracterizar os medicamentos pela forma do medicamento e pelo ingrediente (ou ingredientes) e pela forma como é embalado. O medicamento incluirá o(s) ingrediente(s) e sua(s) dosagem(</w:t>
      </w:r>
      <w:proofErr w:type="spellStart"/>
      <w:r w:rsidR="00BC3788">
        <w:rPr>
          <w:rFonts w:asciiTheme="majorHAnsi" w:hAnsiTheme="majorHAnsi" w:cstheme="majorHAnsi"/>
          <w:sz w:val="20"/>
          <w:szCs w:val="20"/>
        </w:rPr>
        <w:t>ns</w:t>
      </w:r>
      <w:proofErr w:type="spellEnd"/>
      <w:r w:rsidRPr="007E2D66">
        <w:rPr>
          <w:rFonts w:asciiTheme="majorHAnsi" w:hAnsiTheme="majorHAnsi" w:cstheme="majorHAnsi"/>
          <w:sz w:val="20"/>
          <w:szCs w:val="20"/>
        </w:rPr>
        <w:t>) e a embalagem pode incluir a quantidade (por exemplo, número de comprimidos, volume, etc.) que está contida em um recipiente específico (por exemplo, 100 cápsulas de Amoxicilina 500mg por frasco).</w:t>
      </w:r>
    </w:p>
    <w:p w14:paraId="613654F0" w14:textId="77777777" w:rsidR="007E2D66" w:rsidRPr="007E2D66" w:rsidRDefault="007E2D66" w:rsidP="007E2D66">
      <w:pPr>
        <w:jc w:val="both"/>
        <w:rPr>
          <w:rFonts w:asciiTheme="majorHAnsi" w:hAnsiTheme="majorHAnsi" w:cstheme="majorHAnsi"/>
          <w:sz w:val="20"/>
          <w:szCs w:val="20"/>
        </w:rPr>
      </w:pPr>
      <w:r w:rsidRPr="007E2D66">
        <w:rPr>
          <w:rFonts w:asciiTheme="majorHAnsi" w:hAnsiTheme="majorHAnsi" w:cstheme="majorHAnsi"/>
          <w:sz w:val="20"/>
          <w:szCs w:val="20"/>
        </w:rPr>
        <w:t xml:space="preserve">O recurso Medicação pode ser utilizado para descrever um produto manipulado (também conhecido como extemporâneo ou magistral) fabricado pela farmácia no momento da dispensação. Neste caso, haverá vários ingredientes que são normalmente produtos químicos de base (por exemplo, pó de hidrocortisona) e pode haver outros ingredientes que são produtos manufaturados (por exemplo, </w:t>
      </w:r>
      <w:proofErr w:type="spellStart"/>
      <w:r w:rsidRPr="007E2D66">
        <w:rPr>
          <w:rFonts w:asciiTheme="majorHAnsi" w:hAnsiTheme="majorHAnsi" w:cstheme="majorHAnsi"/>
          <w:sz w:val="20"/>
          <w:szCs w:val="20"/>
        </w:rPr>
        <w:t>Glaxal</w:t>
      </w:r>
      <w:proofErr w:type="spellEnd"/>
      <w:r w:rsidRPr="007E2D66">
        <w:rPr>
          <w:rFonts w:asciiTheme="majorHAnsi" w:hAnsiTheme="majorHAnsi" w:cstheme="majorHAnsi"/>
          <w:sz w:val="20"/>
          <w:szCs w:val="20"/>
        </w:rPr>
        <w:t xml:space="preserve"> Base).</w:t>
      </w:r>
    </w:p>
    <w:p w14:paraId="4B82E270" w14:textId="5A081659" w:rsidR="007E2D66" w:rsidRDefault="007E2D66" w:rsidP="007E2D66">
      <w:pPr>
        <w:jc w:val="both"/>
        <w:rPr>
          <w:rFonts w:asciiTheme="majorHAnsi" w:hAnsiTheme="majorHAnsi" w:cstheme="majorHAnsi"/>
          <w:sz w:val="20"/>
          <w:szCs w:val="20"/>
        </w:rPr>
      </w:pPr>
      <w:r w:rsidRPr="007E2D66">
        <w:rPr>
          <w:rFonts w:asciiTheme="majorHAnsi" w:hAnsiTheme="majorHAnsi" w:cstheme="majorHAnsi"/>
          <w:sz w:val="20"/>
          <w:szCs w:val="20"/>
        </w:rPr>
        <w:t>Quando um medicamento inclui uma embalagem, podem ser fornecidos mais detalhes sobre a composição. Uma embalagem possui um recipiente (caixa embalada a vácuo, pote, etc.) e uma lista dos produtos ou outras embalagens que estão na embalagem.</w:t>
      </w:r>
    </w:p>
    <w:p w14:paraId="3CF05F81" w14:textId="2DCDCD23" w:rsidR="003B6646" w:rsidRPr="003B6646" w:rsidRDefault="003B6646" w:rsidP="00A3783C">
      <w:pPr>
        <w:jc w:val="both"/>
        <w:rPr>
          <w:rFonts w:asciiTheme="majorHAnsi" w:hAnsiTheme="majorHAnsi" w:cstheme="majorHAnsi"/>
          <w:b/>
          <w:bCs/>
        </w:rPr>
      </w:pPr>
      <w:r w:rsidRPr="003B6646">
        <w:rPr>
          <w:rFonts w:asciiTheme="majorHAnsi" w:hAnsiTheme="majorHAnsi" w:cstheme="majorHAnsi"/>
          <w:b/>
          <w:bCs/>
        </w:rPr>
        <w:t>Uso indevido</w:t>
      </w:r>
    </w:p>
    <w:p w14:paraId="0EA69286" w14:textId="556B6662" w:rsidR="00BB4E94" w:rsidRPr="00BB4E94" w:rsidRDefault="00B75426" w:rsidP="003B6646">
      <w:pPr>
        <w:jc w:val="both"/>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Este recurso n</w:t>
      </w:r>
      <w:r w:rsidR="00BB4E94" w:rsidRPr="00BB4E94">
        <w:rPr>
          <w:rFonts w:asciiTheme="majorHAnsi" w:hAnsiTheme="majorHAnsi" w:cstheme="majorHAnsi"/>
          <w:color w:val="000000" w:themeColor="text1"/>
          <w:sz w:val="20"/>
          <w:szCs w:val="20"/>
        </w:rPr>
        <w:t xml:space="preserve">ão deve ser utilizado </w:t>
      </w:r>
      <w:r>
        <w:rPr>
          <w:rFonts w:asciiTheme="majorHAnsi" w:hAnsiTheme="majorHAnsi" w:cstheme="majorHAnsi"/>
          <w:color w:val="000000" w:themeColor="text1"/>
          <w:sz w:val="20"/>
          <w:szCs w:val="20"/>
        </w:rPr>
        <w:t xml:space="preserve">para representar </w:t>
      </w:r>
      <w:r w:rsidR="008A54DF">
        <w:rPr>
          <w:rFonts w:asciiTheme="majorHAnsi" w:hAnsiTheme="majorHAnsi" w:cstheme="majorHAnsi"/>
          <w:color w:val="000000" w:themeColor="text1"/>
          <w:sz w:val="20"/>
          <w:szCs w:val="20"/>
        </w:rPr>
        <w:t>dados que não sejam relacionados a medicamentos</w:t>
      </w:r>
      <w:r w:rsidR="00BB4E94">
        <w:rPr>
          <w:rFonts w:asciiTheme="majorHAnsi" w:hAnsiTheme="majorHAnsi" w:cstheme="majorHAnsi"/>
          <w:color w:val="000000" w:themeColor="text1"/>
          <w:sz w:val="20"/>
          <w:szCs w:val="20"/>
        </w:rPr>
        <w:t>.</w:t>
      </w:r>
    </w:p>
    <w:p w14:paraId="6B0EA922" w14:textId="0BDF3FFD" w:rsidR="003B6646" w:rsidRPr="003B6646" w:rsidRDefault="003B6646" w:rsidP="003B6646">
      <w:pPr>
        <w:jc w:val="both"/>
        <w:rPr>
          <w:rFonts w:asciiTheme="majorHAnsi" w:hAnsiTheme="majorHAnsi" w:cstheme="majorHAnsi"/>
          <w:b/>
          <w:bCs/>
        </w:rPr>
      </w:pPr>
      <w:r w:rsidRPr="003B6646">
        <w:rPr>
          <w:rFonts w:asciiTheme="majorHAnsi" w:hAnsiTheme="majorHAnsi" w:cstheme="majorHAnsi"/>
          <w:b/>
          <w:bCs/>
        </w:rPr>
        <w:t>Caso</w:t>
      </w:r>
      <w:r w:rsidR="00BF2592">
        <w:rPr>
          <w:rFonts w:asciiTheme="majorHAnsi" w:hAnsiTheme="majorHAnsi" w:cstheme="majorHAnsi"/>
          <w:b/>
          <w:bCs/>
        </w:rPr>
        <w:t>s</w:t>
      </w:r>
      <w:r w:rsidRPr="003B6646">
        <w:rPr>
          <w:rFonts w:asciiTheme="majorHAnsi" w:hAnsiTheme="majorHAnsi" w:cstheme="majorHAnsi"/>
          <w:b/>
          <w:bCs/>
        </w:rPr>
        <w:t xml:space="preserve"> de uso</w:t>
      </w:r>
    </w:p>
    <w:p w14:paraId="503D6976" w14:textId="01BFD243" w:rsidR="00BB4E94" w:rsidRDefault="00154491" w:rsidP="003B6646">
      <w:pPr>
        <w:jc w:val="both"/>
        <w:rPr>
          <w:rFonts w:asciiTheme="majorHAnsi" w:hAnsiTheme="majorHAnsi" w:cstheme="majorHAnsi"/>
          <w:sz w:val="20"/>
          <w:szCs w:val="20"/>
        </w:rPr>
      </w:pPr>
      <w:r>
        <w:rPr>
          <w:rFonts w:asciiTheme="majorHAnsi" w:hAnsiTheme="majorHAnsi" w:cstheme="majorHAnsi"/>
          <w:sz w:val="20"/>
          <w:szCs w:val="20"/>
        </w:rPr>
        <w:t>A medicação apresenta um código que normalmente é mapeado para a SNOMED CT, o status e o formulário com códigos SNOMED CT da farmácia. Por exemplo, s</w:t>
      </w:r>
      <w:r w:rsidRPr="00154491">
        <w:rPr>
          <w:rFonts w:asciiTheme="majorHAnsi" w:hAnsiTheme="majorHAnsi" w:cstheme="majorHAnsi"/>
          <w:sz w:val="20"/>
          <w:szCs w:val="20"/>
        </w:rPr>
        <w:t xml:space="preserve">e </w:t>
      </w:r>
      <w:r>
        <w:rPr>
          <w:rFonts w:asciiTheme="majorHAnsi" w:hAnsiTheme="majorHAnsi" w:cstheme="majorHAnsi"/>
          <w:sz w:val="20"/>
          <w:szCs w:val="20"/>
        </w:rPr>
        <w:t xml:space="preserve">a </w:t>
      </w:r>
      <w:r w:rsidR="0073427E">
        <w:rPr>
          <w:rFonts w:asciiTheme="majorHAnsi" w:hAnsiTheme="majorHAnsi" w:cstheme="majorHAnsi"/>
          <w:sz w:val="20"/>
          <w:szCs w:val="20"/>
        </w:rPr>
        <w:t>m</w:t>
      </w:r>
      <w:r w:rsidRPr="00154491">
        <w:rPr>
          <w:rFonts w:asciiTheme="majorHAnsi" w:hAnsiTheme="majorHAnsi" w:cstheme="majorHAnsi"/>
          <w:sz w:val="20"/>
          <w:szCs w:val="20"/>
        </w:rPr>
        <w:t xml:space="preserve">edicação foi usada para apoiar um caso de uso de formulário, então uma extensão pode ser usada para transmitir </w:t>
      </w:r>
      <w:r>
        <w:rPr>
          <w:rFonts w:asciiTheme="majorHAnsi" w:hAnsiTheme="majorHAnsi" w:cstheme="majorHAnsi"/>
          <w:sz w:val="20"/>
          <w:szCs w:val="20"/>
        </w:rPr>
        <w:t xml:space="preserve">o </w:t>
      </w:r>
      <w:r w:rsidRPr="00154491">
        <w:rPr>
          <w:rFonts w:asciiTheme="majorHAnsi" w:hAnsiTheme="majorHAnsi" w:cstheme="majorHAnsi"/>
          <w:sz w:val="20"/>
          <w:szCs w:val="20"/>
        </w:rPr>
        <w:t>status d</w:t>
      </w:r>
      <w:r>
        <w:rPr>
          <w:rFonts w:asciiTheme="majorHAnsi" w:hAnsiTheme="majorHAnsi" w:cstheme="majorHAnsi"/>
          <w:sz w:val="20"/>
          <w:szCs w:val="20"/>
        </w:rPr>
        <w:t>o</w:t>
      </w:r>
      <w:r w:rsidRPr="00154491">
        <w:rPr>
          <w:rFonts w:asciiTheme="majorHAnsi" w:hAnsiTheme="majorHAnsi" w:cstheme="majorHAnsi"/>
          <w:sz w:val="20"/>
          <w:szCs w:val="20"/>
        </w:rPr>
        <w:t xml:space="preserve"> formulário, como ativo (por exemplo, o medicamento pode ser solicitado) ou inativo (por exemplo, o medicamento pode ser documentado, mas não solicitado).</w:t>
      </w:r>
      <w:r w:rsidR="00BB4E94" w:rsidRPr="00BB4E94">
        <w:rPr>
          <w:rFonts w:asciiTheme="majorHAnsi" w:hAnsiTheme="majorHAnsi" w:cstheme="majorHAnsi"/>
          <w:sz w:val="20"/>
          <w:szCs w:val="20"/>
        </w:rPr>
        <w:t xml:space="preserve"> ​</w:t>
      </w:r>
    </w:p>
    <w:p w14:paraId="13C9B92B" w14:textId="1DD35A56" w:rsidR="003B6646" w:rsidRDefault="003B6646" w:rsidP="003B6646">
      <w:pPr>
        <w:jc w:val="both"/>
        <w:rPr>
          <w:rFonts w:asciiTheme="majorHAnsi" w:hAnsiTheme="majorHAnsi" w:cstheme="majorHAnsi"/>
          <w:b/>
          <w:bCs/>
        </w:rPr>
      </w:pPr>
      <w:r w:rsidRPr="003B6646">
        <w:rPr>
          <w:rFonts w:asciiTheme="majorHAnsi" w:hAnsiTheme="majorHAnsi" w:cstheme="majorHAnsi"/>
          <w:b/>
          <w:bCs/>
        </w:rPr>
        <w:t>Identificadores</w:t>
      </w:r>
    </w:p>
    <w:p w14:paraId="5049A255" w14:textId="39FE2955" w:rsidR="00154491" w:rsidRPr="00A306B2" w:rsidRDefault="0073427E" w:rsidP="00A306B2">
      <w:pPr>
        <w:spacing w:line="336" w:lineRule="atLeast"/>
        <w:jc w:val="both"/>
        <w:rPr>
          <w:rFonts w:ascii="Verdana" w:hAnsi="Verdana"/>
          <w:color w:val="333333"/>
          <w:sz w:val="17"/>
          <w:szCs w:val="17"/>
        </w:rPr>
      </w:pPr>
      <w:r>
        <w:rPr>
          <w:rFonts w:asciiTheme="majorHAnsi" w:hAnsiTheme="majorHAnsi" w:cstheme="majorHAnsi"/>
        </w:rPr>
        <w:t>Para identificação dos código</w:t>
      </w:r>
      <w:r w:rsidR="00A306B2">
        <w:rPr>
          <w:rFonts w:asciiTheme="majorHAnsi" w:hAnsiTheme="majorHAnsi" w:cstheme="majorHAnsi"/>
        </w:rPr>
        <w:t>s</w:t>
      </w:r>
      <w:r>
        <w:rPr>
          <w:rFonts w:asciiTheme="majorHAnsi" w:hAnsiTheme="majorHAnsi" w:cstheme="majorHAnsi"/>
        </w:rPr>
        <w:t xml:space="preserve"> da medicação existem </w:t>
      </w:r>
      <w:r w:rsidR="00A306B2">
        <w:rPr>
          <w:rFonts w:asciiTheme="majorHAnsi" w:hAnsiTheme="majorHAnsi" w:cstheme="majorHAnsi"/>
        </w:rPr>
        <w:t xml:space="preserve">três possibilidades: conjunto de códigos da SNOMED CT </w:t>
      </w:r>
      <w:r w:rsidR="00A306B2" w:rsidRPr="00A306B2">
        <w:rPr>
          <w:rFonts w:asciiTheme="majorHAnsi" w:hAnsiTheme="majorHAnsi" w:cstheme="majorHAnsi"/>
        </w:rPr>
        <w:t>(</w:t>
      </w:r>
      <w:proofErr w:type="spellStart"/>
      <w:r w:rsidR="00A306B2" w:rsidRPr="00A306B2">
        <w:rPr>
          <w:rFonts w:asciiTheme="majorHAnsi" w:hAnsiTheme="majorHAnsi" w:cstheme="majorHAnsi"/>
          <w:color w:val="333333"/>
          <w:sz w:val="20"/>
          <w:szCs w:val="20"/>
        </w:rPr>
        <w:fldChar w:fldCharType="begin"/>
      </w:r>
      <w:r w:rsidR="00A306B2" w:rsidRPr="00A306B2">
        <w:rPr>
          <w:rFonts w:asciiTheme="majorHAnsi" w:hAnsiTheme="majorHAnsi" w:cstheme="majorHAnsi"/>
          <w:color w:val="333333"/>
          <w:sz w:val="20"/>
          <w:szCs w:val="20"/>
        </w:rPr>
        <w:instrText>HYPERLINK "http://hl7.org/fhir/uv/ips/STU1.1/ValueSet-medications-snomed-ct-ips-free-set.html" \o "http://hl7.org/fhir/uv/ips/ValueSet/medications-snomed-ct-ips-free-set"</w:instrText>
      </w:r>
      <w:r w:rsidR="00A306B2" w:rsidRPr="00A306B2">
        <w:rPr>
          <w:rFonts w:asciiTheme="majorHAnsi" w:hAnsiTheme="majorHAnsi" w:cstheme="majorHAnsi"/>
          <w:color w:val="333333"/>
          <w:sz w:val="20"/>
          <w:szCs w:val="20"/>
        </w:rPr>
      </w:r>
      <w:r w:rsidR="00A306B2" w:rsidRPr="00A306B2">
        <w:rPr>
          <w:rFonts w:asciiTheme="majorHAnsi" w:hAnsiTheme="majorHAnsi" w:cstheme="majorHAnsi"/>
          <w:color w:val="333333"/>
          <w:sz w:val="20"/>
          <w:szCs w:val="20"/>
        </w:rPr>
        <w:fldChar w:fldCharType="separate"/>
      </w:r>
      <w:r w:rsidR="00A306B2" w:rsidRPr="00A306B2">
        <w:rPr>
          <w:rStyle w:val="Hyperlink"/>
          <w:rFonts w:asciiTheme="majorHAnsi" w:hAnsiTheme="majorHAnsi" w:cstheme="majorHAnsi"/>
          <w:sz w:val="20"/>
          <w:szCs w:val="20"/>
        </w:rPr>
        <w:t>Medications</w:t>
      </w:r>
      <w:proofErr w:type="spellEnd"/>
      <w:r w:rsidR="00A306B2" w:rsidRPr="00A306B2">
        <w:rPr>
          <w:rStyle w:val="Hyperlink"/>
          <w:rFonts w:asciiTheme="majorHAnsi" w:hAnsiTheme="majorHAnsi" w:cstheme="majorHAnsi"/>
          <w:sz w:val="20"/>
          <w:szCs w:val="20"/>
        </w:rPr>
        <w:t xml:space="preserve"> - SNOMED CT IPS Free Set</w:t>
      </w:r>
      <w:r w:rsidR="00A306B2" w:rsidRPr="00A306B2">
        <w:rPr>
          <w:rFonts w:asciiTheme="majorHAnsi" w:hAnsiTheme="majorHAnsi" w:cstheme="majorHAnsi"/>
          <w:color w:val="333333"/>
          <w:sz w:val="20"/>
          <w:szCs w:val="20"/>
        </w:rPr>
        <w:fldChar w:fldCharType="end"/>
      </w:r>
      <w:r w:rsidR="00A306B2" w:rsidRPr="00A306B2">
        <w:rPr>
          <w:rFonts w:asciiTheme="majorHAnsi" w:hAnsiTheme="majorHAnsi" w:cstheme="majorHAnsi"/>
        </w:rPr>
        <w:t>)</w:t>
      </w:r>
      <w:r w:rsidR="00A306B2">
        <w:rPr>
          <w:rFonts w:asciiTheme="majorHAnsi" w:hAnsiTheme="majorHAnsi" w:cstheme="majorHAnsi"/>
        </w:rPr>
        <w:t xml:space="preserve">; sistema de classificação anatômica da organização </w:t>
      </w:r>
      <w:r w:rsidR="00A306B2">
        <w:rPr>
          <w:rFonts w:asciiTheme="majorHAnsi" w:hAnsiTheme="majorHAnsi" w:cstheme="majorHAnsi"/>
        </w:rPr>
        <w:lastRenderedPageBreak/>
        <w:t>mundial de saúde (</w:t>
      </w:r>
      <w:hyperlink r:id="rId5" w:tooltip="http://hl7.org/fhir/uv/ips/ValueSet/whoatc-uv-ips" w:history="1">
        <w:r w:rsidR="00A306B2" w:rsidRPr="00A306B2">
          <w:rPr>
            <w:rStyle w:val="Hyperlink"/>
            <w:rFonts w:asciiTheme="majorHAnsi" w:hAnsiTheme="majorHAnsi" w:cstheme="majorHAnsi"/>
            <w:sz w:val="20"/>
            <w:szCs w:val="20"/>
            <w:shd w:val="clear" w:color="auto" w:fill="FFFFFF"/>
          </w:rPr>
          <w:t>WHO ATC - IPS</w:t>
        </w:r>
      </w:hyperlink>
      <w:r w:rsidR="00A306B2" w:rsidRPr="00A306B2">
        <w:rPr>
          <w:rFonts w:asciiTheme="majorHAnsi" w:hAnsiTheme="majorHAnsi" w:cstheme="majorHAnsi"/>
        </w:rPr>
        <w:t>)</w:t>
      </w:r>
      <w:r w:rsidR="00A306B2">
        <w:rPr>
          <w:rFonts w:asciiTheme="majorHAnsi" w:hAnsiTheme="majorHAnsi" w:cstheme="majorHAnsi"/>
        </w:rPr>
        <w:t>; e código indicando ausência ou falta de conhecimento sobre o medicamento do paciente (</w:t>
      </w:r>
      <w:proofErr w:type="spellStart"/>
      <w:r w:rsidR="00A306B2" w:rsidRPr="00A306B2">
        <w:rPr>
          <w:rFonts w:asciiTheme="majorHAnsi" w:hAnsiTheme="majorHAnsi" w:cstheme="majorHAnsi"/>
          <w:sz w:val="20"/>
          <w:szCs w:val="20"/>
        </w:rPr>
        <w:fldChar w:fldCharType="begin"/>
      </w:r>
      <w:r w:rsidR="00A306B2" w:rsidRPr="00A306B2">
        <w:rPr>
          <w:rFonts w:asciiTheme="majorHAnsi" w:hAnsiTheme="majorHAnsi" w:cstheme="majorHAnsi"/>
          <w:sz w:val="20"/>
          <w:szCs w:val="20"/>
        </w:rPr>
        <w:instrText>HYPERLINK "http://hl7.org/fhir/uv/ips/STU1.1/ValueSet-absent-or-unknown-medications-uv-ips.html" \o "http://hl7.org/fhir/uv/ips/ValueSet/absent-or-unknown-medications-uv-ips"</w:instrText>
      </w:r>
      <w:r w:rsidR="00A306B2" w:rsidRPr="00A306B2">
        <w:rPr>
          <w:rFonts w:asciiTheme="majorHAnsi" w:hAnsiTheme="majorHAnsi" w:cstheme="majorHAnsi"/>
          <w:sz w:val="20"/>
          <w:szCs w:val="20"/>
        </w:rPr>
      </w:r>
      <w:r w:rsidR="00A306B2" w:rsidRPr="00A306B2">
        <w:rPr>
          <w:rFonts w:asciiTheme="majorHAnsi" w:hAnsiTheme="majorHAnsi" w:cstheme="majorHAnsi"/>
          <w:sz w:val="20"/>
          <w:szCs w:val="20"/>
        </w:rPr>
        <w:fldChar w:fldCharType="separate"/>
      </w:r>
      <w:r w:rsidR="00A306B2" w:rsidRPr="00A306B2">
        <w:rPr>
          <w:rStyle w:val="Hyperlink"/>
          <w:rFonts w:asciiTheme="majorHAnsi" w:hAnsiTheme="majorHAnsi" w:cstheme="majorHAnsi"/>
          <w:sz w:val="20"/>
          <w:szCs w:val="20"/>
          <w:shd w:val="clear" w:color="auto" w:fill="FFFFFF"/>
        </w:rPr>
        <w:t>Absent</w:t>
      </w:r>
      <w:proofErr w:type="spellEnd"/>
      <w:r w:rsidR="00A306B2" w:rsidRPr="00A306B2">
        <w:rPr>
          <w:rStyle w:val="Hyperlink"/>
          <w:rFonts w:asciiTheme="majorHAnsi" w:hAnsiTheme="majorHAnsi" w:cstheme="majorHAnsi"/>
          <w:sz w:val="20"/>
          <w:szCs w:val="20"/>
          <w:shd w:val="clear" w:color="auto" w:fill="FFFFFF"/>
        </w:rPr>
        <w:t xml:space="preserve"> </w:t>
      </w:r>
      <w:proofErr w:type="spellStart"/>
      <w:r w:rsidR="00A306B2" w:rsidRPr="00A306B2">
        <w:rPr>
          <w:rStyle w:val="Hyperlink"/>
          <w:rFonts w:asciiTheme="majorHAnsi" w:hAnsiTheme="majorHAnsi" w:cstheme="majorHAnsi"/>
          <w:sz w:val="20"/>
          <w:szCs w:val="20"/>
          <w:shd w:val="clear" w:color="auto" w:fill="FFFFFF"/>
        </w:rPr>
        <w:t>or</w:t>
      </w:r>
      <w:proofErr w:type="spellEnd"/>
      <w:r w:rsidR="00A306B2" w:rsidRPr="00A306B2">
        <w:rPr>
          <w:rStyle w:val="Hyperlink"/>
          <w:rFonts w:asciiTheme="majorHAnsi" w:hAnsiTheme="majorHAnsi" w:cstheme="majorHAnsi"/>
          <w:sz w:val="20"/>
          <w:szCs w:val="20"/>
          <w:shd w:val="clear" w:color="auto" w:fill="FFFFFF"/>
        </w:rPr>
        <w:t xml:space="preserve"> </w:t>
      </w:r>
      <w:proofErr w:type="spellStart"/>
      <w:r w:rsidR="00A306B2" w:rsidRPr="00A306B2">
        <w:rPr>
          <w:rStyle w:val="Hyperlink"/>
          <w:rFonts w:asciiTheme="majorHAnsi" w:hAnsiTheme="majorHAnsi" w:cstheme="majorHAnsi"/>
          <w:sz w:val="20"/>
          <w:szCs w:val="20"/>
          <w:shd w:val="clear" w:color="auto" w:fill="FFFFFF"/>
        </w:rPr>
        <w:t>Unknown</w:t>
      </w:r>
      <w:proofErr w:type="spellEnd"/>
      <w:r w:rsidR="00A306B2" w:rsidRPr="00A306B2">
        <w:rPr>
          <w:rStyle w:val="Hyperlink"/>
          <w:rFonts w:asciiTheme="majorHAnsi" w:hAnsiTheme="majorHAnsi" w:cstheme="majorHAnsi"/>
          <w:sz w:val="20"/>
          <w:szCs w:val="20"/>
          <w:shd w:val="clear" w:color="auto" w:fill="FFFFFF"/>
        </w:rPr>
        <w:t xml:space="preserve"> </w:t>
      </w:r>
      <w:proofErr w:type="spellStart"/>
      <w:r w:rsidR="00A306B2" w:rsidRPr="00A306B2">
        <w:rPr>
          <w:rStyle w:val="Hyperlink"/>
          <w:rFonts w:asciiTheme="majorHAnsi" w:hAnsiTheme="majorHAnsi" w:cstheme="majorHAnsi"/>
          <w:sz w:val="20"/>
          <w:szCs w:val="20"/>
          <w:shd w:val="clear" w:color="auto" w:fill="FFFFFF"/>
        </w:rPr>
        <w:t>Medication</w:t>
      </w:r>
      <w:proofErr w:type="spellEnd"/>
      <w:r w:rsidR="00A306B2" w:rsidRPr="00A306B2">
        <w:rPr>
          <w:rStyle w:val="Hyperlink"/>
          <w:rFonts w:asciiTheme="majorHAnsi" w:hAnsiTheme="majorHAnsi" w:cstheme="majorHAnsi"/>
          <w:sz w:val="20"/>
          <w:szCs w:val="20"/>
          <w:shd w:val="clear" w:color="auto" w:fill="FFFFFF"/>
        </w:rPr>
        <w:t xml:space="preserve"> - IPS</w:t>
      </w:r>
      <w:r w:rsidR="00A306B2" w:rsidRPr="00A306B2">
        <w:rPr>
          <w:rFonts w:asciiTheme="majorHAnsi" w:hAnsiTheme="majorHAnsi" w:cstheme="majorHAnsi"/>
          <w:sz w:val="20"/>
          <w:szCs w:val="20"/>
        </w:rPr>
        <w:fldChar w:fldCharType="end"/>
      </w:r>
      <w:r w:rsidR="00A306B2">
        <w:rPr>
          <w:rFonts w:asciiTheme="majorHAnsi" w:hAnsiTheme="majorHAnsi" w:cstheme="majorHAnsi"/>
        </w:rPr>
        <w:t xml:space="preserve">). </w:t>
      </w:r>
    </w:p>
    <w:p w14:paraId="4A99334A" w14:textId="77777777" w:rsidR="001A53B9" w:rsidRPr="001A53B9" w:rsidRDefault="001A53B9" w:rsidP="003B6646">
      <w:pPr>
        <w:jc w:val="both"/>
        <w:rPr>
          <w:rFonts w:asciiTheme="majorHAnsi" w:hAnsiTheme="majorHAnsi" w:cstheme="majorHAnsi"/>
          <w:b/>
          <w:bCs/>
        </w:rPr>
      </w:pPr>
      <w:r w:rsidRPr="001A53B9">
        <w:rPr>
          <w:rFonts w:asciiTheme="majorHAnsi" w:hAnsiTheme="majorHAnsi" w:cstheme="majorHAnsi"/>
          <w:b/>
          <w:bCs/>
        </w:rPr>
        <w:t>Extensões</w:t>
      </w:r>
    </w:p>
    <w:p w14:paraId="72518D60" w14:textId="3244FD6E" w:rsidR="001A53B9" w:rsidRDefault="00CA099E" w:rsidP="003B6646">
      <w:pPr>
        <w:jc w:val="both"/>
        <w:rPr>
          <w:rFonts w:asciiTheme="majorHAnsi" w:hAnsiTheme="majorHAnsi" w:cstheme="majorHAnsi"/>
          <w:sz w:val="20"/>
          <w:szCs w:val="20"/>
        </w:rPr>
      </w:pPr>
      <w:r>
        <w:rPr>
          <w:rFonts w:asciiTheme="majorHAnsi" w:hAnsiTheme="majorHAnsi" w:cstheme="majorHAnsi"/>
          <w:sz w:val="20"/>
          <w:szCs w:val="20"/>
        </w:rPr>
        <w:t>Este perfil não possui extensões.</w:t>
      </w:r>
    </w:p>
    <w:p w14:paraId="13324A8A" w14:textId="77777777" w:rsidR="00B75426" w:rsidRDefault="003B6646" w:rsidP="00B75426">
      <w:pPr>
        <w:jc w:val="both"/>
        <w:rPr>
          <w:rFonts w:asciiTheme="majorHAnsi" w:hAnsiTheme="majorHAnsi" w:cstheme="majorHAnsi"/>
          <w:b/>
          <w:bCs/>
        </w:rPr>
      </w:pPr>
      <w:r w:rsidRPr="00CB7195">
        <w:rPr>
          <w:rFonts w:asciiTheme="majorHAnsi" w:hAnsiTheme="majorHAnsi" w:cstheme="majorHAnsi"/>
          <w:b/>
          <w:bCs/>
        </w:rPr>
        <w:t>Limites e Relacionamentos</w:t>
      </w:r>
    </w:p>
    <w:p w14:paraId="69BC0E19" w14:textId="1F87030C" w:rsidR="0001736D" w:rsidRDefault="00B75426" w:rsidP="006778A1">
      <w:pPr>
        <w:jc w:val="both"/>
        <w:rPr>
          <w:rFonts w:asciiTheme="majorHAnsi" w:hAnsiTheme="majorHAnsi" w:cstheme="majorHAnsi"/>
          <w:sz w:val="20"/>
          <w:szCs w:val="20"/>
        </w:rPr>
      </w:pPr>
      <w:r>
        <w:rPr>
          <w:rFonts w:asciiTheme="majorHAnsi" w:hAnsiTheme="majorHAnsi" w:cstheme="majorHAnsi"/>
          <w:sz w:val="20"/>
          <w:szCs w:val="20"/>
        </w:rPr>
        <w:t xml:space="preserve">Este recurso </w:t>
      </w:r>
      <w:r w:rsidR="00A742E4">
        <w:rPr>
          <w:rFonts w:asciiTheme="majorHAnsi" w:hAnsiTheme="majorHAnsi" w:cstheme="majorHAnsi"/>
          <w:sz w:val="20"/>
          <w:szCs w:val="20"/>
        </w:rPr>
        <w:t>faz referência ao</w:t>
      </w:r>
      <w:r w:rsidR="0073427E">
        <w:rPr>
          <w:rFonts w:asciiTheme="majorHAnsi" w:hAnsiTheme="majorHAnsi" w:cstheme="majorHAnsi"/>
          <w:sz w:val="20"/>
          <w:szCs w:val="20"/>
        </w:rPr>
        <w:t>s</w:t>
      </w:r>
      <w:r w:rsidR="00A742E4">
        <w:rPr>
          <w:rFonts w:asciiTheme="majorHAnsi" w:hAnsiTheme="majorHAnsi" w:cstheme="majorHAnsi"/>
          <w:sz w:val="20"/>
          <w:szCs w:val="20"/>
        </w:rPr>
        <w:t xml:space="preserve"> perfi</w:t>
      </w:r>
      <w:r w:rsidR="0073427E">
        <w:rPr>
          <w:rFonts w:asciiTheme="majorHAnsi" w:hAnsiTheme="majorHAnsi" w:cstheme="majorHAnsi"/>
          <w:sz w:val="20"/>
          <w:szCs w:val="20"/>
        </w:rPr>
        <w:t xml:space="preserve">s </w:t>
      </w:r>
      <w:proofErr w:type="spellStart"/>
      <w:r w:rsidR="0073427E" w:rsidRPr="0073427E">
        <w:rPr>
          <w:rFonts w:asciiTheme="majorHAnsi" w:hAnsiTheme="majorHAnsi" w:cstheme="majorHAnsi"/>
          <w:sz w:val="20"/>
          <w:szCs w:val="20"/>
        </w:rPr>
        <w:t>MedicationStatementBRIPS</w:t>
      </w:r>
      <w:proofErr w:type="spellEnd"/>
      <w:r w:rsidR="0073427E">
        <w:rPr>
          <w:rFonts w:asciiTheme="majorHAnsi" w:hAnsiTheme="majorHAnsi" w:cstheme="majorHAnsi"/>
          <w:sz w:val="20"/>
          <w:szCs w:val="20"/>
        </w:rPr>
        <w:t>,</w:t>
      </w:r>
      <w:r w:rsidR="0073427E" w:rsidRPr="0073427E">
        <w:rPr>
          <w:rFonts w:asciiTheme="majorHAnsi" w:hAnsiTheme="majorHAnsi" w:cstheme="majorHAnsi"/>
          <w:sz w:val="20"/>
          <w:szCs w:val="20"/>
        </w:rPr>
        <w:t xml:space="preserve"> </w:t>
      </w:r>
      <w:proofErr w:type="spellStart"/>
      <w:r w:rsidR="0073427E" w:rsidRPr="0073427E">
        <w:rPr>
          <w:rFonts w:asciiTheme="majorHAnsi" w:hAnsiTheme="majorHAnsi" w:cstheme="majorHAnsi"/>
          <w:sz w:val="20"/>
          <w:szCs w:val="20"/>
        </w:rPr>
        <w:t>ProcedureBRIPS</w:t>
      </w:r>
      <w:proofErr w:type="spellEnd"/>
      <w:r w:rsidR="0073427E">
        <w:rPr>
          <w:rFonts w:asciiTheme="majorHAnsi" w:hAnsiTheme="majorHAnsi" w:cstheme="majorHAnsi"/>
          <w:sz w:val="20"/>
          <w:szCs w:val="20"/>
        </w:rPr>
        <w:t xml:space="preserve">, </w:t>
      </w:r>
      <w:proofErr w:type="spellStart"/>
      <w:r w:rsidR="0073427E" w:rsidRPr="0073427E">
        <w:rPr>
          <w:rFonts w:asciiTheme="majorHAnsi" w:hAnsiTheme="majorHAnsi" w:cstheme="majorHAnsi"/>
          <w:sz w:val="20"/>
          <w:szCs w:val="20"/>
        </w:rPr>
        <w:t>Substance</w:t>
      </w:r>
      <w:proofErr w:type="spellEnd"/>
      <w:r w:rsidR="0073427E" w:rsidRPr="0073427E">
        <w:rPr>
          <w:rFonts w:asciiTheme="majorHAnsi" w:hAnsiTheme="majorHAnsi" w:cstheme="majorHAnsi"/>
          <w:sz w:val="20"/>
          <w:szCs w:val="20"/>
        </w:rPr>
        <w:t xml:space="preserve"> </w:t>
      </w:r>
      <w:r w:rsidR="0073427E">
        <w:rPr>
          <w:rFonts w:asciiTheme="majorHAnsi" w:hAnsiTheme="majorHAnsi" w:cstheme="majorHAnsi"/>
          <w:sz w:val="20"/>
          <w:szCs w:val="20"/>
        </w:rPr>
        <w:t>e</w:t>
      </w:r>
      <w:r w:rsidR="0073427E" w:rsidRPr="0073427E">
        <w:rPr>
          <w:rFonts w:asciiTheme="majorHAnsi" w:hAnsiTheme="majorHAnsi" w:cstheme="majorHAnsi"/>
          <w:sz w:val="20"/>
          <w:szCs w:val="20"/>
        </w:rPr>
        <w:t xml:space="preserve"> </w:t>
      </w:r>
      <w:proofErr w:type="spellStart"/>
      <w:r w:rsidR="0073427E" w:rsidRPr="0073427E">
        <w:rPr>
          <w:rFonts w:asciiTheme="majorHAnsi" w:hAnsiTheme="majorHAnsi" w:cstheme="majorHAnsi"/>
          <w:sz w:val="20"/>
          <w:szCs w:val="20"/>
        </w:rPr>
        <w:t>MedicationBRIPS</w:t>
      </w:r>
      <w:proofErr w:type="spellEnd"/>
      <w:r w:rsidR="0073427E">
        <w:rPr>
          <w:rFonts w:asciiTheme="majorHAnsi" w:hAnsiTheme="majorHAnsi" w:cstheme="majorHAnsi"/>
          <w:sz w:val="20"/>
          <w:szCs w:val="20"/>
        </w:rPr>
        <w:t>.</w:t>
      </w:r>
    </w:p>
    <w:p w14:paraId="468B277A" w14:textId="77777777" w:rsidR="0073427E" w:rsidRPr="003B6646" w:rsidRDefault="0073427E" w:rsidP="006778A1">
      <w:pPr>
        <w:jc w:val="both"/>
        <w:rPr>
          <w:rFonts w:asciiTheme="majorHAnsi" w:hAnsiTheme="majorHAnsi" w:cstheme="majorHAnsi"/>
          <w:sz w:val="20"/>
          <w:szCs w:val="20"/>
        </w:rPr>
      </w:pPr>
    </w:p>
    <w:sectPr w:rsidR="0073427E" w:rsidRPr="003B6646" w:rsidSect="006778A1">
      <w:pgSz w:w="11901" w:h="16817"/>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B1C16"/>
    <w:multiLevelType w:val="hybridMultilevel"/>
    <w:tmpl w:val="80F0F1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64414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46"/>
    <w:rsid w:val="0001736D"/>
    <w:rsid w:val="000A31FC"/>
    <w:rsid w:val="000B7B24"/>
    <w:rsid w:val="000F54E6"/>
    <w:rsid w:val="00140304"/>
    <w:rsid w:val="001420A2"/>
    <w:rsid w:val="00144321"/>
    <w:rsid w:val="00154491"/>
    <w:rsid w:val="00161D81"/>
    <w:rsid w:val="00170EB7"/>
    <w:rsid w:val="001A1437"/>
    <w:rsid w:val="001A53B9"/>
    <w:rsid w:val="001B5014"/>
    <w:rsid w:val="001D2864"/>
    <w:rsid w:val="001E4EE8"/>
    <w:rsid w:val="001E7510"/>
    <w:rsid w:val="002E4F6F"/>
    <w:rsid w:val="002F24C6"/>
    <w:rsid w:val="003463AB"/>
    <w:rsid w:val="0035381B"/>
    <w:rsid w:val="00354C32"/>
    <w:rsid w:val="003955DB"/>
    <w:rsid w:val="003B6646"/>
    <w:rsid w:val="00483CCE"/>
    <w:rsid w:val="004F75D4"/>
    <w:rsid w:val="00500915"/>
    <w:rsid w:val="0051490F"/>
    <w:rsid w:val="0058317E"/>
    <w:rsid w:val="0059466B"/>
    <w:rsid w:val="005E718E"/>
    <w:rsid w:val="0060086C"/>
    <w:rsid w:val="00604964"/>
    <w:rsid w:val="00632CE3"/>
    <w:rsid w:val="00654063"/>
    <w:rsid w:val="006778A1"/>
    <w:rsid w:val="00683B03"/>
    <w:rsid w:val="006971AC"/>
    <w:rsid w:val="006B47EE"/>
    <w:rsid w:val="006C3C4E"/>
    <w:rsid w:val="0073427E"/>
    <w:rsid w:val="00760EB5"/>
    <w:rsid w:val="007E1FFB"/>
    <w:rsid w:val="007E2D66"/>
    <w:rsid w:val="0080007D"/>
    <w:rsid w:val="0081075F"/>
    <w:rsid w:val="00833274"/>
    <w:rsid w:val="00850AB6"/>
    <w:rsid w:val="00890945"/>
    <w:rsid w:val="008A54DF"/>
    <w:rsid w:val="008C035B"/>
    <w:rsid w:val="00943CA7"/>
    <w:rsid w:val="00973A20"/>
    <w:rsid w:val="009E649E"/>
    <w:rsid w:val="00A306B2"/>
    <w:rsid w:val="00A3783C"/>
    <w:rsid w:val="00A52C56"/>
    <w:rsid w:val="00A742E4"/>
    <w:rsid w:val="00A74E6E"/>
    <w:rsid w:val="00AA4E5B"/>
    <w:rsid w:val="00B17DB1"/>
    <w:rsid w:val="00B40037"/>
    <w:rsid w:val="00B7290A"/>
    <w:rsid w:val="00B75426"/>
    <w:rsid w:val="00BA7AC6"/>
    <w:rsid w:val="00BB1D92"/>
    <w:rsid w:val="00BB4E94"/>
    <w:rsid w:val="00BC3788"/>
    <w:rsid w:val="00BF2592"/>
    <w:rsid w:val="00C42D4B"/>
    <w:rsid w:val="00C96171"/>
    <w:rsid w:val="00CA099E"/>
    <w:rsid w:val="00CA219A"/>
    <w:rsid w:val="00CB7195"/>
    <w:rsid w:val="00CC258D"/>
    <w:rsid w:val="00D01F6E"/>
    <w:rsid w:val="00D66D86"/>
    <w:rsid w:val="00D848AF"/>
    <w:rsid w:val="00D95D40"/>
    <w:rsid w:val="00DB51E6"/>
    <w:rsid w:val="00DE2702"/>
    <w:rsid w:val="00DE2819"/>
    <w:rsid w:val="00DF4AD8"/>
    <w:rsid w:val="00DF6173"/>
    <w:rsid w:val="00E41A95"/>
    <w:rsid w:val="00EA58D8"/>
    <w:rsid w:val="00EC4E22"/>
    <w:rsid w:val="00F10182"/>
    <w:rsid w:val="00F60A2E"/>
    <w:rsid w:val="00F66F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A6EB2"/>
  <w15:chartTrackingRefBased/>
  <w15:docId w15:val="{CD036586-BFAE-461C-92FD-A39E458B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3B6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F4AD8"/>
    <w:pPr>
      <w:ind w:left="720"/>
      <w:contextualSpacing/>
    </w:pPr>
  </w:style>
  <w:style w:type="character" w:styleId="Hyperlink">
    <w:name w:val="Hyperlink"/>
    <w:basedOn w:val="Fontepargpadro"/>
    <w:uiPriority w:val="99"/>
    <w:unhideWhenUsed/>
    <w:rsid w:val="00F10182"/>
    <w:rPr>
      <w:color w:val="0563C1" w:themeColor="hyperlink"/>
      <w:u w:val="single"/>
    </w:rPr>
  </w:style>
  <w:style w:type="character" w:styleId="MenoPendente">
    <w:name w:val="Unresolved Mention"/>
    <w:basedOn w:val="Fontepargpadro"/>
    <w:uiPriority w:val="99"/>
    <w:semiHidden/>
    <w:unhideWhenUsed/>
    <w:rsid w:val="00F10182"/>
    <w:rPr>
      <w:color w:val="605E5C"/>
      <w:shd w:val="clear" w:color="auto" w:fill="E1DFDD"/>
    </w:rPr>
  </w:style>
  <w:style w:type="paragraph" w:styleId="Legenda">
    <w:name w:val="caption"/>
    <w:basedOn w:val="Normal"/>
    <w:next w:val="Normal"/>
    <w:uiPriority w:val="35"/>
    <w:unhideWhenUsed/>
    <w:qFormat/>
    <w:rsid w:val="00632CE3"/>
    <w:pPr>
      <w:spacing w:after="200" w:line="240" w:lineRule="auto"/>
    </w:pPr>
    <w:rPr>
      <w:i/>
      <w:iCs/>
      <w:color w:val="44546A" w:themeColor="text2"/>
      <w:sz w:val="18"/>
      <w:szCs w:val="18"/>
    </w:rPr>
  </w:style>
  <w:style w:type="character" w:customStyle="1" w:styleId="constraints">
    <w:name w:val="constraints"/>
    <w:basedOn w:val="Fontepargpadro"/>
    <w:rsid w:val="00B75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26780">
      <w:bodyDiv w:val="1"/>
      <w:marLeft w:val="0"/>
      <w:marRight w:val="0"/>
      <w:marTop w:val="0"/>
      <w:marBottom w:val="0"/>
      <w:divBdr>
        <w:top w:val="none" w:sz="0" w:space="0" w:color="auto"/>
        <w:left w:val="none" w:sz="0" w:space="0" w:color="auto"/>
        <w:bottom w:val="none" w:sz="0" w:space="0" w:color="auto"/>
        <w:right w:val="none" w:sz="0" w:space="0" w:color="auto"/>
      </w:divBdr>
    </w:div>
    <w:div w:id="131215154">
      <w:bodyDiv w:val="1"/>
      <w:marLeft w:val="0"/>
      <w:marRight w:val="0"/>
      <w:marTop w:val="0"/>
      <w:marBottom w:val="0"/>
      <w:divBdr>
        <w:top w:val="none" w:sz="0" w:space="0" w:color="auto"/>
        <w:left w:val="none" w:sz="0" w:space="0" w:color="auto"/>
        <w:bottom w:val="none" w:sz="0" w:space="0" w:color="auto"/>
        <w:right w:val="none" w:sz="0" w:space="0" w:color="auto"/>
      </w:divBdr>
    </w:div>
    <w:div w:id="472723497">
      <w:bodyDiv w:val="1"/>
      <w:marLeft w:val="0"/>
      <w:marRight w:val="0"/>
      <w:marTop w:val="0"/>
      <w:marBottom w:val="0"/>
      <w:divBdr>
        <w:top w:val="none" w:sz="0" w:space="0" w:color="auto"/>
        <w:left w:val="none" w:sz="0" w:space="0" w:color="auto"/>
        <w:bottom w:val="none" w:sz="0" w:space="0" w:color="auto"/>
        <w:right w:val="none" w:sz="0" w:space="0" w:color="auto"/>
      </w:divBdr>
      <w:divsChild>
        <w:div w:id="522715710">
          <w:marLeft w:val="0"/>
          <w:marRight w:val="0"/>
          <w:marTop w:val="0"/>
          <w:marBottom w:val="0"/>
          <w:divBdr>
            <w:top w:val="none" w:sz="0" w:space="0" w:color="auto"/>
            <w:left w:val="none" w:sz="0" w:space="0" w:color="auto"/>
            <w:bottom w:val="none" w:sz="0" w:space="0" w:color="auto"/>
            <w:right w:val="none" w:sz="0" w:space="0" w:color="auto"/>
          </w:divBdr>
          <w:divsChild>
            <w:div w:id="20111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4511">
      <w:bodyDiv w:val="1"/>
      <w:marLeft w:val="0"/>
      <w:marRight w:val="0"/>
      <w:marTop w:val="0"/>
      <w:marBottom w:val="0"/>
      <w:divBdr>
        <w:top w:val="none" w:sz="0" w:space="0" w:color="auto"/>
        <w:left w:val="none" w:sz="0" w:space="0" w:color="auto"/>
        <w:bottom w:val="none" w:sz="0" w:space="0" w:color="auto"/>
        <w:right w:val="none" w:sz="0" w:space="0" w:color="auto"/>
      </w:divBdr>
    </w:div>
    <w:div w:id="762142548">
      <w:bodyDiv w:val="1"/>
      <w:marLeft w:val="0"/>
      <w:marRight w:val="0"/>
      <w:marTop w:val="0"/>
      <w:marBottom w:val="0"/>
      <w:divBdr>
        <w:top w:val="none" w:sz="0" w:space="0" w:color="auto"/>
        <w:left w:val="none" w:sz="0" w:space="0" w:color="auto"/>
        <w:bottom w:val="none" w:sz="0" w:space="0" w:color="auto"/>
        <w:right w:val="none" w:sz="0" w:space="0" w:color="auto"/>
      </w:divBdr>
      <w:divsChild>
        <w:div w:id="1285767721">
          <w:marLeft w:val="0"/>
          <w:marRight w:val="0"/>
          <w:marTop w:val="0"/>
          <w:marBottom w:val="0"/>
          <w:divBdr>
            <w:top w:val="none" w:sz="0" w:space="0" w:color="auto"/>
            <w:left w:val="none" w:sz="0" w:space="0" w:color="auto"/>
            <w:bottom w:val="none" w:sz="0" w:space="0" w:color="auto"/>
            <w:right w:val="none" w:sz="0" w:space="0" w:color="auto"/>
          </w:divBdr>
          <w:divsChild>
            <w:div w:id="21025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2386">
      <w:bodyDiv w:val="1"/>
      <w:marLeft w:val="0"/>
      <w:marRight w:val="0"/>
      <w:marTop w:val="0"/>
      <w:marBottom w:val="0"/>
      <w:divBdr>
        <w:top w:val="none" w:sz="0" w:space="0" w:color="auto"/>
        <w:left w:val="none" w:sz="0" w:space="0" w:color="auto"/>
        <w:bottom w:val="none" w:sz="0" w:space="0" w:color="auto"/>
        <w:right w:val="none" w:sz="0" w:space="0" w:color="auto"/>
      </w:divBdr>
    </w:div>
    <w:div w:id="1072384303">
      <w:bodyDiv w:val="1"/>
      <w:marLeft w:val="0"/>
      <w:marRight w:val="0"/>
      <w:marTop w:val="0"/>
      <w:marBottom w:val="0"/>
      <w:divBdr>
        <w:top w:val="none" w:sz="0" w:space="0" w:color="auto"/>
        <w:left w:val="none" w:sz="0" w:space="0" w:color="auto"/>
        <w:bottom w:val="none" w:sz="0" w:space="0" w:color="auto"/>
        <w:right w:val="none" w:sz="0" w:space="0" w:color="auto"/>
      </w:divBdr>
    </w:div>
    <w:div w:id="1137263140">
      <w:bodyDiv w:val="1"/>
      <w:marLeft w:val="0"/>
      <w:marRight w:val="0"/>
      <w:marTop w:val="0"/>
      <w:marBottom w:val="0"/>
      <w:divBdr>
        <w:top w:val="none" w:sz="0" w:space="0" w:color="auto"/>
        <w:left w:val="none" w:sz="0" w:space="0" w:color="auto"/>
        <w:bottom w:val="none" w:sz="0" w:space="0" w:color="auto"/>
        <w:right w:val="none" w:sz="0" w:space="0" w:color="auto"/>
      </w:divBdr>
    </w:div>
    <w:div w:id="1231036738">
      <w:bodyDiv w:val="1"/>
      <w:marLeft w:val="0"/>
      <w:marRight w:val="0"/>
      <w:marTop w:val="0"/>
      <w:marBottom w:val="0"/>
      <w:divBdr>
        <w:top w:val="none" w:sz="0" w:space="0" w:color="auto"/>
        <w:left w:val="none" w:sz="0" w:space="0" w:color="auto"/>
        <w:bottom w:val="none" w:sz="0" w:space="0" w:color="auto"/>
        <w:right w:val="none" w:sz="0" w:space="0" w:color="auto"/>
      </w:divBdr>
    </w:div>
    <w:div w:id="1360203483">
      <w:bodyDiv w:val="1"/>
      <w:marLeft w:val="0"/>
      <w:marRight w:val="0"/>
      <w:marTop w:val="0"/>
      <w:marBottom w:val="0"/>
      <w:divBdr>
        <w:top w:val="none" w:sz="0" w:space="0" w:color="auto"/>
        <w:left w:val="none" w:sz="0" w:space="0" w:color="auto"/>
        <w:bottom w:val="none" w:sz="0" w:space="0" w:color="auto"/>
        <w:right w:val="none" w:sz="0" w:space="0" w:color="auto"/>
      </w:divBdr>
    </w:div>
    <w:div w:id="1441950883">
      <w:bodyDiv w:val="1"/>
      <w:marLeft w:val="0"/>
      <w:marRight w:val="0"/>
      <w:marTop w:val="0"/>
      <w:marBottom w:val="0"/>
      <w:divBdr>
        <w:top w:val="none" w:sz="0" w:space="0" w:color="auto"/>
        <w:left w:val="none" w:sz="0" w:space="0" w:color="auto"/>
        <w:bottom w:val="none" w:sz="0" w:space="0" w:color="auto"/>
        <w:right w:val="none" w:sz="0" w:space="0" w:color="auto"/>
      </w:divBdr>
    </w:div>
    <w:div w:id="1444298821">
      <w:bodyDiv w:val="1"/>
      <w:marLeft w:val="0"/>
      <w:marRight w:val="0"/>
      <w:marTop w:val="0"/>
      <w:marBottom w:val="0"/>
      <w:divBdr>
        <w:top w:val="none" w:sz="0" w:space="0" w:color="auto"/>
        <w:left w:val="none" w:sz="0" w:space="0" w:color="auto"/>
        <w:bottom w:val="none" w:sz="0" w:space="0" w:color="auto"/>
        <w:right w:val="none" w:sz="0" w:space="0" w:color="auto"/>
      </w:divBdr>
    </w:div>
    <w:div w:id="1493644622">
      <w:bodyDiv w:val="1"/>
      <w:marLeft w:val="0"/>
      <w:marRight w:val="0"/>
      <w:marTop w:val="0"/>
      <w:marBottom w:val="0"/>
      <w:divBdr>
        <w:top w:val="none" w:sz="0" w:space="0" w:color="auto"/>
        <w:left w:val="none" w:sz="0" w:space="0" w:color="auto"/>
        <w:bottom w:val="none" w:sz="0" w:space="0" w:color="auto"/>
        <w:right w:val="none" w:sz="0" w:space="0" w:color="auto"/>
      </w:divBdr>
      <w:divsChild>
        <w:div w:id="530530884">
          <w:marLeft w:val="0"/>
          <w:marRight w:val="0"/>
          <w:marTop w:val="0"/>
          <w:marBottom w:val="0"/>
          <w:divBdr>
            <w:top w:val="none" w:sz="0" w:space="0" w:color="auto"/>
            <w:left w:val="none" w:sz="0" w:space="0" w:color="auto"/>
            <w:bottom w:val="none" w:sz="0" w:space="0" w:color="auto"/>
            <w:right w:val="none" w:sz="0" w:space="0" w:color="auto"/>
          </w:divBdr>
          <w:divsChild>
            <w:div w:id="20835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9873">
      <w:bodyDiv w:val="1"/>
      <w:marLeft w:val="0"/>
      <w:marRight w:val="0"/>
      <w:marTop w:val="0"/>
      <w:marBottom w:val="0"/>
      <w:divBdr>
        <w:top w:val="none" w:sz="0" w:space="0" w:color="auto"/>
        <w:left w:val="none" w:sz="0" w:space="0" w:color="auto"/>
        <w:bottom w:val="none" w:sz="0" w:space="0" w:color="auto"/>
        <w:right w:val="none" w:sz="0" w:space="0" w:color="auto"/>
      </w:divBdr>
    </w:div>
    <w:div w:id="1597247100">
      <w:bodyDiv w:val="1"/>
      <w:marLeft w:val="0"/>
      <w:marRight w:val="0"/>
      <w:marTop w:val="0"/>
      <w:marBottom w:val="0"/>
      <w:divBdr>
        <w:top w:val="none" w:sz="0" w:space="0" w:color="auto"/>
        <w:left w:val="none" w:sz="0" w:space="0" w:color="auto"/>
        <w:bottom w:val="none" w:sz="0" w:space="0" w:color="auto"/>
        <w:right w:val="none" w:sz="0" w:space="0" w:color="auto"/>
      </w:divBdr>
    </w:div>
    <w:div w:id="1754735604">
      <w:bodyDiv w:val="1"/>
      <w:marLeft w:val="0"/>
      <w:marRight w:val="0"/>
      <w:marTop w:val="0"/>
      <w:marBottom w:val="0"/>
      <w:divBdr>
        <w:top w:val="none" w:sz="0" w:space="0" w:color="auto"/>
        <w:left w:val="none" w:sz="0" w:space="0" w:color="auto"/>
        <w:bottom w:val="none" w:sz="0" w:space="0" w:color="auto"/>
        <w:right w:val="none" w:sz="0" w:space="0" w:color="auto"/>
      </w:divBdr>
    </w:div>
    <w:div w:id="1771464946">
      <w:bodyDiv w:val="1"/>
      <w:marLeft w:val="0"/>
      <w:marRight w:val="0"/>
      <w:marTop w:val="0"/>
      <w:marBottom w:val="0"/>
      <w:divBdr>
        <w:top w:val="none" w:sz="0" w:space="0" w:color="auto"/>
        <w:left w:val="none" w:sz="0" w:space="0" w:color="auto"/>
        <w:bottom w:val="none" w:sz="0" w:space="0" w:color="auto"/>
        <w:right w:val="none" w:sz="0" w:space="0" w:color="auto"/>
      </w:divBdr>
    </w:div>
    <w:div w:id="1775587968">
      <w:bodyDiv w:val="1"/>
      <w:marLeft w:val="0"/>
      <w:marRight w:val="0"/>
      <w:marTop w:val="0"/>
      <w:marBottom w:val="0"/>
      <w:divBdr>
        <w:top w:val="none" w:sz="0" w:space="0" w:color="auto"/>
        <w:left w:val="none" w:sz="0" w:space="0" w:color="auto"/>
        <w:bottom w:val="none" w:sz="0" w:space="0" w:color="auto"/>
        <w:right w:val="none" w:sz="0" w:space="0" w:color="auto"/>
      </w:divBdr>
    </w:div>
    <w:div w:id="177597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l7.org/fhir/uv/ips/STU1.1/ValueSet-whoatc-uv-ips.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2</Pages>
  <Words>655</Words>
  <Characters>3541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joicebmmachado@hotmail.com</dc:creator>
  <cp:keywords/>
  <dc:description/>
  <cp:lastModifiedBy>Joice Machado</cp:lastModifiedBy>
  <cp:revision>8</cp:revision>
  <dcterms:created xsi:type="dcterms:W3CDTF">2023-12-12T02:28:00Z</dcterms:created>
  <dcterms:modified xsi:type="dcterms:W3CDTF">2023-12-12T20:23:00Z</dcterms:modified>
</cp:coreProperties>
</file>