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21C84FD2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EB199B" w:rsidRPr="00EB199B">
        <w:rPr>
          <w:rFonts w:asciiTheme="majorHAnsi" w:hAnsiTheme="majorHAnsi" w:cstheme="majorHAnsi"/>
          <w:b/>
          <w:bCs/>
        </w:rPr>
        <w:t>ObservationResults</w:t>
      </w:r>
      <w:r w:rsidR="00B75426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232"/>
        <w:gridCol w:w="2410"/>
      </w:tblGrid>
      <w:tr w:rsidR="003B6646" w:rsidRPr="003B6646" w14:paraId="7621514E" w14:textId="77777777" w:rsidTr="00EB199B">
        <w:tc>
          <w:tcPr>
            <w:tcW w:w="6232" w:type="dxa"/>
          </w:tcPr>
          <w:p w14:paraId="10CF153E" w14:textId="639546D6" w:rsidR="003B6646" w:rsidRPr="00EB199B" w:rsidRDefault="003B6646" w:rsidP="00C961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B199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URL </w:t>
            </w:r>
            <w:proofErr w:type="spellStart"/>
            <w:r w:rsidRPr="00EB199B">
              <w:rPr>
                <w:rFonts w:asciiTheme="majorHAnsi" w:hAnsiTheme="majorHAnsi" w:cstheme="majorHAnsi"/>
                <w:b/>
                <w:bCs/>
                <w:lang w:val="en-US"/>
              </w:rPr>
              <w:t>Canônica</w:t>
            </w:r>
            <w:proofErr w:type="spellEnd"/>
            <w:r w:rsidR="00B75426" w:rsidRPr="00EB199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: </w:t>
            </w:r>
            <w:r w:rsidR="00B75426" w:rsidRPr="00EB199B">
              <w:rPr>
                <w:rFonts w:asciiTheme="majorHAnsi" w:hAnsiTheme="majorHAnsi" w:cstheme="majorHAnsi"/>
                <w:lang w:val="en-US"/>
              </w:rPr>
              <w:t>https://ips.saude.gov.br/StructureDefinition/</w:t>
            </w:r>
            <w:r w:rsidR="00EB199B" w:rsidRPr="00EB199B">
              <w:rPr>
                <w:lang w:val="en-US"/>
              </w:rPr>
              <w:t xml:space="preserve"> </w:t>
            </w:r>
            <w:proofErr w:type="spellStart"/>
            <w:r w:rsidR="00EB199B" w:rsidRPr="00EB199B">
              <w:rPr>
                <w:rFonts w:asciiTheme="majorHAnsi" w:hAnsiTheme="majorHAnsi" w:cstheme="majorHAnsi"/>
                <w:lang w:val="en-US"/>
              </w:rPr>
              <w:t>ObservationResults</w:t>
            </w:r>
            <w:r w:rsidR="00B75426" w:rsidRPr="00EB199B">
              <w:rPr>
                <w:rFonts w:asciiTheme="majorHAnsi" w:hAnsiTheme="majorHAnsi" w:cstheme="majorHAnsi"/>
                <w:lang w:val="en-US"/>
              </w:rPr>
              <w:t>BRIPS</w:t>
            </w:r>
            <w:proofErr w:type="spellEnd"/>
          </w:p>
        </w:tc>
        <w:tc>
          <w:tcPr>
            <w:tcW w:w="2410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B199B">
        <w:tc>
          <w:tcPr>
            <w:tcW w:w="6232" w:type="dxa"/>
          </w:tcPr>
          <w:p w14:paraId="77392507" w14:textId="5634DF28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A45CB7" w:rsidRPr="00A45CB7">
              <w:rPr>
                <w:rFonts w:asciiTheme="majorHAnsi" w:hAnsiTheme="majorHAnsi" w:cstheme="majorHAnsi"/>
                <w:sz w:val="20"/>
                <w:szCs w:val="20"/>
              </w:rPr>
              <w:t>2023-10-30</w:t>
            </w:r>
          </w:p>
        </w:tc>
        <w:tc>
          <w:tcPr>
            <w:tcW w:w="2410" w:type="dxa"/>
          </w:tcPr>
          <w:p w14:paraId="664E7BF2" w14:textId="49B48554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EB199B" w:rsidRPr="00EB199B">
              <w:rPr>
                <w:rFonts w:asciiTheme="majorHAnsi" w:hAnsiTheme="majorHAnsi" w:cstheme="majorHAnsi"/>
                <w:sz w:val="20"/>
                <w:szCs w:val="20"/>
              </w:rPr>
              <w:t>ObservationResults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4BF0A12" w14:textId="420181C9" w:rsidR="00161D81" w:rsidRPr="00161D81" w:rsidRDefault="00A45CB7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perfil representa os resultados de </w:t>
      </w:r>
      <w:r w:rsidR="00E55565">
        <w:rPr>
          <w:rFonts w:asciiTheme="majorHAnsi" w:hAnsiTheme="majorHAnsi" w:cstheme="majorHAnsi"/>
          <w:sz w:val="20"/>
          <w:szCs w:val="20"/>
        </w:rPr>
        <w:t>exames laboratoriais ou estudos no resumo</w:t>
      </w:r>
      <w:r w:rsidR="007176B8">
        <w:rPr>
          <w:rFonts w:asciiTheme="majorHAnsi" w:hAnsiTheme="majorHAnsi" w:cstheme="majorHAnsi"/>
          <w:sz w:val="20"/>
          <w:szCs w:val="20"/>
        </w:rPr>
        <w:t xml:space="preserve"> internacional</w:t>
      </w:r>
      <w:r w:rsidR="00E55565">
        <w:rPr>
          <w:rFonts w:asciiTheme="majorHAnsi" w:hAnsiTheme="majorHAnsi" w:cstheme="majorHAnsi"/>
          <w:sz w:val="20"/>
          <w:szCs w:val="20"/>
        </w:rPr>
        <w:t xml:space="preserve"> do paciente. 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53234531" w14:textId="4638BB17" w:rsidR="00487E18" w:rsidRDefault="00B17A27" w:rsidP="00487E1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 w:rsidR="00487E18" w:rsidRPr="00487E18">
        <w:rPr>
          <w:rFonts w:asciiTheme="majorHAnsi" w:hAnsiTheme="majorHAnsi" w:cstheme="majorHAnsi"/>
          <w:sz w:val="20"/>
          <w:szCs w:val="20"/>
        </w:rPr>
        <w:t xml:space="preserve">pode representar o resultado de um teste laboratorial simples, como o hematócrito, ou pode agrupar o conjunto de resultados produzidos por um estudo ou painel </w:t>
      </w:r>
      <w:proofErr w:type="spellStart"/>
      <w:r w:rsidR="00487E18" w:rsidRPr="00487E18">
        <w:rPr>
          <w:rFonts w:asciiTheme="majorHAnsi" w:hAnsiTheme="majorHAnsi" w:cstheme="majorHAnsi"/>
          <w:sz w:val="20"/>
          <w:szCs w:val="20"/>
        </w:rPr>
        <w:t>multi-teste</w:t>
      </w:r>
      <w:proofErr w:type="spellEnd"/>
      <w:r w:rsidR="00487E18" w:rsidRPr="00487E18">
        <w:rPr>
          <w:rFonts w:asciiTheme="majorHAnsi" w:hAnsiTheme="majorHAnsi" w:cstheme="majorHAnsi"/>
          <w:sz w:val="20"/>
          <w:szCs w:val="20"/>
        </w:rPr>
        <w:t xml:space="preserve">, como um hemograma completo, um teste de função dinâmica, um estudo de amostra de urina. Neste último caso, a observação traz a conclusão geral do estudo e/ou uma interpretação global do produtor do estudo, no elemento comentário; </w:t>
      </w:r>
      <w:bookmarkStart w:id="0" w:name="OLE_LINK4"/>
      <w:r w:rsidR="00487E18" w:rsidRPr="00487E18">
        <w:rPr>
          <w:rFonts w:asciiTheme="majorHAnsi" w:hAnsiTheme="majorHAnsi" w:cstheme="majorHAnsi"/>
          <w:sz w:val="20"/>
          <w:szCs w:val="20"/>
        </w:rPr>
        <w:t xml:space="preserve">e faz referência aos resultados </w:t>
      </w:r>
      <w:del w:id="1" w:author="Jussara R." w:date="2023-12-12T10:03:00Z">
        <w:r w:rsidR="00487E18" w:rsidRPr="00487E18" w:rsidDel="00C56AD1">
          <w:rPr>
            <w:rFonts w:asciiTheme="majorHAnsi" w:hAnsiTheme="majorHAnsi" w:cstheme="majorHAnsi"/>
            <w:sz w:val="20"/>
            <w:szCs w:val="20"/>
          </w:rPr>
          <w:delText xml:space="preserve">atômicos </w:delText>
        </w:r>
      </w:del>
      <w:ins w:id="2" w:author="Jussara R." w:date="2023-12-12T10:03:00Z">
        <w:r w:rsidR="00C56AD1">
          <w:rPr>
            <w:rFonts w:asciiTheme="majorHAnsi" w:hAnsiTheme="majorHAnsi" w:cstheme="majorHAnsi"/>
            <w:sz w:val="20"/>
            <w:szCs w:val="20"/>
          </w:rPr>
          <w:t xml:space="preserve">individuais </w:t>
        </w:r>
      </w:ins>
      <w:del w:id="3" w:author="Jussara R." w:date="2023-12-12T10:03:00Z">
        <w:r w:rsidR="00487E18" w:rsidRPr="00487E18" w:rsidDel="00C56AD1">
          <w:rPr>
            <w:rFonts w:asciiTheme="majorHAnsi" w:hAnsiTheme="majorHAnsi" w:cstheme="majorHAnsi"/>
            <w:sz w:val="20"/>
            <w:szCs w:val="20"/>
          </w:rPr>
          <w:delText xml:space="preserve">do </w:delText>
        </w:r>
      </w:del>
      <w:ins w:id="4" w:author="Jussara R." w:date="2023-12-12T10:03:00Z">
        <w:r w:rsidR="00C56AD1" w:rsidRPr="00487E18">
          <w:rPr>
            <w:rFonts w:asciiTheme="majorHAnsi" w:hAnsiTheme="majorHAnsi" w:cstheme="majorHAnsi"/>
            <w:sz w:val="20"/>
            <w:szCs w:val="20"/>
          </w:rPr>
          <w:t>d</w:t>
        </w:r>
        <w:r w:rsidR="00C56AD1">
          <w:rPr>
            <w:rFonts w:asciiTheme="majorHAnsi" w:hAnsiTheme="majorHAnsi" w:cstheme="majorHAnsi"/>
            <w:sz w:val="20"/>
            <w:szCs w:val="20"/>
          </w:rPr>
          <w:t>e um</w:t>
        </w:r>
        <w:r w:rsidR="00C56AD1" w:rsidRPr="00487E18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="00487E18" w:rsidRPr="00487E18">
        <w:rPr>
          <w:rFonts w:asciiTheme="majorHAnsi" w:hAnsiTheme="majorHAnsi" w:cstheme="majorHAnsi"/>
          <w:sz w:val="20"/>
          <w:szCs w:val="20"/>
        </w:rPr>
        <w:t>estudo como</w:t>
      </w:r>
      <w:ins w:id="5" w:author="Jussara R." w:date="2023-12-12T10:04:00Z">
        <w:r w:rsidR="00C56AD1">
          <w:rPr>
            <w:rFonts w:asciiTheme="majorHAnsi" w:hAnsiTheme="majorHAnsi" w:cstheme="majorHAnsi"/>
            <w:sz w:val="20"/>
            <w:szCs w:val="20"/>
          </w:rPr>
          <w:t xml:space="preserve"> uma</w:t>
        </w:r>
      </w:ins>
      <w:r w:rsidR="00487E18" w:rsidRPr="00487E18">
        <w:rPr>
          <w:rFonts w:asciiTheme="majorHAnsi" w:hAnsiTheme="majorHAnsi" w:cstheme="majorHAnsi"/>
          <w:sz w:val="20"/>
          <w:szCs w:val="20"/>
        </w:rPr>
        <w:t xml:space="preserve"> observações de </w:t>
      </w:r>
      <w:del w:id="6" w:author="Jussara R." w:date="2023-12-12T10:04:00Z">
        <w:r w:rsidR="00487E18" w:rsidRPr="00487E18" w:rsidDel="00C56AD1">
          <w:rPr>
            <w:rFonts w:asciiTheme="majorHAnsi" w:hAnsiTheme="majorHAnsi" w:cstheme="majorHAnsi"/>
            <w:sz w:val="20"/>
            <w:szCs w:val="20"/>
          </w:rPr>
          <w:delText xml:space="preserve">crianças </w:delText>
        </w:r>
      </w:del>
      <w:ins w:id="7" w:author="Jussara R." w:date="2023-12-12T10:04:00Z">
        <w:r w:rsidR="00C56AD1">
          <w:rPr>
            <w:rFonts w:asciiTheme="majorHAnsi" w:hAnsiTheme="majorHAnsi" w:cstheme="majorHAnsi"/>
            <w:sz w:val="20"/>
            <w:szCs w:val="20"/>
          </w:rPr>
          <w:t xml:space="preserve">que </w:t>
        </w:r>
        <w:r w:rsidR="00C56AD1" w:rsidRPr="00487E18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="00487E18" w:rsidRPr="00487E18">
        <w:rPr>
          <w:rFonts w:asciiTheme="majorHAnsi" w:hAnsiTheme="majorHAnsi" w:cstheme="majorHAnsi"/>
          <w:sz w:val="20"/>
          <w:szCs w:val="20"/>
        </w:rPr>
        <w:t>“</w:t>
      </w:r>
      <w:del w:id="8" w:author="Jussara R." w:date="2023-12-12T10:05:00Z">
        <w:r w:rsidR="00487E18" w:rsidRPr="00487E18" w:rsidDel="00C56AD1">
          <w:rPr>
            <w:rFonts w:asciiTheme="majorHAnsi" w:hAnsiTheme="majorHAnsi" w:cstheme="majorHAnsi"/>
            <w:sz w:val="20"/>
            <w:szCs w:val="20"/>
          </w:rPr>
          <w:delText xml:space="preserve">com </w:delText>
        </w:r>
      </w:del>
      <w:ins w:id="9" w:author="Jussara R." w:date="2023-12-12T10:05:00Z">
        <w:r w:rsidR="00C56AD1">
          <w:rPr>
            <w:rFonts w:asciiTheme="majorHAnsi" w:hAnsiTheme="majorHAnsi" w:cstheme="majorHAnsi"/>
            <w:sz w:val="20"/>
            <w:szCs w:val="20"/>
          </w:rPr>
          <w:t>tem</w:t>
        </w:r>
      </w:ins>
      <w:ins w:id="10" w:author="Jussara R." w:date="2023-12-12T10:06:00Z">
        <w:r w:rsidR="00C56AD1">
          <w:rPr>
            <w:rFonts w:asciiTheme="majorHAnsi" w:hAnsiTheme="majorHAnsi" w:cstheme="majorHAnsi"/>
            <w:sz w:val="20"/>
            <w:szCs w:val="20"/>
          </w:rPr>
          <w:t>-</w:t>
        </w:r>
      </w:ins>
      <w:r w:rsidR="00487E18" w:rsidRPr="00487E18">
        <w:rPr>
          <w:rFonts w:asciiTheme="majorHAnsi" w:hAnsiTheme="majorHAnsi" w:cstheme="majorHAnsi"/>
          <w:sz w:val="20"/>
          <w:szCs w:val="20"/>
        </w:rPr>
        <w:t>membros</w:t>
      </w:r>
      <w:del w:id="11" w:author="Jussara R." w:date="2023-12-12T10:05:00Z">
        <w:r w:rsidR="00487E18" w:rsidRPr="00487E18" w:rsidDel="00C56AD1">
          <w:rPr>
            <w:rFonts w:asciiTheme="majorHAnsi" w:hAnsiTheme="majorHAnsi" w:cstheme="majorHAnsi"/>
            <w:sz w:val="20"/>
            <w:szCs w:val="20"/>
          </w:rPr>
          <w:delText>”.</w:delText>
        </w:r>
      </w:del>
      <w:ins w:id="12" w:author="Jussara R." w:date="2023-12-12T10:05:00Z">
        <w:r w:rsidR="00C56AD1" w:rsidRPr="00487E18">
          <w:rPr>
            <w:rFonts w:asciiTheme="majorHAnsi" w:hAnsiTheme="majorHAnsi" w:cstheme="majorHAnsi"/>
            <w:sz w:val="20"/>
            <w:szCs w:val="20"/>
          </w:rPr>
          <w:t>”</w:t>
        </w:r>
        <w:r w:rsidR="00C56AD1">
          <w:rPr>
            <w:rFonts w:asciiTheme="majorHAnsi" w:hAnsiTheme="majorHAnsi" w:cstheme="majorHAnsi"/>
            <w:sz w:val="20"/>
            <w:szCs w:val="20"/>
          </w:rPr>
          <w:t xml:space="preserve"> de uma hierarquia (são filhos de um g</w:t>
        </w:r>
      </w:ins>
      <w:ins w:id="13" w:author="Jussara R." w:date="2023-12-12T10:06:00Z">
        <w:r w:rsidR="00C56AD1">
          <w:rPr>
            <w:rFonts w:asciiTheme="majorHAnsi" w:hAnsiTheme="majorHAnsi" w:cstheme="majorHAnsi"/>
            <w:sz w:val="20"/>
            <w:szCs w:val="20"/>
          </w:rPr>
          <w:t>r</w:t>
        </w:r>
      </w:ins>
      <w:ins w:id="14" w:author="Jussara R." w:date="2023-12-12T10:05:00Z">
        <w:r w:rsidR="00C56AD1">
          <w:rPr>
            <w:rFonts w:asciiTheme="majorHAnsi" w:hAnsiTheme="majorHAnsi" w:cstheme="majorHAnsi"/>
            <w:sz w:val="20"/>
            <w:szCs w:val="20"/>
          </w:rPr>
          <w:t>upo de resultados</w:t>
        </w:r>
      </w:ins>
      <w:ins w:id="15" w:author="Jussara R." w:date="2023-12-12T10:06:00Z">
        <w:r w:rsidR="00C56AD1">
          <w:rPr>
            <w:rFonts w:asciiTheme="majorHAnsi" w:hAnsiTheme="majorHAnsi" w:cstheme="majorHAnsi"/>
            <w:sz w:val="20"/>
            <w:szCs w:val="20"/>
          </w:rPr>
          <w:t>)</w:t>
        </w:r>
      </w:ins>
    </w:p>
    <w:bookmarkEnd w:id="0"/>
    <w:p w14:paraId="6CE7A75F" w14:textId="0B2248CA" w:rsidR="007E1FFB" w:rsidRDefault="00487E18" w:rsidP="00487E18">
      <w:pPr>
        <w:jc w:val="both"/>
        <w:rPr>
          <w:rFonts w:asciiTheme="majorHAnsi" w:hAnsiTheme="majorHAnsi" w:cstheme="majorHAnsi"/>
          <w:sz w:val="20"/>
          <w:szCs w:val="20"/>
        </w:rPr>
      </w:pPr>
      <w:r w:rsidRPr="00487E18">
        <w:rPr>
          <w:rFonts w:asciiTheme="majorHAnsi" w:hAnsiTheme="majorHAnsi" w:cstheme="majorHAnsi"/>
          <w:sz w:val="20"/>
          <w:szCs w:val="20"/>
        </w:rPr>
        <w:t xml:space="preserve">Este perfil restringe o recurso Observação para representar um teste de diagnóstico laboratorial in vitro ou painel/estudo. No caso de painel/estudo, os resultados do painel aparecem como </w:t>
      </w:r>
      <w:proofErr w:type="spellStart"/>
      <w:r w:rsidRPr="00487E18">
        <w:rPr>
          <w:rFonts w:asciiTheme="majorHAnsi" w:hAnsiTheme="majorHAnsi" w:cstheme="majorHAnsi"/>
          <w:sz w:val="20"/>
          <w:szCs w:val="20"/>
        </w:rPr>
        <w:t>subobservações</w:t>
      </w:r>
      <w:proofErr w:type="spellEnd"/>
      <w:r w:rsidRPr="00487E18">
        <w:rPr>
          <w:rFonts w:asciiTheme="majorHAnsi" w:hAnsiTheme="majorHAnsi" w:cstheme="majorHAnsi"/>
          <w:sz w:val="20"/>
          <w:szCs w:val="20"/>
        </w:rPr>
        <w:t>. Neste caso, esta Observação de nível superior atua como um agrupador de todas as observações pertencentes ao painel ou estudo. A observação de nível superior pode conter uma conclusão no elemento de valor e/ou uma interpretação global por parte do produtor do estudo, no elemento de comentário.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22A042B7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B17A27">
        <w:rPr>
          <w:rFonts w:asciiTheme="majorHAnsi" w:hAnsiTheme="majorHAnsi" w:cstheme="majorHAnsi"/>
          <w:color w:val="000000" w:themeColor="text1"/>
          <w:sz w:val="20"/>
          <w:szCs w:val="20"/>
        </w:rPr>
        <w:t>recursos que não sejam relacionados aos resultados de exames</w:t>
      </w:r>
      <w:r w:rsidR="00BB4E9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B0EA922" w14:textId="0BDF3FFD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362E2A31" w14:textId="5340F6D3" w:rsidR="00795554" w:rsidRDefault="00B17A27" w:rsidP="005D79A7">
      <w:pPr>
        <w:jc w:val="both"/>
        <w:rPr>
          <w:rFonts w:asciiTheme="majorHAnsi" w:hAnsiTheme="majorHAnsi" w:cstheme="majorHAnsi"/>
          <w:sz w:val="20"/>
          <w:szCs w:val="20"/>
        </w:rPr>
      </w:pPr>
      <w:r w:rsidRPr="00B17A27">
        <w:rPr>
          <w:rFonts w:asciiTheme="majorHAnsi" w:hAnsiTheme="majorHAnsi" w:cstheme="majorHAnsi"/>
          <w:sz w:val="20"/>
          <w:szCs w:val="20"/>
        </w:rPr>
        <w:t xml:space="preserve">Os resultados dos exames são informados de forma quantitativa e qualitativa. Para os resultados quantitativos, uma representação quantitativa numérica é utilizada. Já para os resultados qualitativos, foi utilizada uma tabela proprietária da RNDS chamada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BRResultadoQualitativo</w:t>
      </w:r>
      <w:proofErr w:type="spellEnd"/>
      <w:r w:rsidRPr="00B17A27">
        <w:rPr>
          <w:rFonts w:asciiTheme="majorHAnsi" w:hAnsiTheme="majorHAnsi" w:cstheme="majorHAnsi"/>
          <w:sz w:val="20"/>
          <w:szCs w:val="20"/>
        </w:rPr>
        <w:t xml:space="preserve">. Essa tabela especializa os resultados qualitativos por categorias (Detectável, </w:t>
      </w:r>
      <w:del w:id="16" w:author="Jussara R." w:date="2023-12-12T10:13:00Z">
        <w:r w:rsidRPr="00B17A27" w:rsidDel="00D637DE">
          <w:rPr>
            <w:rFonts w:asciiTheme="majorHAnsi" w:hAnsiTheme="majorHAnsi" w:cstheme="majorHAnsi"/>
            <w:sz w:val="20"/>
            <w:szCs w:val="20"/>
          </w:rPr>
          <w:delText>Ávidez</w:delText>
        </w:r>
      </w:del>
      <w:bookmarkStart w:id="17" w:name="OLE_LINK5"/>
      <w:ins w:id="18" w:author="Jussara R." w:date="2023-12-12T10:13:00Z">
        <w:r w:rsidR="00D637DE" w:rsidRPr="00B17A27">
          <w:rPr>
            <w:rFonts w:asciiTheme="majorHAnsi" w:hAnsiTheme="majorHAnsi" w:cstheme="majorHAnsi"/>
            <w:sz w:val="20"/>
            <w:szCs w:val="20"/>
          </w:rPr>
          <w:t>Avidez</w:t>
        </w:r>
      </w:ins>
      <w:bookmarkEnd w:id="17"/>
      <w:r w:rsidRPr="00B17A27">
        <w:rPr>
          <w:rFonts w:asciiTheme="majorHAnsi" w:hAnsiTheme="majorHAnsi" w:cstheme="majorHAnsi"/>
          <w:sz w:val="20"/>
          <w:szCs w:val="20"/>
        </w:rPr>
        <w:t>, Presença, Positivo/</w:t>
      </w:r>
      <w:proofErr w:type="gramStart"/>
      <w:r w:rsidRPr="00B17A27">
        <w:rPr>
          <w:rFonts w:asciiTheme="majorHAnsi" w:hAnsiTheme="majorHAnsi" w:cstheme="majorHAnsi"/>
          <w:sz w:val="20"/>
          <w:szCs w:val="20"/>
        </w:rPr>
        <w:t xml:space="preserve">Negativo e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etc</w:t>
      </w:r>
      <w:proofErr w:type="spellEnd"/>
      <w:proofErr w:type="gramEnd"/>
      <w:r w:rsidRPr="00B17A27">
        <w:rPr>
          <w:rFonts w:asciiTheme="majorHAnsi" w:hAnsiTheme="majorHAnsi" w:cstheme="majorHAnsi"/>
          <w:sz w:val="20"/>
          <w:szCs w:val="20"/>
        </w:rPr>
        <w:t xml:space="preserve">). Não foi optada a utilização da tabela do IPS GPS para Presença/Ausência chamada de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Results</w:t>
      </w:r>
      <w:proofErr w:type="spellEnd"/>
      <w:r w:rsidRPr="00B17A2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Presence</w:t>
      </w:r>
      <w:proofErr w:type="spellEnd"/>
      <w:r w:rsidRPr="00B17A2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Absence</w:t>
      </w:r>
      <w:proofErr w:type="spellEnd"/>
      <w:r w:rsidRPr="00B17A27">
        <w:rPr>
          <w:rFonts w:asciiTheme="majorHAnsi" w:hAnsiTheme="majorHAnsi" w:cstheme="majorHAnsi"/>
          <w:sz w:val="20"/>
          <w:szCs w:val="20"/>
        </w:rPr>
        <w:t xml:space="preserve"> - SNOMED CT IPS </w:t>
      </w:r>
      <w:proofErr w:type="spellStart"/>
      <w:r w:rsidRPr="00B17A27">
        <w:rPr>
          <w:rFonts w:asciiTheme="majorHAnsi" w:hAnsiTheme="majorHAnsi" w:cstheme="majorHAnsi"/>
          <w:sz w:val="20"/>
          <w:szCs w:val="20"/>
        </w:rPr>
        <w:t>Free</w:t>
      </w:r>
      <w:proofErr w:type="spellEnd"/>
      <w:r w:rsidRPr="00B17A27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B17A27">
        <w:rPr>
          <w:rFonts w:asciiTheme="majorHAnsi" w:hAnsiTheme="majorHAnsi" w:cstheme="majorHAnsi"/>
          <w:sz w:val="20"/>
          <w:szCs w:val="20"/>
        </w:rPr>
        <w:t>Set.</w:t>
      </w:r>
      <w:proofErr w:type="gramEnd"/>
      <w:r w:rsidR="00BB4E94" w:rsidRPr="00BB4E94">
        <w:rPr>
          <w:rFonts w:asciiTheme="majorHAnsi" w:hAnsiTheme="majorHAnsi" w:cstheme="majorHAnsi"/>
          <w:sz w:val="20"/>
          <w:szCs w:val="20"/>
        </w:rPr>
        <w:t xml:space="preserve"> ​</w:t>
      </w:r>
    </w:p>
    <w:p w14:paraId="6AEDE2D3" w14:textId="3910021F" w:rsidR="005D79A7" w:rsidRPr="005D79A7" w:rsidRDefault="005D79A7" w:rsidP="005D79A7">
      <w:pPr>
        <w:jc w:val="both"/>
        <w:rPr>
          <w:rFonts w:asciiTheme="majorHAnsi" w:hAnsiTheme="majorHAnsi" w:cstheme="majorHAnsi"/>
          <w:sz w:val="20"/>
          <w:szCs w:val="20"/>
        </w:rPr>
      </w:pPr>
      <w:r w:rsidRPr="005D79A7">
        <w:rPr>
          <w:rFonts w:asciiTheme="majorHAnsi" w:hAnsiTheme="majorHAnsi" w:cstheme="majorHAnsi"/>
          <w:sz w:val="20"/>
          <w:szCs w:val="20"/>
        </w:rPr>
        <w:t xml:space="preserve">Ainda para os resultados qualitativos, foi necessário estabelecer um mapa semântico da tabela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BRResultadoQualitativo</w:t>
      </w:r>
      <w:proofErr w:type="spellEnd"/>
      <w:r w:rsidRPr="005D79A7">
        <w:rPr>
          <w:rFonts w:asciiTheme="majorHAnsi" w:hAnsiTheme="majorHAnsi" w:cstheme="majorHAnsi"/>
          <w:sz w:val="20"/>
          <w:szCs w:val="20"/>
        </w:rPr>
        <w:t xml:space="preserve"> para a tabela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Results</w:t>
      </w:r>
      <w:proofErr w:type="spellEnd"/>
      <w:r w:rsidRPr="005D79A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Presence</w:t>
      </w:r>
      <w:proofErr w:type="spellEnd"/>
      <w:r w:rsidRPr="005D79A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Absence</w:t>
      </w:r>
      <w:proofErr w:type="spellEnd"/>
      <w:r w:rsidRPr="005D79A7">
        <w:rPr>
          <w:rFonts w:asciiTheme="majorHAnsi" w:hAnsiTheme="majorHAnsi" w:cstheme="majorHAnsi"/>
          <w:sz w:val="20"/>
          <w:szCs w:val="20"/>
        </w:rPr>
        <w:t xml:space="preserve"> - SNOMED CT IPS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Free</w:t>
      </w:r>
      <w:proofErr w:type="spellEnd"/>
      <w:r w:rsidRPr="005D79A7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5D79A7">
        <w:rPr>
          <w:rFonts w:asciiTheme="majorHAnsi" w:hAnsiTheme="majorHAnsi" w:cstheme="majorHAnsi"/>
          <w:sz w:val="20"/>
          <w:szCs w:val="20"/>
        </w:rPr>
        <w:t>Set.</w:t>
      </w:r>
      <w:proofErr w:type="gramEnd"/>
      <w:r w:rsidRPr="005D79A7">
        <w:rPr>
          <w:rFonts w:asciiTheme="majorHAnsi" w:hAnsiTheme="majorHAnsi" w:cstheme="majorHAnsi"/>
          <w:sz w:val="20"/>
          <w:szCs w:val="20"/>
        </w:rPr>
        <w:t xml:space="preserve"> É um mapa de alta cardinalidade e baixa equivalência em decorrência da tabela de origem não ter sido devidamente construída com a ISO 12300 e ISO 21564. O mesmo aconteceu para o mapeamento da interpretação do resultado do exame, a tabela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BRResultadoQualitativo</w:t>
      </w:r>
      <w:proofErr w:type="spellEnd"/>
      <w:r w:rsidRPr="005D79A7">
        <w:rPr>
          <w:rFonts w:asciiTheme="majorHAnsi" w:hAnsiTheme="majorHAnsi" w:cstheme="majorHAnsi"/>
          <w:sz w:val="20"/>
          <w:szCs w:val="20"/>
        </w:rPr>
        <w:t xml:space="preserve"> foi mapeado para o </w:t>
      </w:r>
      <w:proofErr w:type="spellStart"/>
      <w:r w:rsidRPr="005D79A7">
        <w:rPr>
          <w:rFonts w:asciiTheme="majorHAnsi" w:hAnsiTheme="majorHAnsi" w:cstheme="majorHAnsi"/>
          <w:sz w:val="20"/>
          <w:szCs w:val="20"/>
        </w:rPr>
        <w:t>ObservationInterpretationCodes</w:t>
      </w:r>
      <w:proofErr w:type="spellEnd"/>
      <w:r w:rsidRPr="005D79A7">
        <w:rPr>
          <w:rFonts w:asciiTheme="majorHAnsi" w:hAnsiTheme="majorHAnsi" w:cstheme="majorHAnsi"/>
          <w:sz w:val="20"/>
          <w:szCs w:val="20"/>
        </w:rPr>
        <w:t>.</w:t>
      </w:r>
    </w:p>
    <w:p w14:paraId="13C9B92B" w14:textId="1DD35A5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10D466A4" w14:textId="039D34F3" w:rsid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lastRenderedPageBreak/>
        <w:t>​</w:t>
      </w:r>
      <w:r w:rsidR="00A27CFC">
        <w:rPr>
          <w:rFonts w:asciiTheme="majorHAnsi" w:hAnsiTheme="majorHAnsi" w:cstheme="majorHAnsi"/>
          <w:sz w:val="20"/>
          <w:szCs w:val="20"/>
        </w:rPr>
        <w:t>Não se aplica.</w:t>
      </w:r>
      <w:r w:rsidR="0006675B">
        <w:rPr>
          <w:rFonts w:asciiTheme="majorHAnsi" w:hAnsiTheme="majorHAnsi" w:cstheme="majorHAnsi"/>
          <w:sz w:val="20"/>
          <w:szCs w:val="20"/>
        </w:rPr>
        <w:tab/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16108AD1" w14:textId="77777777" w:rsidR="00A27CFC" w:rsidRDefault="00B75426" w:rsidP="00B7542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 w:rsidR="00A27CFC">
        <w:rPr>
          <w:rFonts w:asciiTheme="majorHAnsi" w:hAnsiTheme="majorHAnsi" w:cstheme="majorHAnsi"/>
          <w:sz w:val="20"/>
          <w:szCs w:val="20"/>
        </w:rPr>
        <w:t xml:space="preserve">faz referência aos seguintes recursos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Practitioner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>,</w:t>
      </w:r>
      <w:r w:rsidR="00A27CFC" w:rsidRPr="00A27CF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PractitionerRole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Organization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CareTeam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Patient</w:t>
      </w:r>
      <w:r w:rsidR="00A27CFC">
        <w:rPr>
          <w:rFonts w:asciiTheme="majorHAnsi" w:hAnsiTheme="majorHAnsi" w:cstheme="majorHAnsi"/>
          <w:sz w:val="20"/>
          <w:szCs w:val="20"/>
        </w:rPr>
        <w:t>br</w:t>
      </w:r>
      <w:r w:rsidR="00A27CFC" w:rsidRPr="00A27CFC">
        <w:rPr>
          <w:rFonts w:asciiTheme="majorHAnsi" w:hAnsiTheme="majorHAnsi" w:cstheme="majorHAnsi"/>
          <w:sz w:val="20"/>
          <w:szCs w:val="20"/>
        </w:rPr>
        <w:t>IPS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 w:rsidR="00A27CFC" w:rsidRPr="00A27CFC">
        <w:rPr>
          <w:rFonts w:asciiTheme="majorHAnsi" w:hAnsiTheme="majorHAnsi" w:cstheme="majorHAnsi"/>
          <w:sz w:val="20"/>
          <w:szCs w:val="20"/>
        </w:rPr>
        <w:t>RelatedPerson</w:t>
      </w:r>
      <w:proofErr w:type="spellEnd"/>
      <w:r w:rsidR="00A27CFC">
        <w:rPr>
          <w:rFonts w:asciiTheme="majorHAnsi" w:hAnsiTheme="majorHAnsi" w:cstheme="majorHAnsi"/>
          <w:sz w:val="20"/>
          <w:szCs w:val="20"/>
        </w:rPr>
        <w:t>.</w:t>
      </w:r>
    </w:p>
    <w:p w14:paraId="662DC782" w14:textId="77777777" w:rsidR="00DA6AE5" w:rsidRDefault="00DA6AE5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 w:type="page"/>
      </w:r>
    </w:p>
    <w:p w14:paraId="08CC6103" w14:textId="6EA3FDBF" w:rsidR="00B277B1" w:rsidRPr="00B277B1" w:rsidRDefault="00B277B1" w:rsidP="00B277B1">
      <w:pPr>
        <w:spacing w:after="0"/>
        <w:rPr>
          <w:b/>
          <w:bCs/>
          <w:sz w:val="24"/>
        </w:rPr>
      </w:pPr>
      <w:r w:rsidRPr="00B277B1">
        <w:rPr>
          <w:b/>
          <w:bCs/>
          <w:sz w:val="24"/>
        </w:rPr>
        <w:lastRenderedPageBreak/>
        <w:t>Mapeamento de estrutura</w:t>
      </w:r>
    </w:p>
    <w:p w14:paraId="5A8C38D8" w14:textId="77777777" w:rsidR="00B277B1" w:rsidRDefault="00B277B1" w:rsidP="00B277B1">
      <w:pPr>
        <w:spacing w:after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264"/>
        <w:gridCol w:w="2697"/>
        <w:gridCol w:w="2025"/>
      </w:tblGrid>
      <w:tr w:rsidR="00B277B1" w14:paraId="6D21D158" w14:textId="77777777" w:rsidTr="009049C3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B256FB" w14:textId="77777777" w:rsidR="00B277B1" w:rsidRPr="00117D48" w:rsidRDefault="00B277B1" w:rsidP="009049C3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BBFB012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3D26569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49895E8C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35FD0A82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4788FB69" w14:textId="77777777" w:rsidR="00B277B1" w:rsidRPr="004F5446" w:rsidRDefault="00B277B1" w:rsidP="009049C3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B277B1" w14:paraId="439871B4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6913E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extension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.pathogen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2C82C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25A185DA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Nome do patógeno que está sendo testado.</w:t>
            </w:r>
          </w:p>
        </w:tc>
        <w:tc>
          <w:tcPr>
            <w:tcW w:w="2264" w:type="dxa"/>
          </w:tcPr>
          <w:p w14:paraId="4098BE5B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5" w:anchor="/orgs/MS/sources/BRTerminologiaPatogeno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BRTerminologiaPatogeno</w:t>
              </w:r>
              <w:proofErr w:type="spellEnd"/>
            </w:hyperlink>
          </w:p>
        </w:tc>
        <w:tc>
          <w:tcPr>
            <w:tcW w:w="2697" w:type="dxa"/>
          </w:tcPr>
          <w:p w14:paraId="3ECB91CF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  <w:tc>
          <w:tcPr>
            <w:tcW w:w="2025" w:type="dxa"/>
          </w:tcPr>
          <w:p w14:paraId="22A5897E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</w:t>
            </w:r>
          </w:p>
        </w:tc>
      </w:tr>
      <w:tr w:rsidR="00B277B1" w14:paraId="0F73C1BE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4ED27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CEC20E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19B70E52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Status do resultado</w:t>
            </w:r>
          </w:p>
        </w:tc>
        <w:tc>
          <w:tcPr>
            <w:tcW w:w="2264" w:type="dxa"/>
          </w:tcPr>
          <w:p w14:paraId="1EAD0F72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6" w:anchor="/orgs/HL7/collections/observation-stat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ObservationStatus</w:t>
              </w:r>
              <w:proofErr w:type="spellEnd"/>
            </w:hyperlink>
          </w:p>
        </w:tc>
        <w:tc>
          <w:tcPr>
            <w:tcW w:w="2697" w:type="dxa"/>
          </w:tcPr>
          <w:p w14:paraId="70364FF8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7" w:anchor="/orgs/HL7/collections/observation-stat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Observation.status</w:t>
              </w:r>
              <w:proofErr w:type="spellEnd"/>
            </w:hyperlink>
          </w:p>
        </w:tc>
        <w:tc>
          <w:tcPr>
            <w:tcW w:w="2025" w:type="dxa"/>
          </w:tcPr>
          <w:p w14:paraId="6EA6C8D7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8" w:anchor="/orgs/HL7/collections/observation-stat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ObservationStatus</w:t>
              </w:r>
              <w:proofErr w:type="spellEnd"/>
            </w:hyperlink>
          </w:p>
        </w:tc>
      </w:tr>
      <w:tr w:rsidR="00B277B1" w14:paraId="09431C91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6DC3D3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category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A251A6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C71EC4D" w14:textId="77777777" w:rsidR="00B277B1" w:rsidRPr="00117D4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Categoria do resultado</w:t>
            </w:r>
          </w:p>
        </w:tc>
        <w:tc>
          <w:tcPr>
            <w:tcW w:w="2264" w:type="dxa"/>
          </w:tcPr>
          <w:p w14:paraId="698349D8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9" w:anchor="/orgs/MS/sources/BRSubgrupoTabelaSU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BRSubgrupoTabelaSUS</w:t>
              </w:r>
              <w:proofErr w:type="spellEnd"/>
            </w:hyperlink>
          </w:p>
        </w:tc>
        <w:tc>
          <w:tcPr>
            <w:tcW w:w="2697" w:type="dxa"/>
          </w:tcPr>
          <w:p w14:paraId="6CB4D7AE" w14:textId="77777777" w:rsidR="00B277B1" w:rsidRPr="00117D48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0" w:anchor="/orgs/HL7/sources/ObservationCategoryCode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Observation.category</w:t>
              </w:r>
              <w:proofErr w:type="spellEnd"/>
            </w:hyperlink>
          </w:p>
        </w:tc>
        <w:tc>
          <w:tcPr>
            <w:tcW w:w="2025" w:type="dxa"/>
          </w:tcPr>
          <w:p w14:paraId="70C323D9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1" w:anchor="/orgs/HL7/sources/ObservationCategoryCodes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ObservationCategoryCodes</w:t>
              </w:r>
              <w:proofErr w:type="spellEnd"/>
            </w:hyperlink>
            <w:r w:rsidR="00B277B1">
              <w:rPr>
                <w:rFonts w:ascii="Verdana" w:hAnsi="Verdana"/>
                <w:sz w:val="17"/>
                <w:szCs w:val="17"/>
              </w:rPr>
              <w:t xml:space="preserve"> – valor fixo = </w:t>
            </w:r>
            <w:proofErr w:type="spellStart"/>
            <w:r w:rsidR="00B277B1" w:rsidRPr="009A77D0">
              <w:rPr>
                <w:rFonts w:ascii="Verdana" w:hAnsi="Verdana"/>
                <w:color w:val="2E74B5" w:themeColor="accent5" w:themeShade="BF"/>
                <w:sz w:val="17"/>
                <w:szCs w:val="17"/>
              </w:rPr>
              <w:t>laboratory</w:t>
            </w:r>
            <w:proofErr w:type="spellEnd"/>
          </w:p>
        </w:tc>
      </w:tr>
      <w:tr w:rsidR="00B277B1" w:rsidRPr="00C56AD1" w14:paraId="10A6701F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EABAD5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B257AB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7E244A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3E70AA03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2" w:anchor="/orgs/MS/sources/BRNomeExameLOINC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BRNomeExameLOINC</w:t>
              </w:r>
              <w:proofErr w:type="spellEnd"/>
            </w:hyperlink>
          </w:p>
        </w:tc>
        <w:tc>
          <w:tcPr>
            <w:tcW w:w="2697" w:type="dxa"/>
          </w:tcPr>
          <w:p w14:paraId="03370BF0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Observation.code</w:t>
            </w:r>
            <w:proofErr w:type="spellEnd"/>
          </w:p>
        </w:tc>
        <w:tc>
          <w:tcPr>
            <w:tcW w:w="2025" w:type="dxa"/>
          </w:tcPr>
          <w:p w14:paraId="71D1974E" w14:textId="77777777" w:rsidR="00B277B1" w:rsidRPr="009A77D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3" w:anchor="/orgs/HL7/collections/results-laboratory-observations-uv-ip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Laboratory Observation IPS (LOINC)</w:t>
              </w:r>
            </w:hyperlink>
          </w:p>
        </w:tc>
      </w:tr>
      <w:tr w:rsidR="00B277B1" w14:paraId="45226B4A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C28052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subject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5A128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886178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5B41058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87F1A49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Observation.subject</w:t>
            </w:r>
            <w:proofErr w:type="spellEnd"/>
          </w:p>
        </w:tc>
        <w:tc>
          <w:tcPr>
            <w:tcW w:w="2025" w:type="dxa"/>
          </w:tcPr>
          <w:p w14:paraId="6F204C7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155418F9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7ACBA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effectiveDateTime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5E484DE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AC9E40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Data e hora da coleta da amostra, conforme ISO 8601.</w:t>
            </w:r>
          </w:p>
        </w:tc>
        <w:tc>
          <w:tcPr>
            <w:tcW w:w="2264" w:type="dxa"/>
          </w:tcPr>
          <w:p w14:paraId="1E3DE74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47DDE5CF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Observation.effectiveDateTime</w:t>
            </w:r>
            <w:proofErr w:type="spellEnd"/>
          </w:p>
        </w:tc>
        <w:tc>
          <w:tcPr>
            <w:tcW w:w="2025" w:type="dxa"/>
          </w:tcPr>
          <w:p w14:paraId="26C6025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4D3505B6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4ED4BC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issued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4406B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31C1785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 xml:space="preserve">Data e hora da </w:t>
            </w:r>
            <w:r>
              <w:rPr>
                <w:rFonts w:ascii="Verdana" w:hAnsi="Verdana"/>
                <w:sz w:val="17"/>
                <w:szCs w:val="17"/>
              </w:rPr>
              <w:t xml:space="preserve">liberação, </w:t>
            </w:r>
            <w:r w:rsidRPr="003D36BA">
              <w:rPr>
                <w:rFonts w:ascii="Verdana" w:hAnsi="Verdana"/>
                <w:sz w:val="17"/>
                <w:szCs w:val="17"/>
              </w:rPr>
              <w:t>conforme ISO 8601.</w:t>
            </w:r>
          </w:p>
        </w:tc>
        <w:tc>
          <w:tcPr>
            <w:tcW w:w="2264" w:type="dxa"/>
          </w:tcPr>
          <w:p w14:paraId="6632526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338F5CF5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Observation.issued</w:t>
            </w:r>
            <w:proofErr w:type="spellEnd"/>
          </w:p>
        </w:tc>
        <w:tc>
          <w:tcPr>
            <w:tcW w:w="2025" w:type="dxa"/>
          </w:tcPr>
          <w:p w14:paraId="1DEDF74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1596EB6F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28EE90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performer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54BCD0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1..</w:t>
            </w:r>
            <w:r>
              <w:rPr>
                <w:rFonts w:ascii="Verdana" w:hAnsi="Verdana"/>
                <w:i/>
                <w:iCs/>
                <w:sz w:val="17"/>
                <w:szCs w:val="17"/>
              </w:rPr>
              <w:t>*</w:t>
            </w:r>
          </w:p>
        </w:tc>
        <w:tc>
          <w:tcPr>
            <w:tcW w:w="2410" w:type="dxa"/>
          </w:tcPr>
          <w:p w14:paraId="2CDC61BD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264" w:type="dxa"/>
          </w:tcPr>
          <w:p w14:paraId="1D9E51F9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697" w:type="dxa"/>
          </w:tcPr>
          <w:p w14:paraId="5DBB8DC7" w14:textId="77777777" w:rsidR="00B277B1" w:rsidRPr="00F67FC8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i/>
                <w:iCs/>
                <w:sz w:val="17"/>
                <w:szCs w:val="17"/>
              </w:rPr>
              <w:t>Observation.performer</w:t>
            </w:r>
            <w:proofErr w:type="spellEnd"/>
          </w:p>
        </w:tc>
        <w:tc>
          <w:tcPr>
            <w:tcW w:w="2025" w:type="dxa"/>
          </w:tcPr>
          <w:p w14:paraId="7F3B00B4" w14:textId="77777777" w:rsidR="00B277B1" w:rsidRDefault="00B277B1" w:rsidP="009049C3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</w:tr>
      <w:tr w:rsidR="00B277B1" w14:paraId="65EF64B7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9D2C67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valueQuantity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154FA1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A9C790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5FDBDB7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107EF026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Observation.valueQuantity</w:t>
            </w:r>
            <w:proofErr w:type="spellEnd"/>
          </w:p>
        </w:tc>
        <w:tc>
          <w:tcPr>
            <w:tcW w:w="2025" w:type="dxa"/>
          </w:tcPr>
          <w:p w14:paraId="70CF90B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:rsidRPr="00C56AD1" w14:paraId="51866531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F7AF2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valueCodeableConcept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8072982" w14:textId="77777777" w:rsidR="00B277B1" w:rsidRDefault="00B277B1" w:rsidP="009049C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5D03ED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 xml:space="preserve">Valor atribuído ao analito de acordo com o método de análise, de forma qualitativa. RN1: Cada tipo </w:t>
            </w:r>
            <w:r w:rsidRPr="00117D48">
              <w:rPr>
                <w:rFonts w:ascii="Verdana" w:hAnsi="Verdana"/>
                <w:sz w:val="17"/>
                <w:szCs w:val="17"/>
              </w:rPr>
              <w:lastRenderedPageBreak/>
              <w:t>de resultado qualitativo está condicionado ao tipo de diagnóstico laboratorial.</w:t>
            </w:r>
          </w:p>
        </w:tc>
        <w:tc>
          <w:tcPr>
            <w:tcW w:w="2264" w:type="dxa"/>
          </w:tcPr>
          <w:p w14:paraId="4108679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F67FC8">
              <w:rPr>
                <w:rFonts w:ascii="Verdana" w:hAnsi="Verdana"/>
                <w:sz w:val="17"/>
                <w:szCs w:val="17"/>
              </w:rPr>
              <w:lastRenderedPageBreak/>
              <w:t>B</w:t>
            </w:r>
            <w:hyperlink r:id="rId14" w:anchor="/orgs/MS/collections/BRResultadoQualitativoExame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RResultadoQualitativoExame</w:t>
              </w:r>
              <w:proofErr w:type="spellEnd"/>
            </w:hyperlink>
          </w:p>
        </w:tc>
        <w:tc>
          <w:tcPr>
            <w:tcW w:w="2697" w:type="dxa"/>
          </w:tcPr>
          <w:p w14:paraId="7A7A2A38" w14:textId="77777777" w:rsidR="00B277B1" w:rsidRPr="00F67FC8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Observation.valueCodeableConcept</w:t>
            </w:r>
            <w:proofErr w:type="spellEnd"/>
          </w:p>
        </w:tc>
        <w:tc>
          <w:tcPr>
            <w:tcW w:w="2025" w:type="dxa"/>
          </w:tcPr>
          <w:p w14:paraId="3BB2B2E9" w14:textId="77777777" w:rsidR="00B277B1" w:rsidRPr="00EC6E5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5" w:anchor="/orgs/HL7/collections/results-presence-absence-uv-ips/" w:history="1"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Presence Absence - SNOMED CT IPS Free Set</w:t>
              </w:r>
            </w:hyperlink>
          </w:p>
        </w:tc>
      </w:tr>
      <w:tr w:rsidR="00B277B1" w14:paraId="4477BF1D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BE4ECC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interpretation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85B8DC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B5B6AE1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Interpretação qualitativa de um resultado quantitativo. RN3: Cada tipo de interpretação está condicionado ao tipo de diagnóstico laboratorial.</w:t>
            </w:r>
          </w:p>
        </w:tc>
        <w:tc>
          <w:tcPr>
            <w:tcW w:w="2264" w:type="dxa"/>
          </w:tcPr>
          <w:p w14:paraId="3D20142D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6" w:anchor="/orgs/MS/collections/BRResultadoQualitativoExame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RResultadoQualitativoExame</w:t>
              </w:r>
              <w:proofErr w:type="spellEnd"/>
            </w:hyperlink>
          </w:p>
        </w:tc>
        <w:tc>
          <w:tcPr>
            <w:tcW w:w="2697" w:type="dxa"/>
          </w:tcPr>
          <w:p w14:paraId="12B2E568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74177F33" w14:textId="77777777" w:rsidR="00B277B1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17" w:anchor="/orgs/HL7/collections/observation-interpretation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ObservationInterpretationCodes</w:t>
              </w:r>
              <w:proofErr w:type="spellEnd"/>
            </w:hyperlink>
          </w:p>
        </w:tc>
      </w:tr>
      <w:tr w:rsidR="00B277B1" w14:paraId="06DB96BE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0EB917A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38DC4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0..*</w:t>
            </w:r>
          </w:p>
        </w:tc>
        <w:tc>
          <w:tcPr>
            <w:tcW w:w="2410" w:type="dxa"/>
          </w:tcPr>
          <w:p w14:paraId="286732F0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1A19DBE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D1722E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2BA227B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066C6117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32AE0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4ADC1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2EA5C3C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03E149A3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74D299ED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4E67FD47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:rsidRPr="00C56AD1" w14:paraId="64F89A62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D57019" w14:textId="77777777" w:rsidR="00B277B1" w:rsidRPr="006679DA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method.</w:t>
            </w:r>
            <w:r>
              <w:rPr>
                <w:rStyle w:val="constraints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3A202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61F09DC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6679DA">
              <w:rPr>
                <w:rFonts w:ascii="Verdana" w:hAnsi="Verdana"/>
                <w:sz w:val="17"/>
                <w:szCs w:val="17"/>
              </w:rPr>
              <w:t>Método analítico utilizado para determinação do resultado do analito.</w:t>
            </w:r>
          </w:p>
        </w:tc>
        <w:tc>
          <w:tcPr>
            <w:tcW w:w="2264" w:type="dxa"/>
          </w:tcPr>
          <w:p w14:paraId="66E105A6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61A299E7" w14:textId="77777777" w:rsidR="00B277B1" w:rsidRPr="006679DA" w:rsidRDefault="00B277B1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%</w:t>
            </w:r>
            <w:proofErr w:type="spellStart"/>
            <w:proofErr w:type="gramStart"/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terminologies.lookup</w:t>
            </w:r>
            <w:proofErr w:type="spellEnd"/>
            <w:proofErr w:type="gramEnd"/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(</w:t>
            </w:r>
            <w:hyperlink r:id="rId18" w:history="1">
              <w:r w:rsidRPr="00B277B1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http://loinc.org</w:t>
              </w:r>
            </w:hyperlink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,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  <w:r w:rsidRPr="00B277B1">
              <w:rPr>
                <w:rFonts w:ascii="Verdana" w:hAnsi="Verdana"/>
                <w:sz w:val="17"/>
                <w:szCs w:val="17"/>
                <w:lang w:val="en-US"/>
              </w:rPr>
              <w:t>Observation.code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>)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.parameter.where(name=’property’).part.where(name=’METHOD_TYP’).valueString</w:t>
            </w:r>
          </w:p>
        </w:tc>
        <w:tc>
          <w:tcPr>
            <w:tcW w:w="2025" w:type="dxa"/>
          </w:tcPr>
          <w:p w14:paraId="35F722A3" w14:textId="77777777" w:rsidR="00B277B1" w:rsidRPr="003D36BA" w:rsidRDefault="00B277B1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B277B1" w14:paraId="08959767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47934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specimen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E98699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DDD6ED4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Amostra biológica, preparada ou não, que foi submetida ao exame laboratorial. Ex: "soro", "plasma", "sangue". Terminologias externas FHIR v2-0487 e Tipo Amostra GAL.</w:t>
            </w:r>
          </w:p>
        </w:tc>
        <w:tc>
          <w:tcPr>
            <w:tcW w:w="2264" w:type="dxa"/>
          </w:tcPr>
          <w:p w14:paraId="42F18D49" w14:textId="77777777" w:rsidR="00B277B1" w:rsidRPr="009A77D0" w:rsidRDefault="00000000" w:rsidP="009049C3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9" w:anchor="/orgs/MS/sources/BRTipoAmostraGAL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BRTipoAmostraGal</w:t>
              </w:r>
              <w:proofErr w:type="spellEnd"/>
            </w:hyperlink>
          </w:p>
        </w:tc>
        <w:tc>
          <w:tcPr>
            <w:tcW w:w="2697" w:type="dxa"/>
          </w:tcPr>
          <w:p w14:paraId="47C6144B" w14:textId="77777777" w:rsidR="00B277B1" w:rsidRPr="003D36BA" w:rsidRDefault="00000000" w:rsidP="009049C3">
            <w:pPr>
              <w:rPr>
                <w:rFonts w:ascii="Verdana" w:hAnsi="Verdana"/>
                <w:sz w:val="17"/>
                <w:szCs w:val="17"/>
              </w:rPr>
            </w:pPr>
            <w:hyperlink r:id="rId20" w:anchor="/orgs/HL7/collections/ResultsSpecimenTypeSnomedCtIpsFreeSet/" w:history="1">
              <w:proofErr w:type="spellStart"/>
              <w:r w:rsidR="00B277B1"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Observation.specimen</w:t>
              </w:r>
              <w:proofErr w:type="spellEnd"/>
            </w:hyperlink>
          </w:p>
        </w:tc>
        <w:tc>
          <w:tcPr>
            <w:tcW w:w="2025" w:type="dxa"/>
          </w:tcPr>
          <w:p w14:paraId="150554DE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B277B1" w14:paraId="23B843B0" w14:textId="77777777" w:rsidTr="009049C3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DDFA38" w14:textId="77777777" w:rsidR="00B277B1" w:rsidRPr="003D36BA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referenceRange.</w:t>
            </w:r>
            <w:r>
              <w:rPr>
                <w:rStyle w:val="constraints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7D53232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8F3B21B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Faixa de valores de resultado esperada para determinada população de indivíduos.</w:t>
            </w:r>
          </w:p>
        </w:tc>
        <w:tc>
          <w:tcPr>
            <w:tcW w:w="2264" w:type="dxa"/>
          </w:tcPr>
          <w:p w14:paraId="48049F1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7457CA55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6FA19AF" w14:textId="77777777" w:rsidR="00B277B1" w:rsidRDefault="00B277B1" w:rsidP="009049C3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14:paraId="6F098D1A" w14:textId="77777777" w:rsidR="00B277B1" w:rsidRDefault="00B277B1" w:rsidP="00B277B1"/>
    <w:p w14:paraId="5C771A4D" w14:textId="77777777" w:rsidR="00B277B1" w:rsidRDefault="00B277B1" w:rsidP="00B277B1"/>
    <w:p w14:paraId="69BC0E19" w14:textId="77777777" w:rsidR="0001736D" w:rsidRPr="003B6646" w:rsidRDefault="0001736D" w:rsidP="00B277B1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 w:rsidSect="009049C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ara R.">
    <w15:presenceInfo w15:providerId="Windows Live" w15:userId="6bdf1761e5446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646"/>
    <w:rsid w:val="0001736D"/>
    <w:rsid w:val="0006675B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3463AB"/>
    <w:rsid w:val="0035381B"/>
    <w:rsid w:val="00354C32"/>
    <w:rsid w:val="003955DB"/>
    <w:rsid w:val="003B6646"/>
    <w:rsid w:val="00404A8C"/>
    <w:rsid w:val="00483CCE"/>
    <w:rsid w:val="00487E18"/>
    <w:rsid w:val="004A1C99"/>
    <w:rsid w:val="004D437B"/>
    <w:rsid w:val="004F75D4"/>
    <w:rsid w:val="00500915"/>
    <w:rsid w:val="0050409D"/>
    <w:rsid w:val="0051490F"/>
    <w:rsid w:val="00523200"/>
    <w:rsid w:val="00560503"/>
    <w:rsid w:val="005D79A7"/>
    <w:rsid w:val="005E718E"/>
    <w:rsid w:val="00604964"/>
    <w:rsid w:val="00632CE3"/>
    <w:rsid w:val="00654063"/>
    <w:rsid w:val="00683B03"/>
    <w:rsid w:val="006B47EE"/>
    <w:rsid w:val="006C3C4E"/>
    <w:rsid w:val="007176B8"/>
    <w:rsid w:val="00760EB5"/>
    <w:rsid w:val="00795554"/>
    <w:rsid w:val="007E1FFB"/>
    <w:rsid w:val="007F2660"/>
    <w:rsid w:val="0080007D"/>
    <w:rsid w:val="00850AB6"/>
    <w:rsid w:val="008C035B"/>
    <w:rsid w:val="009049C3"/>
    <w:rsid w:val="00943CA7"/>
    <w:rsid w:val="00973A20"/>
    <w:rsid w:val="009B16CA"/>
    <w:rsid w:val="009B2313"/>
    <w:rsid w:val="009E649E"/>
    <w:rsid w:val="00A17D43"/>
    <w:rsid w:val="00A27CFC"/>
    <w:rsid w:val="00A45CB7"/>
    <w:rsid w:val="00A52C56"/>
    <w:rsid w:val="00A74E6E"/>
    <w:rsid w:val="00AA4E5B"/>
    <w:rsid w:val="00B17A27"/>
    <w:rsid w:val="00B17DB1"/>
    <w:rsid w:val="00B277B1"/>
    <w:rsid w:val="00B40037"/>
    <w:rsid w:val="00B7290A"/>
    <w:rsid w:val="00B75426"/>
    <w:rsid w:val="00BA7AC6"/>
    <w:rsid w:val="00BB4E94"/>
    <w:rsid w:val="00BF2592"/>
    <w:rsid w:val="00C42D4B"/>
    <w:rsid w:val="00C56AD1"/>
    <w:rsid w:val="00C96171"/>
    <w:rsid w:val="00CA099E"/>
    <w:rsid w:val="00CA219A"/>
    <w:rsid w:val="00CB7195"/>
    <w:rsid w:val="00CC258D"/>
    <w:rsid w:val="00D01F6E"/>
    <w:rsid w:val="00D637DE"/>
    <w:rsid w:val="00D66D86"/>
    <w:rsid w:val="00D848AF"/>
    <w:rsid w:val="00D95D40"/>
    <w:rsid w:val="00DA6AE5"/>
    <w:rsid w:val="00DB51E6"/>
    <w:rsid w:val="00DE2702"/>
    <w:rsid w:val="00DE2819"/>
    <w:rsid w:val="00DF4AD8"/>
    <w:rsid w:val="00DF6173"/>
    <w:rsid w:val="00E41A95"/>
    <w:rsid w:val="00E55565"/>
    <w:rsid w:val="00E851A3"/>
    <w:rsid w:val="00EA58D8"/>
    <w:rsid w:val="00EB199B"/>
    <w:rsid w:val="00EC4E22"/>
    <w:rsid w:val="00F10182"/>
    <w:rsid w:val="00F60A2E"/>
    <w:rsid w:val="00F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docId w15:val="{48A48E96-EA36-4310-8760-22BEC61B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  <w:style w:type="paragraph" w:styleId="Pr-formataoHTML">
    <w:name w:val="HTML Preformatted"/>
    <w:basedOn w:val="Normal"/>
    <w:link w:val="Pr-formataoHTMLChar"/>
    <w:uiPriority w:val="99"/>
    <w:unhideWhenUsed/>
    <w:rsid w:val="00DA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6AE5"/>
    <w:rPr>
      <w:rFonts w:ascii="Courier New" w:eastAsia="Times New Roman" w:hAnsi="Courier New" w:cs="Courier New"/>
      <w:kern w:val="0"/>
      <w:sz w:val="20"/>
      <w:szCs w:val="20"/>
    </w:rPr>
  </w:style>
  <w:style w:type="paragraph" w:styleId="Reviso">
    <w:name w:val="Revision"/>
    <w:hidden/>
    <w:uiPriority w:val="99"/>
    <w:semiHidden/>
    <w:rsid w:val="00C56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web2.gointerop.com/" TargetMode="External"/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://loinc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clweb2.gointerop.com/" TargetMode="Externa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web2.gointerop.com/" TargetMode="External"/><Relationship Id="rId11" Type="http://schemas.openxmlformats.org/officeDocument/2006/relationships/hyperlink" Target="https://oclweb2.gointerop.com/" TargetMode="External"/><Relationship Id="rId5" Type="http://schemas.openxmlformats.org/officeDocument/2006/relationships/hyperlink" Target="https://oclweb2.gointerop.com/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s://oclweb2.gointerop.com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4</Pages>
  <Words>1007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Jussara R.</cp:lastModifiedBy>
  <cp:revision>8</cp:revision>
  <dcterms:created xsi:type="dcterms:W3CDTF">2023-12-05T03:03:00Z</dcterms:created>
  <dcterms:modified xsi:type="dcterms:W3CDTF">2023-12-12T13:16:00Z</dcterms:modified>
</cp:coreProperties>
</file>