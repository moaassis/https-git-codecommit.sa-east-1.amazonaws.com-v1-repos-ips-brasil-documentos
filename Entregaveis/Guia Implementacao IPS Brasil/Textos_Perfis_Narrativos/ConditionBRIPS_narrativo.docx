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F4A4" w14:textId="44E98AED" w:rsidR="00B40037" w:rsidRPr="003B6646" w:rsidRDefault="003B6646" w:rsidP="003B6646">
      <w:pPr>
        <w:jc w:val="both"/>
        <w:rPr>
          <w:rFonts w:asciiTheme="majorHAnsi" w:hAnsiTheme="majorHAnsi" w:cstheme="majorHAnsi"/>
          <w:b/>
          <w:bCs/>
        </w:rPr>
      </w:pPr>
      <w:proofErr w:type="spellStart"/>
      <w:r w:rsidRPr="00CB7195">
        <w:rPr>
          <w:rFonts w:asciiTheme="majorHAnsi" w:hAnsiTheme="majorHAnsi" w:cstheme="majorHAnsi"/>
          <w:b/>
          <w:bCs/>
          <w:i/>
          <w:iCs/>
        </w:rPr>
        <w:t>Resource</w:t>
      </w:r>
      <w:proofErr w:type="spellEnd"/>
      <w:r w:rsidRPr="003B6646">
        <w:rPr>
          <w:rFonts w:asciiTheme="majorHAnsi" w:hAnsiTheme="majorHAnsi" w:cstheme="majorHAnsi"/>
          <w:b/>
          <w:bCs/>
        </w:rPr>
        <w:t xml:space="preserve"> </w:t>
      </w:r>
      <w:r w:rsidRPr="00CB7195">
        <w:rPr>
          <w:rFonts w:asciiTheme="majorHAnsi" w:hAnsiTheme="majorHAnsi" w:cstheme="majorHAnsi"/>
          <w:b/>
          <w:bCs/>
          <w:i/>
          <w:iCs/>
        </w:rPr>
        <w:t>Profile</w:t>
      </w:r>
      <w:r w:rsidRPr="003B6646">
        <w:rPr>
          <w:rFonts w:asciiTheme="majorHAnsi" w:hAnsiTheme="majorHAnsi" w:cstheme="majorHAnsi"/>
          <w:b/>
          <w:bCs/>
        </w:rPr>
        <w:t xml:space="preserve">: </w:t>
      </w:r>
      <w:proofErr w:type="spellStart"/>
      <w:r w:rsidR="006B5E6F">
        <w:rPr>
          <w:rFonts w:asciiTheme="majorHAnsi" w:hAnsiTheme="majorHAnsi" w:cstheme="majorHAnsi"/>
          <w:b/>
          <w:bCs/>
        </w:rPr>
        <w:t>ConditionBRIPS</w:t>
      </w:r>
      <w:proofErr w:type="spellEnd"/>
    </w:p>
    <w:tbl>
      <w:tblPr>
        <w:tblStyle w:val="Tabelacomgrade"/>
        <w:tblW w:w="8642" w:type="dxa"/>
        <w:tblLook w:val="04A0" w:firstRow="1" w:lastRow="0" w:firstColumn="1" w:lastColumn="0" w:noHBand="0" w:noVBand="1"/>
      </w:tblPr>
      <w:tblGrid>
        <w:gridCol w:w="6799"/>
        <w:gridCol w:w="1843"/>
      </w:tblGrid>
      <w:tr w:rsidR="003B6646" w:rsidRPr="003B6646" w14:paraId="7621514E" w14:textId="77777777" w:rsidTr="00EA58D8">
        <w:tc>
          <w:tcPr>
            <w:tcW w:w="6799" w:type="dxa"/>
          </w:tcPr>
          <w:p w14:paraId="10CF153E" w14:textId="61F35C24"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rPr>
              <w:t>URL Canônica:</w:t>
            </w:r>
            <w:r w:rsidRPr="00161D81">
              <w:rPr>
                <w:rFonts w:asciiTheme="majorHAnsi" w:hAnsiTheme="majorHAnsi" w:cstheme="majorHAnsi"/>
              </w:rPr>
              <w:t xml:space="preserve"> </w:t>
            </w:r>
            <w:hyperlink r:id="rId5" w:history="1">
              <w:r w:rsidR="006B5E6F" w:rsidRPr="006B5E6F">
                <w:rPr>
                  <w:rStyle w:val="Hyperlink"/>
                  <w:rFonts w:asciiTheme="majorHAnsi" w:hAnsiTheme="majorHAnsi" w:cstheme="majorHAnsi"/>
                  <w:sz w:val="20"/>
                  <w:szCs w:val="20"/>
                </w:rPr>
                <w:t>https://ips.saude.gov.br/StructureDefinition/ConditionBRIPS</w:t>
              </w:r>
            </w:hyperlink>
          </w:p>
        </w:tc>
        <w:tc>
          <w:tcPr>
            <w:tcW w:w="1843" w:type="dxa"/>
          </w:tcPr>
          <w:p w14:paraId="736EA0F2" w14:textId="1B50712E" w:rsidR="003B6646" w:rsidRPr="003B664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Versão</w:t>
            </w:r>
            <w:r w:rsidRPr="003B6646">
              <w:rPr>
                <w:rFonts w:asciiTheme="majorHAnsi" w:hAnsiTheme="majorHAnsi" w:cstheme="majorHAnsi"/>
                <w:sz w:val="20"/>
                <w:szCs w:val="20"/>
              </w:rPr>
              <w:t>:</w:t>
            </w:r>
            <w:r w:rsidR="00C96171">
              <w:rPr>
                <w:rFonts w:asciiTheme="majorHAnsi" w:hAnsiTheme="majorHAnsi" w:cstheme="majorHAnsi"/>
                <w:sz w:val="20"/>
                <w:szCs w:val="20"/>
              </w:rPr>
              <w:t xml:space="preserve"> </w:t>
            </w:r>
            <w:r w:rsidR="00500915">
              <w:rPr>
                <w:rFonts w:asciiTheme="majorHAnsi" w:hAnsiTheme="majorHAnsi" w:cstheme="majorHAnsi"/>
                <w:sz w:val="20"/>
                <w:szCs w:val="20"/>
              </w:rPr>
              <w:t>0.0.1</w:t>
            </w:r>
          </w:p>
        </w:tc>
      </w:tr>
      <w:tr w:rsidR="003B6646" w:rsidRPr="003B6646" w14:paraId="6BF5DD3C" w14:textId="77777777" w:rsidTr="00EA58D8">
        <w:tc>
          <w:tcPr>
            <w:tcW w:w="6799" w:type="dxa"/>
          </w:tcPr>
          <w:p w14:paraId="77392507" w14:textId="1D17FC51" w:rsidR="003B6646" w:rsidRPr="003B664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Ativo desde</w:t>
            </w:r>
            <w:r w:rsidRPr="003B6646">
              <w:rPr>
                <w:rFonts w:asciiTheme="majorHAnsi" w:hAnsiTheme="majorHAnsi" w:cstheme="majorHAnsi"/>
                <w:sz w:val="20"/>
                <w:szCs w:val="20"/>
              </w:rPr>
              <w:t xml:space="preserve"> </w:t>
            </w:r>
            <w:r w:rsidR="007E1FFB" w:rsidRPr="007E1FFB">
              <w:rPr>
                <w:rFonts w:asciiTheme="majorHAnsi" w:hAnsiTheme="majorHAnsi" w:cstheme="majorHAnsi"/>
                <w:sz w:val="20"/>
                <w:szCs w:val="20"/>
              </w:rPr>
              <w:t>2023-</w:t>
            </w:r>
            <w:r w:rsidR="006B5E6F">
              <w:rPr>
                <w:rFonts w:asciiTheme="majorHAnsi" w:hAnsiTheme="majorHAnsi" w:cstheme="majorHAnsi"/>
                <w:sz w:val="20"/>
                <w:szCs w:val="20"/>
              </w:rPr>
              <w:t>12</w:t>
            </w:r>
            <w:r w:rsidR="007E1FFB" w:rsidRPr="007E1FFB">
              <w:rPr>
                <w:rFonts w:asciiTheme="majorHAnsi" w:hAnsiTheme="majorHAnsi" w:cstheme="majorHAnsi"/>
                <w:sz w:val="20"/>
                <w:szCs w:val="20"/>
              </w:rPr>
              <w:t>-06</w:t>
            </w:r>
          </w:p>
        </w:tc>
        <w:tc>
          <w:tcPr>
            <w:tcW w:w="1843" w:type="dxa"/>
          </w:tcPr>
          <w:p w14:paraId="664E7BF2" w14:textId="2B05E368"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sz w:val="20"/>
                <w:szCs w:val="20"/>
              </w:rPr>
              <w:t>Nome computável</w:t>
            </w:r>
            <w:r w:rsidRPr="003B6646">
              <w:rPr>
                <w:rFonts w:asciiTheme="majorHAnsi" w:hAnsiTheme="majorHAnsi" w:cstheme="majorHAnsi"/>
                <w:sz w:val="20"/>
                <w:szCs w:val="20"/>
              </w:rPr>
              <w:t>:</w:t>
            </w:r>
            <w:r w:rsidR="00C96171" w:rsidRPr="00C96171">
              <w:rPr>
                <w:rFonts w:asciiTheme="majorHAnsi" w:hAnsiTheme="majorHAnsi" w:cstheme="majorHAnsi"/>
                <w:sz w:val="20"/>
                <w:szCs w:val="20"/>
              </w:rPr>
              <w:t xml:space="preserve"> </w:t>
            </w:r>
            <w:proofErr w:type="spellStart"/>
            <w:r w:rsidR="006B5E6F" w:rsidRPr="006B5E6F">
              <w:rPr>
                <w:rFonts w:asciiTheme="majorHAnsi" w:hAnsiTheme="majorHAnsi" w:cstheme="majorHAnsi"/>
                <w:sz w:val="20"/>
                <w:szCs w:val="20"/>
              </w:rPr>
              <w:t>ConditionBRIPS</w:t>
            </w:r>
            <w:proofErr w:type="spellEnd"/>
          </w:p>
        </w:tc>
      </w:tr>
    </w:tbl>
    <w:p w14:paraId="52353D55" w14:textId="77777777" w:rsidR="00CB7195" w:rsidRDefault="00CB7195" w:rsidP="003B6646">
      <w:pPr>
        <w:jc w:val="both"/>
        <w:rPr>
          <w:rFonts w:asciiTheme="majorHAnsi" w:hAnsiTheme="majorHAnsi" w:cstheme="majorHAnsi"/>
          <w:sz w:val="20"/>
          <w:szCs w:val="20"/>
        </w:rPr>
      </w:pPr>
    </w:p>
    <w:p w14:paraId="59F2AA05" w14:textId="63889C5B" w:rsidR="00B3204C" w:rsidRDefault="00B3204C" w:rsidP="003B6646">
      <w:pPr>
        <w:jc w:val="both"/>
        <w:rPr>
          <w:rFonts w:asciiTheme="majorHAnsi" w:hAnsiTheme="majorHAnsi" w:cstheme="majorHAnsi"/>
          <w:sz w:val="20"/>
          <w:szCs w:val="20"/>
        </w:rPr>
      </w:pPr>
      <w:r>
        <w:rPr>
          <w:rFonts w:asciiTheme="majorHAnsi" w:hAnsiTheme="majorHAnsi" w:cstheme="majorHAnsi"/>
          <w:sz w:val="20"/>
          <w:szCs w:val="20"/>
        </w:rPr>
        <w:t xml:space="preserve"> </w:t>
      </w:r>
    </w:p>
    <w:p w14:paraId="24BF0A12" w14:textId="02914FD7" w:rsidR="00161D81" w:rsidRPr="00161D81" w:rsidRDefault="006B5E6F" w:rsidP="00500915">
      <w:pPr>
        <w:jc w:val="both"/>
        <w:rPr>
          <w:rFonts w:asciiTheme="majorHAnsi" w:hAnsiTheme="majorHAnsi" w:cstheme="majorHAnsi"/>
          <w:sz w:val="20"/>
          <w:szCs w:val="20"/>
        </w:rPr>
      </w:pPr>
      <w:r w:rsidRPr="006B5E6F">
        <w:rPr>
          <w:rFonts w:asciiTheme="majorHAnsi" w:hAnsiTheme="majorHAnsi" w:cstheme="majorHAnsi"/>
          <w:sz w:val="20"/>
          <w:szCs w:val="20"/>
        </w:rPr>
        <w:t xml:space="preserve">Este perfil representa as restrições aplicadas ao recurso Condição pelo Guia de Implementação FHIR do Resumo Internacional do Paciente (IPS). Um registro de um problema é representado no resumo do paciente como uma instância do recurso Condição restringido por esse </w:t>
      </w:r>
      <w:del w:id="0" w:author="Jussara R." w:date="2023-12-15T10:12:00Z">
        <w:r w:rsidRPr="006B5E6F" w:rsidDel="00A3601F">
          <w:rPr>
            <w:rFonts w:asciiTheme="majorHAnsi" w:hAnsiTheme="majorHAnsi" w:cstheme="majorHAnsi"/>
            <w:sz w:val="20"/>
            <w:szCs w:val="20"/>
          </w:rPr>
          <w:delText>perfil.</w:delText>
        </w:r>
        <w:r w:rsidR="00500915" w:rsidDel="00A3601F">
          <w:rPr>
            <w:rFonts w:asciiTheme="majorHAnsi" w:hAnsiTheme="majorHAnsi" w:cstheme="majorHAnsi"/>
            <w:sz w:val="20"/>
            <w:szCs w:val="20"/>
          </w:rPr>
          <w:delText>.</w:delText>
        </w:r>
      </w:del>
      <w:ins w:id="1" w:author="Jussara R." w:date="2023-12-15T10:12:00Z">
        <w:r w:rsidR="00A3601F" w:rsidRPr="006B5E6F">
          <w:rPr>
            <w:rFonts w:asciiTheme="majorHAnsi" w:hAnsiTheme="majorHAnsi" w:cstheme="majorHAnsi"/>
            <w:sz w:val="20"/>
            <w:szCs w:val="20"/>
          </w:rPr>
          <w:t>perfil.</w:t>
        </w:r>
      </w:ins>
    </w:p>
    <w:p w14:paraId="1E9EAFB9" w14:textId="68D0C6C3" w:rsidR="003B6646" w:rsidRPr="003B6646" w:rsidRDefault="003B6646" w:rsidP="00C96171">
      <w:pPr>
        <w:jc w:val="both"/>
        <w:rPr>
          <w:rFonts w:asciiTheme="majorHAnsi" w:hAnsiTheme="majorHAnsi" w:cstheme="majorHAnsi"/>
          <w:b/>
          <w:bCs/>
        </w:rPr>
      </w:pPr>
      <w:r w:rsidRPr="003B6646">
        <w:rPr>
          <w:rFonts w:asciiTheme="majorHAnsi" w:hAnsiTheme="majorHAnsi" w:cstheme="majorHAnsi"/>
          <w:b/>
          <w:bCs/>
        </w:rPr>
        <w:t>Escopo/Uso</w:t>
      </w:r>
    </w:p>
    <w:p w14:paraId="4A8B0140" w14:textId="55D806C6" w:rsidR="006B5E6F" w:rsidRDefault="006B5E6F" w:rsidP="006B5E6F">
      <w:pPr>
        <w:jc w:val="both"/>
        <w:rPr>
          <w:ins w:id="2" w:author="Jussara R." w:date="2023-12-15T10:18:00Z"/>
          <w:rFonts w:asciiTheme="majorHAnsi" w:hAnsiTheme="majorHAnsi" w:cstheme="majorHAnsi"/>
          <w:sz w:val="20"/>
          <w:szCs w:val="20"/>
        </w:rPr>
      </w:pPr>
      <w:r w:rsidRPr="006B5E6F">
        <w:rPr>
          <w:rFonts w:asciiTheme="majorHAnsi" w:hAnsiTheme="majorHAnsi" w:cstheme="majorHAnsi"/>
          <w:sz w:val="20"/>
          <w:szCs w:val="20"/>
        </w:rPr>
        <w:t xml:space="preserve">Este recurso é usado para registrar informações detalhadas sobre uma condição, problema, diagnóstico ou outro evento, situação, problema ou conceito clínico que atingiu um nível de preocupação. A condição pode ser um diagnóstico pontual no contexto de um encontro, pode ser um item da Lista de Problemas do profissional ou pode ser uma preocupação que não existe na Lista de Problemas do profissional. Muitas vezes, uma condição trata-se da avaliação e afirmação de um médico sobre um aspecto específico do estado de saúde de um paciente. Pode ser usado para registrar informações sobre uma doença/doença identificada a partir da aplicação do raciocínio clínico sobre os achados patológicos e fisiopatológicos (diagnóstico), ou identificação de problemas/situações de saúde que um profissional considera prejudiciais, potencialmente prejudiciais e que podem ser investigadas e gerenciadas (problema) ou outro problema/situação de saúde que possa exigir </w:t>
      </w:r>
      <w:del w:id="3" w:author="Jussara R." w:date="2023-12-15T10:15:00Z">
        <w:r w:rsidRPr="006B5E6F" w:rsidDel="00A3601F">
          <w:rPr>
            <w:rFonts w:asciiTheme="majorHAnsi" w:hAnsiTheme="majorHAnsi" w:cstheme="majorHAnsi"/>
            <w:sz w:val="20"/>
            <w:szCs w:val="20"/>
          </w:rPr>
          <w:delText xml:space="preserve">monitorização </w:delText>
        </w:r>
      </w:del>
      <w:ins w:id="4" w:author="Jussara R." w:date="2023-12-15T10:15:00Z">
        <w:r w:rsidR="00A3601F" w:rsidRPr="006B5E6F">
          <w:rPr>
            <w:rFonts w:asciiTheme="majorHAnsi" w:hAnsiTheme="majorHAnsi" w:cstheme="majorHAnsi"/>
            <w:sz w:val="20"/>
            <w:szCs w:val="20"/>
          </w:rPr>
          <w:t>monitor</w:t>
        </w:r>
        <w:r w:rsidR="00A3601F">
          <w:rPr>
            <w:rFonts w:asciiTheme="majorHAnsi" w:hAnsiTheme="majorHAnsi" w:cstheme="majorHAnsi"/>
            <w:sz w:val="20"/>
            <w:szCs w:val="20"/>
          </w:rPr>
          <w:t xml:space="preserve">amento </w:t>
        </w:r>
      </w:ins>
      <w:r w:rsidRPr="006B5E6F">
        <w:rPr>
          <w:rFonts w:asciiTheme="majorHAnsi" w:hAnsiTheme="majorHAnsi" w:cstheme="majorHAnsi"/>
          <w:sz w:val="20"/>
          <w:szCs w:val="20"/>
        </w:rPr>
        <w:t>e/ou gestão contínua (problema/preocupação de saúde).</w:t>
      </w:r>
    </w:p>
    <w:p w14:paraId="5A63304A" w14:textId="77777777" w:rsidR="00A3601F" w:rsidRDefault="00A3601F" w:rsidP="00A3601F">
      <w:pPr>
        <w:jc w:val="both"/>
        <w:rPr>
          <w:ins w:id="5" w:author="Jussara R." w:date="2023-12-15T10:20:00Z"/>
          <w:rFonts w:asciiTheme="majorHAnsi" w:hAnsiTheme="majorHAnsi" w:cstheme="majorHAnsi"/>
          <w:b/>
          <w:bCs/>
        </w:rPr>
      </w:pPr>
      <w:ins w:id="6" w:author="Jussara R." w:date="2023-12-15T10:19:00Z">
        <w:r w:rsidRPr="003B6646">
          <w:rPr>
            <w:rFonts w:asciiTheme="majorHAnsi" w:hAnsiTheme="majorHAnsi" w:cstheme="majorHAnsi"/>
            <w:b/>
            <w:bCs/>
          </w:rPr>
          <w:t>Uso indevido</w:t>
        </w:r>
      </w:ins>
    </w:p>
    <w:p w14:paraId="3D1F7371" w14:textId="0F04096A" w:rsidR="00A3601F" w:rsidRPr="009B23C6" w:rsidDel="00A3601F" w:rsidRDefault="009B23C6" w:rsidP="006B5E6F">
      <w:pPr>
        <w:jc w:val="both"/>
        <w:rPr>
          <w:del w:id="7" w:author="Jussara R." w:date="2023-12-15T10:18:00Z"/>
          <w:rFonts w:asciiTheme="majorHAnsi" w:hAnsiTheme="majorHAnsi" w:cstheme="majorHAnsi"/>
          <w:rPrChange w:id="8" w:author="Jussara R." w:date="2023-12-15T10:22:00Z">
            <w:rPr>
              <w:del w:id="9" w:author="Jussara R." w:date="2023-12-15T10:18:00Z"/>
              <w:rFonts w:asciiTheme="majorHAnsi" w:hAnsiTheme="majorHAnsi" w:cstheme="majorHAnsi"/>
              <w:sz w:val="20"/>
              <w:szCs w:val="20"/>
            </w:rPr>
          </w:rPrChange>
        </w:rPr>
      </w:pPr>
      <w:ins w:id="10" w:author="Jussara R." w:date="2023-12-15T10:21:00Z">
        <w:r>
          <w:rPr>
            <w:rFonts w:asciiTheme="majorHAnsi" w:hAnsiTheme="majorHAnsi" w:cstheme="majorHAnsi"/>
          </w:rPr>
          <w:t>O</w:t>
        </w:r>
      </w:ins>
      <w:ins w:id="11" w:author="Jussara R." w:date="2023-12-15T10:20:00Z">
        <w:r w:rsidRPr="009B23C6">
          <w:rPr>
            <w:rFonts w:asciiTheme="majorHAnsi" w:hAnsiTheme="majorHAnsi" w:cstheme="majorHAnsi"/>
            <w:rPrChange w:id="12" w:author="Jussara R." w:date="2023-12-15T10:21:00Z">
              <w:rPr>
                <w:rFonts w:asciiTheme="majorHAnsi" w:hAnsiTheme="majorHAnsi" w:cstheme="majorHAnsi"/>
                <w:b/>
                <w:bCs/>
              </w:rPr>
            </w:rPrChange>
          </w:rPr>
          <w:t xml:space="preserve"> recurso “Condition” </w:t>
        </w:r>
      </w:ins>
      <w:ins w:id="13" w:author="Jussara R." w:date="2023-12-15T10:21:00Z">
        <w:r>
          <w:rPr>
            <w:rFonts w:asciiTheme="majorHAnsi" w:hAnsiTheme="majorHAnsi" w:cstheme="majorHAnsi"/>
          </w:rPr>
          <w:t xml:space="preserve">não deve ser utilizado </w:t>
        </w:r>
      </w:ins>
      <w:ins w:id="14" w:author="Jussara R." w:date="2023-12-15T10:20:00Z">
        <w:r w:rsidRPr="009B23C6">
          <w:rPr>
            <w:rFonts w:asciiTheme="majorHAnsi" w:hAnsiTheme="majorHAnsi" w:cstheme="majorHAnsi"/>
            <w:rPrChange w:id="15" w:author="Jussara R." w:date="2023-12-15T10:21:00Z">
              <w:rPr>
                <w:rFonts w:asciiTheme="majorHAnsi" w:hAnsiTheme="majorHAnsi" w:cstheme="majorHAnsi"/>
                <w:b/>
                <w:bCs/>
              </w:rPr>
            </w:rPrChange>
          </w:rPr>
          <w:t>para registrar informações que não são condições de saúde ou diagnósticos, com</w:t>
        </w:r>
      </w:ins>
      <w:ins w:id="16" w:author="Jussara R." w:date="2023-12-15T10:21:00Z">
        <w:r>
          <w:rPr>
            <w:rFonts w:asciiTheme="majorHAnsi" w:hAnsiTheme="majorHAnsi" w:cstheme="majorHAnsi"/>
          </w:rPr>
          <w:t xml:space="preserve">o </w:t>
        </w:r>
      </w:ins>
      <w:ins w:id="17" w:author="Jussara R." w:date="2023-12-15T10:20:00Z">
        <w:r w:rsidRPr="009B23C6">
          <w:rPr>
            <w:rFonts w:asciiTheme="majorHAnsi" w:hAnsiTheme="majorHAnsi" w:cstheme="majorHAnsi"/>
            <w:rPrChange w:id="18" w:author="Jussara R." w:date="2023-12-15T10:21:00Z">
              <w:rPr>
                <w:rFonts w:asciiTheme="majorHAnsi" w:hAnsiTheme="majorHAnsi" w:cstheme="majorHAnsi"/>
                <w:b/>
                <w:bCs/>
              </w:rPr>
            </w:rPrChange>
          </w:rPr>
          <w:t>eventos clínicos ou procedimentos.</w:t>
        </w:r>
      </w:ins>
    </w:p>
    <w:p w14:paraId="6C8CA7CF" w14:textId="52722A3F" w:rsidR="003B6646" w:rsidRPr="00EC4E22" w:rsidRDefault="006B5E6F" w:rsidP="003B6646">
      <w:pPr>
        <w:jc w:val="both"/>
        <w:rPr>
          <w:rFonts w:asciiTheme="majorHAnsi" w:hAnsiTheme="majorHAnsi" w:cstheme="majorHAnsi"/>
          <w:color w:val="FF0000"/>
          <w:sz w:val="20"/>
          <w:szCs w:val="20"/>
        </w:rPr>
      </w:pPr>
      <w:del w:id="19" w:author="Jussara R." w:date="2023-12-15T10:18:00Z">
        <w:r w:rsidDel="00A3601F">
          <w:rPr>
            <w:rFonts w:asciiTheme="majorHAnsi" w:hAnsiTheme="majorHAnsi" w:cstheme="majorHAnsi"/>
            <w:b/>
            <w:bCs/>
          </w:rPr>
          <w:delText xml:space="preserve"> </w:delText>
        </w:r>
      </w:del>
    </w:p>
    <w:p w14:paraId="6B0EA922" w14:textId="681F0A12" w:rsidR="003B6646" w:rsidRPr="003B6646" w:rsidRDefault="003B6646" w:rsidP="003B6646">
      <w:pPr>
        <w:jc w:val="both"/>
        <w:rPr>
          <w:rFonts w:asciiTheme="majorHAnsi" w:hAnsiTheme="majorHAnsi" w:cstheme="majorHAnsi"/>
          <w:b/>
          <w:bCs/>
        </w:rPr>
      </w:pPr>
      <w:r w:rsidRPr="003B6646">
        <w:rPr>
          <w:rFonts w:asciiTheme="majorHAnsi" w:hAnsiTheme="majorHAnsi" w:cstheme="majorHAnsi"/>
          <w:b/>
          <w:bCs/>
        </w:rPr>
        <w:t>Caso</w:t>
      </w:r>
      <w:r w:rsidR="00BF2592">
        <w:rPr>
          <w:rFonts w:asciiTheme="majorHAnsi" w:hAnsiTheme="majorHAnsi" w:cstheme="majorHAnsi"/>
          <w:b/>
          <w:bCs/>
        </w:rPr>
        <w:t>s</w:t>
      </w:r>
      <w:r w:rsidRPr="003B6646">
        <w:rPr>
          <w:rFonts w:asciiTheme="majorHAnsi" w:hAnsiTheme="majorHAnsi" w:cstheme="majorHAnsi"/>
          <w:b/>
          <w:bCs/>
        </w:rPr>
        <w:t xml:space="preserve"> de uso</w:t>
      </w:r>
    </w:p>
    <w:p w14:paraId="3A109F79" w14:textId="07ED8D35" w:rsidR="006B5E6F" w:rsidRDefault="006B5E6F" w:rsidP="006B5E6F">
      <w:pPr>
        <w:jc w:val="both"/>
        <w:rPr>
          <w:rFonts w:asciiTheme="majorHAnsi" w:hAnsiTheme="majorHAnsi" w:cstheme="majorHAnsi"/>
          <w:sz w:val="20"/>
          <w:szCs w:val="20"/>
        </w:rPr>
      </w:pPr>
      <w:r>
        <w:rPr>
          <w:rFonts w:asciiTheme="majorHAnsi" w:hAnsiTheme="majorHAnsi" w:cstheme="majorHAnsi"/>
          <w:sz w:val="20"/>
          <w:szCs w:val="20"/>
        </w:rPr>
        <w:t>Na construção do Sumário do Paciente os diagnósticos ativos descritos na lista de problemas do Registro de Atendimento Clínico (RAC) do último ano a partir da solicitação de geração do sumário serão exibidos no Sumário do Paciente.</w:t>
      </w:r>
    </w:p>
    <w:p w14:paraId="13C9B92B" w14:textId="5C1A95FD" w:rsidR="003B6646" w:rsidRPr="006B5E6F" w:rsidDel="005D477A" w:rsidRDefault="006B5E6F" w:rsidP="003B6646">
      <w:pPr>
        <w:jc w:val="both"/>
        <w:rPr>
          <w:del w:id="20" w:author="Jussara R." w:date="2023-12-15T10:30:00Z"/>
          <w:rFonts w:asciiTheme="majorHAnsi" w:hAnsiTheme="majorHAnsi" w:cstheme="majorHAnsi"/>
          <w:sz w:val="20"/>
          <w:szCs w:val="20"/>
        </w:rPr>
      </w:pPr>
      <w:r>
        <w:rPr>
          <w:rFonts w:asciiTheme="majorHAnsi" w:hAnsiTheme="majorHAnsi" w:cstheme="majorHAnsi"/>
          <w:sz w:val="20"/>
          <w:szCs w:val="20"/>
        </w:rPr>
        <w:t>A regra para os diagnósticos de internações hospitalares será definida quando estes dados estiverem disponíveis na RDNS.</w:t>
      </w:r>
    </w:p>
    <w:p w14:paraId="0012C416" w14:textId="77777777" w:rsidR="006B5E6F" w:rsidRPr="003B6646" w:rsidRDefault="006B5E6F" w:rsidP="003B6646">
      <w:pPr>
        <w:jc w:val="both"/>
        <w:rPr>
          <w:rFonts w:asciiTheme="majorHAnsi" w:hAnsiTheme="majorHAnsi" w:cstheme="majorHAnsi"/>
          <w:b/>
          <w:bCs/>
        </w:rPr>
      </w:pPr>
    </w:p>
    <w:p w14:paraId="4A99334A" w14:textId="77777777" w:rsidR="001A53B9" w:rsidRPr="001A53B9" w:rsidRDefault="001A53B9" w:rsidP="003B6646">
      <w:pPr>
        <w:jc w:val="both"/>
        <w:rPr>
          <w:rFonts w:asciiTheme="majorHAnsi" w:hAnsiTheme="majorHAnsi" w:cstheme="majorHAnsi"/>
          <w:b/>
          <w:bCs/>
        </w:rPr>
      </w:pPr>
      <w:r w:rsidRPr="001A53B9">
        <w:rPr>
          <w:rFonts w:asciiTheme="majorHAnsi" w:hAnsiTheme="majorHAnsi" w:cstheme="majorHAnsi"/>
          <w:b/>
          <w:bCs/>
        </w:rPr>
        <w:t>Extensões</w:t>
      </w:r>
    </w:p>
    <w:p w14:paraId="72518D60" w14:textId="3244FD6E" w:rsidR="001A53B9" w:rsidRDefault="00CA099E" w:rsidP="003B6646">
      <w:pPr>
        <w:jc w:val="both"/>
        <w:rPr>
          <w:rFonts w:asciiTheme="majorHAnsi" w:hAnsiTheme="majorHAnsi" w:cstheme="majorHAnsi"/>
          <w:sz w:val="20"/>
          <w:szCs w:val="20"/>
        </w:rPr>
      </w:pPr>
      <w:r>
        <w:rPr>
          <w:rFonts w:asciiTheme="majorHAnsi" w:hAnsiTheme="majorHAnsi" w:cstheme="majorHAnsi"/>
          <w:sz w:val="20"/>
          <w:szCs w:val="20"/>
        </w:rPr>
        <w:t>Este perfil não possui extensões.</w:t>
      </w:r>
    </w:p>
    <w:p w14:paraId="3DA98081" w14:textId="77777777" w:rsidR="003B6646" w:rsidRPr="00CB7195" w:rsidRDefault="003B6646" w:rsidP="003B6646">
      <w:pPr>
        <w:jc w:val="both"/>
        <w:rPr>
          <w:rFonts w:asciiTheme="majorHAnsi" w:hAnsiTheme="majorHAnsi" w:cstheme="majorHAnsi"/>
          <w:b/>
          <w:bCs/>
        </w:rPr>
      </w:pPr>
      <w:r w:rsidRPr="00CB7195">
        <w:rPr>
          <w:rFonts w:asciiTheme="majorHAnsi" w:hAnsiTheme="majorHAnsi" w:cstheme="majorHAnsi"/>
          <w:b/>
          <w:bCs/>
        </w:rPr>
        <w:t>Limites e Relacionamentos</w:t>
      </w:r>
    </w:p>
    <w:p w14:paraId="69F26708" w14:textId="477B1816" w:rsidR="009B23C6" w:rsidRPr="009B23C6" w:rsidRDefault="009B23C6" w:rsidP="009B23C6">
      <w:pPr>
        <w:jc w:val="both"/>
        <w:rPr>
          <w:ins w:id="21" w:author="Jussara R." w:date="2023-12-15T10:24:00Z"/>
          <w:rFonts w:asciiTheme="majorHAnsi" w:hAnsiTheme="majorHAnsi" w:cstheme="majorHAnsi"/>
          <w:sz w:val="20"/>
          <w:szCs w:val="20"/>
        </w:rPr>
      </w:pPr>
      <w:bookmarkStart w:id="22" w:name="OLE_LINK1"/>
      <w:ins w:id="23" w:author="Jussara R." w:date="2023-12-15T10:24:00Z">
        <w:r w:rsidRPr="009B23C6">
          <w:rPr>
            <w:rFonts w:asciiTheme="majorHAnsi" w:hAnsiTheme="majorHAnsi" w:cstheme="majorHAnsi"/>
            <w:sz w:val="20"/>
            <w:szCs w:val="20"/>
          </w:rPr>
          <w:t xml:space="preserve">O recurso de condição pode ser referenciado por outros recursos como "motivos" para uma ação (por exemplo, Solicitação de medicamento, Procedimento, </w:t>
        </w:r>
        <w:proofErr w:type="spellStart"/>
        <w:proofErr w:type="gramStart"/>
        <w:r w:rsidRPr="009B23C6">
          <w:rPr>
            <w:rFonts w:asciiTheme="majorHAnsi" w:hAnsiTheme="majorHAnsi" w:cstheme="majorHAnsi"/>
            <w:sz w:val="20"/>
            <w:szCs w:val="20"/>
          </w:rPr>
          <w:t>ServiceRequest</w:t>
        </w:r>
        <w:proofErr w:type="spellEnd"/>
        <w:r w:rsidRPr="009B23C6">
          <w:rPr>
            <w:rFonts w:asciiTheme="majorHAnsi" w:hAnsiTheme="majorHAnsi" w:cstheme="majorHAnsi"/>
            <w:sz w:val="20"/>
            <w:szCs w:val="20"/>
          </w:rPr>
          <w:t>, etc.</w:t>
        </w:r>
        <w:proofErr w:type="gramEnd"/>
        <w:r w:rsidRPr="009B23C6">
          <w:rPr>
            <w:rFonts w:asciiTheme="majorHAnsi" w:hAnsiTheme="majorHAnsi" w:cstheme="majorHAnsi"/>
            <w:sz w:val="20"/>
            <w:szCs w:val="20"/>
          </w:rPr>
          <w:t>)</w:t>
        </w:r>
      </w:ins>
    </w:p>
    <w:bookmarkEnd w:id="22"/>
    <w:p w14:paraId="0472202A" w14:textId="084B0CBB" w:rsidR="009B23C6" w:rsidRPr="009B23C6" w:rsidRDefault="009B23C6" w:rsidP="009B23C6">
      <w:pPr>
        <w:jc w:val="both"/>
        <w:rPr>
          <w:ins w:id="24" w:author="Jussara R." w:date="2023-12-15T10:24:00Z"/>
          <w:rFonts w:asciiTheme="majorHAnsi" w:hAnsiTheme="majorHAnsi" w:cstheme="majorHAnsi"/>
          <w:sz w:val="20"/>
          <w:szCs w:val="20"/>
        </w:rPr>
      </w:pPr>
      <w:ins w:id="25" w:author="Jussara R." w:date="2023-12-15T10:24:00Z">
        <w:r w:rsidRPr="009B23C6">
          <w:rPr>
            <w:rFonts w:asciiTheme="majorHAnsi" w:hAnsiTheme="majorHAnsi" w:cstheme="majorHAnsi"/>
            <w:sz w:val="20"/>
            <w:szCs w:val="20"/>
          </w:rPr>
          <w:t>Este recurso normalmente não é usado para registrar informações sobre informações subjetivas e objetivas que possam levar ao registro de um recurso de Condição. Tais sinais e sintomas são normalmente capturados usando o recurso Observação; embora em alguns casos um sintoma persistente, por ex. febre, dor de cabeça pode ser capturada como uma condição antes que um diagnóstico definitivo possa ser discernido por um médico. Num cenário de interna</w:t>
        </w:r>
      </w:ins>
      <w:ins w:id="26" w:author="Jussara R." w:date="2023-12-15T10:25:00Z">
        <w:r>
          <w:rPr>
            <w:rFonts w:asciiTheme="majorHAnsi" w:hAnsiTheme="majorHAnsi" w:cstheme="majorHAnsi"/>
            <w:sz w:val="20"/>
            <w:szCs w:val="20"/>
          </w:rPr>
          <w:t>ção</w:t>
        </w:r>
      </w:ins>
      <w:ins w:id="27" w:author="Jussara R." w:date="2023-12-15T10:24:00Z">
        <w:r w:rsidRPr="009B23C6">
          <w:rPr>
            <w:rFonts w:asciiTheme="majorHAnsi" w:hAnsiTheme="majorHAnsi" w:cstheme="majorHAnsi"/>
            <w:sz w:val="20"/>
            <w:szCs w:val="20"/>
          </w:rPr>
          <w:t>, uma lista de problemas de enfermagem pode documentar sintomas (como alterações respiratórias) como condições, se forem o foco da prestação de cuidados. Virou um problema porque o enfermeiro quer administr</w:t>
        </w:r>
      </w:ins>
      <w:ins w:id="28" w:author="Jussara R." w:date="2023-12-15T10:28:00Z">
        <w:r>
          <w:rPr>
            <w:rFonts w:asciiTheme="majorHAnsi" w:hAnsiTheme="majorHAnsi" w:cstheme="majorHAnsi"/>
            <w:sz w:val="20"/>
            <w:szCs w:val="20"/>
          </w:rPr>
          <w:t>á-los</w:t>
        </w:r>
      </w:ins>
      <w:ins w:id="29" w:author="Jussara R." w:date="2023-12-15T10:24:00Z">
        <w:r w:rsidRPr="009B23C6">
          <w:rPr>
            <w:rFonts w:asciiTheme="majorHAnsi" w:hAnsiTheme="majorHAnsi" w:cstheme="majorHAnsi"/>
            <w:sz w:val="20"/>
            <w:szCs w:val="20"/>
          </w:rPr>
          <w:t>. Por outro lado, a dor de cabeça pode ser capturada como uma observação</w:t>
        </w:r>
      </w:ins>
      <w:ins w:id="30" w:author="Jussara R." w:date="2023-12-15T10:28:00Z">
        <w:r>
          <w:rPr>
            <w:rFonts w:asciiTheme="majorHAnsi" w:hAnsiTheme="majorHAnsi" w:cstheme="majorHAnsi"/>
            <w:sz w:val="20"/>
            <w:szCs w:val="20"/>
          </w:rPr>
          <w:t xml:space="preserve">, </w:t>
        </w:r>
      </w:ins>
      <w:ins w:id="31" w:author="Jussara R." w:date="2023-12-15T10:24:00Z">
        <w:r w:rsidRPr="009B23C6">
          <w:rPr>
            <w:rFonts w:asciiTheme="majorHAnsi" w:hAnsiTheme="majorHAnsi" w:cstheme="majorHAnsi"/>
            <w:sz w:val="20"/>
            <w:szCs w:val="20"/>
          </w:rPr>
          <w:t xml:space="preserve"> quando contribui para o estabelecimento de uma condição de meningite.</w:t>
        </w:r>
      </w:ins>
    </w:p>
    <w:p w14:paraId="62999CFC" w14:textId="5EA6BDFA" w:rsidR="009B23C6" w:rsidRPr="009B23C6" w:rsidRDefault="009B23C6" w:rsidP="009B23C6">
      <w:pPr>
        <w:jc w:val="both"/>
        <w:rPr>
          <w:ins w:id="32" w:author="Jussara R." w:date="2023-12-15T10:24:00Z"/>
          <w:rFonts w:asciiTheme="majorHAnsi" w:hAnsiTheme="majorHAnsi" w:cstheme="majorHAnsi"/>
          <w:sz w:val="20"/>
          <w:szCs w:val="20"/>
        </w:rPr>
      </w:pPr>
      <w:ins w:id="33" w:author="Jussara R." w:date="2023-12-15T10:24:00Z">
        <w:r w:rsidRPr="009B23C6">
          <w:rPr>
            <w:rFonts w:asciiTheme="majorHAnsi" w:hAnsiTheme="majorHAnsi" w:cstheme="majorHAnsi"/>
            <w:sz w:val="20"/>
            <w:szCs w:val="20"/>
          </w:rPr>
          <w:lastRenderedPageBreak/>
          <w:t>Use o recurso Observação quando um sintoma for resolvido sem gerenciamento e rastreamento de longo prazo ou quando um sintoma contribuir para o estabelecimento de uma condição.</w:t>
        </w:r>
      </w:ins>
    </w:p>
    <w:p w14:paraId="37A82039" w14:textId="1E6D1AFD" w:rsidR="009B23C6" w:rsidRPr="009B23C6" w:rsidRDefault="009B23C6" w:rsidP="009B23C6">
      <w:pPr>
        <w:jc w:val="both"/>
        <w:rPr>
          <w:ins w:id="34" w:author="Jussara R." w:date="2023-12-15T10:24:00Z"/>
          <w:rFonts w:asciiTheme="majorHAnsi" w:hAnsiTheme="majorHAnsi" w:cstheme="majorHAnsi"/>
          <w:sz w:val="20"/>
          <w:szCs w:val="20"/>
        </w:rPr>
      </w:pPr>
      <w:ins w:id="35" w:author="Jussara R." w:date="2023-12-15T10:24:00Z">
        <w:r w:rsidRPr="009B23C6">
          <w:rPr>
            <w:rFonts w:asciiTheme="majorHAnsi" w:hAnsiTheme="majorHAnsi" w:cstheme="majorHAnsi"/>
            <w:sz w:val="20"/>
            <w:szCs w:val="20"/>
          </w:rPr>
          <w:t>Use Condição quando um sintoma requer gerenciamento e rastreamento de longo prazo ou é usado como proxy para um diagnóstico ou problema que ainda não foi determinado.</w:t>
        </w:r>
      </w:ins>
    </w:p>
    <w:p w14:paraId="4F831600" w14:textId="347933D8" w:rsidR="009B23C6" w:rsidRPr="009B23C6" w:rsidRDefault="009B23C6" w:rsidP="009B23C6">
      <w:pPr>
        <w:jc w:val="both"/>
        <w:rPr>
          <w:ins w:id="36" w:author="Jussara R." w:date="2023-12-15T10:24:00Z"/>
          <w:rFonts w:asciiTheme="majorHAnsi" w:hAnsiTheme="majorHAnsi" w:cstheme="majorHAnsi"/>
          <w:sz w:val="20"/>
          <w:szCs w:val="20"/>
        </w:rPr>
      </w:pPr>
      <w:ins w:id="37" w:author="Jussara R." w:date="2023-12-15T10:24:00Z">
        <w:r w:rsidRPr="009B23C6">
          <w:rPr>
            <w:rFonts w:asciiTheme="majorHAnsi" w:hAnsiTheme="majorHAnsi" w:cstheme="majorHAnsi"/>
            <w:sz w:val="20"/>
            <w:szCs w:val="20"/>
          </w:rPr>
          <w:t xml:space="preserve">Observe que uma Condição representa uma instância de uma condição, não o estado categórico do paciente. Esta pode ser uma distinção </w:t>
        </w:r>
      </w:ins>
      <w:ins w:id="38" w:author="Jussara R." w:date="2023-12-15T10:29:00Z">
        <w:r>
          <w:rPr>
            <w:rFonts w:asciiTheme="majorHAnsi" w:hAnsiTheme="majorHAnsi" w:cstheme="majorHAnsi"/>
            <w:sz w:val="20"/>
            <w:szCs w:val="20"/>
          </w:rPr>
          <w:t xml:space="preserve">sutil </w:t>
        </w:r>
      </w:ins>
      <w:ins w:id="39" w:author="Jussara R." w:date="2023-12-15T10:24:00Z">
        <w:r w:rsidRPr="009B23C6">
          <w:rPr>
            <w:rFonts w:asciiTheme="majorHAnsi" w:hAnsiTheme="majorHAnsi" w:cstheme="majorHAnsi"/>
            <w:sz w:val="20"/>
            <w:szCs w:val="20"/>
          </w:rPr>
          <w:t xml:space="preserve"> para condições sist</w:t>
        </w:r>
      </w:ins>
      <w:ins w:id="40" w:author="Jussara R." w:date="2023-12-15T10:29:00Z">
        <w:r>
          <w:rPr>
            <w:rFonts w:asciiTheme="majorHAnsi" w:hAnsiTheme="majorHAnsi" w:cstheme="majorHAnsi"/>
            <w:sz w:val="20"/>
            <w:szCs w:val="20"/>
          </w:rPr>
          <w:t>ê</w:t>
        </w:r>
      </w:ins>
      <w:ins w:id="41" w:author="Jussara R." w:date="2023-12-15T10:24:00Z">
        <w:r w:rsidRPr="009B23C6">
          <w:rPr>
            <w:rFonts w:asciiTheme="majorHAnsi" w:hAnsiTheme="majorHAnsi" w:cstheme="majorHAnsi"/>
            <w:sz w:val="20"/>
            <w:szCs w:val="20"/>
          </w:rPr>
          <w:t>micas, mas é mais fácil de ver com condições que podem acontecer mais do que uma vez, por ex. refutar um registro de ferida não significa que o paciente não tenha outras feridas, e a resolução de um caso de otite média não descarta recorrência. Uma observação de que o paciente não tem feridas significa que o paciente não tem feridas naquele momento.</w:t>
        </w:r>
      </w:ins>
    </w:p>
    <w:p w14:paraId="5692A34F" w14:textId="72EFD0F1" w:rsidR="00F10182" w:rsidRPr="006B5E6F" w:rsidDel="009B23C6" w:rsidRDefault="009B23C6" w:rsidP="009B23C6">
      <w:pPr>
        <w:jc w:val="both"/>
        <w:rPr>
          <w:del w:id="42" w:author="Jussara R." w:date="2023-12-15T10:29:00Z"/>
          <w:rFonts w:asciiTheme="majorHAnsi" w:hAnsiTheme="majorHAnsi" w:cstheme="majorHAnsi"/>
          <w:sz w:val="20"/>
          <w:szCs w:val="20"/>
        </w:rPr>
      </w:pPr>
      <w:ins w:id="43" w:author="Jussara R." w:date="2023-12-15T10:24:00Z">
        <w:r w:rsidRPr="009B23C6">
          <w:rPr>
            <w:rFonts w:asciiTheme="majorHAnsi" w:hAnsiTheme="majorHAnsi" w:cstheme="majorHAnsi"/>
            <w:sz w:val="20"/>
            <w:szCs w:val="20"/>
          </w:rPr>
          <w:t xml:space="preserve">Quando o diagnóstico está relacionado a uma alergia ou intolerância, os recursos Condição e </w:t>
        </w:r>
        <w:proofErr w:type="spellStart"/>
        <w:r w:rsidRPr="009B23C6">
          <w:rPr>
            <w:rFonts w:asciiTheme="majorHAnsi" w:hAnsiTheme="majorHAnsi" w:cstheme="majorHAnsi"/>
            <w:sz w:val="20"/>
            <w:szCs w:val="20"/>
          </w:rPr>
          <w:t>AllergyIntolerance</w:t>
        </w:r>
        <w:proofErr w:type="spellEnd"/>
        <w:r w:rsidRPr="009B23C6">
          <w:rPr>
            <w:rFonts w:asciiTheme="majorHAnsi" w:hAnsiTheme="majorHAnsi" w:cstheme="majorHAnsi"/>
            <w:sz w:val="20"/>
            <w:szCs w:val="20"/>
          </w:rPr>
          <w:t xml:space="preserve"> podem ser usados. No entanto, para ser acionável no apoio à decisão, usar a Condição por si só não é suficiente, pois a condição de alergia ou intolerância precisa ser representada como uma </w:t>
        </w:r>
        <w:proofErr w:type="spellStart"/>
        <w:r w:rsidRPr="009B23C6">
          <w:rPr>
            <w:rFonts w:asciiTheme="majorHAnsi" w:hAnsiTheme="majorHAnsi" w:cstheme="majorHAnsi"/>
            <w:sz w:val="20"/>
            <w:szCs w:val="20"/>
          </w:rPr>
          <w:t>AllergyIntolerance.</w:t>
        </w:r>
      </w:ins>
      <w:r w:rsidR="006B5E6F" w:rsidRPr="006B5E6F">
        <w:rPr>
          <w:rFonts w:asciiTheme="majorHAnsi" w:hAnsiTheme="majorHAnsi" w:cstheme="majorHAnsi"/>
          <w:sz w:val="20"/>
          <w:szCs w:val="20"/>
        </w:rPr>
        <w:t>Este</w:t>
      </w:r>
      <w:proofErr w:type="spellEnd"/>
      <w:r w:rsidR="006B5E6F" w:rsidRPr="006B5E6F">
        <w:rPr>
          <w:rFonts w:asciiTheme="majorHAnsi" w:hAnsiTheme="majorHAnsi" w:cstheme="majorHAnsi"/>
          <w:sz w:val="20"/>
          <w:szCs w:val="20"/>
        </w:rPr>
        <w:t xml:space="preserve"> recurso é referenciado por </w:t>
      </w:r>
      <w:proofErr w:type="spellStart"/>
      <w:r w:rsidR="006B5E6F" w:rsidRPr="006B5E6F">
        <w:rPr>
          <w:rFonts w:asciiTheme="majorHAnsi" w:hAnsiTheme="majorHAnsi" w:cstheme="majorHAnsi"/>
          <w:sz w:val="20"/>
          <w:szCs w:val="20"/>
        </w:rPr>
        <w:t>AdverseEvent</w:t>
      </w:r>
      <w:proofErr w:type="spellEnd"/>
      <w:r w:rsidR="006B5E6F" w:rsidRPr="006B5E6F">
        <w:rPr>
          <w:rFonts w:asciiTheme="majorHAnsi" w:hAnsiTheme="majorHAnsi" w:cstheme="majorHAnsi"/>
          <w:sz w:val="20"/>
          <w:szCs w:val="20"/>
        </w:rPr>
        <w:t xml:space="preserve">, </w:t>
      </w:r>
      <w:proofErr w:type="spellStart"/>
      <w:r w:rsidR="006B5E6F" w:rsidRPr="006B5E6F">
        <w:rPr>
          <w:rFonts w:asciiTheme="majorHAnsi" w:hAnsiTheme="majorHAnsi" w:cstheme="majorHAnsi"/>
          <w:sz w:val="20"/>
          <w:szCs w:val="20"/>
        </w:rPr>
        <w:t>ImmunizationBR</w:t>
      </w:r>
      <w:r w:rsidR="006B5E6F">
        <w:rPr>
          <w:rFonts w:asciiTheme="majorHAnsi" w:hAnsiTheme="majorHAnsi" w:cstheme="majorHAnsi"/>
          <w:sz w:val="20"/>
          <w:szCs w:val="20"/>
        </w:rPr>
        <w:t>IPS</w:t>
      </w:r>
      <w:proofErr w:type="spellEnd"/>
      <w:r w:rsidR="006B5E6F" w:rsidRPr="006B5E6F">
        <w:rPr>
          <w:rFonts w:asciiTheme="majorHAnsi" w:hAnsiTheme="majorHAnsi" w:cstheme="majorHAnsi"/>
          <w:sz w:val="20"/>
          <w:szCs w:val="20"/>
        </w:rPr>
        <w:t xml:space="preserve">, </w:t>
      </w:r>
      <w:proofErr w:type="spellStart"/>
      <w:r w:rsidR="006B5E6F" w:rsidRPr="006B5E6F">
        <w:rPr>
          <w:rFonts w:asciiTheme="majorHAnsi" w:hAnsiTheme="majorHAnsi" w:cstheme="majorHAnsi"/>
          <w:sz w:val="20"/>
          <w:szCs w:val="20"/>
        </w:rPr>
        <w:t>MedicationStatement</w:t>
      </w:r>
      <w:r w:rsidR="006B5E6F">
        <w:rPr>
          <w:rFonts w:asciiTheme="majorHAnsi" w:hAnsiTheme="majorHAnsi" w:cstheme="majorHAnsi"/>
          <w:sz w:val="20"/>
          <w:szCs w:val="20"/>
        </w:rPr>
        <w:t>BRIPS</w:t>
      </w:r>
      <w:proofErr w:type="spellEnd"/>
      <w:r w:rsidR="006B5E6F" w:rsidRPr="006B5E6F">
        <w:rPr>
          <w:rFonts w:asciiTheme="majorHAnsi" w:hAnsiTheme="majorHAnsi" w:cstheme="majorHAnsi"/>
          <w:sz w:val="20"/>
          <w:szCs w:val="20"/>
        </w:rPr>
        <w:t xml:space="preserve">, </w:t>
      </w:r>
      <w:proofErr w:type="spellStart"/>
      <w:r w:rsidR="006B5E6F" w:rsidRPr="006B5E6F">
        <w:rPr>
          <w:rFonts w:asciiTheme="majorHAnsi" w:hAnsiTheme="majorHAnsi" w:cstheme="majorHAnsi"/>
          <w:sz w:val="20"/>
          <w:szCs w:val="20"/>
        </w:rPr>
        <w:t>P</w:t>
      </w:r>
      <w:r w:rsidR="006B5E6F">
        <w:rPr>
          <w:rFonts w:asciiTheme="majorHAnsi" w:hAnsiTheme="majorHAnsi" w:cstheme="majorHAnsi"/>
          <w:sz w:val="20"/>
          <w:szCs w:val="20"/>
        </w:rPr>
        <w:t>rocedureBRIPS</w:t>
      </w:r>
      <w:proofErr w:type="spellEnd"/>
      <w:r w:rsidR="006B5E6F">
        <w:rPr>
          <w:rFonts w:asciiTheme="majorHAnsi" w:hAnsiTheme="majorHAnsi" w:cstheme="majorHAnsi"/>
          <w:sz w:val="20"/>
          <w:szCs w:val="20"/>
        </w:rPr>
        <w:t>.</w:t>
      </w:r>
      <w:r w:rsidR="006B5E6F" w:rsidRPr="006B5E6F">
        <w:rPr>
          <w:rFonts w:asciiTheme="majorHAnsi" w:hAnsiTheme="majorHAnsi" w:cstheme="majorHAnsi"/>
          <w:sz w:val="20"/>
          <w:szCs w:val="20"/>
        </w:rPr>
        <w:t xml:space="preserve"> </w:t>
      </w:r>
    </w:p>
    <w:p w14:paraId="60DEA863" w14:textId="77777777" w:rsidR="003955DB" w:rsidRPr="006B5E6F" w:rsidRDefault="003955DB" w:rsidP="003B6646">
      <w:pPr>
        <w:jc w:val="both"/>
        <w:rPr>
          <w:rFonts w:asciiTheme="majorHAnsi" w:hAnsiTheme="majorHAnsi" w:cstheme="majorHAnsi"/>
          <w:sz w:val="20"/>
          <w:szCs w:val="20"/>
        </w:rPr>
      </w:pPr>
    </w:p>
    <w:p w14:paraId="49F184AF" w14:textId="77777777" w:rsidR="003B6646" w:rsidRPr="00A3601F" w:rsidRDefault="003B6646" w:rsidP="003B6646">
      <w:pPr>
        <w:jc w:val="both"/>
        <w:rPr>
          <w:rFonts w:asciiTheme="majorHAnsi" w:hAnsiTheme="majorHAnsi" w:cstheme="majorHAnsi"/>
          <w:b/>
          <w:bCs/>
          <w:rPrChange w:id="44" w:author="Jussara R." w:date="2023-12-15T10:10:00Z">
            <w:rPr>
              <w:rFonts w:asciiTheme="majorHAnsi" w:hAnsiTheme="majorHAnsi" w:cstheme="majorHAnsi"/>
              <w:b/>
              <w:bCs/>
              <w:lang w:val="en-US"/>
            </w:rPr>
          </w:rPrChange>
        </w:rPr>
      </w:pPr>
      <w:r w:rsidRPr="00A3601F">
        <w:rPr>
          <w:rFonts w:asciiTheme="majorHAnsi" w:hAnsiTheme="majorHAnsi" w:cstheme="majorHAnsi"/>
          <w:b/>
          <w:bCs/>
          <w:rPrChange w:id="45" w:author="Jussara R." w:date="2023-12-15T10:10:00Z">
            <w:rPr>
              <w:rFonts w:asciiTheme="majorHAnsi" w:hAnsiTheme="majorHAnsi" w:cstheme="majorHAnsi"/>
              <w:b/>
              <w:bCs/>
              <w:lang w:val="en-US"/>
            </w:rPr>
          </w:rPrChange>
        </w:rPr>
        <w:t>Mapeamento de estrutura</w:t>
      </w:r>
    </w:p>
    <w:p w14:paraId="501E867C" w14:textId="47621617" w:rsidR="006B5E6F" w:rsidRDefault="006B5E6F" w:rsidP="003B6646">
      <w:pPr>
        <w:jc w:val="both"/>
        <w:rPr>
          <w:rFonts w:asciiTheme="majorHAnsi" w:hAnsiTheme="majorHAnsi" w:cstheme="majorHAnsi"/>
          <w:sz w:val="20"/>
          <w:szCs w:val="20"/>
        </w:rPr>
      </w:pPr>
      <w:r w:rsidRPr="006B5E6F">
        <w:rPr>
          <w:rFonts w:asciiTheme="majorHAnsi" w:hAnsiTheme="majorHAnsi" w:cstheme="majorHAnsi"/>
          <w:sz w:val="20"/>
          <w:szCs w:val="20"/>
        </w:rPr>
        <w:t xml:space="preserve">A tabela abaixo exibe o mapeamento </w:t>
      </w:r>
      <w:r>
        <w:rPr>
          <w:rFonts w:asciiTheme="majorHAnsi" w:hAnsiTheme="majorHAnsi" w:cstheme="majorHAnsi"/>
          <w:sz w:val="20"/>
          <w:szCs w:val="20"/>
        </w:rPr>
        <w:t>de</w:t>
      </w:r>
      <w:r w:rsidRPr="006B5E6F">
        <w:rPr>
          <w:rFonts w:asciiTheme="majorHAnsi" w:hAnsiTheme="majorHAnsi" w:cstheme="majorHAnsi"/>
          <w:sz w:val="20"/>
          <w:szCs w:val="20"/>
        </w:rPr>
        <w:t xml:space="preserve"> estrutu</w:t>
      </w:r>
      <w:r>
        <w:rPr>
          <w:rFonts w:asciiTheme="majorHAnsi" w:hAnsiTheme="majorHAnsi" w:cstheme="majorHAnsi"/>
          <w:sz w:val="20"/>
          <w:szCs w:val="20"/>
        </w:rPr>
        <w:t xml:space="preserve">ras considerando os perfis </w:t>
      </w:r>
      <w:r w:rsidRPr="006B5E6F">
        <w:rPr>
          <w:rFonts w:asciiTheme="majorHAnsi" w:hAnsiTheme="majorHAnsi" w:cstheme="majorHAnsi"/>
          <w:sz w:val="20"/>
          <w:szCs w:val="20"/>
        </w:rPr>
        <w:t>BRCIAP2Avaliado-1.0</w:t>
      </w:r>
      <w:r>
        <w:rPr>
          <w:rFonts w:asciiTheme="majorHAnsi" w:hAnsiTheme="majorHAnsi" w:cstheme="majorHAnsi"/>
          <w:sz w:val="20"/>
          <w:szCs w:val="20"/>
        </w:rPr>
        <w:t xml:space="preserve">, </w:t>
      </w:r>
      <w:r w:rsidRPr="006B5E6F">
        <w:rPr>
          <w:rFonts w:asciiTheme="majorHAnsi" w:hAnsiTheme="majorHAnsi" w:cstheme="majorHAnsi"/>
          <w:sz w:val="20"/>
          <w:szCs w:val="20"/>
        </w:rPr>
        <w:t>BRCID10Avaliado-1.0</w:t>
      </w:r>
      <w:r>
        <w:rPr>
          <w:rFonts w:asciiTheme="majorHAnsi" w:hAnsiTheme="majorHAnsi" w:cstheme="majorHAnsi"/>
          <w:sz w:val="20"/>
          <w:szCs w:val="20"/>
        </w:rPr>
        <w:t xml:space="preserve"> para </w:t>
      </w:r>
      <w:proofErr w:type="spellStart"/>
      <w:r>
        <w:rPr>
          <w:rFonts w:asciiTheme="majorHAnsi" w:hAnsiTheme="majorHAnsi" w:cstheme="majorHAnsi"/>
          <w:sz w:val="20"/>
          <w:szCs w:val="20"/>
        </w:rPr>
        <w:t>ConditionBRIPS</w:t>
      </w:r>
      <w:proofErr w:type="spellEnd"/>
      <w:r>
        <w:rPr>
          <w:rFonts w:asciiTheme="majorHAnsi" w:hAnsiTheme="majorHAnsi" w:cstheme="majorHAnsi"/>
          <w:sz w:val="20"/>
          <w:szCs w:val="20"/>
        </w:rPr>
        <w:t>.  Estes dois perfis da RNDS são semelhantes</w:t>
      </w:r>
      <w:ins w:id="46" w:author="Jussara R." w:date="2023-12-15T10:10:00Z">
        <w:r w:rsidR="00A3601F">
          <w:rPr>
            <w:rFonts w:asciiTheme="majorHAnsi" w:hAnsiTheme="majorHAnsi" w:cstheme="majorHAnsi"/>
            <w:sz w:val="20"/>
            <w:szCs w:val="20"/>
          </w:rPr>
          <w:t>, mo</w:t>
        </w:r>
      </w:ins>
      <w:ins w:id="47" w:author="Jussara R." w:date="2023-12-15T10:11:00Z">
        <w:r w:rsidR="00A3601F">
          <w:rPr>
            <w:rFonts w:asciiTheme="majorHAnsi" w:hAnsiTheme="majorHAnsi" w:cstheme="majorHAnsi"/>
            <w:sz w:val="20"/>
            <w:szCs w:val="20"/>
          </w:rPr>
          <w:t>dificando a</w:t>
        </w:r>
      </w:ins>
      <w:del w:id="48" w:author="Jussara R." w:date="2023-12-15T10:11:00Z">
        <w:r w:rsidDel="00A3601F">
          <w:rPr>
            <w:rFonts w:asciiTheme="majorHAnsi" w:hAnsiTheme="majorHAnsi" w:cstheme="majorHAnsi"/>
            <w:sz w:val="20"/>
            <w:szCs w:val="20"/>
          </w:rPr>
          <w:delText xml:space="preserve"> </w:delText>
        </w:r>
        <w:r w:rsidR="00A3601F" w:rsidDel="00A3601F">
          <w:rPr>
            <w:rFonts w:asciiTheme="majorHAnsi" w:hAnsiTheme="majorHAnsi" w:cstheme="majorHAnsi"/>
            <w:sz w:val="20"/>
            <w:szCs w:val="20"/>
          </w:rPr>
          <w:delText>A</w:delText>
        </w:r>
      </w:del>
      <w:r>
        <w:rPr>
          <w:rFonts w:asciiTheme="majorHAnsi" w:hAnsiTheme="majorHAnsi" w:cstheme="majorHAnsi"/>
          <w:sz w:val="20"/>
          <w:szCs w:val="20"/>
        </w:rPr>
        <w:t>penas</w:t>
      </w:r>
      <w:ins w:id="49" w:author="Jussara R." w:date="2023-12-15T10:11:00Z">
        <w:r w:rsidR="00A3601F">
          <w:rPr>
            <w:rFonts w:asciiTheme="majorHAnsi" w:hAnsiTheme="majorHAnsi" w:cstheme="majorHAnsi"/>
            <w:sz w:val="20"/>
            <w:szCs w:val="20"/>
          </w:rPr>
          <w:t xml:space="preserve"> </w:t>
        </w:r>
      </w:ins>
      <w:del w:id="50" w:author="Jussara R." w:date="2023-12-15T10:11:00Z">
        <w:r w:rsidDel="00A3601F">
          <w:rPr>
            <w:rFonts w:asciiTheme="majorHAnsi" w:hAnsiTheme="majorHAnsi" w:cstheme="majorHAnsi"/>
            <w:sz w:val="20"/>
            <w:szCs w:val="20"/>
          </w:rPr>
          <w:delText xml:space="preserve"> o que muda é </w:delText>
        </w:r>
      </w:del>
      <w:r>
        <w:rPr>
          <w:rFonts w:asciiTheme="majorHAnsi" w:hAnsiTheme="majorHAnsi" w:cstheme="majorHAnsi"/>
          <w:sz w:val="20"/>
          <w:szCs w:val="20"/>
        </w:rPr>
        <w:t xml:space="preserve">o binding do elemento </w:t>
      </w:r>
      <w:proofErr w:type="spellStart"/>
      <w:r>
        <w:rPr>
          <w:rFonts w:asciiTheme="majorHAnsi" w:hAnsiTheme="majorHAnsi" w:cstheme="majorHAnsi"/>
          <w:sz w:val="20"/>
          <w:szCs w:val="20"/>
        </w:rPr>
        <w:t>code.coding.code</w:t>
      </w:r>
      <w:proofErr w:type="spellEnd"/>
      <w:r>
        <w:rPr>
          <w:rFonts w:asciiTheme="majorHAnsi" w:hAnsiTheme="majorHAnsi" w:cstheme="majorHAnsi"/>
          <w:sz w:val="20"/>
          <w:szCs w:val="20"/>
        </w:rPr>
        <w:t xml:space="preserve">  que para o perfil </w:t>
      </w:r>
      <w:r w:rsidRPr="006B5E6F">
        <w:rPr>
          <w:rFonts w:asciiTheme="majorHAnsi" w:hAnsiTheme="majorHAnsi" w:cstheme="majorHAnsi"/>
          <w:sz w:val="20"/>
          <w:szCs w:val="20"/>
        </w:rPr>
        <w:t>BRCID10Avaliado-1.0</w:t>
      </w:r>
      <w:r>
        <w:rPr>
          <w:rFonts w:asciiTheme="majorHAnsi" w:hAnsiTheme="majorHAnsi" w:cstheme="majorHAnsi"/>
          <w:sz w:val="20"/>
          <w:szCs w:val="20"/>
        </w:rPr>
        <w:t xml:space="preserve"> é </w:t>
      </w:r>
      <w:hyperlink r:id="rId6" w:history="1">
        <w:r w:rsidRPr="00F91248">
          <w:rPr>
            <w:rStyle w:val="Hyperlink"/>
            <w:rFonts w:asciiTheme="majorHAnsi" w:hAnsiTheme="majorHAnsi" w:cstheme="majorHAnsi"/>
            <w:sz w:val="20"/>
            <w:szCs w:val="20"/>
          </w:rPr>
          <w:t>http://www.saude.gov.br/fhir/r4/ValueSet/BRCID10-1.0</w:t>
        </w:r>
      </w:hyperlink>
      <w:r>
        <w:rPr>
          <w:rFonts w:asciiTheme="majorHAnsi" w:hAnsiTheme="majorHAnsi" w:cstheme="majorHAnsi"/>
          <w:sz w:val="20"/>
          <w:szCs w:val="20"/>
        </w:rPr>
        <w:t xml:space="preserve">  e, para o perfil </w:t>
      </w:r>
      <w:r w:rsidRPr="006B5E6F">
        <w:rPr>
          <w:rFonts w:asciiTheme="majorHAnsi" w:hAnsiTheme="majorHAnsi" w:cstheme="majorHAnsi"/>
          <w:sz w:val="20"/>
          <w:szCs w:val="20"/>
        </w:rPr>
        <w:t>BRCIAP2Avaliado-1.0</w:t>
      </w:r>
      <w:r>
        <w:rPr>
          <w:rFonts w:asciiTheme="majorHAnsi" w:hAnsiTheme="majorHAnsi" w:cstheme="majorHAnsi"/>
          <w:sz w:val="20"/>
          <w:szCs w:val="20"/>
        </w:rPr>
        <w:t xml:space="preserve"> é </w:t>
      </w:r>
      <w:hyperlink r:id="rId7" w:history="1">
        <w:r w:rsidRPr="006B5E6F">
          <w:rPr>
            <w:rStyle w:val="Hyperlink"/>
            <w:rFonts w:asciiTheme="majorHAnsi" w:hAnsiTheme="majorHAnsi" w:cstheme="majorHAnsi"/>
            <w:sz w:val="20"/>
            <w:szCs w:val="20"/>
          </w:rPr>
          <w:t>http://www.saude.gov.br/fhir/r4/ValueSet/BRCIAP2-1.0</w:t>
        </w:r>
      </w:hyperlink>
      <w:r>
        <w:rPr>
          <w:rFonts w:asciiTheme="majorHAnsi" w:hAnsiTheme="majorHAnsi" w:cstheme="majorHAnsi"/>
          <w:sz w:val="20"/>
          <w:szCs w:val="20"/>
        </w:rPr>
        <w:t>.</w:t>
      </w:r>
    </w:p>
    <w:p w14:paraId="3D418D3B" w14:textId="77777777" w:rsidR="006B5E6F" w:rsidRDefault="006B5E6F" w:rsidP="003B6646">
      <w:pPr>
        <w:jc w:val="both"/>
        <w:rPr>
          <w:rFonts w:asciiTheme="majorHAnsi" w:hAnsiTheme="majorHAnsi" w:cstheme="majorHAnsi"/>
          <w:sz w:val="20"/>
          <w:szCs w:val="20"/>
        </w:rPr>
      </w:pPr>
    </w:p>
    <w:p w14:paraId="542A223A" w14:textId="77777777" w:rsidR="006B5E6F" w:rsidRDefault="006B5E6F" w:rsidP="003B6646">
      <w:pPr>
        <w:jc w:val="both"/>
        <w:rPr>
          <w:rFonts w:asciiTheme="majorHAnsi" w:hAnsiTheme="majorHAnsi" w:cstheme="majorHAnsi"/>
          <w:sz w:val="20"/>
          <w:szCs w:val="20"/>
        </w:rPr>
        <w:sectPr w:rsidR="006B5E6F" w:rsidSect="007F7222">
          <w:pgSz w:w="11906" w:h="16838"/>
          <w:pgMar w:top="1417" w:right="1701" w:bottom="1417" w:left="1701" w:header="708" w:footer="708" w:gutter="0"/>
          <w:cols w:space="708"/>
          <w:docGrid w:linePitch="360"/>
        </w:sectPr>
      </w:pPr>
    </w:p>
    <w:p w14:paraId="4C8584D5" w14:textId="379B1ACD" w:rsidR="006B5E6F" w:rsidRDefault="006B5E6F" w:rsidP="006B5E6F">
      <w:pPr>
        <w:tabs>
          <w:tab w:val="left" w:pos="1276"/>
          <w:tab w:val="left" w:pos="3183"/>
          <w:tab w:val="left" w:pos="5548"/>
          <w:tab w:val="left" w:pos="7674"/>
          <w:tab w:val="left" w:pos="10221"/>
        </w:tabs>
        <w:ind w:left="65"/>
        <w:rPr>
          <w:rFonts w:ascii="Verdana" w:hAnsi="Verdana"/>
          <w:b/>
          <w:bCs/>
          <w:sz w:val="17"/>
          <w:szCs w:val="17"/>
        </w:rPr>
      </w:pPr>
      <w:r>
        <w:rPr>
          <w:rStyle w:val="constraints"/>
          <w:rFonts w:ascii="Verdana" w:hAnsi="Verdana"/>
          <w:b/>
          <w:bCs/>
          <w:sz w:val="17"/>
          <w:szCs w:val="17"/>
        </w:rPr>
        <w:lastRenderedPageBreak/>
        <w:tab/>
        <w:t xml:space="preserve">Mapeamento </w:t>
      </w:r>
      <w:r w:rsidRPr="002D03B0">
        <w:rPr>
          <w:rFonts w:cstheme="majorHAnsi"/>
          <w:b/>
          <w:bCs/>
          <w:color w:val="000000" w:themeColor="text1"/>
        </w:rPr>
        <w:t>de estrutura</w:t>
      </w:r>
      <w:r>
        <w:rPr>
          <w:rFonts w:cstheme="majorHAnsi"/>
          <w:b/>
          <w:bCs/>
          <w:color w:val="000000" w:themeColor="text1"/>
        </w:rPr>
        <w:t xml:space="preserve">s </w:t>
      </w:r>
      <w:r w:rsidRPr="006B5E6F">
        <w:rPr>
          <w:rFonts w:cstheme="majorHAnsi"/>
          <w:b/>
          <w:bCs/>
          <w:color w:val="000000" w:themeColor="text1"/>
        </w:rPr>
        <w:t>BRCIAP2Avaliado-1.0, BRCID10Avaliado-1.0</w:t>
      </w:r>
      <w:r>
        <w:rPr>
          <w:rFonts w:asciiTheme="majorHAnsi" w:hAnsiTheme="majorHAnsi" w:cstheme="majorHAnsi"/>
          <w:sz w:val="20"/>
          <w:szCs w:val="20"/>
        </w:rPr>
        <w:t xml:space="preserve"> </w:t>
      </w:r>
      <w:r w:rsidRPr="002D03B0">
        <w:rPr>
          <w:rFonts w:cstheme="majorHAnsi"/>
          <w:b/>
          <w:bCs/>
          <w:color w:val="000000" w:themeColor="text1"/>
        </w:rPr>
        <w:t xml:space="preserve"> para  </w:t>
      </w:r>
      <w:proofErr w:type="spellStart"/>
      <w:r>
        <w:rPr>
          <w:rFonts w:cstheme="majorHAnsi"/>
          <w:b/>
          <w:bCs/>
          <w:color w:val="000000" w:themeColor="text1"/>
        </w:rPr>
        <w:t>Condition</w:t>
      </w:r>
      <w:r w:rsidRPr="002D03B0">
        <w:rPr>
          <w:rFonts w:cstheme="majorHAnsi"/>
          <w:b/>
          <w:bCs/>
          <w:color w:val="000000" w:themeColor="text1"/>
        </w:rPr>
        <w:t>BRIPS</w:t>
      </w:r>
      <w:proofErr w:type="spellEnd"/>
      <w:r>
        <w:rPr>
          <w:rFonts w:ascii="Verdana" w:hAnsi="Verdana"/>
          <w:b/>
          <w:bCs/>
          <w:sz w:val="17"/>
          <w:szCs w:val="17"/>
        </w:rPr>
        <w:tab/>
      </w:r>
      <w:r>
        <w:rPr>
          <w:rFonts w:ascii="Verdana" w:hAnsi="Verdana"/>
          <w:b/>
          <w:bCs/>
          <w:sz w:val="17"/>
          <w:szCs w:val="17"/>
        </w:rPr>
        <w:tab/>
      </w:r>
      <w:r>
        <w:rPr>
          <w:rFonts w:ascii="Verdana" w:hAnsi="Verdana"/>
          <w:b/>
          <w:bCs/>
          <w:sz w:val="17"/>
          <w:szCs w:val="17"/>
        </w:rPr>
        <w:tab/>
      </w:r>
      <w:r w:rsidRPr="004F5446">
        <w:rPr>
          <w:rFonts w:ascii="Verdana" w:hAnsi="Verdana"/>
          <w:b/>
          <w:bCs/>
          <w:sz w:val="17"/>
          <w:szCs w:val="17"/>
        </w:rPr>
        <w:tab/>
      </w:r>
    </w:p>
    <w:p w14:paraId="2FD639D6" w14:textId="77777777" w:rsidR="006B5E6F" w:rsidRDefault="006B5E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10"/>
        <w:gridCol w:w="708"/>
        <w:gridCol w:w="2410"/>
        <w:gridCol w:w="2126"/>
        <w:gridCol w:w="2547"/>
        <w:gridCol w:w="2025"/>
      </w:tblGrid>
      <w:tr w:rsidR="006B5E6F" w:rsidRPr="004F5446" w14:paraId="5632ACD5" w14:textId="77777777" w:rsidTr="004B5A04">
        <w:trPr>
          <w:trHeight w:val="330"/>
        </w:trPr>
        <w:tc>
          <w:tcPr>
            <w:tcW w:w="2410" w:type="dxa"/>
            <w:shd w:val="clear" w:color="auto" w:fill="D9D9D9" w:themeFill="background1" w:themeFillShade="D9"/>
            <w:noWrap/>
            <w:tcMar>
              <w:top w:w="0" w:type="dxa"/>
              <w:left w:w="60" w:type="dxa"/>
              <w:bottom w:w="0" w:type="dxa"/>
              <w:right w:w="60" w:type="dxa"/>
            </w:tcMar>
            <w:vAlign w:val="center"/>
          </w:tcPr>
          <w:p w14:paraId="356AF0C3" w14:textId="77777777" w:rsidR="006B5E6F" w:rsidRPr="00117D48" w:rsidRDefault="006B5E6F" w:rsidP="004B5A04">
            <w:pPr>
              <w:rPr>
                <w:rStyle w:val="constraints"/>
                <w:rFonts w:ascii="Verdana" w:hAnsi="Verdana"/>
                <w:b/>
                <w:bCs/>
                <w:sz w:val="17"/>
                <w:szCs w:val="17"/>
              </w:rPr>
            </w:pPr>
            <w:r>
              <w:rPr>
                <w:rStyle w:val="constraints"/>
                <w:rFonts w:ascii="Verdana" w:hAnsi="Verdana"/>
                <w:b/>
                <w:bCs/>
                <w:sz w:val="17"/>
                <w:szCs w:val="17"/>
              </w:rPr>
              <w:t>E</w:t>
            </w:r>
            <w:r>
              <w:rPr>
                <w:rStyle w:val="constraints"/>
                <w:b/>
                <w:bCs/>
              </w:rPr>
              <w:t>lemento</w:t>
            </w:r>
          </w:p>
        </w:tc>
        <w:tc>
          <w:tcPr>
            <w:tcW w:w="708" w:type="dxa"/>
            <w:shd w:val="clear" w:color="auto" w:fill="D9D9D9" w:themeFill="background1" w:themeFillShade="D9"/>
            <w:noWrap/>
            <w:tcMar>
              <w:top w:w="0" w:type="dxa"/>
              <w:left w:w="60" w:type="dxa"/>
              <w:bottom w:w="0" w:type="dxa"/>
              <w:right w:w="60" w:type="dxa"/>
            </w:tcMar>
            <w:vAlign w:val="center"/>
          </w:tcPr>
          <w:p w14:paraId="62A33A23" w14:textId="77777777" w:rsidR="006B5E6F" w:rsidRPr="004F5446" w:rsidRDefault="006B5E6F" w:rsidP="004B5A04">
            <w:pPr>
              <w:rPr>
                <w:rFonts w:ascii="Verdana" w:hAnsi="Verdana"/>
                <w:b/>
                <w:bCs/>
                <w:sz w:val="17"/>
                <w:szCs w:val="17"/>
              </w:rPr>
            </w:pPr>
            <w:r>
              <w:rPr>
                <w:rFonts w:ascii="Verdana" w:hAnsi="Verdana"/>
                <w:b/>
                <w:bCs/>
                <w:sz w:val="17"/>
                <w:szCs w:val="17"/>
              </w:rPr>
              <w:t>C</w:t>
            </w:r>
            <w:r>
              <w:rPr>
                <w:b/>
                <w:bCs/>
              </w:rPr>
              <w:t>ard.</w:t>
            </w:r>
          </w:p>
        </w:tc>
        <w:tc>
          <w:tcPr>
            <w:tcW w:w="2410" w:type="dxa"/>
            <w:shd w:val="clear" w:color="auto" w:fill="D9D9D9" w:themeFill="background1" w:themeFillShade="D9"/>
          </w:tcPr>
          <w:p w14:paraId="2AFA2DA1" w14:textId="77777777" w:rsidR="006B5E6F" w:rsidRPr="004F5446" w:rsidRDefault="006B5E6F" w:rsidP="004B5A04">
            <w:pPr>
              <w:rPr>
                <w:rFonts w:ascii="Verdana" w:hAnsi="Verdana"/>
                <w:b/>
                <w:bCs/>
                <w:sz w:val="17"/>
                <w:szCs w:val="17"/>
              </w:rPr>
            </w:pPr>
            <w:r>
              <w:rPr>
                <w:rFonts w:ascii="Verdana" w:hAnsi="Verdana"/>
                <w:b/>
                <w:bCs/>
                <w:sz w:val="17"/>
                <w:szCs w:val="17"/>
              </w:rPr>
              <w:t>Descrição</w:t>
            </w:r>
          </w:p>
        </w:tc>
        <w:tc>
          <w:tcPr>
            <w:tcW w:w="2126" w:type="dxa"/>
            <w:shd w:val="clear" w:color="auto" w:fill="D9D9D9" w:themeFill="background1" w:themeFillShade="D9"/>
          </w:tcPr>
          <w:p w14:paraId="5AB535F4" w14:textId="77777777" w:rsidR="006B5E6F" w:rsidRPr="004F5446" w:rsidRDefault="006B5E6F" w:rsidP="004B5A04">
            <w:pPr>
              <w:rPr>
                <w:rFonts w:ascii="Verdana" w:hAnsi="Verdana"/>
                <w:b/>
                <w:bCs/>
                <w:sz w:val="17"/>
                <w:szCs w:val="17"/>
              </w:rPr>
            </w:pPr>
            <w:r>
              <w:rPr>
                <w:rFonts w:ascii="Verdana" w:hAnsi="Verdana"/>
                <w:b/>
                <w:bCs/>
                <w:sz w:val="17"/>
                <w:szCs w:val="17"/>
              </w:rPr>
              <w:t>Domínio</w:t>
            </w:r>
          </w:p>
        </w:tc>
        <w:tc>
          <w:tcPr>
            <w:tcW w:w="2547" w:type="dxa"/>
            <w:shd w:val="clear" w:color="auto" w:fill="D9D9D9" w:themeFill="background1" w:themeFillShade="D9"/>
          </w:tcPr>
          <w:p w14:paraId="74E3C1E1" w14:textId="77777777" w:rsidR="006B5E6F" w:rsidRPr="004F5446" w:rsidRDefault="006B5E6F" w:rsidP="004B5A04">
            <w:pPr>
              <w:rPr>
                <w:rFonts w:ascii="Verdana" w:hAnsi="Verdana"/>
                <w:b/>
                <w:bCs/>
                <w:sz w:val="17"/>
                <w:szCs w:val="17"/>
              </w:rPr>
            </w:pPr>
            <w:r w:rsidRPr="004F5446">
              <w:rPr>
                <w:rFonts w:ascii="Verdana" w:hAnsi="Verdana"/>
                <w:b/>
                <w:bCs/>
                <w:sz w:val="17"/>
                <w:szCs w:val="17"/>
              </w:rPr>
              <w:t>M</w:t>
            </w:r>
            <w:r w:rsidRPr="004F5446">
              <w:rPr>
                <w:b/>
                <w:bCs/>
              </w:rPr>
              <w:t>apeamento (</w:t>
            </w:r>
            <w:proofErr w:type="spellStart"/>
            <w:r w:rsidRPr="004F5446">
              <w:rPr>
                <w:b/>
                <w:bCs/>
              </w:rPr>
              <w:t>FHIRPath</w:t>
            </w:r>
            <w:proofErr w:type="spellEnd"/>
            <w:r w:rsidRPr="004F5446">
              <w:rPr>
                <w:b/>
                <w:bCs/>
              </w:rPr>
              <w:t>)</w:t>
            </w:r>
          </w:p>
        </w:tc>
        <w:tc>
          <w:tcPr>
            <w:tcW w:w="2025" w:type="dxa"/>
            <w:shd w:val="clear" w:color="auto" w:fill="D9D9D9" w:themeFill="background1" w:themeFillShade="D9"/>
          </w:tcPr>
          <w:p w14:paraId="6091D8AF" w14:textId="77777777" w:rsidR="006B5E6F" w:rsidRPr="004F5446" w:rsidRDefault="006B5E6F" w:rsidP="004B5A04">
            <w:pPr>
              <w:rPr>
                <w:rFonts w:ascii="Verdana" w:hAnsi="Verdana"/>
                <w:b/>
                <w:bCs/>
                <w:sz w:val="17"/>
                <w:szCs w:val="17"/>
              </w:rPr>
            </w:pPr>
            <w:r>
              <w:rPr>
                <w:rFonts w:ascii="Verdana" w:hAnsi="Verdana"/>
                <w:b/>
                <w:bCs/>
                <w:sz w:val="17"/>
                <w:szCs w:val="17"/>
              </w:rPr>
              <w:t>Domínio</w:t>
            </w:r>
          </w:p>
        </w:tc>
      </w:tr>
      <w:tr w:rsidR="006B5E6F" w:rsidRPr="00A3601F" w14:paraId="000E4E0D" w14:textId="77777777" w:rsidTr="004B5A04">
        <w:trPr>
          <w:trHeight w:val="330"/>
        </w:trPr>
        <w:tc>
          <w:tcPr>
            <w:tcW w:w="2410" w:type="dxa"/>
            <w:shd w:val="clear" w:color="auto" w:fill="auto"/>
            <w:noWrap/>
            <w:tcMar>
              <w:top w:w="0" w:type="dxa"/>
              <w:left w:w="60" w:type="dxa"/>
              <w:bottom w:w="0" w:type="dxa"/>
              <w:right w:w="60" w:type="dxa"/>
            </w:tcMar>
            <w:vAlign w:val="center"/>
            <w:hideMark/>
          </w:tcPr>
          <w:p w14:paraId="711D397F" w14:textId="77777777" w:rsidR="006B5E6F" w:rsidRPr="0058409E" w:rsidRDefault="006B5E6F" w:rsidP="004B5A04">
            <w:pPr>
              <w:rPr>
                <w:rFonts w:ascii="Verdana" w:hAnsi="Verdana"/>
                <w:sz w:val="17"/>
                <w:szCs w:val="17"/>
                <w:lang w:val="en-US"/>
              </w:rPr>
            </w:pPr>
            <w:r>
              <w:rPr>
                <w:rStyle w:val="constraints"/>
                <w:rFonts w:ascii="Verdana" w:hAnsi="Verdana"/>
                <w:i/>
                <w:iCs/>
                <w:sz w:val="17"/>
                <w:szCs w:val="17"/>
                <w:lang w:val="en-US"/>
              </w:rPr>
              <w:t xml:space="preserve"> </w:t>
            </w:r>
            <w:proofErr w:type="spellStart"/>
            <w:r>
              <w:rPr>
                <w:rFonts w:cstheme="minorHAnsi"/>
                <w:color w:val="000000" w:themeColor="text1"/>
                <w:kern w:val="0"/>
                <w:sz w:val="20"/>
                <w:szCs w:val="20"/>
              </w:rPr>
              <w:t>language</w:t>
            </w:r>
            <w:proofErr w:type="spellEnd"/>
          </w:p>
        </w:tc>
        <w:tc>
          <w:tcPr>
            <w:tcW w:w="708" w:type="dxa"/>
            <w:shd w:val="clear" w:color="auto" w:fill="auto"/>
            <w:noWrap/>
            <w:tcMar>
              <w:top w:w="0" w:type="dxa"/>
              <w:left w:w="60" w:type="dxa"/>
              <w:bottom w:w="0" w:type="dxa"/>
              <w:right w:w="60" w:type="dxa"/>
            </w:tcMar>
            <w:vAlign w:val="center"/>
            <w:hideMark/>
          </w:tcPr>
          <w:p w14:paraId="0933C057" w14:textId="77777777" w:rsidR="006B5E6F" w:rsidRDefault="006B5E6F" w:rsidP="004B5A04">
            <w:pPr>
              <w:rPr>
                <w:rFonts w:ascii="Verdana" w:hAnsi="Verdana"/>
                <w:sz w:val="17"/>
                <w:szCs w:val="17"/>
              </w:rPr>
            </w:pPr>
            <w:r>
              <w:rPr>
                <w:rFonts w:ascii="Verdana" w:hAnsi="Verdana"/>
                <w:sz w:val="17"/>
                <w:szCs w:val="17"/>
              </w:rPr>
              <w:t>0</w:t>
            </w:r>
            <w:r>
              <w:rPr>
                <w:rStyle w:val="constraints"/>
                <w:rFonts w:ascii="Verdana" w:hAnsi="Verdana"/>
                <w:sz w:val="17"/>
                <w:szCs w:val="17"/>
              </w:rPr>
              <w:t>..1</w:t>
            </w:r>
          </w:p>
        </w:tc>
        <w:tc>
          <w:tcPr>
            <w:tcW w:w="2410" w:type="dxa"/>
          </w:tcPr>
          <w:p w14:paraId="21667F2E" w14:textId="0E0AE067" w:rsidR="006B5E6F" w:rsidRPr="00117D48" w:rsidRDefault="006B5E6F" w:rsidP="004B5A04">
            <w:pPr>
              <w:rPr>
                <w:rFonts w:ascii="Verdana" w:hAnsi="Verdana"/>
                <w:sz w:val="17"/>
                <w:szCs w:val="17"/>
              </w:rPr>
            </w:pPr>
            <w:r>
              <w:rPr>
                <w:rFonts w:ascii="Verdana" w:hAnsi="Verdana"/>
                <w:sz w:val="17"/>
                <w:szCs w:val="17"/>
              </w:rPr>
              <w:t xml:space="preserve"> Idioma do Recurso.</w:t>
            </w:r>
            <w:r>
              <w:rPr>
                <w:rFonts w:cstheme="minorHAnsi"/>
                <w:color w:val="000000" w:themeColor="text1"/>
                <w:kern w:val="0"/>
                <w:sz w:val="20"/>
                <w:szCs w:val="20"/>
              </w:rPr>
              <w:t xml:space="preserve"> Não existe na </w:t>
            </w:r>
            <w:del w:id="51" w:author="Jussara R." w:date="2023-12-15T10:10:00Z">
              <w:r w:rsidDel="00A3601F">
                <w:rPr>
                  <w:rFonts w:cstheme="minorHAnsi"/>
                  <w:color w:val="000000" w:themeColor="text1"/>
                  <w:kern w:val="0"/>
                  <w:sz w:val="20"/>
                  <w:szCs w:val="20"/>
                </w:rPr>
                <w:delText xml:space="preserve">RDNS </w:delText>
              </w:r>
            </w:del>
            <w:proofErr w:type="gramStart"/>
            <w:ins w:id="52" w:author="Jussara R." w:date="2023-12-15T10:10:00Z">
              <w:r w:rsidR="00A3601F">
                <w:rPr>
                  <w:rFonts w:cstheme="minorHAnsi"/>
                  <w:color w:val="000000" w:themeColor="text1"/>
                  <w:kern w:val="0"/>
                  <w:sz w:val="20"/>
                  <w:szCs w:val="20"/>
                </w:rPr>
                <w:t>R</w:t>
              </w:r>
              <w:r w:rsidR="00A3601F">
                <w:rPr>
                  <w:rFonts w:cstheme="minorHAnsi"/>
                  <w:color w:val="000000" w:themeColor="text1"/>
                  <w:kern w:val="0"/>
                  <w:sz w:val="20"/>
                  <w:szCs w:val="20"/>
                </w:rPr>
                <w:t>NDS</w:t>
              </w:r>
              <w:proofErr w:type="gramEnd"/>
              <w:r w:rsidR="00A3601F">
                <w:rPr>
                  <w:rFonts w:cstheme="minorHAnsi"/>
                  <w:color w:val="000000" w:themeColor="text1"/>
                  <w:kern w:val="0"/>
                  <w:sz w:val="20"/>
                  <w:szCs w:val="20"/>
                </w:rPr>
                <w:t xml:space="preserve"> </w:t>
              </w:r>
            </w:ins>
            <w:r>
              <w:rPr>
                <w:rFonts w:cstheme="minorHAnsi"/>
                <w:color w:val="000000" w:themeColor="text1"/>
                <w:kern w:val="0"/>
                <w:sz w:val="20"/>
                <w:szCs w:val="20"/>
              </w:rPr>
              <w:t>mas será preenchido no IPS</w:t>
            </w:r>
          </w:p>
        </w:tc>
        <w:tc>
          <w:tcPr>
            <w:tcW w:w="2126" w:type="dxa"/>
          </w:tcPr>
          <w:p w14:paraId="7429DCAD" w14:textId="77777777" w:rsidR="006B5E6F" w:rsidRPr="00117D48" w:rsidRDefault="006B5E6F" w:rsidP="004B5A04">
            <w:pPr>
              <w:rPr>
                <w:rFonts w:ascii="Verdana" w:hAnsi="Verdana"/>
                <w:sz w:val="17"/>
                <w:szCs w:val="17"/>
              </w:rPr>
            </w:pPr>
            <w:r>
              <w:rPr>
                <w:rFonts w:ascii="Verdana" w:hAnsi="Verdana"/>
                <w:sz w:val="17"/>
                <w:szCs w:val="17"/>
              </w:rPr>
              <w:t>-</w:t>
            </w:r>
          </w:p>
        </w:tc>
        <w:tc>
          <w:tcPr>
            <w:tcW w:w="2547" w:type="dxa"/>
          </w:tcPr>
          <w:p w14:paraId="0503D84E" w14:textId="77777777" w:rsidR="006B5E6F" w:rsidRPr="00117D48" w:rsidRDefault="00000000" w:rsidP="004B5A04">
            <w:pPr>
              <w:rPr>
                <w:rFonts w:ascii="Verdana" w:hAnsi="Verdana"/>
                <w:sz w:val="17"/>
                <w:szCs w:val="17"/>
              </w:rPr>
            </w:pPr>
            <w:hyperlink r:id="rId8" w:history="1">
              <w:proofErr w:type="spellStart"/>
              <w:r w:rsidR="006B5E6F" w:rsidRPr="0058409E">
                <w:rPr>
                  <w:rStyle w:val="Hyperlink"/>
                  <w:rFonts w:ascii="Verdana" w:hAnsi="Verdana"/>
                  <w:sz w:val="17"/>
                  <w:szCs w:val="17"/>
                </w:rPr>
                <w:t>languages</w:t>
              </w:r>
              <w:proofErr w:type="spellEnd"/>
            </w:hyperlink>
          </w:p>
        </w:tc>
        <w:tc>
          <w:tcPr>
            <w:tcW w:w="2025" w:type="dxa"/>
          </w:tcPr>
          <w:p w14:paraId="7F8DDAC2" w14:textId="77777777" w:rsidR="006B5E6F" w:rsidRPr="0058409E" w:rsidRDefault="006B5E6F" w:rsidP="004B5A04">
            <w:pPr>
              <w:rPr>
                <w:rFonts w:ascii="Verdana" w:hAnsi="Verdana"/>
                <w:sz w:val="17"/>
                <w:szCs w:val="17"/>
                <w:lang w:val="en-US"/>
              </w:rPr>
            </w:pPr>
            <w:proofErr w:type="spellStart"/>
            <w:proofErr w:type="gramStart"/>
            <w:r w:rsidRPr="002E6F63">
              <w:rPr>
                <w:rFonts w:cstheme="minorHAnsi"/>
                <w:color w:val="000000" w:themeColor="text1"/>
                <w:kern w:val="0"/>
                <w:sz w:val="20"/>
                <w:szCs w:val="20"/>
                <w:lang w:val="en-US"/>
              </w:rPr>
              <w:t>Patient.language</w:t>
            </w:r>
            <w:r>
              <w:rPr>
                <w:rFonts w:cstheme="minorHAnsi"/>
                <w:color w:val="000000" w:themeColor="text1"/>
                <w:kern w:val="0"/>
                <w:sz w:val="20"/>
                <w:szCs w:val="20"/>
                <w:lang w:val="en-US"/>
              </w:rPr>
              <w:t>.code</w:t>
            </w:r>
            <w:proofErr w:type="spellEnd"/>
            <w:proofErr w:type="gramEnd"/>
            <w:r w:rsidRPr="002E6F63">
              <w:rPr>
                <w:rFonts w:cstheme="minorHAnsi"/>
                <w:color w:val="000000" w:themeColor="text1"/>
                <w:kern w:val="0"/>
                <w:sz w:val="20"/>
                <w:szCs w:val="20"/>
                <w:lang w:val="en-US"/>
              </w:rPr>
              <w:t>=</w:t>
            </w:r>
            <w:r>
              <w:rPr>
                <w:rFonts w:ascii="Verdana" w:hAnsi="Verdana"/>
                <w:color w:val="333333"/>
                <w:sz w:val="18"/>
                <w:szCs w:val="18"/>
                <w:shd w:val="clear" w:color="auto" w:fill="FFFFFF"/>
                <w:lang w:val="en-US"/>
              </w:rPr>
              <w:t>en-US</w:t>
            </w:r>
          </w:p>
        </w:tc>
      </w:tr>
      <w:tr w:rsidR="006B5E6F" w14:paraId="544E0E3A" w14:textId="77777777" w:rsidTr="004B5A04">
        <w:trPr>
          <w:trHeight w:val="330"/>
        </w:trPr>
        <w:tc>
          <w:tcPr>
            <w:tcW w:w="2410" w:type="dxa"/>
            <w:shd w:val="clear" w:color="auto" w:fill="auto"/>
            <w:noWrap/>
            <w:tcMar>
              <w:top w:w="0" w:type="dxa"/>
              <w:left w:w="60" w:type="dxa"/>
              <w:bottom w:w="0" w:type="dxa"/>
              <w:right w:w="60" w:type="dxa"/>
            </w:tcMar>
            <w:vAlign w:val="center"/>
            <w:hideMark/>
          </w:tcPr>
          <w:p w14:paraId="3FD4E8B8" w14:textId="596D43A0" w:rsidR="006B5E6F" w:rsidRPr="0058409E" w:rsidRDefault="006B5E6F" w:rsidP="006B5E6F">
            <w:pPr>
              <w:rPr>
                <w:rFonts w:ascii="Verdana" w:hAnsi="Verdana"/>
                <w:sz w:val="17"/>
                <w:szCs w:val="17"/>
                <w:lang w:val="en-US"/>
              </w:rPr>
            </w:pPr>
            <w:r>
              <w:rPr>
                <w:rStyle w:val="constraints"/>
                <w:rFonts w:ascii="Verdana" w:hAnsi="Verdana"/>
                <w:sz w:val="17"/>
                <w:szCs w:val="17"/>
                <w:lang w:val="en-US"/>
              </w:rPr>
              <w:t xml:space="preserve"> </w:t>
            </w:r>
            <w:proofErr w:type="spellStart"/>
            <w:proofErr w:type="gramStart"/>
            <w:r>
              <w:rPr>
                <w:rStyle w:val="constraints"/>
                <w:rFonts w:ascii="Verdana" w:hAnsi="Verdana"/>
                <w:sz w:val="17"/>
                <w:szCs w:val="17"/>
                <w:lang w:val="en-US"/>
              </w:rPr>
              <w:t>clinicalStatus.coding.system</w:t>
            </w:r>
            <w:proofErr w:type="spellEnd"/>
            <w:proofErr w:type="gramEnd"/>
          </w:p>
        </w:tc>
        <w:tc>
          <w:tcPr>
            <w:tcW w:w="708" w:type="dxa"/>
            <w:shd w:val="clear" w:color="auto" w:fill="auto"/>
            <w:noWrap/>
            <w:tcMar>
              <w:top w:w="0" w:type="dxa"/>
              <w:left w:w="60" w:type="dxa"/>
              <w:bottom w:w="0" w:type="dxa"/>
              <w:right w:w="60" w:type="dxa"/>
            </w:tcMar>
            <w:vAlign w:val="center"/>
            <w:hideMark/>
          </w:tcPr>
          <w:p w14:paraId="65F0A3D3" w14:textId="4E5B896F" w:rsidR="006B5E6F" w:rsidRDefault="006B5E6F" w:rsidP="006B5E6F">
            <w:pPr>
              <w:rPr>
                <w:rFonts w:ascii="Verdana" w:hAnsi="Verdana"/>
                <w:sz w:val="17"/>
                <w:szCs w:val="17"/>
              </w:rPr>
            </w:pPr>
            <w:r>
              <w:rPr>
                <w:rFonts w:ascii="Verdana" w:hAnsi="Verdana"/>
                <w:sz w:val="17"/>
                <w:szCs w:val="17"/>
                <w:lang w:val="en-US"/>
              </w:rPr>
              <w:t>1</w:t>
            </w:r>
            <w:r>
              <w:rPr>
                <w:rFonts w:ascii="Verdana" w:hAnsi="Verdana"/>
                <w:sz w:val="17"/>
                <w:szCs w:val="17"/>
              </w:rPr>
              <w:t>..1</w:t>
            </w:r>
          </w:p>
        </w:tc>
        <w:tc>
          <w:tcPr>
            <w:tcW w:w="2410" w:type="dxa"/>
          </w:tcPr>
          <w:p w14:paraId="5BC9B9FB" w14:textId="4A8E37FD" w:rsidR="006B5E6F" w:rsidRPr="00117D48" w:rsidRDefault="006B5E6F" w:rsidP="006B5E6F">
            <w:pPr>
              <w:rPr>
                <w:rFonts w:ascii="Verdana" w:hAnsi="Verdana"/>
                <w:sz w:val="17"/>
                <w:szCs w:val="17"/>
              </w:rPr>
            </w:pPr>
            <w:r>
              <w:rPr>
                <w:rFonts w:cstheme="minorHAnsi"/>
                <w:color w:val="000000" w:themeColor="text1"/>
                <w:kern w:val="0"/>
                <w:sz w:val="20"/>
                <w:szCs w:val="20"/>
              </w:rPr>
              <w:t xml:space="preserve"> </w:t>
            </w:r>
            <w:r w:rsidRPr="000861FE">
              <w:rPr>
                <w:rFonts w:cstheme="minorHAnsi"/>
                <w:color w:val="000000" w:themeColor="text1"/>
                <w:kern w:val="0"/>
                <w:sz w:val="20"/>
                <w:szCs w:val="20"/>
              </w:rPr>
              <w:t>Identi</w:t>
            </w:r>
            <w:r>
              <w:rPr>
                <w:rFonts w:cstheme="minorHAnsi"/>
                <w:color w:val="000000" w:themeColor="text1"/>
                <w:kern w:val="0"/>
                <w:sz w:val="20"/>
                <w:szCs w:val="20"/>
              </w:rPr>
              <w:t>ficação</w:t>
            </w:r>
            <w:r w:rsidRPr="000861FE">
              <w:rPr>
                <w:rFonts w:cstheme="minorHAnsi"/>
                <w:color w:val="000000" w:themeColor="text1"/>
                <w:kern w:val="0"/>
                <w:sz w:val="20"/>
                <w:szCs w:val="20"/>
              </w:rPr>
              <w:t xml:space="preserve"> do sistema de terminologia </w:t>
            </w:r>
            <w:r>
              <w:rPr>
                <w:rFonts w:cstheme="minorHAnsi"/>
                <w:color w:val="000000" w:themeColor="text1"/>
                <w:kern w:val="0"/>
                <w:sz w:val="20"/>
                <w:szCs w:val="20"/>
              </w:rPr>
              <w:t xml:space="preserve">que identifica o status </w:t>
            </w:r>
            <w:del w:id="53" w:author="Jussara R." w:date="2023-12-15T10:10:00Z">
              <w:r w:rsidDel="00A3601F">
                <w:rPr>
                  <w:rFonts w:cstheme="minorHAnsi"/>
                  <w:color w:val="000000" w:themeColor="text1"/>
                  <w:kern w:val="0"/>
                  <w:sz w:val="20"/>
                  <w:szCs w:val="20"/>
                </w:rPr>
                <w:delText>clinico</w:delText>
              </w:r>
            </w:del>
            <w:ins w:id="54" w:author="Jussara R." w:date="2023-12-15T10:10:00Z">
              <w:r w:rsidR="00A3601F">
                <w:rPr>
                  <w:rFonts w:cstheme="minorHAnsi"/>
                  <w:color w:val="000000" w:themeColor="text1"/>
                  <w:kern w:val="0"/>
                  <w:sz w:val="20"/>
                  <w:szCs w:val="20"/>
                </w:rPr>
                <w:t>clínico</w:t>
              </w:r>
            </w:ins>
            <w:r>
              <w:rPr>
                <w:rFonts w:cstheme="minorHAnsi"/>
                <w:color w:val="000000" w:themeColor="text1"/>
                <w:kern w:val="0"/>
                <w:sz w:val="20"/>
                <w:szCs w:val="20"/>
              </w:rPr>
              <w:t xml:space="preserve"> da condição clínica</w:t>
            </w:r>
          </w:p>
        </w:tc>
        <w:tc>
          <w:tcPr>
            <w:tcW w:w="2126" w:type="dxa"/>
          </w:tcPr>
          <w:p w14:paraId="64F0B456" w14:textId="5F851561" w:rsidR="006B5E6F" w:rsidRDefault="00000000" w:rsidP="006B5E6F">
            <w:pPr>
              <w:rPr>
                <w:rFonts w:ascii="Verdana" w:hAnsi="Verdana"/>
                <w:sz w:val="17"/>
                <w:szCs w:val="17"/>
              </w:rPr>
            </w:pPr>
            <w:hyperlink r:id="rId9" w:anchor="/orgs/HL7/collections/observation-status/" w:history="1"/>
            <w:r w:rsidR="006B5E6F">
              <w:rPr>
                <w:rFonts w:ascii="Verdana" w:hAnsi="Verdana"/>
                <w:sz w:val="17"/>
                <w:szCs w:val="17"/>
              </w:rPr>
              <w:t xml:space="preserve"> </w:t>
            </w:r>
            <w:r w:rsidR="006B5E6F" w:rsidRPr="006B5E6F">
              <w:rPr>
                <w:rFonts w:ascii="Verdana" w:hAnsi="Verdana"/>
                <w:sz w:val="17"/>
                <w:szCs w:val="17"/>
              </w:rPr>
              <w:t>ht</w:t>
            </w:r>
            <w:hyperlink r:id="rId10" w:history="1">
              <w:r w:rsidR="006B5E6F" w:rsidRPr="006B5E6F">
                <w:rPr>
                  <w:rStyle w:val="Hyperlink"/>
                  <w:rFonts w:ascii="Verdana" w:hAnsi="Verdana"/>
                  <w:sz w:val="17"/>
                  <w:szCs w:val="17"/>
                </w:rPr>
                <w:t>tp://www.saude.gov.br/fhir/r4/ValueSet/BREstadoResolucaoDiagnosticoProblema-1.0</w:t>
              </w:r>
            </w:hyperlink>
          </w:p>
        </w:tc>
        <w:tc>
          <w:tcPr>
            <w:tcW w:w="2547" w:type="dxa"/>
          </w:tcPr>
          <w:p w14:paraId="01434580" w14:textId="20F350B4" w:rsidR="006B5E6F" w:rsidRPr="00117D48" w:rsidRDefault="006B5E6F" w:rsidP="006B5E6F">
            <w:pPr>
              <w:rPr>
                <w:rFonts w:ascii="Verdana" w:hAnsi="Verdana"/>
                <w:sz w:val="17"/>
                <w:szCs w:val="17"/>
              </w:rPr>
            </w:pPr>
            <w:r>
              <w:rPr>
                <w:rFonts w:cstheme="minorHAnsi"/>
                <w:color w:val="000000" w:themeColor="text1"/>
                <w:kern w:val="0"/>
                <w:sz w:val="20"/>
                <w:szCs w:val="20"/>
              </w:rPr>
              <w:t xml:space="preserve">   </w:t>
            </w:r>
          </w:p>
        </w:tc>
        <w:tc>
          <w:tcPr>
            <w:tcW w:w="2025" w:type="dxa"/>
          </w:tcPr>
          <w:p w14:paraId="0AD6CD0D" w14:textId="4B508998" w:rsidR="006B5E6F" w:rsidRPr="006B5E6F" w:rsidRDefault="006B5E6F" w:rsidP="006B5E6F">
            <w:pPr>
              <w:rPr>
                <w:rFonts w:cstheme="minorHAnsi"/>
                <w:color w:val="000000" w:themeColor="text1"/>
                <w:kern w:val="0"/>
                <w:sz w:val="20"/>
                <w:szCs w:val="20"/>
                <w:lang/>
              </w:rPr>
            </w:pPr>
            <w:r>
              <w:rPr>
                <w:rFonts w:cstheme="minorHAnsi"/>
                <w:color w:val="000000" w:themeColor="text1"/>
                <w:kern w:val="0"/>
                <w:sz w:val="20"/>
                <w:szCs w:val="20"/>
              </w:rPr>
              <w:t xml:space="preserve"> </w:t>
            </w:r>
            <w:hyperlink r:id="rId11" w:history="1">
              <w:r w:rsidRPr="006B5E6F">
                <w:rPr>
                  <w:rStyle w:val="Hyperlink"/>
                  <w:rFonts w:cstheme="minorHAnsi"/>
                  <w:kern w:val="0"/>
                  <w:sz w:val="20"/>
                  <w:szCs w:val="20"/>
                  <w:lang/>
                </w:rPr>
                <w:t>http://hl7.org/fhir/ValueSet/condition-clinical</w:t>
              </w:r>
            </w:hyperlink>
          </w:p>
          <w:p w14:paraId="0CCDF574" w14:textId="6D8530BB" w:rsidR="006B5E6F" w:rsidRDefault="006B5E6F" w:rsidP="006B5E6F">
            <w:pPr>
              <w:rPr>
                <w:rFonts w:ascii="Verdana" w:hAnsi="Verdana"/>
                <w:sz w:val="17"/>
                <w:szCs w:val="17"/>
              </w:rPr>
            </w:pPr>
            <w:r w:rsidRPr="00FB0510">
              <w:rPr>
                <w:rFonts w:cstheme="minorHAnsi"/>
                <w:color w:val="000000" w:themeColor="text1"/>
                <w:kern w:val="0"/>
                <w:sz w:val="20"/>
                <w:szCs w:val="20"/>
              </w:rPr>
              <w:t xml:space="preserve">  </w:t>
            </w:r>
          </w:p>
        </w:tc>
      </w:tr>
      <w:tr w:rsidR="006B5E6F" w:rsidRPr="00A3601F" w14:paraId="2BF65436" w14:textId="77777777" w:rsidTr="004B5A04">
        <w:trPr>
          <w:trHeight w:val="330"/>
        </w:trPr>
        <w:tc>
          <w:tcPr>
            <w:tcW w:w="2410" w:type="dxa"/>
            <w:shd w:val="clear" w:color="auto" w:fill="auto"/>
            <w:noWrap/>
            <w:tcMar>
              <w:top w:w="0" w:type="dxa"/>
              <w:left w:w="60" w:type="dxa"/>
              <w:bottom w:w="0" w:type="dxa"/>
              <w:right w:w="60" w:type="dxa"/>
            </w:tcMar>
            <w:vAlign w:val="center"/>
          </w:tcPr>
          <w:p w14:paraId="5184970E" w14:textId="210AD6EF" w:rsidR="006B5E6F" w:rsidRDefault="006B5E6F" w:rsidP="004B5A04">
            <w:pPr>
              <w:rPr>
                <w:rStyle w:val="constraints"/>
                <w:rFonts w:ascii="Verdana" w:hAnsi="Verdana"/>
                <w:sz w:val="17"/>
                <w:szCs w:val="17"/>
                <w:lang w:val="en-US"/>
              </w:rPr>
            </w:pPr>
            <w:proofErr w:type="spellStart"/>
            <w:proofErr w:type="gramStart"/>
            <w:r>
              <w:rPr>
                <w:rStyle w:val="constraints"/>
                <w:rFonts w:ascii="Verdana" w:hAnsi="Verdana"/>
                <w:sz w:val="17"/>
                <w:szCs w:val="17"/>
                <w:lang w:val="en-US"/>
              </w:rPr>
              <w:t>clinicalStatus.coding.code</w:t>
            </w:r>
            <w:proofErr w:type="spellEnd"/>
            <w:proofErr w:type="gramEnd"/>
          </w:p>
        </w:tc>
        <w:tc>
          <w:tcPr>
            <w:tcW w:w="708" w:type="dxa"/>
            <w:shd w:val="clear" w:color="auto" w:fill="auto"/>
            <w:noWrap/>
            <w:tcMar>
              <w:top w:w="0" w:type="dxa"/>
              <w:left w:w="60" w:type="dxa"/>
              <w:bottom w:w="0" w:type="dxa"/>
              <w:right w:w="60" w:type="dxa"/>
            </w:tcMar>
            <w:vAlign w:val="center"/>
          </w:tcPr>
          <w:p w14:paraId="66A3DD5C" w14:textId="4ED28779" w:rsidR="006B5E6F" w:rsidRDefault="006B5E6F" w:rsidP="004B5A04">
            <w:pPr>
              <w:rPr>
                <w:rFonts w:ascii="Verdana" w:hAnsi="Verdana"/>
                <w:sz w:val="17"/>
                <w:szCs w:val="17"/>
                <w:lang w:val="en-US"/>
              </w:rPr>
            </w:pPr>
            <w:r>
              <w:rPr>
                <w:rFonts w:ascii="Verdana" w:hAnsi="Verdana"/>
                <w:sz w:val="17"/>
                <w:szCs w:val="17"/>
                <w:lang w:val="en-US"/>
              </w:rPr>
              <w:t>1..1</w:t>
            </w:r>
          </w:p>
        </w:tc>
        <w:tc>
          <w:tcPr>
            <w:tcW w:w="2410" w:type="dxa"/>
          </w:tcPr>
          <w:p w14:paraId="1E81888F" w14:textId="64951A56" w:rsidR="006B5E6F" w:rsidRDefault="006B5E6F" w:rsidP="004B5A04">
            <w:pPr>
              <w:rPr>
                <w:rFonts w:cstheme="minorHAnsi"/>
                <w:color w:val="000000" w:themeColor="text1"/>
                <w:kern w:val="0"/>
                <w:sz w:val="20"/>
                <w:szCs w:val="20"/>
              </w:rPr>
            </w:pPr>
            <w:r>
              <w:rPr>
                <w:rFonts w:cstheme="minorHAnsi"/>
                <w:color w:val="000000" w:themeColor="text1"/>
                <w:kern w:val="0"/>
                <w:sz w:val="20"/>
                <w:szCs w:val="20"/>
              </w:rPr>
              <w:t xml:space="preserve"> Código do status da condição clínica</w:t>
            </w:r>
          </w:p>
          <w:p w14:paraId="376FF421" w14:textId="5D479570" w:rsidR="006B5E6F" w:rsidRDefault="006B5E6F" w:rsidP="004B5A04">
            <w:pPr>
              <w:rPr>
                <w:rFonts w:cstheme="minorHAnsi"/>
                <w:color w:val="000000" w:themeColor="text1"/>
                <w:kern w:val="0"/>
                <w:sz w:val="20"/>
                <w:szCs w:val="20"/>
              </w:rPr>
            </w:pPr>
          </w:p>
        </w:tc>
        <w:tc>
          <w:tcPr>
            <w:tcW w:w="2126" w:type="dxa"/>
          </w:tcPr>
          <w:p w14:paraId="5D097BDD" w14:textId="697E6B94" w:rsidR="006B5E6F" w:rsidRDefault="00000000" w:rsidP="004B5A04">
            <w:pPr>
              <w:rPr>
                <w:rFonts w:ascii="Verdana" w:hAnsi="Verdana"/>
                <w:sz w:val="17"/>
                <w:szCs w:val="17"/>
              </w:rPr>
            </w:pPr>
            <w:hyperlink r:id="rId12" w:history="1">
              <w:r w:rsidR="006B5E6F" w:rsidRPr="00F91248">
                <w:rPr>
                  <w:rStyle w:val="Hyperlink"/>
                  <w:rFonts w:ascii="Verdana" w:hAnsi="Verdana"/>
                  <w:sz w:val="17"/>
                  <w:szCs w:val="17"/>
                </w:rPr>
                <w:t>http://www.saude.gov.br/fhir/r4/ValueSet/BREstadoResolucaoDiagnosticoProblema-1.0</w:t>
              </w:r>
            </w:hyperlink>
          </w:p>
          <w:p w14:paraId="5CF56A6E" w14:textId="6BCBD1C6" w:rsidR="006B5E6F" w:rsidRDefault="006B5E6F" w:rsidP="004B5A04">
            <w:pPr>
              <w:rPr>
                <w:rFonts w:ascii="Verdana" w:hAnsi="Verdana"/>
                <w:sz w:val="17"/>
                <w:szCs w:val="17"/>
              </w:rPr>
            </w:pPr>
            <w:r>
              <w:rPr>
                <w:rFonts w:ascii="Verdana" w:hAnsi="Verdana"/>
                <w:sz w:val="17"/>
                <w:szCs w:val="17"/>
              </w:rPr>
              <w:t xml:space="preserve">Os </w:t>
            </w:r>
            <w:proofErr w:type="spellStart"/>
            <w:r>
              <w:rPr>
                <w:rFonts w:ascii="Verdana" w:hAnsi="Verdana"/>
                <w:sz w:val="17"/>
                <w:szCs w:val="17"/>
              </w:rPr>
              <w:t>codes</w:t>
            </w:r>
            <w:proofErr w:type="spellEnd"/>
            <w:r>
              <w:rPr>
                <w:rFonts w:ascii="Verdana" w:hAnsi="Verdana"/>
                <w:sz w:val="17"/>
                <w:szCs w:val="17"/>
              </w:rPr>
              <w:t xml:space="preserve"> da lista da RNDS são os mesmos da lista do </w:t>
            </w:r>
            <w:proofErr w:type="spellStart"/>
            <w:r>
              <w:rPr>
                <w:rFonts w:ascii="Verdana" w:hAnsi="Verdana"/>
                <w:sz w:val="17"/>
                <w:szCs w:val="17"/>
              </w:rPr>
              <w:t>valueSet</w:t>
            </w:r>
            <w:proofErr w:type="spellEnd"/>
            <w:r>
              <w:rPr>
                <w:rFonts w:ascii="Verdana" w:hAnsi="Verdana"/>
                <w:sz w:val="17"/>
                <w:szCs w:val="17"/>
              </w:rPr>
              <w:t xml:space="preserve"> do IPS </w:t>
            </w:r>
          </w:p>
        </w:tc>
        <w:tc>
          <w:tcPr>
            <w:tcW w:w="2547" w:type="dxa"/>
          </w:tcPr>
          <w:p w14:paraId="01A791A7" w14:textId="6AE4CCAB" w:rsidR="006B5E6F" w:rsidRPr="006B5E6F" w:rsidRDefault="00000000" w:rsidP="006B5E6F">
            <w:pPr>
              <w:rPr>
                <w:rFonts w:cstheme="minorHAnsi"/>
                <w:color w:val="000000" w:themeColor="text1"/>
                <w:kern w:val="0"/>
                <w:sz w:val="20"/>
                <w:szCs w:val="20"/>
                <w:lang/>
              </w:rPr>
            </w:pPr>
            <w:hyperlink r:id="rId13" w:history="1">
              <w:r w:rsidR="006B5E6F" w:rsidRPr="006B5E6F">
                <w:rPr>
                  <w:rStyle w:val="Hyperlink"/>
                  <w:rFonts w:cstheme="minorHAnsi"/>
                  <w:kern w:val="0"/>
                  <w:sz w:val="20"/>
                  <w:szCs w:val="20"/>
                  <w:lang/>
                </w:rPr>
                <w:t>http://hl7.org/fhir/ValueSet/condition-clinical</w:t>
              </w:r>
            </w:hyperlink>
          </w:p>
          <w:p w14:paraId="4E00F300" w14:textId="006C3A1B" w:rsidR="006B5E6F" w:rsidRPr="006B5E6F" w:rsidRDefault="006B5E6F" w:rsidP="004B5A04">
            <w:pPr>
              <w:rPr>
                <w:rFonts w:cstheme="minorHAnsi"/>
                <w:color w:val="000000" w:themeColor="text1"/>
                <w:kern w:val="0"/>
                <w:sz w:val="20"/>
                <w:szCs w:val="20"/>
                <w:lang/>
              </w:rPr>
            </w:pPr>
          </w:p>
        </w:tc>
        <w:tc>
          <w:tcPr>
            <w:tcW w:w="2025" w:type="dxa"/>
          </w:tcPr>
          <w:p w14:paraId="149B7C25" w14:textId="31807786" w:rsidR="006B5E6F" w:rsidRPr="006B5E6F" w:rsidRDefault="006B5E6F" w:rsidP="006B5E6F">
            <w:pPr>
              <w:tabs>
                <w:tab w:val="left" w:pos="873"/>
              </w:tabs>
              <w:autoSpaceDE w:val="0"/>
              <w:autoSpaceDN w:val="0"/>
              <w:adjustRightInd w:val="0"/>
              <w:spacing w:after="0"/>
              <w:rPr>
                <w:rFonts w:cstheme="minorHAnsi"/>
                <w:color w:val="000000" w:themeColor="text1"/>
                <w:kern w:val="0"/>
                <w:sz w:val="20"/>
                <w:szCs w:val="20"/>
                <w:lang/>
              </w:rPr>
            </w:pPr>
            <w:r w:rsidRPr="006B5E6F">
              <w:rPr>
                <w:rFonts w:cstheme="minorHAnsi"/>
                <w:color w:val="000000" w:themeColor="text1"/>
                <w:kern w:val="0"/>
                <w:sz w:val="20"/>
                <w:szCs w:val="20"/>
                <w:lang/>
              </w:rPr>
              <w:t>clincalStatus.coding.code (IPS) = clincalStatus.coding.code (RNDS)</w:t>
            </w:r>
          </w:p>
        </w:tc>
      </w:tr>
      <w:tr w:rsidR="006B5E6F" w:rsidRPr="006B5E6F" w14:paraId="6B9275E4" w14:textId="77777777" w:rsidTr="004B5A04">
        <w:trPr>
          <w:trHeight w:val="330"/>
        </w:trPr>
        <w:tc>
          <w:tcPr>
            <w:tcW w:w="2410" w:type="dxa"/>
            <w:shd w:val="clear" w:color="auto" w:fill="auto"/>
            <w:noWrap/>
            <w:tcMar>
              <w:top w:w="0" w:type="dxa"/>
              <w:left w:w="60" w:type="dxa"/>
              <w:bottom w:w="0" w:type="dxa"/>
              <w:right w:w="60" w:type="dxa"/>
            </w:tcMar>
            <w:vAlign w:val="center"/>
          </w:tcPr>
          <w:p w14:paraId="24095B02" w14:textId="34FF32D3" w:rsidR="006B5E6F" w:rsidRDefault="006B5E6F" w:rsidP="004B5A04">
            <w:pPr>
              <w:rPr>
                <w:rStyle w:val="constraints"/>
                <w:rFonts w:ascii="Verdana" w:hAnsi="Verdana"/>
                <w:sz w:val="17"/>
                <w:szCs w:val="17"/>
                <w:lang w:val="en-US"/>
              </w:rPr>
            </w:pPr>
            <w:r w:rsidRPr="00A3601F">
              <w:rPr>
                <w:rStyle w:val="constraints"/>
                <w:rFonts w:ascii="Verdana" w:hAnsi="Verdana"/>
                <w:sz w:val="17"/>
                <w:szCs w:val="17"/>
                <w:lang/>
                <w:rPrChange w:id="55" w:author="Jussara R." w:date="2023-12-15T10:10:00Z">
                  <w:rPr>
                    <w:rStyle w:val="constraints"/>
                    <w:rFonts w:ascii="Verdana" w:hAnsi="Verdana"/>
                    <w:sz w:val="17"/>
                    <w:szCs w:val="17"/>
                    <w:lang w:val="en-US"/>
                  </w:rPr>
                </w:rPrChange>
              </w:rPr>
              <w:t xml:space="preserve"> </w:t>
            </w:r>
            <w:proofErr w:type="spellStart"/>
            <w:r>
              <w:rPr>
                <w:rStyle w:val="constraints"/>
                <w:rFonts w:ascii="Verdana" w:hAnsi="Verdana"/>
                <w:sz w:val="17"/>
                <w:szCs w:val="17"/>
                <w:lang w:val="en-US"/>
              </w:rPr>
              <w:t>verificationStatus</w:t>
            </w:r>
            <w:proofErr w:type="spellEnd"/>
          </w:p>
        </w:tc>
        <w:tc>
          <w:tcPr>
            <w:tcW w:w="708" w:type="dxa"/>
            <w:shd w:val="clear" w:color="auto" w:fill="auto"/>
            <w:noWrap/>
            <w:tcMar>
              <w:top w:w="0" w:type="dxa"/>
              <w:left w:w="60" w:type="dxa"/>
              <w:bottom w:w="0" w:type="dxa"/>
              <w:right w:w="60" w:type="dxa"/>
            </w:tcMar>
            <w:vAlign w:val="center"/>
          </w:tcPr>
          <w:p w14:paraId="15F528D5" w14:textId="77777777" w:rsidR="006B5E6F" w:rsidRDefault="006B5E6F" w:rsidP="004B5A04">
            <w:pPr>
              <w:rPr>
                <w:rFonts w:ascii="Verdana" w:hAnsi="Verdana"/>
                <w:sz w:val="17"/>
                <w:szCs w:val="17"/>
                <w:lang w:val="en-US"/>
              </w:rPr>
            </w:pPr>
            <w:r>
              <w:rPr>
                <w:rFonts w:ascii="Verdana" w:hAnsi="Verdana"/>
                <w:sz w:val="17"/>
                <w:szCs w:val="17"/>
                <w:lang w:val="en-US"/>
              </w:rPr>
              <w:t>0..1</w:t>
            </w:r>
          </w:p>
        </w:tc>
        <w:tc>
          <w:tcPr>
            <w:tcW w:w="2410" w:type="dxa"/>
          </w:tcPr>
          <w:p w14:paraId="792C2354" w14:textId="116F6000" w:rsidR="006B5E6F" w:rsidRDefault="006B5E6F" w:rsidP="004B5A04">
            <w:pPr>
              <w:rPr>
                <w:rFonts w:cstheme="minorHAnsi"/>
                <w:color w:val="000000" w:themeColor="text1"/>
                <w:kern w:val="0"/>
                <w:sz w:val="20"/>
                <w:szCs w:val="20"/>
              </w:rPr>
            </w:pPr>
            <w:r>
              <w:rPr>
                <w:rFonts w:cstheme="minorHAnsi"/>
                <w:color w:val="000000" w:themeColor="text1"/>
                <w:kern w:val="0"/>
                <w:sz w:val="20"/>
                <w:szCs w:val="20"/>
              </w:rPr>
              <w:t xml:space="preserve"> </w:t>
            </w:r>
          </w:p>
        </w:tc>
        <w:tc>
          <w:tcPr>
            <w:tcW w:w="2126" w:type="dxa"/>
          </w:tcPr>
          <w:p w14:paraId="2D54574F" w14:textId="584DB14A" w:rsidR="006B5E6F" w:rsidRDefault="006B5E6F" w:rsidP="004B5A04">
            <w:pPr>
              <w:rPr>
                <w:rFonts w:ascii="Verdana" w:hAnsi="Verdana"/>
                <w:sz w:val="17"/>
                <w:szCs w:val="17"/>
              </w:rPr>
            </w:pPr>
            <w:r>
              <w:t>Foi suprimido na RNDS</w:t>
            </w:r>
          </w:p>
        </w:tc>
        <w:tc>
          <w:tcPr>
            <w:tcW w:w="2547" w:type="dxa"/>
          </w:tcPr>
          <w:p w14:paraId="17A64D0A" w14:textId="5DE1D1FE" w:rsidR="006B5E6F" w:rsidRPr="006B5E6F" w:rsidRDefault="00000000" w:rsidP="004B5A04">
            <w:pPr>
              <w:rPr>
                <w:rFonts w:cstheme="minorHAnsi"/>
                <w:color w:val="000000" w:themeColor="text1"/>
                <w:kern w:val="0"/>
                <w:sz w:val="20"/>
                <w:szCs w:val="20"/>
                <w:lang/>
              </w:rPr>
            </w:pPr>
            <w:hyperlink r:id="rId14" w:history="1">
              <w:r w:rsidR="006B5E6F" w:rsidRPr="006B5E6F">
                <w:rPr>
                  <w:rStyle w:val="Hyperlink"/>
                  <w:rFonts w:cstheme="minorHAnsi"/>
                  <w:kern w:val="0"/>
                  <w:sz w:val="20"/>
                  <w:szCs w:val="20"/>
                  <w:lang/>
                </w:rPr>
                <w:t>http://hl7.org/fhir/ValueSet/condition-ver-status</w:t>
              </w:r>
            </w:hyperlink>
          </w:p>
        </w:tc>
        <w:tc>
          <w:tcPr>
            <w:tcW w:w="2025" w:type="dxa"/>
          </w:tcPr>
          <w:p w14:paraId="3424C95A" w14:textId="376A21BD" w:rsidR="006B5E6F" w:rsidRPr="002D03B0" w:rsidRDefault="006B5E6F" w:rsidP="004B5A04">
            <w:pPr>
              <w:tabs>
                <w:tab w:val="left" w:pos="873"/>
              </w:tabs>
              <w:autoSpaceDE w:val="0"/>
              <w:autoSpaceDN w:val="0"/>
              <w:adjustRightInd w:val="0"/>
              <w:spacing w:after="0"/>
              <w:rPr>
                <w:rStyle w:val="ui-provider"/>
                <w:lang w:val="en-US"/>
              </w:rPr>
            </w:pPr>
            <w:r w:rsidRPr="006B5E6F">
              <w:rPr>
                <w:rFonts w:cstheme="minorHAnsi"/>
                <w:color w:val="000000" w:themeColor="text1"/>
                <w:kern w:val="0"/>
                <w:sz w:val="20"/>
                <w:szCs w:val="20"/>
              </w:rPr>
              <w:t xml:space="preserve"> </w:t>
            </w:r>
            <w:proofErr w:type="spellStart"/>
            <w:r>
              <w:rPr>
                <w:rFonts w:cstheme="minorHAnsi"/>
                <w:color w:val="000000" w:themeColor="text1"/>
                <w:kern w:val="0"/>
                <w:sz w:val="20"/>
                <w:szCs w:val="20"/>
                <w:lang w:val="en-US"/>
              </w:rPr>
              <w:t>Fixo</w:t>
            </w:r>
            <w:proofErr w:type="spellEnd"/>
            <w:r>
              <w:rPr>
                <w:rFonts w:cstheme="minorHAnsi"/>
                <w:color w:val="000000" w:themeColor="text1"/>
                <w:kern w:val="0"/>
                <w:sz w:val="20"/>
                <w:szCs w:val="20"/>
                <w:lang w:val="en-US"/>
              </w:rPr>
              <w:t xml:space="preserve"> </w:t>
            </w:r>
            <w:proofErr w:type="spellStart"/>
            <w:r>
              <w:rPr>
                <w:rFonts w:cstheme="minorHAnsi"/>
                <w:color w:val="000000" w:themeColor="text1"/>
                <w:kern w:val="0"/>
                <w:sz w:val="20"/>
                <w:szCs w:val="20"/>
                <w:lang w:val="en-US"/>
              </w:rPr>
              <w:t>em</w:t>
            </w:r>
            <w:proofErr w:type="spellEnd"/>
            <w:r>
              <w:rPr>
                <w:rFonts w:cstheme="minorHAnsi"/>
                <w:color w:val="000000" w:themeColor="text1"/>
                <w:kern w:val="0"/>
                <w:sz w:val="20"/>
                <w:szCs w:val="20"/>
                <w:lang w:val="en-US"/>
              </w:rPr>
              <w:t xml:space="preserve"> “unconfirmed”</w:t>
            </w:r>
          </w:p>
          <w:p w14:paraId="024D53BF" w14:textId="77777777" w:rsidR="006B5E6F" w:rsidRPr="002D03B0" w:rsidRDefault="006B5E6F" w:rsidP="004B5A04">
            <w:pPr>
              <w:tabs>
                <w:tab w:val="left" w:pos="873"/>
              </w:tabs>
              <w:autoSpaceDE w:val="0"/>
              <w:autoSpaceDN w:val="0"/>
              <w:adjustRightInd w:val="0"/>
              <w:spacing w:after="0"/>
              <w:rPr>
                <w:rFonts w:cstheme="minorHAnsi"/>
                <w:color w:val="000000" w:themeColor="text1"/>
                <w:kern w:val="0"/>
                <w:sz w:val="20"/>
                <w:szCs w:val="20"/>
                <w:lang w:val="en-US"/>
              </w:rPr>
            </w:pPr>
          </w:p>
        </w:tc>
      </w:tr>
      <w:tr w:rsidR="006B5E6F" w:rsidRPr="0058409E" w14:paraId="04CCE272" w14:textId="77777777" w:rsidTr="004B5A04">
        <w:trPr>
          <w:trHeight w:val="330"/>
        </w:trPr>
        <w:tc>
          <w:tcPr>
            <w:tcW w:w="2410" w:type="dxa"/>
            <w:shd w:val="clear" w:color="auto" w:fill="auto"/>
            <w:noWrap/>
            <w:tcMar>
              <w:top w:w="0" w:type="dxa"/>
              <w:left w:w="60" w:type="dxa"/>
              <w:bottom w:w="0" w:type="dxa"/>
              <w:right w:w="60" w:type="dxa"/>
            </w:tcMar>
            <w:vAlign w:val="center"/>
          </w:tcPr>
          <w:p w14:paraId="6CC18BD0" w14:textId="4B2721E9" w:rsidR="006B5E6F" w:rsidRDefault="006B5E6F" w:rsidP="006B5E6F">
            <w:pPr>
              <w:rPr>
                <w:rStyle w:val="constraints"/>
                <w:rFonts w:ascii="Verdana" w:hAnsi="Verdana"/>
                <w:sz w:val="17"/>
                <w:szCs w:val="17"/>
                <w:lang w:val="en-US"/>
              </w:rPr>
            </w:pPr>
            <w:r>
              <w:rPr>
                <w:rStyle w:val="constraints"/>
                <w:rFonts w:ascii="Verdana" w:hAnsi="Verdana"/>
                <w:sz w:val="17"/>
                <w:szCs w:val="17"/>
                <w:lang w:val="en-US"/>
              </w:rPr>
              <w:t xml:space="preserve"> category</w:t>
            </w:r>
          </w:p>
        </w:tc>
        <w:tc>
          <w:tcPr>
            <w:tcW w:w="708" w:type="dxa"/>
            <w:shd w:val="clear" w:color="auto" w:fill="auto"/>
            <w:noWrap/>
            <w:tcMar>
              <w:top w:w="0" w:type="dxa"/>
              <w:left w:w="60" w:type="dxa"/>
              <w:bottom w:w="0" w:type="dxa"/>
              <w:right w:w="60" w:type="dxa"/>
            </w:tcMar>
            <w:vAlign w:val="center"/>
          </w:tcPr>
          <w:p w14:paraId="581D8F31" w14:textId="77777777" w:rsidR="006B5E6F" w:rsidRDefault="006B5E6F" w:rsidP="006B5E6F">
            <w:pPr>
              <w:rPr>
                <w:rFonts w:ascii="Verdana" w:hAnsi="Verdana"/>
                <w:sz w:val="17"/>
                <w:szCs w:val="17"/>
                <w:lang w:val="en-US"/>
              </w:rPr>
            </w:pPr>
            <w:r>
              <w:rPr>
                <w:rFonts w:ascii="Verdana" w:hAnsi="Verdana"/>
                <w:sz w:val="17"/>
                <w:szCs w:val="17"/>
                <w:lang w:val="en-US"/>
              </w:rPr>
              <w:t>0..1</w:t>
            </w:r>
          </w:p>
        </w:tc>
        <w:tc>
          <w:tcPr>
            <w:tcW w:w="2410" w:type="dxa"/>
          </w:tcPr>
          <w:p w14:paraId="010B228C" w14:textId="169C043D" w:rsidR="006B5E6F" w:rsidRDefault="006B5E6F" w:rsidP="006B5E6F">
            <w:pPr>
              <w:rPr>
                <w:rFonts w:cstheme="minorHAnsi"/>
                <w:color w:val="000000" w:themeColor="text1"/>
                <w:kern w:val="0"/>
                <w:sz w:val="20"/>
                <w:szCs w:val="20"/>
              </w:rPr>
            </w:pPr>
            <w:r>
              <w:rPr>
                <w:rFonts w:cstheme="minorHAnsi"/>
                <w:color w:val="000000" w:themeColor="text1"/>
                <w:kern w:val="0"/>
                <w:sz w:val="20"/>
                <w:szCs w:val="20"/>
              </w:rPr>
              <w:t xml:space="preserve"> </w:t>
            </w:r>
          </w:p>
        </w:tc>
        <w:tc>
          <w:tcPr>
            <w:tcW w:w="2126" w:type="dxa"/>
          </w:tcPr>
          <w:p w14:paraId="2338FCE0" w14:textId="35F196F2" w:rsidR="006B5E6F" w:rsidRDefault="00000000" w:rsidP="006B5E6F">
            <w:pPr>
              <w:rPr>
                <w:rFonts w:ascii="Verdana" w:hAnsi="Verdana"/>
                <w:sz w:val="17"/>
                <w:szCs w:val="17"/>
              </w:rPr>
            </w:pPr>
            <w:hyperlink r:id="rId15" w:anchor="/orgs/MS/collections/SexoNascimentoBRIPS/" w:history="1"/>
            <w:r w:rsidR="006B5E6F">
              <w:t xml:space="preserve"> </w:t>
            </w:r>
          </w:p>
        </w:tc>
        <w:tc>
          <w:tcPr>
            <w:tcW w:w="2547" w:type="dxa"/>
          </w:tcPr>
          <w:p w14:paraId="5C49D0B3" w14:textId="79489ACD" w:rsidR="006B5E6F" w:rsidRPr="0058409E" w:rsidRDefault="00000000" w:rsidP="006B5E6F">
            <w:pPr>
              <w:tabs>
                <w:tab w:val="left" w:pos="873"/>
              </w:tabs>
              <w:autoSpaceDE w:val="0"/>
              <w:autoSpaceDN w:val="0"/>
              <w:adjustRightInd w:val="0"/>
              <w:spacing w:after="0"/>
              <w:rPr>
                <w:rFonts w:cstheme="minorHAnsi"/>
                <w:color w:val="000000" w:themeColor="text1"/>
                <w:kern w:val="0"/>
                <w:sz w:val="20"/>
                <w:szCs w:val="20"/>
              </w:rPr>
            </w:pPr>
            <w:hyperlink r:id="rId16" w:history="1">
              <w:r w:rsidR="006B5E6F" w:rsidRPr="006B5E6F">
                <w:rPr>
                  <w:rStyle w:val="Hyperlink"/>
                  <w:rFonts w:cstheme="minorHAnsi"/>
                  <w:kern w:val="0"/>
                  <w:sz w:val="20"/>
                  <w:szCs w:val="20"/>
                </w:rPr>
                <w:t>http://hl7.org/fhir/uv/ips/ValueSet/problem-type-uv-ips</w:t>
              </w:r>
            </w:hyperlink>
          </w:p>
        </w:tc>
        <w:tc>
          <w:tcPr>
            <w:tcW w:w="2025" w:type="dxa"/>
          </w:tcPr>
          <w:p w14:paraId="16D858A1" w14:textId="45CB583D" w:rsidR="006B5E6F" w:rsidRPr="0058409E" w:rsidRDefault="006B5E6F" w:rsidP="006B5E6F">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Fixo em “</w:t>
            </w:r>
            <w:proofErr w:type="spellStart"/>
            <w:r>
              <w:fldChar w:fldCharType="begin"/>
            </w:r>
            <w:r>
              <w:instrText>HYPERLINK "http://terminology.hl7.org/4.0.0/CodeSystem-condition-category.html" \l "condition-category-problem-list-item"</w:instrText>
            </w:r>
            <w:r>
              <w:fldChar w:fldCharType="separate"/>
            </w:r>
            <w:r>
              <w:rPr>
                <w:rStyle w:val="Hyperlink"/>
                <w:rFonts w:ascii="Verdana" w:hAnsi="Verdana"/>
                <w:sz w:val="18"/>
                <w:szCs w:val="18"/>
              </w:rPr>
              <w:t>problem</w:t>
            </w:r>
            <w:proofErr w:type="spellEnd"/>
            <w:r>
              <w:rPr>
                <w:rStyle w:val="Hyperlink"/>
                <w:rFonts w:ascii="Verdana" w:hAnsi="Verdana"/>
                <w:sz w:val="18"/>
                <w:szCs w:val="18"/>
              </w:rPr>
              <w:t>-list-item</w:t>
            </w:r>
            <w:r>
              <w:fldChar w:fldCharType="end"/>
            </w:r>
            <w:r>
              <w:t>”</w:t>
            </w:r>
          </w:p>
        </w:tc>
      </w:tr>
      <w:tr w:rsidR="006B5E6F" w:rsidRPr="006B5E6F" w14:paraId="21F13E63" w14:textId="77777777" w:rsidTr="004B5A04">
        <w:trPr>
          <w:trHeight w:val="330"/>
        </w:trPr>
        <w:tc>
          <w:tcPr>
            <w:tcW w:w="2410" w:type="dxa"/>
            <w:shd w:val="clear" w:color="auto" w:fill="auto"/>
            <w:noWrap/>
            <w:tcMar>
              <w:top w:w="0" w:type="dxa"/>
              <w:left w:w="60" w:type="dxa"/>
              <w:bottom w:w="0" w:type="dxa"/>
              <w:right w:w="60" w:type="dxa"/>
            </w:tcMar>
            <w:vAlign w:val="center"/>
          </w:tcPr>
          <w:p w14:paraId="4317ED9B" w14:textId="1F526CAC" w:rsidR="006B5E6F" w:rsidRDefault="006B5E6F" w:rsidP="004B5A04">
            <w:pPr>
              <w:rPr>
                <w:rStyle w:val="constraints"/>
                <w:rFonts w:ascii="Verdana" w:hAnsi="Verdana"/>
                <w:sz w:val="17"/>
                <w:szCs w:val="17"/>
                <w:lang w:val="en-US"/>
              </w:rPr>
            </w:pPr>
            <w:r w:rsidRPr="00A3601F">
              <w:rPr>
                <w:rStyle w:val="constraints"/>
                <w:rFonts w:ascii="Verdana" w:hAnsi="Verdana"/>
                <w:sz w:val="17"/>
                <w:szCs w:val="17"/>
                <w:rPrChange w:id="56" w:author="Jussara R." w:date="2023-12-15T10:08:00Z">
                  <w:rPr>
                    <w:rStyle w:val="constraints"/>
                    <w:rFonts w:ascii="Verdana" w:hAnsi="Verdana"/>
                    <w:sz w:val="17"/>
                    <w:szCs w:val="17"/>
                    <w:lang w:val="en-US"/>
                  </w:rPr>
                </w:rPrChange>
              </w:rPr>
              <w:t xml:space="preserve"> </w:t>
            </w:r>
            <w:proofErr w:type="spellStart"/>
            <w:proofErr w:type="gramStart"/>
            <w:r>
              <w:rPr>
                <w:rStyle w:val="constraints"/>
                <w:rFonts w:ascii="Verdana" w:hAnsi="Verdana"/>
                <w:sz w:val="17"/>
                <w:szCs w:val="17"/>
                <w:lang w:val="en-US"/>
              </w:rPr>
              <w:t>code.coding</w:t>
            </w:r>
            <w:proofErr w:type="gramEnd"/>
            <w:r>
              <w:rPr>
                <w:rStyle w:val="constraints"/>
                <w:rFonts w:ascii="Verdana" w:hAnsi="Verdana"/>
                <w:sz w:val="17"/>
                <w:szCs w:val="17"/>
                <w:lang w:val="en-US"/>
              </w:rPr>
              <w:t>.system</w:t>
            </w:r>
            <w:proofErr w:type="spellEnd"/>
            <w:r>
              <w:rPr>
                <w:rStyle w:val="constraints"/>
                <w:rFonts w:ascii="Verdana" w:hAnsi="Verdana"/>
                <w:sz w:val="17"/>
                <w:szCs w:val="17"/>
                <w:lang w:val="en-US"/>
              </w:rPr>
              <w:t xml:space="preserve"> </w:t>
            </w:r>
          </w:p>
        </w:tc>
        <w:tc>
          <w:tcPr>
            <w:tcW w:w="708" w:type="dxa"/>
            <w:shd w:val="clear" w:color="auto" w:fill="auto"/>
            <w:noWrap/>
            <w:tcMar>
              <w:top w:w="0" w:type="dxa"/>
              <w:left w:w="60" w:type="dxa"/>
              <w:bottom w:w="0" w:type="dxa"/>
              <w:right w:w="60" w:type="dxa"/>
            </w:tcMar>
            <w:vAlign w:val="center"/>
          </w:tcPr>
          <w:p w14:paraId="08032403" w14:textId="77777777" w:rsidR="006B5E6F" w:rsidRDefault="006B5E6F" w:rsidP="004B5A04">
            <w:pPr>
              <w:rPr>
                <w:rFonts w:ascii="Verdana" w:hAnsi="Verdana"/>
                <w:sz w:val="17"/>
                <w:szCs w:val="17"/>
                <w:lang w:val="en-US"/>
              </w:rPr>
            </w:pPr>
            <w:r>
              <w:rPr>
                <w:rFonts w:ascii="Verdana" w:hAnsi="Verdana"/>
                <w:sz w:val="17"/>
                <w:szCs w:val="17"/>
                <w:lang w:val="en-US"/>
              </w:rPr>
              <w:t>0..1</w:t>
            </w:r>
          </w:p>
        </w:tc>
        <w:tc>
          <w:tcPr>
            <w:tcW w:w="2410" w:type="dxa"/>
          </w:tcPr>
          <w:p w14:paraId="7B892C40" w14:textId="540A2AA2" w:rsidR="006B5E6F" w:rsidRDefault="006B5E6F" w:rsidP="004B5A04">
            <w:pPr>
              <w:rPr>
                <w:rFonts w:cstheme="minorHAnsi"/>
                <w:color w:val="000000" w:themeColor="text1"/>
                <w:kern w:val="0"/>
                <w:sz w:val="20"/>
                <w:szCs w:val="20"/>
              </w:rPr>
            </w:pPr>
            <w:r>
              <w:rPr>
                <w:rFonts w:cstheme="minorHAnsi"/>
                <w:color w:val="000000" w:themeColor="text1"/>
                <w:kern w:val="0"/>
                <w:sz w:val="20"/>
                <w:szCs w:val="20"/>
              </w:rPr>
              <w:t xml:space="preserve"> </w:t>
            </w:r>
          </w:p>
        </w:tc>
        <w:tc>
          <w:tcPr>
            <w:tcW w:w="2126" w:type="dxa"/>
          </w:tcPr>
          <w:p w14:paraId="5873970C" w14:textId="2EDEB241" w:rsidR="006B5E6F" w:rsidRDefault="00000000" w:rsidP="004B5A04">
            <w:pPr>
              <w:rPr>
                <w:rFonts w:ascii="Verdana" w:hAnsi="Verdana"/>
                <w:sz w:val="17"/>
                <w:szCs w:val="17"/>
              </w:rPr>
            </w:pPr>
            <w:hyperlink r:id="rId17" w:history="1"/>
            <w:r w:rsidR="006B5E6F">
              <w:rPr>
                <w:rStyle w:val="Hyperlink"/>
                <w:rFonts w:ascii="Verdana" w:hAnsi="Verdana"/>
                <w:sz w:val="17"/>
                <w:szCs w:val="17"/>
              </w:rPr>
              <w:t xml:space="preserve"> </w:t>
            </w:r>
          </w:p>
        </w:tc>
        <w:tc>
          <w:tcPr>
            <w:tcW w:w="2547" w:type="dxa"/>
          </w:tcPr>
          <w:p w14:paraId="1132B194" w14:textId="2CBCCEC6" w:rsidR="006B5E6F" w:rsidRPr="0058409E" w:rsidRDefault="00000000" w:rsidP="004B5A04">
            <w:pPr>
              <w:tabs>
                <w:tab w:val="left" w:pos="873"/>
              </w:tabs>
              <w:autoSpaceDE w:val="0"/>
              <w:autoSpaceDN w:val="0"/>
              <w:adjustRightInd w:val="0"/>
              <w:spacing w:after="0"/>
              <w:rPr>
                <w:rFonts w:cstheme="minorHAnsi"/>
                <w:color w:val="000000" w:themeColor="text1"/>
                <w:kern w:val="0"/>
                <w:sz w:val="20"/>
                <w:szCs w:val="20"/>
              </w:rPr>
            </w:pPr>
            <w:hyperlink r:id="rId18" w:tgtFrame="_blank" w:tooltip="http://hl7.org/fhir/sid/icd-10" w:history="1">
              <w:r w:rsidR="006B5E6F">
                <w:rPr>
                  <w:rStyle w:val="Hyperlink"/>
                </w:rPr>
                <w:t>http://hl7.org/fhir/sid/icd-10</w:t>
              </w:r>
            </w:hyperlink>
          </w:p>
          <w:p w14:paraId="60D3307D" w14:textId="55155765" w:rsidR="006B5E6F" w:rsidRDefault="006B5E6F" w:rsidP="004B5A04">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 xml:space="preserve"> ou</w:t>
            </w:r>
          </w:p>
          <w:p w14:paraId="15D23582" w14:textId="5FDB729C" w:rsidR="006B5E6F" w:rsidRPr="0058409E" w:rsidRDefault="00000000" w:rsidP="004B5A04">
            <w:pPr>
              <w:tabs>
                <w:tab w:val="left" w:pos="873"/>
              </w:tabs>
              <w:autoSpaceDE w:val="0"/>
              <w:autoSpaceDN w:val="0"/>
              <w:adjustRightInd w:val="0"/>
              <w:spacing w:after="0"/>
              <w:rPr>
                <w:rFonts w:cstheme="minorHAnsi"/>
                <w:color w:val="000000" w:themeColor="text1"/>
                <w:kern w:val="0"/>
                <w:sz w:val="20"/>
                <w:szCs w:val="20"/>
              </w:rPr>
            </w:pPr>
            <w:hyperlink r:id="rId19" w:history="1">
              <w:r w:rsidR="006B5E6F" w:rsidRPr="006B5E6F">
                <w:rPr>
                  <w:rStyle w:val="Hyperlink"/>
                </w:rPr>
                <w:t>http://hl7.org/fhir/sid/icpc-2</w:t>
              </w:r>
            </w:hyperlink>
          </w:p>
          <w:p w14:paraId="20F80E51" w14:textId="77777777" w:rsidR="006B5E6F" w:rsidRPr="000861FE" w:rsidRDefault="006B5E6F" w:rsidP="004B5A04">
            <w:pPr>
              <w:rPr>
                <w:rFonts w:cstheme="minorHAnsi"/>
                <w:color w:val="000000" w:themeColor="text1"/>
                <w:kern w:val="0"/>
                <w:sz w:val="20"/>
                <w:szCs w:val="20"/>
              </w:rPr>
            </w:pPr>
          </w:p>
        </w:tc>
        <w:tc>
          <w:tcPr>
            <w:tcW w:w="2025" w:type="dxa"/>
          </w:tcPr>
          <w:p w14:paraId="674A0A45" w14:textId="37B99001" w:rsidR="006B5E6F" w:rsidRPr="006B5E6F" w:rsidRDefault="006B5E6F" w:rsidP="004B5A04">
            <w:pPr>
              <w:tabs>
                <w:tab w:val="left" w:pos="873"/>
              </w:tabs>
              <w:autoSpaceDE w:val="0"/>
              <w:autoSpaceDN w:val="0"/>
              <w:adjustRightInd w:val="0"/>
              <w:spacing w:after="0"/>
              <w:rPr>
                <w:rFonts w:cstheme="minorHAnsi"/>
                <w:color w:val="000000" w:themeColor="text1"/>
                <w:kern w:val="0"/>
                <w:sz w:val="20"/>
                <w:szCs w:val="20"/>
              </w:rPr>
            </w:pPr>
            <w:r w:rsidRPr="006B5E6F">
              <w:rPr>
                <w:rFonts w:cstheme="minorHAnsi"/>
                <w:color w:val="000000" w:themeColor="text1"/>
                <w:kern w:val="0"/>
                <w:sz w:val="20"/>
                <w:szCs w:val="20"/>
              </w:rPr>
              <w:lastRenderedPageBreak/>
              <w:t xml:space="preserve">    </w:t>
            </w:r>
          </w:p>
          <w:p w14:paraId="599669A3" w14:textId="442CE3C5" w:rsidR="006B5E6F" w:rsidRPr="0058409E" w:rsidRDefault="006B5E6F" w:rsidP="006B5E6F">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 xml:space="preserve">Fixo em </w:t>
            </w:r>
            <w:hyperlink r:id="rId20" w:tgtFrame="_blank" w:tooltip="http://hl7.org/fhir/sid/icd-10" w:history="1">
              <w:r>
                <w:rPr>
                  <w:rStyle w:val="Hyperlink"/>
                </w:rPr>
                <w:t>http://hl7.org/fhir/sid/icd-10</w:t>
              </w:r>
            </w:hyperlink>
            <w:r>
              <w:rPr>
                <w:rStyle w:val="ui-provider"/>
              </w:rPr>
              <w:t xml:space="preserve">  quando </w:t>
            </w:r>
            <w:r>
              <w:rPr>
                <w:rStyle w:val="ui-provider"/>
              </w:rPr>
              <w:lastRenderedPageBreak/>
              <w:t xml:space="preserve">origem for </w:t>
            </w:r>
            <w:r w:rsidRPr="006B5E6F">
              <w:rPr>
                <w:rFonts w:cstheme="majorHAnsi"/>
                <w:color w:val="000000" w:themeColor="text1"/>
              </w:rPr>
              <w:t>BRCID10Avaliado-1.0</w:t>
            </w:r>
            <w:r w:rsidRPr="006B5E6F">
              <w:rPr>
                <w:rFonts w:asciiTheme="majorHAnsi" w:hAnsiTheme="majorHAnsi" w:cstheme="majorHAnsi"/>
                <w:sz w:val="20"/>
                <w:szCs w:val="20"/>
              </w:rPr>
              <w:t xml:space="preserve"> </w:t>
            </w:r>
            <w:r w:rsidRPr="006B5E6F">
              <w:rPr>
                <w:rFonts w:cstheme="majorHAnsi"/>
                <w:color w:val="000000" w:themeColor="text1"/>
              </w:rPr>
              <w:t xml:space="preserve"> ;</w:t>
            </w:r>
            <w:r>
              <w:rPr>
                <w:rFonts w:cstheme="majorHAnsi"/>
                <w:color w:val="000000" w:themeColor="text1"/>
              </w:rPr>
              <w:t xml:space="preserve"> ou </w:t>
            </w:r>
            <w:hyperlink r:id="rId21" w:history="1">
              <w:r w:rsidRPr="006B5E6F">
                <w:rPr>
                  <w:rStyle w:val="Hyperlink"/>
                </w:rPr>
                <w:t>http://hl7.org/fhir/sid/icpc-2</w:t>
              </w:r>
            </w:hyperlink>
            <w:r>
              <w:rPr>
                <w:rStyle w:val="ui-provider"/>
              </w:rPr>
              <w:t xml:space="preserve"> quando origem for </w:t>
            </w:r>
            <w:r w:rsidRPr="006B5E6F">
              <w:rPr>
                <w:rFonts w:cstheme="majorHAnsi"/>
                <w:color w:val="000000" w:themeColor="text1"/>
              </w:rPr>
              <w:t>BRCIAP2Avaliado-1.0</w:t>
            </w:r>
          </w:p>
          <w:p w14:paraId="43E9BC47" w14:textId="7A5F8620" w:rsidR="006B5E6F" w:rsidRPr="006B5E6F" w:rsidRDefault="006B5E6F" w:rsidP="006B5E6F">
            <w:pPr>
              <w:tabs>
                <w:tab w:val="left" w:pos="873"/>
              </w:tabs>
              <w:autoSpaceDE w:val="0"/>
              <w:autoSpaceDN w:val="0"/>
              <w:adjustRightInd w:val="0"/>
              <w:spacing w:after="0"/>
              <w:rPr>
                <w:rFonts w:cstheme="majorHAnsi"/>
                <w:color w:val="000000" w:themeColor="text1"/>
              </w:rPr>
            </w:pPr>
          </w:p>
          <w:p w14:paraId="32FDF935" w14:textId="77777777" w:rsidR="006B5E6F" w:rsidRPr="0058409E" w:rsidRDefault="006B5E6F" w:rsidP="006B5E6F">
            <w:pPr>
              <w:tabs>
                <w:tab w:val="left" w:pos="873"/>
              </w:tabs>
              <w:autoSpaceDE w:val="0"/>
              <w:autoSpaceDN w:val="0"/>
              <w:adjustRightInd w:val="0"/>
              <w:spacing w:after="0"/>
              <w:rPr>
                <w:rFonts w:cstheme="minorHAnsi"/>
                <w:color w:val="000000" w:themeColor="text1"/>
                <w:kern w:val="0"/>
                <w:sz w:val="20"/>
                <w:szCs w:val="20"/>
              </w:rPr>
            </w:pPr>
          </w:p>
          <w:p w14:paraId="1E78F8E5" w14:textId="78E8CA9A" w:rsidR="006B5E6F" w:rsidRPr="006B5E6F" w:rsidRDefault="006B5E6F" w:rsidP="004B5A04">
            <w:pPr>
              <w:tabs>
                <w:tab w:val="left" w:pos="873"/>
              </w:tabs>
              <w:autoSpaceDE w:val="0"/>
              <w:autoSpaceDN w:val="0"/>
              <w:adjustRightInd w:val="0"/>
              <w:spacing w:after="0"/>
              <w:rPr>
                <w:rFonts w:cstheme="minorHAnsi"/>
                <w:color w:val="000000" w:themeColor="text1"/>
                <w:kern w:val="0"/>
                <w:sz w:val="20"/>
                <w:szCs w:val="20"/>
              </w:rPr>
            </w:pPr>
          </w:p>
        </w:tc>
      </w:tr>
      <w:tr w:rsidR="006B5E6F" w:rsidRPr="0058409E" w14:paraId="349E43D5" w14:textId="77777777" w:rsidTr="004B5A04">
        <w:trPr>
          <w:trHeight w:val="330"/>
        </w:trPr>
        <w:tc>
          <w:tcPr>
            <w:tcW w:w="2410" w:type="dxa"/>
            <w:shd w:val="clear" w:color="auto" w:fill="auto"/>
            <w:noWrap/>
            <w:tcMar>
              <w:top w:w="0" w:type="dxa"/>
              <w:left w:w="60" w:type="dxa"/>
              <w:bottom w:w="0" w:type="dxa"/>
              <w:right w:w="60" w:type="dxa"/>
            </w:tcMar>
            <w:vAlign w:val="center"/>
          </w:tcPr>
          <w:p w14:paraId="3EF32399" w14:textId="55E775E9" w:rsidR="006B5E6F" w:rsidRDefault="006B5E6F" w:rsidP="004B5A04">
            <w:pPr>
              <w:rPr>
                <w:rStyle w:val="constraints"/>
                <w:rFonts w:ascii="Verdana" w:hAnsi="Verdana"/>
                <w:sz w:val="17"/>
                <w:szCs w:val="17"/>
                <w:lang w:val="en-US"/>
              </w:rPr>
            </w:pPr>
            <w:proofErr w:type="spellStart"/>
            <w:proofErr w:type="gramStart"/>
            <w:r>
              <w:rPr>
                <w:rStyle w:val="constraints"/>
                <w:rFonts w:ascii="Verdana" w:hAnsi="Verdana"/>
                <w:sz w:val="17"/>
                <w:szCs w:val="17"/>
                <w:lang w:val="en-US"/>
              </w:rPr>
              <w:lastRenderedPageBreak/>
              <w:t>code.coding</w:t>
            </w:r>
            <w:proofErr w:type="gramEnd"/>
            <w:r>
              <w:rPr>
                <w:rStyle w:val="constraints"/>
                <w:rFonts w:ascii="Verdana" w:hAnsi="Verdana"/>
                <w:sz w:val="17"/>
                <w:szCs w:val="17"/>
                <w:lang w:val="en-US"/>
              </w:rPr>
              <w:t>.code</w:t>
            </w:r>
            <w:proofErr w:type="spellEnd"/>
          </w:p>
        </w:tc>
        <w:tc>
          <w:tcPr>
            <w:tcW w:w="708" w:type="dxa"/>
            <w:shd w:val="clear" w:color="auto" w:fill="auto"/>
            <w:noWrap/>
            <w:tcMar>
              <w:top w:w="0" w:type="dxa"/>
              <w:left w:w="60" w:type="dxa"/>
              <w:bottom w:w="0" w:type="dxa"/>
              <w:right w:w="60" w:type="dxa"/>
            </w:tcMar>
            <w:vAlign w:val="center"/>
          </w:tcPr>
          <w:p w14:paraId="10A970F0" w14:textId="77777777" w:rsidR="006B5E6F" w:rsidRDefault="006B5E6F" w:rsidP="004B5A04">
            <w:pPr>
              <w:rPr>
                <w:rFonts w:ascii="Verdana" w:hAnsi="Verdana"/>
                <w:sz w:val="17"/>
                <w:szCs w:val="17"/>
                <w:lang w:val="en-US"/>
              </w:rPr>
            </w:pPr>
            <w:r>
              <w:rPr>
                <w:rFonts w:ascii="Verdana" w:hAnsi="Verdana"/>
                <w:sz w:val="17"/>
                <w:szCs w:val="17"/>
                <w:lang w:val="en-US"/>
              </w:rPr>
              <w:t>0..1</w:t>
            </w:r>
          </w:p>
        </w:tc>
        <w:tc>
          <w:tcPr>
            <w:tcW w:w="2410" w:type="dxa"/>
          </w:tcPr>
          <w:p w14:paraId="4F5E5E2F" w14:textId="4CF017F8" w:rsidR="006B5E6F" w:rsidRDefault="006B5E6F" w:rsidP="004B5A04">
            <w:pPr>
              <w:rPr>
                <w:rFonts w:cstheme="minorHAnsi"/>
                <w:color w:val="000000" w:themeColor="text1"/>
                <w:kern w:val="0"/>
                <w:sz w:val="20"/>
                <w:szCs w:val="20"/>
              </w:rPr>
            </w:pPr>
            <w:r>
              <w:rPr>
                <w:rFonts w:ascii="Verdana" w:hAnsi="Verdana"/>
                <w:color w:val="333333"/>
                <w:sz w:val="17"/>
                <w:szCs w:val="17"/>
                <w:shd w:val="clear" w:color="auto" w:fill="FFFFFF"/>
              </w:rPr>
              <w:t>Código do CID10 ou BRCIAP</w:t>
            </w:r>
          </w:p>
        </w:tc>
        <w:tc>
          <w:tcPr>
            <w:tcW w:w="2126" w:type="dxa"/>
          </w:tcPr>
          <w:p w14:paraId="72501759" w14:textId="6021FEC2" w:rsidR="006B5E6F" w:rsidRPr="0058409E" w:rsidRDefault="00000000" w:rsidP="004B5A04">
            <w:pPr>
              <w:rPr>
                <w:rFonts w:ascii="Verdana" w:hAnsi="Verdana"/>
                <w:sz w:val="17"/>
                <w:szCs w:val="17"/>
              </w:rPr>
            </w:pPr>
            <w:hyperlink r:id="rId22" w:anchor="/orgs/MS/collections/sexo-br-ips/" w:history="1"/>
            <w:r w:rsidR="006B5E6F">
              <w:rPr>
                <w:rStyle w:val="Hyperlink"/>
                <w:rFonts w:ascii="Verdana" w:hAnsi="Verdana"/>
                <w:sz w:val="17"/>
                <w:szCs w:val="17"/>
              </w:rPr>
              <w:t xml:space="preserve"> </w:t>
            </w:r>
          </w:p>
        </w:tc>
        <w:tc>
          <w:tcPr>
            <w:tcW w:w="2547" w:type="dxa"/>
          </w:tcPr>
          <w:p w14:paraId="059CAF37" w14:textId="4C71A6F8" w:rsidR="006B5E6F" w:rsidRPr="006B5E6F" w:rsidRDefault="006B5E6F" w:rsidP="004B5A04">
            <w:pPr>
              <w:tabs>
                <w:tab w:val="left" w:pos="873"/>
              </w:tabs>
              <w:autoSpaceDE w:val="0"/>
              <w:autoSpaceDN w:val="0"/>
              <w:adjustRightInd w:val="0"/>
              <w:spacing w:after="0"/>
              <w:rPr>
                <w:rFonts w:cstheme="minorHAnsi"/>
                <w:color w:val="000000" w:themeColor="text1"/>
                <w:kern w:val="0"/>
                <w:sz w:val="20"/>
                <w:szCs w:val="20"/>
              </w:rPr>
            </w:pPr>
            <w:r w:rsidRPr="006B5E6F">
              <w:rPr>
                <w:rFonts w:cstheme="minorHAnsi"/>
                <w:color w:val="000000" w:themeColor="text1"/>
                <w:kern w:val="0"/>
                <w:sz w:val="20"/>
                <w:szCs w:val="20"/>
              </w:rPr>
              <w:t xml:space="preserve"> </w:t>
            </w:r>
          </w:p>
        </w:tc>
        <w:tc>
          <w:tcPr>
            <w:tcW w:w="2025" w:type="dxa"/>
          </w:tcPr>
          <w:p w14:paraId="66FA8A73" w14:textId="178217FB"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 xml:space="preserve"> </w:t>
            </w:r>
            <w:proofErr w:type="spellStart"/>
            <w:r>
              <w:rPr>
                <w:rFonts w:cstheme="minorHAnsi"/>
                <w:color w:val="000000" w:themeColor="text1"/>
                <w:kern w:val="0"/>
                <w:sz w:val="20"/>
                <w:szCs w:val="20"/>
              </w:rPr>
              <w:t>code.coding.code</w:t>
            </w:r>
            <w:proofErr w:type="spellEnd"/>
            <w:r>
              <w:rPr>
                <w:rFonts w:cstheme="minorHAnsi"/>
                <w:color w:val="000000" w:themeColor="text1"/>
                <w:kern w:val="0"/>
                <w:sz w:val="20"/>
                <w:szCs w:val="20"/>
              </w:rPr>
              <w:t xml:space="preserve"> (IPS) = </w:t>
            </w:r>
            <w:proofErr w:type="spellStart"/>
            <w:r>
              <w:rPr>
                <w:rFonts w:cstheme="minorHAnsi"/>
                <w:color w:val="000000" w:themeColor="text1"/>
                <w:kern w:val="0"/>
                <w:sz w:val="20"/>
                <w:szCs w:val="20"/>
              </w:rPr>
              <w:t>code.coding.code</w:t>
            </w:r>
            <w:proofErr w:type="spellEnd"/>
            <w:r>
              <w:rPr>
                <w:rFonts w:cstheme="minorHAnsi"/>
                <w:color w:val="000000" w:themeColor="text1"/>
                <w:kern w:val="0"/>
                <w:sz w:val="20"/>
                <w:szCs w:val="20"/>
              </w:rPr>
              <w:t xml:space="preserve"> (RNDS)</w:t>
            </w:r>
          </w:p>
        </w:tc>
      </w:tr>
      <w:tr w:rsidR="006B5E6F" w:rsidRPr="0058409E" w14:paraId="660F99D5" w14:textId="77777777" w:rsidTr="004B5A04">
        <w:trPr>
          <w:trHeight w:val="330"/>
        </w:trPr>
        <w:tc>
          <w:tcPr>
            <w:tcW w:w="2410" w:type="dxa"/>
            <w:shd w:val="clear" w:color="auto" w:fill="auto"/>
            <w:noWrap/>
            <w:tcMar>
              <w:top w:w="0" w:type="dxa"/>
              <w:left w:w="60" w:type="dxa"/>
              <w:bottom w:w="0" w:type="dxa"/>
              <w:right w:w="60" w:type="dxa"/>
            </w:tcMar>
            <w:vAlign w:val="center"/>
          </w:tcPr>
          <w:p w14:paraId="369D04FE" w14:textId="59BA6DF3" w:rsidR="006B5E6F" w:rsidRPr="0058409E" w:rsidRDefault="006B5E6F" w:rsidP="004B5A04">
            <w:pPr>
              <w:rPr>
                <w:rStyle w:val="constraints"/>
                <w:rFonts w:ascii="Verdana" w:hAnsi="Verdana"/>
                <w:sz w:val="17"/>
                <w:szCs w:val="17"/>
              </w:rPr>
            </w:pPr>
            <w:proofErr w:type="spellStart"/>
            <w:r>
              <w:rPr>
                <w:rStyle w:val="constraints"/>
                <w:rFonts w:ascii="Verdana" w:hAnsi="Verdana"/>
                <w:sz w:val="17"/>
                <w:szCs w:val="17"/>
              </w:rPr>
              <w:t>code.coding.display</w:t>
            </w:r>
            <w:proofErr w:type="spellEnd"/>
          </w:p>
        </w:tc>
        <w:tc>
          <w:tcPr>
            <w:tcW w:w="708" w:type="dxa"/>
            <w:shd w:val="clear" w:color="auto" w:fill="auto"/>
            <w:noWrap/>
            <w:tcMar>
              <w:top w:w="0" w:type="dxa"/>
              <w:left w:w="60" w:type="dxa"/>
              <w:bottom w:w="0" w:type="dxa"/>
              <w:right w:w="60" w:type="dxa"/>
            </w:tcMar>
            <w:vAlign w:val="center"/>
          </w:tcPr>
          <w:p w14:paraId="40D54A1B" w14:textId="77777777" w:rsidR="006B5E6F" w:rsidRPr="0058409E" w:rsidRDefault="006B5E6F" w:rsidP="004B5A04">
            <w:pPr>
              <w:rPr>
                <w:rFonts w:ascii="Verdana" w:hAnsi="Verdana"/>
                <w:sz w:val="17"/>
                <w:szCs w:val="17"/>
              </w:rPr>
            </w:pPr>
            <w:r>
              <w:rPr>
                <w:rFonts w:ascii="Verdana" w:hAnsi="Verdana"/>
                <w:sz w:val="17"/>
                <w:szCs w:val="17"/>
              </w:rPr>
              <w:t>0..1</w:t>
            </w:r>
          </w:p>
        </w:tc>
        <w:tc>
          <w:tcPr>
            <w:tcW w:w="2410" w:type="dxa"/>
          </w:tcPr>
          <w:p w14:paraId="5188D2BC" w14:textId="3E0006C2" w:rsidR="006B5E6F" w:rsidRPr="0058409E" w:rsidRDefault="006B5E6F" w:rsidP="004B5A04">
            <w:pPr>
              <w:rPr>
                <w:rFonts w:ascii="Verdana" w:hAnsi="Verdana"/>
                <w:color w:val="333333"/>
                <w:sz w:val="17"/>
                <w:szCs w:val="17"/>
                <w:shd w:val="clear" w:color="auto" w:fill="FFFFFF"/>
              </w:rPr>
            </w:pPr>
            <w:r>
              <w:rPr>
                <w:rFonts w:ascii="Verdana" w:hAnsi="Verdana"/>
                <w:color w:val="333333"/>
                <w:sz w:val="17"/>
                <w:szCs w:val="17"/>
                <w:shd w:val="clear" w:color="auto" w:fill="F7F7F7"/>
              </w:rPr>
              <w:t xml:space="preserve"> Suprimido pela RNDS</w:t>
            </w:r>
          </w:p>
        </w:tc>
        <w:tc>
          <w:tcPr>
            <w:tcW w:w="2126" w:type="dxa"/>
          </w:tcPr>
          <w:p w14:paraId="5E7AA922" w14:textId="642011ED" w:rsidR="006B5E6F" w:rsidRDefault="00000000" w:rsidP="004B5A04">
            <w:pPr>
              <w:rPr>
                <w:rStyle w:val="Hyperlink"/>
                <w:rFonts w:ascii="Verdana" w:hAnsi="Verdana"/>
                <w:sz w:val="17"/>
                <w:szCs w:val="17"/>
              </w:rPr>
            </w:pPr>
            <w:hyperlink r:id="rId23" w:anchor="/orgs/MS/collections/identidade-genero-br-ips/" w:history="1"/>
            <w:r w:rsidR="006B5E6F">
              <w:rPr>
                <w:rStyle w:val="Hyperlink"/>
                <w:rFonts w:ascii="Verdana" w:hAnsi="Verdana"/>
                <w:sz w:val="17"/>
                <w:szCs w:val="17"/>
              </w:rPr>
              <w:t xml:space="preserve"> </w:t>
            </w:r>
            <w:hyperlink r:id="rId24" w:anchor="/orgs/MS/sources/BRCID10/" w:history="1">
              <w:r w:rsidR="006B5E6F" w:rsidRPr="006B5E6F">
                <w:rPr>
                  <w:rStyle w:val="Hyperlink"/>
                  <w:rFonts w:ascii="Verdana" w:hAnsi="Verdana"/>
                  <w:sz w:val="17"/>
                  <w:szCs w:val="17"/>
                </w:rPr>
                <w:t>https://oclweb2.gointerop.com/#/orgs/MS/sources/BRCID10/</w:t>
              </w:r>
            </w:hyperlink>
          </w:p>
          <w:p w14:paraId="4679EEF2" w14:textId="77777777" w:rsidR="006B5E6F" w:rsidRDefault="006B5E6F" w:rsidP="004B5A04">
            <w:pPr>
              <w:rPr>
                <w:rStyle w:val="Hyperlink"/>
                <w:color w:val="auto"/>
                <w:u w:val="none"/>
              </w:rPr>
            </w:pPr>
            <w:r>
              <w:rPr>
                <w:rStyle w:val="Hyperlink"/>
                <w:color w:val="auto"/>
                <w:u w:val="none"/>
              </w:rPr>
              <w:t xml:space="preserve">para CID10 </w:t>
            </w:r>
          </w:p>
          <w:p w14:paraId="70683733" w14:textId="14A2D960" w:rsidR="006B5E6F" w:rsidRDefault="006B5E6F" w:rsidP="004B5A04">
            <w:pPr>
              <w:rPr>
                <w:rStyle w:val="Hyperlink"/>
                <w:color w:val="auto"/>
                <w:u w:val="none"/>
              </w:rPr>
            </w:pPr>
            <w:r w:rsidRPr="006B5E6F">
              <w:rPr>
                <w:rStyle w:val="Hyperlink"/>
                <w:color w:val="auto"/>
                <w:u w:val="none"/>
              </w:rPr>
              <w:t>ou</w:t>
            </w:r>
          </w:p>
          <w:p w14:paraId="35A9A34A" w14:textId="77777777" w:rsidR="006B5E6F" w:rsidRDefault="00000000" w:rsidP="004B5A04">
            <w:pPr>
              <w:rPr>
                <w:rFonts w:ascii="Verdana" w:hAnsi="Verdana"/>
                <w:sz w:val="17"/>
                <w:szCs w:val="17"/>
              </w:rPr>
            </w:pPr>
            <w:hyperlink r:id="rId25" w:anchor="/orgs/MS/sources/BRCIAP2/" w:history="1">
              <w:r w:rsidR="006B5E6F" w:rsidRPr="006B5E6F">
                <w:rPr>
                  <w:rStyle w:val="Hyperlink"/>
                  <w:rFonts w:ascii="Verdana" w:hAnsi="Verdana"/>
                  <w:sz w:val="17"/>
                  <w:szCs w:val="17"/>
                </w:rPr>
                <w:t>https://oclweb2.gointerop.com/#/orgs/MS/sources/BRCIAP2/</w:t>
              </w:r>
            </w:hyperlink>
          </w:p>
          <w:p w14:paraId="090969D7" w14:textId="6F03C6B1" w:rsidR="006B5E6F" w:rsidRPr="006B5E6F" w:rsidRDefault="006B5E6F" w:rsidP="004B5A04">
            <w:pPr>
              <w:rPr>
                <w:rFonts w:ascii="Verdana" w:hAnsi="Verdana"/>
                <w:sz w:val="17"/>
                <w:szCs w:val="17"/>
              </w:rPr>
            </w:pPr>
            <w:r>
              <w:rPr>
                <w:rFonts w:ascii="Verdana" w:hAnsi="Verdana"/>
                <w:sz w:val="17"/>
                <w:szCs w:val="17"/>
              </w:rPr>
              <w:t>para CIAP2</w:t>
            </w:r>
          </w:p>
        </w:tc>
        <w:tc>
          <w:tcPr>
            <w:tcW w:w="2547" w:type="dxa"/>
          </w:tcPr>
          <w:p w14:paraId="492E1407" w14:textId="77777777"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p>
        </w:tc>
        <w:tc>
          <w:tcPr>
            <w:tcW w:w="2025" w:type="dxa"/>
          </w:tcPr>
          <w:p w14:paraId="07C32FDB" w14:textId="1829FA53"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 xml:space="preserve">Dependendo do idioma selecionado pelo usuário para geração do Sumário o visualizador de sumário traz a descrição em PT ou EM no elemento </w:t>
            </w:r>
            <w:proofErr w:type="spellStart"/>
            <w:r>
              <w:rPr>
                <w:rFonts w:cstheme="minorHAnsi"/>
                <w:color w:val="000000" w:themeColor="text1"/>
                <w:kern w:val="0"/>
                <w:sz w:val="20"/>
                <w:szCs w:val="20"/>
              </w:rPr>
              <w:t>code.coding.display</w:t>
            </w:r>
            <w:proofErr w:type="spellEnd"/>
          </w:p>
        </w:tc>
      </w:tr>
      <w:tr w:rsidR="006B5E6F" w:rsidRPr="0053655B" w14:paraId="1207CAE0" w14:textId="77777777" w:rsidTr="004B5A04">
        <w:trPr>
          <w:trHeight w:val="330"/>
        </w:trPr>
        <w:tc>
          <w:tcPr>
            <w:tcW w:w="2410" w:type="dxa"/>
            <w:shd w:val="clear" w:color="auto" w:fill="auto"/>
            <w:noWrap/>
            <w:tcMar>
              <w:top w:w="0" w:type="dxa"/>
              <w:left w:w="60" w:type="dxa"/>
              <w:bottom w:w="0" w:type="dxa"/>
              <w:right w:w="60" w:type="dxa"/>
            </w:tcMar>
            <w:vAlign w:val="center"/>
          </w:tcPr>
          <w:p w14:paraId="7F8D5FD6" w14:textId="10AD686F" w:rsidR="006B5E6F" w:rsidRDefault="006B5E6F" w:rsidP="004B5A04">
            <w:pPr>
              <w:rPr>
                <w:rStyle w:val="constraints"/>
                <w:rFonts w:ascii="Verdana" w:hAnsi="Verdana"/>
                <w:sz w:val="17"/>
                <w:szCs w:val="17"/>
              </w:rPr>
            </w:pPr>
            <w:r>
              <w:rPr>
                <w:rStyle w:val="constraints"/>
                <w:rFonts w:ascii="Verdana" w:hAnsi="Verdana"/>
                <w:sz w:val="17"/>
                <w:szCs w:val="17"/>
              </w:rPr>
              <w:t xml:space="preserve"> </w:t>
            </w:r>
            <w:proofErr w:type="spellStart"/>
            <w:r>
              <w:rPr>
                <w:rStyle w:val="constraints"/>
                <w:rFonts w:ascii="Verdana" w:hAnsi="Verdana"/>
                <w:sz w:val="17"/>
                <w:szCs w:val="17"/>
              </w:rPr>
              <w:t>subject</w:t>
            </w:r>
            <w:proofErr w:type="spellEnd"/>
          </w:p>
        </w:tc>
        <w:tc>
          <w:tcPr>
            <w:tcW w:w="708" w:type="dxa"/>
            <w:shd w:val="clear" w:color="auto" w:fill="auto"/>
            <w:noWrap/>
            <w:tcMar>
              <w:top w:w="0" w:type="dxa"/>
              <w:left w:w="60" w:type="dxa"/>
              <w:bottom w:w="0" w:type="dxa"/>
              <w:right w:w="60" w:type="dxa"/>
            </w:tcMar>
            <w:vAlign w:val="center"/>
          </w:tcPr>
          <w:p w14:paraId="6DA27E50" w14:textId="058E1114" w:rsidR="006B5E6F" w:rsidRDefault="006B5E6F" w:rsidP="004B5A04">
            <w:pPr>
              <w:rPr>
                <w:rFonts w:ascii="Verdana" w:hAnsi="Verdana"/>
                <w:sz w:val="17"/>
                <w:szCs w:val="17"/>
              </w:rPr>
            </w:pPr>
            <w:r>
              <w:rPr>
                <w:rFonts w:ascii="Verdana" w:hAnsi="Verdana"/>
                <w:sz w:val="17"/>
                <w:szCs w:val="17"/>
              </w:rPr>
              <w:t>1..1</w:t>
            </w:r>
          </w:p>
        </w:tc>
        <w:tc>
          <w:tcPr>
            <w:tcW w:w="2410" w:type="dxa"/>
          </w:tcPr>
          <w:p w14:paraId="0DD4C0B8" w14:textId="0752B28C" w:rsidR="006B5E6F" w:rsidRPr="000861FE" w:rsidRDefault="006B5E6F" w:rsidP="004B5A04">
            <w:pPr>
              <w:rPr>
                <w:rFonts w:cstheme="minorHAnsi"/>
                <w:color w:val="000000" w:themeColor="text1"/>
                <w:kern w:val="0"/>
                <w:sz w:val="20"/>
                <w:szCs w:val="20"/>
              </w:rPr>
            </w:pPr>
            <w:r>
              <w:rPr>
                <w:rFonts w:cstheme="minorHAnsi"/>
                <w:color w:val="000000" w:themeColor="text1"/>
                <w:kern w:val="0"/>
                <w:sz w:val="20"/>
                <w:szCs w:val="20"/>
              </w:rPr>
              <w:t xml:space="preserve">Referência ao indivíduo </w:t>
            </w:r>
          </w:p>
        </w:tc>
        <w:tc>
          <w:tcPr>
            <w:tcW w:w="2126" w:type="dxa"/>
          </w:tcPr>
          <w:p w14:paraId="35F21DD9" w14:textId="117ECD0C" w:rsidR="006B5E6F" w:rsidRDefault="006B5E6F" w:rsidP="004B5A04">
            <w:pPr>
              <w:rPr>
                <w:rFonts w:ascii="Verdana" w:hAnsi="Verdana"/>
                <w:sz w:val="17"/>
                <w:szCs w:val="17"/>
              </w:rPr>
            </w:pPr>
            <w:r>
              <w:rPr>
                <w:rFonts w:ascii="Verdana" w:hAnsi="Verdana"/>
                <w:sz w:val="17"/>
                <w:szCs w:val="17"/>
              </w:rPr>
              <w:t xml:space="preserve"> </w:t>
            </w:r>
          </w:p>
        </w:tc>
        <w:tc>
          <w:tcPr>
            <w:tcW w:w="2547" w:type="dxa"/>
          </w:tcPr>
          <w:p w14:paraId="246FE0DB" w14:textId="63BFD513" w:rsidR="006B5E6F" w:rsidRDefault="006B5E6F" w:rsidP="004B5A04">
            <w:pPr>
              <w:tabs>
                <w:tab w:val="left" w:pos="873"/>
              </w:tabs>
              <w:autoSpaceDE w:val="0"/>
              <w:autoSpaceDN w:val="0"/>
              <w:adjustRightInd w:val="0"/>
              <w:spacing w:after="0"/>
              <w:rPr>
                <w:rFonts w:cstheme="minorHAnsi"/>
                <w:color w:val="000000" w:themeColor="text1"/>
                <w:kern w:val="0"/>
                <w:sz w:val="20"/>
                <w:szCs w:val="20"/>
                <w:lang w:val="en-US"/>
              </w:rPr>
            </w:pPr>
            <w:r>
              <w:rPr>
                <w:rFonts w:cstheme="minorHAnsi"/>
                <w:color w:val="000000" w:themeColor="text1"/>
                <w:kern w:val="0"/>
                <w:sz w:val="20"/>
                <w:szCs w:val="20"/>
                <w:lang w:val="en-US"/>
              </w:rPr>
              <w:t xml:space="preserve"> </w:t>
            </w:r>
          </w:p>
        </w:tc>
        <w:tc>
          <w:tcPr>
            <w:tcW w:w="2025" w:type="dxa"/>
          </w:tcPr>
          <w:p w14:paraId="7311EEEC" w14:textId="23A29C2C"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lang w:val="en-US"/>
              </w:rPr>
            </w:pPr>
            <w:proofErr w:type="gramStart"/>
            <w:r>
              <w:rPr>
                <w:rFonts w:cstheme="minorHAnsi"/>
                <w:color w:val="000000" w:themeColor="text1"/>
                <w:kern w:val="0"/>
                <w:sz w:val="20"/>
                <w:szCs w:val="20"/>
                <w:lang w:val="en-US"/>
              </w:rPr>
              <w:t>Reference(</w:t>
            </w:r>
            <w:proofErr w:type="spellStart"/>
            <w:proofErr w:type="gramEnd"/>
            <w:r>
              <w:rPr>
                <w:rFonts w:cstheme="minorHAnsi"/>
                <w:color w:val="000000" w:themeColor="text1"/>
                <w:kern w:val="0"/>
                <w:sz w:val="20"/>
                <w:szCs w:val="20"/>
                <w:lang w:val="en-US"/>
              </w:rPr>
              <w:t>PatientBRIPS</w:t>
            </w:r>
            <w:proofErr w:type="spellEnd"/>
            <w:r>
              <w:rPr>
                <w:rFonts w:cstheme="minorHAnsi"/>
                <w:color w:val="000000" w:themeColor="text1"/>
                <w:kern w:val="0"/>
                <w:sz w:val="20"/>
                <w:szCs w:val="20"/>
                <w:lang w:val="en-US"/>
              </w:rPr>
              <w:t>) =Reference(</w:t>
            </w:r>
            <w:proofErr w:type="spellStart"/>
            <w:r>
              <w:rPr>
                <w:rFonts w:cstheme="minorHAnsi"/>
                <w:color w:val="000000" w:themeColor="text1"/>
                <w:kern w:val="0"/>
                <w:sz w:val="20"/>
                <w:szCs w:val="20"/>
                <w:lang w:val="en-US"/>
              </w:rPr>
              <w:t>Individuo</w:t>
            </w:r>
            <w:proofErr w:type="spellEnd"/>
            <w:r>
              <w:rPr>
                <w:rFonts w:cstheme="minorHAnsi"/>
                <w:color w:val="000000" w:themeColor="text1"/>
                <w:kern w:val="0"/>
                <w:sz w:val="20"/>
                <w:szCs w:val="20"/>
                <w:lang w:val="en-US"/>
              </w:rPr>
              <w:t>)</w:t>
            </w:r>
          </w:p>
        </w:tc>
      </w:tr>
      <w:tr w:rsidR="006B5E6F" w:rsidRPr="00A3601F" w14:paraId="2FDF349A" w14:textId="77777777" w:rsidTr="004B5A04">
        <w:trPr>
          <w:trHeight w:val="330"/>
        </w:trPr>
        <w:tc>
          <w:tcPr>
            <w:tcW w:w="2410" w:type="dxa"/>
            <w:shd w:val="clear" w:color="auto" w:fill="auto"/>
            <w:noWrap/>
            <w:tcMar>
              <w:top w:w="0" w:type="dxa"/>
              <w:left w:w="60" w:type="dxa"/>
              <w:bottom w:w="0" w:type="dxa"/>
              <w:right w:w="60" w:type="dxa"/>
            </w:tcMar>
            <w:vAlign w:val="center"/>
          </w:tcPr>
          <w:p w14:paraId="4FFE9F82" w14:textId="5CE7DDF8" w:rsidR="006B5E6F" w:rsidRDefault="006B5E6F" w:rsidP="004B5A04">
            <w:pPr>
              <w:rPr>
                <w:rStyle w:val="constraints"/>
                <w:rFonts w:ascii="Verdana" w:hAnsi="Verdana"/>
                <w:sz w:val="17"/>
                <w:szCs w:val="17"/>
              </w:rPr>
            </w:pPr>
            <w:r>
              <w:rPr>
                <w:rStyle w:val="constraints"/>
                <w:rFonts w:ascii="Verdana" w:hAnsi="Verdana"/>
                <w:sz w:val="17"/>
                <w:szCs w:val="17"/>
              </w:rPr>
              <w:t xml:space="preserve"> </w:t>
            </w:r>
            <w:proofErr w:type="spellStart"/>
            <w:r>
              <w:rPr>
                <w:rStyle w:val="constraints"/>
                <w:rFonts w:ascii="Verdana" w:hAnsi="Verdana"/>
                <w:sz w:val="17"/>
                <w:szCs w:val="17"/>
              </w:rPr>
              <w:t>onset.onsetDateTime</w:t>
            </w:r>
            <w:proofErr w:type="spellEnd"/>
          </w:p>
        </w:tc>
        <w:tc>
          <w:tcPr>
            <w:tcW w:w="708" w:type="dxa"/>
            <w:shd w:val="clear" w:color="auto" w:fill="auto"/>
            <w:noWrap/>
            <w:tcMar>
              <w:top w:w="0" w:type="dxa"/>
              <w:left w:w="60" w:type="dxa"/>
              <w:bottom w:w="0" w:type="dxa"/>
              <w:right w:w="60" w:type="dxa"/>
            </w:tcMar>
            <w:vAlign w:val="center"/>
          </w:tcPr>
          <w:p w14:paraId="763A178A" w14:textId="77777777" w:rsidR="006B5E6F" w:rsidRDefault="006B5E6F" w:rsidP="004B5A04">
            <w:pPr>
              <w:rPr>
                <w:rFonts w:ascii="Verdana" w:hAnsi="Verdana"/>
                <w:sz w:val="17"/>
                <w:szCs w:val="17"/>
              </w:rPr>
            </w:pPr>
            <w:r>
              <w:rPr>
                <w:rFonts w:ascii="Verdana" w:hAnsi="Verdana"/>
                <w:sz w:val="17"/>
                <w:szCs w:val="17"/>
              </w:rPr>
              <w:t>0..1</w:t>
            </w:r>
          </w:p>
        </w:tc>
        <w:tc>
          <w:tcPr>
            <w:tcW w:w="2410" w:type="dxa"/>
          </w:tcPr>
          <w:p w14:paraId="2DA5F6C1" w14:textId="614689B1" w:rsidR="006B5E6F" w:rsidRPr="000861FE" w:rsidRDefault="006B5E6F" w:rsidP="004B5A04">
            <w:pPr>
              <w:rPr>
                <w:rFonts w:cstheme="minorHAnsi"/>
                <w:color w:val="000000" w:themeColor="text1"/>
                <w:kern w:val="0"/>
                <w:sz w:val="20"/>
                <w:szCs w:val="20"/>
              </w:rPr>
            </w:pPr>
            <w:r>
              <w:rPr>
                <w:rFonts w:cstheme="minorHAnsi"/>
                <w:color w:val="000000" w:themeColor="text1"/>
                <w:kern w:val="0"/>
                <w:sz w:val="20"/>
                <w:szCs w:val="20"/>
              </w:rPr>
              <w:t xml:space="preserve"> Data em que a condição clínica foi reportada</w:t>
            </w:r>
          </w:p>
        </w:tc>
        <w:tc>
          <w:tcPr>
            <w:tcW w:w="2126" w:type="dxa"/>
          </w:tcPr>
          <w:p w14:paraId="52F81A10" w14:textId="6820133C" w:rsidR="006B5E6F" w:rsidRDefault="00000000" w:rsidP="004B5A04">
            <w:pPr>
              <w:rPr>
                <w:rFonts w:ascii="Verdana" w:hAnsi="Verdana"/>
                <w:sz w:val="17"/>
                <w:szCs w:val="17"/>
              </w:rPr>
            </w:pPr>
            <w:hyperlink r:id="rId26" w:history="1"/>
            <w:r w:rsidR="006B5E6F">
              <w:t>date</w:t>
            </w:r>
          </w:p>
        </w:tc>
        <w:tc>
          <w:tcPr>
            <w:tcW w:w="2547" w:type="dxa"/>
          </w:tcPr>
          <w:p w14:paraId="130CAA63" w14:textId="7D966BAF"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r>
              <w:t xml:space="preserve"> </w:t>
            </w:r>
          </w:p>
        </w:tc>
        <w:tc>
          <w:tcPr>
            <w:tcW w:w="2025" w:type="dxa"/>
          </w:tcPr>
          <w:p w14:paraId="67F151E2" w14:textId="1171F44E" w:rsidR="006B5E6F" w:rsidRPr="006B5E6F" w:rsidRDefault="006B5E6F" w:rsidP="004B5A04">
            <w:pPr>
              <w:tabs>
                <w:tab w:val="left" w:pos="873"/>
              </w:tabs>
              <w:autoSpaceDE w:val="0"/>
              <w:autoSpaceDN w:val="0"/>
              <w:adjustRightInd w:val="0"/>
              <w:spacing w:after="0"/>
              <w:rPr>
                <w:rFonts w:cstheme="minorHAnsi"/>
                <w:color w:val="000000" w:themeColor="text1"/>
                <w:kern w:val="0"/>
                <w:sz w:val="20"/>
                <w:szCs w:val="20"/>
                <w:lang w:val="en-US"/>
              </w:rPr>
            </w:pPr>
            <w:proofErr w:type="spellStart"/>
            <w:proofErr w:type="gramStart"/>
            <w:r w:rsidRPr="006B5E6F">
              <w:rPr>
                <w:rStyle w:val="constraints"/>
                <w:rFonts w:ascii="Verdana" w:hAnsi="Verdana"/>
                <w:sz w:val="17"/>
                <w:szCs w:val="17"/>
                <w:lang w:val="en-US"/>
              </w:rPr>
              <w:t>onset.onsetDateTime</w:t>
            </w:r>
            <w:proofErr w:type="spellEnd"/>
            <w:proofErr w:type="gramEnd"/>
            <w:r w:rsidRPr="006B5E6F">
              <w:rPr>
                <w:rStyle w:val="constraints"/>
                <w:rFonts w:ascii="Verdana" w:hAnsi="Verdana"/>
                <w:sz w:val="17"/>
                <w:szCs w:val="17"/>
                <w:lang w:val="en-US"/>
              </w:rPr>
              <w:t xml:space="preserve"> (IPS) = </w:t>
            </w:r>
            <w:proofErr w:type="spellStart"/>
            <w:r w:rsidRPr="006B5E6F">
              <w:rPr>
                <w:rStyle w:val="constraints"/>
                <w:rFonts w:ascii="Verdana" w:hAnsi="Verdana"/>
                <w:sz w:val="17"/>
                <w:szCs w:val="17"/>
                <w:lang w:val="en-US"/>
              </w:rPr>
              <w:t>onset.onsetDateTime</w:t>
            </w:r>
            <w:proofErr w:type="spellEnd"/>
            <w:r>
              <w:rPr>
                <w:rStyle w:val="constraints"/>
                <w:rFonts w:ascii="Verdana" w:hAnsi="Verdana"/>
                <w:sz w:val="17"/>
                <w:szCs w:val="17"/>
                <w:lang w:val="en-US"/>
              </w:rPr>
              <w:t xml:space="preserve"> (RNDS)</w:t>
            </w:r>
          </w:p>
        </w:tc>
      </w:tr>
      <w:tr w:rsidR="006B5E6F" w:rsidRPr="00A3601F" w14:paraId="003D1163" w14:textId="77777777" w:rsidTr="004B5A04">
        <w:trPr>
          <w:trHeight w:val="330"/>
        </w:trPr>
        <w:tc>
          <w:tcPr>
            <w:tcW w:w="2410" w:type="dxa"/>
            <w:shd w:val="clear" w:color="auto" w:fill="auto"/>
            <w:noWrap/>
            <w:tcMar>
              <w:top w:w="0" w:type="dxa"/>
              <w:left w:w="60" w:type="dxa"/>
              <w:bottom w:w="0" w:type="dxa"/>
              <w:right w:w="60" w:type="dxa"/>
            </w:tcMar>
            <w:vAlign w:val="center"/>
          </w:tcPr>
          <w:p w14:paraId="20F1C832" w14:textId="1BFB44AB" w:rsidR="006B5E6F" w:rsidRDefault="006B5E6F" w:rsidP="004B5A04">
            <w:pPr>
              <w:rPr>
                <w:rStyle w:val="constraints"/>
                <w:rFonts w:ascii="Verdana" w:hAnsi="Verdana"/>
                <w:sz w:val="17"/>
                <w:szCs w:val="17"/>
              </w:rPr>
            </w:pPr>
            <w:proofErr w:type="spellStart"/>
            <w:r>
              <w:rPr>
                <w:rFonts w:cstheme="minorHAnsi"/>
                <w:color w:val="000000" w:themeColor="text1"/>
                <w:kern w:val="0"/>
                <w:sz w:val="20"/>
                <w:szCs w:val="20"/>
              </w:rPr>
              <w:lastRenderedPageBreak/>
              <w:t>note.text</w:t>
            </w:r>
            <w:proofErr w:type="spellEnd"/>
          </w:p>
        </w:tc>
        <w:tc>
          <w:tcPr>
            <w:tcW w:w="708" w:type="dxa"/>
            <w:shd w:val="clear" w:color="auto" w:fill="auto"/>
            <w:noWrap/>
            <w:tcMar>
              <w:top w:w="0" w:type="dxa"/>
              <w:left w:w="60" w:type="dxa"/>
              <w:bottom w:w="0" w:type="dxa"/>
              <w:right w:w="60" w:type="dxa"/>
            </w:tcMar>
            <w:vAlign w:val="center"/>
          </w:tcPr>
          <w:p w14:paraId="7699EE3E" w14:textId="3CE00822" w:rsidR="006B5E6F" w:rsidRDefault="006B5E6F" w:rsidP="004B5A04">
            <w:pPr>
              <w:rPr>
                <w:rFonts w:ascii="Verdana" w:hAnsi="Verdana"/>
                <w:sz w:val="17"/>
                <w:szCs w:val="17"/>
              </w:rPr>
            </w:pPr>
            <w:r>
              <w:rPr>
                <w:rFonts w:ascii="Verdana" w:hAnsi="Verdana"/>
                <w:sz w:val="17"/>
                <w:szCs w:val="17"/>
              </w:rPr>
              <w:t>0..1</w:t>
            </w:r>
          </w:p>
        </w:tc>
        <w:tc>
          <w:tcPr>
            <w:tcW w:w="2410" w:type="dxa"/>
          </w:tcPr>
          <w:p w14:paraId="0A55B6B0" w14:textId="2F879335" w:rsidR="006B5E6F" w:rsidRPr="000861FE" w:rsidRDefault="006B5E6F" w:rsidP="004B5A04">
            <w:pPr>
              <w:rPr>
                <w:rFonts w:cstheme="minorHAnsi"/>
                <w:color w:val="000000" w:themeColor="text1"/>
                <w:kern w:val="0"/>
                <w:sz w:val="20"/>
                <w:szCs w:val="20"/>
              </w:rPr>
            </w:pPr>
            <w:r>
              <w:rPr>
                <w:rFonts w:cstheme="minorHAnsi"/>
                <w:color w:val="000000" w:themeColor="text1"/>
                <w:kern w:val="0"/>
                <w:sz w:val="20"/>
                <w:szCs w:val="20"/>
              </w:rPr>
              <w:t>Texto narrativo sobre a condição clínica</w:t>
            </w:r>
          </w:p>
        </w:tc>
        <w:tc>
          <w:tcPr>
            <w:tcW w:w="2126" w:type="dxa"/>
          </w:tcPr>
          <w:p w14:paraId="154E42A6" w14:textId="7D8288C1" w:rsidR="006B5E6F" w:rsidRDefault="006B5E6F" w:rsidP="004B5A04">
            <w:pPr>
              <w:rPr>
                <w:rFonts w:ascii="Verdana" w:hAnsi="Verdana"/>
                <w:sz w:val="17"/>
                <w:szCs w:val="17"/>
              </w:rPr>
            </w:pPr>
            <w:r>
              <w:rPr>
                <w:rFonts w:ascii="Verdana" w:hAnsi="Verdana"/>
                <w:sz w:val="17"/>
                <w:szCs w:val="17"/>
              </w:rPr>
              <w:t xml:space="preserve">Texto </w:t>
            </w:r>
          </w:p>
        </w:tc>
        <w:tc>
          <w:tcPr>
            <w:tcW w:w="2547" w:type="dxa"/>
          </w:tcPr>
          <w:p w14:paraId="765FA36F" w14:textId="13C55D29" w:rsidR="006B5E6F" w:rsidRPr="0058409E" w:rsidRDefault="006B5E6F" w:rsidP="004B5A04">
            <w:pPr>
              <w:tabs>
                <w:tab w:val="left" w:pos="873"/>
              </w:tabs>
              <w:autoSpaceDE w:val="0"/>
              <w:autoSpaceDN w:val="0"/>
              <w:adjustRightInd w:val="0"/>
              <w:spacing w:after="0"/>
              <w:rPr>
                <w:rFonts w:cstheme="minorHAnsi"/>
                <w:color w:val="000000" w:themeColor="text1"/>
                <w:kern w:val="0"/>
                <w:sz w:val="20"/>
                <w:szCs w:val="20"/>
              </w:rPr>
            </w:pPr>
          </w:p>
        </w:tc>
        <w:tc>
          <w:tcPr>
            <w:tcW w:w="2025" w:type="dxa"/>
          </w:tcPr>
          <w:p w14:paraId="4E0DBDF4" w14:textId="7137E232" w:rsidR="006B5E6F" w:rsidRPr="006B5E6F" w:rsidRDefault="006B5E6F" w:rsidP="004B5A04">
            <w:pPr>
              <w:tabs>
                <w:tab w:val="left" w:pos="873"/>
              </w:tabs>
              <w:autoSpaceDE w:val="0"/>
              <w:autoSpaceDN w:val="0"/>
              <w:adjustRightInd w:val="0"/>
              <w:spacing w:after="0"/>
              <w:rPr>
                <w:rFonts w:cstheme="minorHAnsi"/>
                <w:color w:val="000000" w:themeColor="text1"/>
                <w:kern w:val="0"/>
                <w:sz w:val="20"/>
                <w:szCs w:val="20"/>
                <w:lang w:val="en-US"/>
              </w:rPr>
            </w:pPr>
            <w:proofErr w:type="spellStart"/>
            <w:r w:rsidRPr="006B5E6F">
              <w:rPr>
                <w:rFonts w:cstheme="minorHAnsi"/>
                <w:color w:val="000000" w:themeColor="text1"/>
                <w:kern w:val="0"/>
                <w:sz w:val="20"/>
                <w:szCs w:val="20"/>
                <w:lang w:val="en-US"/>
              </w:rPr>
              <w:t>note.text</w:t>
            </w:r>
            <w:proofErr w:type="spellEnd"/>
            <w:r w:rsidRPr="006B5E6F">
              <w:rPr>
                <w:rFonts w:cstheme="minorHAnsi"/>
                <w:color w:val="000000" w:themeColor="text1"/>
                <w:kern w:val="0"/>
                <w:sz w:val="20"/>
                <w:szCs w:val="20"/>
                <w:lang w:val="en-US"/>
              </w:rPr>
              <w:t xml:space="preserve"> (IPS) = </w:t>
            </w:r>
            <w:proofErr w:type="spellStart"/>
            <w:r w:rsidRPr="006B5E6F">
              <w:rPr>
                <w:rFonts w:cstheme="minorHAnsi"/>
                <w:color w:val="000000" w:themeColor="text1"/>
                <w:kern w:val="0"/>
                <w:sz w:val="20"/>
                <w:szCs w:val="20"/>
                <w:lang w:val="en-US"/>
              </w:rPr>
              <w:t>note.</w:t>
            </w:r>
            <w:proofErr w:type="gramStart"/>
            <w:r w:rsidRPr="006B5E6F">
              <w:rPr>
                <w:rFonts w:cstheme="minorHAnsi"/>
                <w:color w:val="000000" w:themeColor="text1"/>
                <w:kern w:val="0"/>
                <w:sz w:val="20"/>
                <w:szCs w:val="20"/>
                <w:lang w:val="en-US"/>
              </w:rPr>
              <w:t>text</w:t>
            </w:r>
            <w:proofErr w:type="spellEnd"/>
            <w:r w:rsidRPr="006B5E6F">
              <w:rPr>
                <w:rFonts w:cstheme="minorHAnsi"/>
                <w:color w:val="000000" w:themeColor="text1"/>
                <w:kern w:val="0"/>
                <w:sz w:val="20"/>
                <w:szCs w:val="20"/>
                <w:lang w:val="en-US"/>
              </w:rPr>
              <w:t>(</w:t>
            </w:r>
            <w:proofErr w:type="gramEnd"/>
            <w:r w:rsidRPr="006B5E6F">
              <w:rPr>
                <w:rFonts w:cstheme="minorHAnsi"/>
                <w:color w:val="000000" w:themeColor="text1"/>
                <w:kern w:val="0"/>
                <w:sz w:val="20"/>
                <w:szCs w:val="20"/>
                <w:lang w:val="en-US"/>
              </w:rPr>
              <w:t>RNDS)</w:t>
            </w:r>
          </w:p>
        </w:tc>
      </w:tr>
    </w:tbl>
    <w:p w14:paraId="6F6FF730" w14:textId="77777777" w:rsidR="006B5E6F" w:rsidRPr="006B5E6F" w:rsidRDefault="006B5E6F" w:rsidP="003B6646">
      <w:pPr>
        <w:jc w:val="both"/>
        <w:rPr>
          <w:rFonts w:asciiTheme="majorHAnsi" w:hAnsiTheme="majorHAnsi" w:cstheme="majorHAnsi"/>
          <w:sz w:val="20"/>
          <w:szCs w:val="20"/>
          <w:lang w:val="en-US"/>
        </w:rPr>
        <w:sectPr w:rsidR="006B5E6F" w:rsidRPr="006B5E6F" w:rsidSect="007F7222">
          <w:pgSz w:w="16817" w:h="11901" w:orient="landscape"/>
          <w:pgMar w:top="1701" w:right="1418" w:bottom="1701" w:left="1418" w:header="709" w:footer="709" w:gutter="0"/>
          <w:cols w:space="708"/>
          <w:docGrid w:linePitch="360"/>
        </w:sectPr>
      </w:pPr>
    </w:p>
    <w:p w14:paraId="0F118E37" w14:textId="77777777" w:rsidR="00C4236B" w:rsidRPr="006B5E6F" w:rsidRDefault="00C4236B" w:rsidP="003B6646">
      <w:pPr>
        <w:jc w:val="both"/>
        <w:rPr>
          <w:rFonts w:asciiTheme="majorHAnsi" w:hAnsiTheme="majorHAnsi" w:cstheme="majorHAnsi"/>
          <w:sz w:val="20"/>
          <w:szCs w:val="20"/>
          <w:lang w:val="en-US"/>
        </w:rPr>
      </w:pPr>
    </w:p>
    <w:sectPr w:rsidR="00C4236B" w:rsidRPr="006B5E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B1C16"/>
    <w:multiLevelType w:val="hybridMultilevel"/>
    <w:tmpl w:val="80F0F1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44144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sara R.">
    <w15:presenceInfo w15:providerId="Windows Live" w15:userId="6bdf1761e5446b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01736D"/>
    <w:rsid w:val="000A31FC"/>
    <w:rsid w:val="000B7B24"/>
    <w:rsid w:val="001420A2"/>
    <w:rsid w:val="00144321"/>
    <w:rsid w:val="00161D81"/>
    <w:rsid w:val="00170EB7"/>
    <w:rsid w:val="001A1437"/>
    <w:rsid w:val="001A53B9"/>
    <w:rsid w:val="001B5014"/>
    <w:rsid w:val="001D2864"/>
    <w:rsid w:val="00212913"/>
    <w:rsid w:val="003463AB"/>
    <w:rsid w:val="0035381B"/>
    <w:rsid w:val="00354C32"/>
    <w:rsid w:val="003955DB"/>
    <w:rsid w:val="003B6646"/>
    <w:rsid w:val="00483CCE"/>
    <w:rsid w:val="004F75D4"/>
    <w:rsid w:val="00500915"/>
    <w:rsid w:val="005D477A"/>
    <w:rsid w:val="005E718E"/>
    <w:rsid w:val="00604964"/>
    <w:rsid w:val="00632CE3"/>
    <w:rsid w:val="00654063"/>
    <w:rsid w:val="00683B03"/>
    <w:rsid w:val="006B47EE"/>
    <w:rsid w:val="006B5E6F"/>
    <w:rsid w:val="006C3C4E"/>
    <w:rsid w:val="00760EB5"/>
    <w:rsid w:val="007E1FFB"/>
    <w:rsid w:val="007F7222"/>
    <w:rsid w:val="0080007D"/>
    <w:rsid w:val="008C035B"/>
    <w:rsid w:val="00943CA7"/>
    <w:rsid w:val="00973A20"/>
    <w:rsid w:val="009B23C6"/>
    <w:rsid w:val="009E649E"/>
    <w:rsid w:val="00A3601F"/>
    <w:rsid w:val="00A52C56"/>
    <w:rsid w:val="00A74E6E"/>
    <w:rsid w:val="00AA4E5B"/>
    <w:rsid w:val="00B17DB1"/>
    <w:rsid w:val="00B3204C"/>
    <w:rsid w:val="00B40037"/>
    <w:rsid w:val="00BA7AC6"/>
    <w:rsid w:val="00BF2592"/>
    <w:rsid w:val="00C4236B"/>
    <w:rsid w:val="00C42D4B"/>
    <w:rsid w:val="00C96171"/>
    <w:rsid w:val="00CA099E"/>
    <w:rsid w:val="00CB7195"/>
    <w:rsid w:val="00CC258D"/>
    <w:rsid w:val="00D01F6E"/>
    <w:rsid w:val="00D75763"/>
    <w:rsid w:val="00D848AF"/>
    <w:rsid w:val="00D95D40"/>
    <w:rsid w:val="00DE2702"/>
    <w:rsid w:val="00DE2819"/>
    <w:rsid w:val="00DF4AD8"/>
    <w:rsid w:val="00DF6173"/>
    <w:rsid w:val="00E41A95"/>
    <w:rsid w:val="00EA58D8"/>
    <w:rsid w:val="00EC4E22"/>
    <w:rsid w:val="00F10182"/>
    <w:rsid w:val="00F60A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EB2"/>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5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F4AD8"/>
    <w:pPr>
      <w:ind w:left="720"/>
      <w:contextualSpacing/>
    </w:pPr>
  </w:style>
  <w:style w:type="character" w:styleId="Hyperlink">
    <w:name w:val="Hyperlink"/>
    <w:basedOn w:val="Fontepargpadro"/>
    <w:uiPriority w:val="99"/>
    <w:unhideWhenUsed/>
    <w:rsid w:val="00F10182"/>
    <w:rPr>
      <w:color w:val="0563C1" w:themeColor="hyperlink"/>
      <w:u w:val="single"/>
    </w:rPr>
  </w:style>
  <w:style w:type="character" w:styleId="MenoPendente">
    <w:name w:val="Unresolved Mention"/>
    <w:basedOn w:val="Fontepargpadro"/>
    <w:uiPriority w:val="99"/>
    <w:semiHidden/>
    <w:unhideWhenUsed/>
    <w:rsid w:val="00F10182"/>
    <w:rPr>
      <w:color w:val="605E5C"/>
      <w:shd w:val="clear" w:color="auto" w:fill="E1DFDD"/>
    </w:rPr>
  </w:style>
  <w:style w:type="paragraph" w:styleId="Legenda">
    <w:name w:val="caption"/>
    <w:basedOn w:val="Normal"/>
    <w:next w:val="Normal"/>
    <w:uiPriority w:val="35"/>
    <w:unhideWhenUsed/>
    <w:qFormat/>
    <w:rsid w:val="00632CE3"/>
    <w:pPr>
      <w:spacing w:after="200" w:line="240" w:lineRule="auto"/>
    </w:pPr>
    <w:rPr>
      <w:i/>
      <w:iCs/>
      <w:color w:val="44546A" w:themeColor="text2"/>
      <w:sz w:val="18"/>
      <w:szCs w:val="18"/>
    </w:rPr>
  </w:style>
  <w:style w:type="character" w:customStyle="1" w:styleId="constraints">
    <w:name w:val="constraints"/>
    <w:basedOn w:val="Fontepargpadro"/>
    <w:rsid w:val="00C4236B"/>
  </w:style>
  <w:style w:type="character" w:customStyle="1" w:styleId="Ttulo1Char">
    <w:name w:val="Título 1 Char"/>
    <w:basedOn w:val="Fontepargpadro"/>
    <w:link w:val="Ttulo1"/>
    <w:uiPriority w:val="9"/>
    <w:rsid w:val="006B5E6F"/>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ontepargpadro"/>
    <w:rsid w:val="006B5E6F"/>
  </w:style>
  <w:style w:type="character" w:styleId="HiperlinkVisitado">
    <w:name w:val="FollowedHyperlink"/>
    <w:basedOn w:val="Fontepargpadro"/>
    <w:uiPriority w:val="99"/>
    <w:semiHidden/>
    <w:unhideWhenUsed/>
    <w:rsid w:val="006B5E6F"/>
    <w:rPr>
      <w:color w:val="954F72" w:themeColor="followedHyperlink"/>
      <w:u w:val="single"/>
    </w:rPr>
  </w:style>
  <w:style w:type="paragraph" w:styleId="Reviso">
    <w:name w:val="Revision"/>
    <w:hidden/>
    <w:uiPriority w:val="99"/>
    <w:semiHidden/>
    <w:rsid w:val="00A360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6654">
      <w:bodyDiv w:val="1"/>
      <w:marLeft w:val="0"/>
      <w:marRight w:val="0"/>
      <w:marTop w:val="0"/>
      <w:marBottom w:val="0"/>
      <w:divBdr>
        <w:top w:val="none" w:sz="0" w:space="0" w:color="auto"/>
        <w:left w:val="none" w:sz="0" w:space="0" w:color="auto"/>
        <w:bottom w:val="none" w:sz="0" w:space="0" w:color="auto"/>
        <w:right w:val="none" w:sz="0" w:space="0" w:color="auto"/>
      </w:divBdr>
    </w:div>
    <w:div w:id="435517828">
      <w:bodyDiv w:val="1"/>
      <w:marLeft w:val="0"/>
      <w:marRight w:val="0"/>
      <w:marTop w:val="0"/>
      <w:marBottom w:val="0"/>
      <w:divBdr>
        <w:top w:val="none" w:sz="0" w:space="0" w:color="auto"/>
        <w:left w:val="none" w:sz="0" w:space="0" w:color="auto"/>
        <w:bottom w:val="none" w:sz="0" w:space="0" w:color="auto"/>
        <w:right w:val="none" w:sz="0" w:space="0" w:color="auto"/>
      </w:divBdr>
    </w:div>
    <w:div w:id="526674511">
      <w:bodyDiv w:val="1"/>
      <w:marLeft w:val="0"/>
      <w:marRight w:val="0"/>
      <w:marTop w:val="0"/>
      <w:marBottom w:val="0"/>
      <w:divBdr>
        <w:top w:val="none" w:sz="0" w:space="0" w:color="auto"/>
        <w:left w:val="none" w:sz="0" w:space="0" w:color="auto"/>
        <w:bottom w:val="none" w:sz="0" w:space="0" w:color="auto"/>
        <w:right w:val="none" w:sz="0" w:space="0" w:color="auto"/>
      </w:divBdr>
    </w:div>
    <w:div w:id="860362386">
      <w:bodyDiv w:val="1"/>
      <w:marLeft w:val="0"/>
      <w:marRight w:val="0"/>
      <w:marTop w:val="0"/>
      <w:marBottom w:val="0"/>
      <w:divBdr>
        <w:top w:val="none" w:sz="0" w:space="0" w:color="auto"/>
        <w:left w:val="none" w:sz="0" w:space="0" w:color="auto"/>
        <w:bottom w:val="none" w:sz="0" w:space="0" w:color="auto"/>
        <w:right w:val="none" w:sz="0" w:space="0" w:color="auto"/>
      </w:divBdr>
    </w:div>
    <w:div w:id="1059019584">
      <w:bodyDiv w:val="1"/>
      <w:marLeft w:val="0"/>
      <w:marRight w:val="0"/>
      <w:marTop w:val="0"/>
      <w:marBottom w:val="0"/>
      <w:divBdr>
        <w:top w:val="none" w:sz="0" w:space="0" w:color="auto"/>
        <w:left w:val="none" w:sz="0" w:space="0" w:color="auto"/>
        <w:bottom w:val="none" w:sz="0" w:space="0" w:color="auto"/>
        <w:right w:val="none" w:sz="0" w:space="0" w:color="auto"/>
      </w:divBdr>
    </w:div>
    <w:div w:id="1137263140">
      <w:bodyDiv w:val="1"/>
      <w:marLeft w:val="0"/>
      <w:marRight w:val="0"/>
      <w:marTop w:val="0"/>
      <w:marBottom w:val="0"/>
      <w:divBdr>
        <w:top w:val="none" w:sz="0" w:space="0" w:color="auto"/>
        <w:left w:val="none" w:sz="0" w:space="0" w:color="auto"/>
        <w:bottom w:val="none" w:sz="0" w:space="0" w:color="auto"/>
        <w:right w:val="none" w:sz="0" w:space="0" w:color="auto"/>
      </w:divBdr>
    </w:div>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 w:id="1360203483">
      <w:bodyDiv w:val="1"/>
      <w:marLeft w:val="0"/>
      <w:marRight w:val="0"/>
      <w:marTop w:val="0"/>
      <w:marBottom w:val="0"/>
      <w:divBdr>
        <w:top w:val="none" w:sz="0" w:space="0" w:color="auto"/>
        <w:left w:val="none" w:sz="0" w:space="0" w:color="auto"/>
        <w:bottom w:val="none" w:sz="0" w:space="0" w:color="auto"/>
        <w:right w:val="none" w:sz="0" w:space="0" w:color="auto"/>
      </w:divBdr>
    </w:div>
    <w:div w:id="1441950883">
      <w:bodyDiv w:val="1"/>
      <w:marLeft w:val="0"/>
      <w:marRight w:val="0"/>
      <w:marTop w:val="0"/>
      <w:marBottom w:val="0"/>
      <w:divBdr>
        <w:top w:val="none" w:sz="0" w:space="0" w:color="auto"/>
        <w:left w:val="none" w:sz="0" w:space="0" w:color="auto"/>
        <w:bottom w:val="none" w:sz="0" w:space="0" w:color="auto"/>
        <w:right w:val="none" w:sz="0" w:space="0" w:color="auto"/>
      </w:divBdr>
    </w:div>
    <w:div w:id="1444298821">
      <w:bodyDiv w:val="1"/>
      <w:marLeft w:val="0"/>
      <w:marRight w:val="0"/>
      <w:marTop w:val="0"/>
      <w:marBottom w:val="0"/>
      <w:divBdr>
        <w:top w:val="none" w:sz="0" w:space="0" w:color="auto"/>
        <w:left w:val="none" w:sz="0" w:space="0" w:color="auto"/>
        <w:bottom w:val="none" w:sz="0" w:space="0" w:color="auto"/>
        <w:right w:val="none" w:sz="0" w:space="0" w:color="auto"/>
      </w:divBdr>
    </w:div>
    <w:div w:id="1535729873">
      <w:bodyDiv w:val="1"/>
      <w:marLeft w:val="0"/>
      <w:marRight w:val="0"/>
      <w:marTop w:val="0"/>
      <w:marBottom w:val="0"/>
      <w:divBdr>
        <w:top w:val="none" w:sz="0" w:space="0" w:color="auto"/>
        <w:left w:val="none" w:sz="0" w:space="0" w:color="auto"/>
        <w:bottom w:val="none" w:sz="0" w:space="0" w:color="auto"/>
        <w:right w:val="none" w:sz="0" w:space="0" w:color="auto"/>
      </w:divBdr>
    </w:div>
    <w:div w:id="1575777656">
      <w:bodyDiv w:val="1"/>
      <w:marLeft w:val="0"/>
      <w:marRight w:val="0"/>
      <w:marTop w:val="0"/>
      <w:marBottom w:val="0"/>
      <w:divBdr>
        <w:top w:val="none" w:sz="0" w:space="0" w:color="auto"/>
        <w:left w:val="none" w:sz="0" w:space="0" w:color="auto"/>
        <w:bottom w:val="none" w:sz="0" w:space="0" w:color="auto"/>
        <w:right w:val="none" w:sz="0" w:space="0" w:color="auto"/>
      </w:divBdr>
    </w:div>
    <w:div w:id="1597247100">
      <w:bodyDiv w:val="1"/>
      <w:marLeft w:val="0"/>
      <w:marRight w:val="0"/>
      <w:marTop w:val="0"/>
      <w:marBottom w:val="0"/>
      <w:divBdr>
        <w:top w:val="none" w:sz="0" w:space="0" w:color="auto"/>
        <w:left w:val="none" w:sz="0" w:space="0" w:color="auto"/>
        <w:bottom w:val="none" w:sz="0" w:space="0" w:color="auto"/>
        <w:right w:val="none" w:sz="0" w:space="0" w:color="auto"/>
      </w:divBdr>
    </w:div>
    <w:div w:id="1603611962">
      <w:bodyDiv w:val="1"/>
      <w:marLeft w:val="0"/>
      <w:marRight w:val="0"/>
      <w:marTop w:val="0"/>
      <w:marBottom w:val="0"/>
      <w:divBdr>
        <w:top w:val="none" w:sz="0" w:space="0" w:color="auto"/>
        <w:left w:val="none" w:sz="0" w:space="0" w:color="auto"/>
        <w:bottom w:val="none" w:sz="0" w:space="0" w:color="auto"/>
        <w:right w:val="none" w:sz="0" w:space="0" w:color="auto"/>
      </w:divBdr>
    </w:div>
    <w:div w:id="1754735604">
      <w:bodyDiv w:val="1"/>
      <w:marLeft w:val="0"/>
      <w:marRight w:val="0"/>
      <w:marTop w:val="0"/>
      <w:marBottom w:val="0"/>
      <w:divBdr>
        <w:top w:val="none" w:sz="0" w:space="0" w:color="auto"/>
        <w:left w:val="none" w:sz="0" w:space="0" w:color="auto"/>
        <w:bottom w:val="none" w:sz="0" w:space="0" w:color="auto"/>
        <w:right w:val="none" w:sz="0" w:space="0" w:color="auto"/>
      </w:divBdr>
    </w:div>
    <w:div w:id="1771464946">
      <w:bodyDiv w:val="1"/>
      <w:marLeft w:val="0"/>
      <w:marRight w:val="0"/>
      <w:marTop w:val="0"/>
      <w:marBottom w:val="0"/>
      <w:divBdr>
        <w:top w:val="none" w:sz="0" w:space="0" w:color="auto"/>
        <w:left w:val="none" w:sz="0" w:space="0" w:color="auto"/>
        <w:bottom w:val="none" w:sz="0" w:space="0" w:color="auto"/>
        <w:right w:val="none" w:sz="0" w:space="0" w:color="auto"/>
      </w:divBdr>
    </w:div>
    <w:div w:id="1775587968">
      <w:bodyDiv w:val="1"/>
      <w:marLeft w:val="0"/>
      <w:marRight w:val="0"/>
      <w:marTop w:val="0"/>
      <w:marBottom w:val="0"/>
      <w:divBdr>
        <w:top w:val="none" w:sz="0" w:space="0" w:color="auto"/>
        <w:left w:val="none" w:sz="0" w:space="0" w:color="auto"/>
        <w:bottom w:val="none" w:sz="0" w:space="0" w:color="auto"/>
        <w:right w:val="none" w:sz="0" w:space="0" w:color="auto"/>
      </w:divBdr>
    </w:div>
    <w:div w:id="1856311850">
      <w:bodyDiv w:val="1"/>
      <w:marLeft w:val="0"/>
      <w:marRight w:val="0"/>
      <w:marTop w:val="0"/>
      <w:marBottom w:val="0"/>
      <w:divBdr>
        <w:top w:val="none" w:sz="0" w:space="0" w:color="auto"/>
        <w:left w:val="none" w:sz="0" w:space="0" w:color="auto"/>
        <w:bottom w:val="none" w:sz="0" w:space="0" w:color="auto"/>
        <w:right w:val="none" w:sz="0" w:space="0" w:color="auto"/>
      </w:divBdr>
    </w:div>
    <w:div w:id="210340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lapi2.gointerop.com/orgs/HL7/collections/Languages/" TargetMode="External"/><Relationship Id="rId13" Type="http://schemas.openxmlformats.org/officeDocument/2006/relationships/hyperlink" Target="http://hl7.org/fhir/ValueSet/condition-clinical" TargetMode="External"/><Relationship Id="rId18" Type="http://schemas.openxmlformats.org/officeDocument/2006/relationships/hyperlink" Target="http://hl7.org/fhir/sid/icd-10" TargetMode="External"/><Relationship Id="rId26" Type="http://schemas.openxmlformats.org/officeDocument/2006/relationships/hyperlink" Target="http://hl7.org/fhir/ValueSet/identifier-type" TargetMode="External"/><Relationship Id="rId3" Type="http://schemas.openxmlformats.org/officeDocument/2006/relationships/settings" Target="settings.xml"/><Relationship Id="rId21" Type="http://schemas.openxmlformats.org/officeDocument/2006/relationships/hyperlink" Target="http://hl7.org/fhir/sid/icpc-2" TargetMode="External"/><Relationship Id="rId7" Type="http://schemas.openxmlformats.org/officeDocument/2006/relationships/hyperlink" Target="http://www.saude.gov.br/fhir/r4/ValueSet/BRCIAP2-1.0" TargetMode="External"/><Relationship Id="rId12" Type="http://schemas.openxmlformats.org/officeDocument/2006/relationships/hyperlink" Target="http://www.saude.gov.br/fhir/r4/ValueSet/BREstadoResolucaoDiagnosticoProblema-1.0" TargetMode="External"/><Relationship Id="rId17" Type="http://schemas.openxmlformats.org/officeDocument/2006/relationships/hyperlink" Target="https://ips-brasil.web.app/ValueSet-povo-indigena-br-ips.html" TargetMode="External"/><Relationship Id="rId25" Type="http://schemas.openxmlformats.org/officeDocument/2006/relationships/hyperlink" Target="https://oclweb2.gointerop.com/" TargetMode="External"/><Relationship Id="rId2" Type="http://schemas.openxmlformats.org/officeDocument/2006/relationships/styles" Target="styles.xml"/><Relationship Id="rId16" Type="http://schemas.openxmlformats.org/officeDocument/2006/relationships/hyperlink" Target="http://hl7.org/fhir/uv/ips/ValueSet/problem-type-uv-ips" TargetMode="External"/><Relationship Id="rId20" Type="http://schemas.openxmlformats.org/officeDocument/2006/relationships/hyperlink" Target="http://hl7.org/fhir/sid/icd-1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aude.gov.br/fhir/r4/ValueSet/BRCID10-1.0" TargetMode="External"/><Relationship Id="rId11" Type="http://schemas.openxmlformats.org/officeDocument/2006/relationships/hyperlink" Target="http://hl7.org/fhir/ValueSet/condition-clinical" TargetMode="External"/><Relationship Id="rId24" Type="http://schemas.openxmlformats.org/officeDocument/2006/relationships/hyperlink" Target="https://oclweb2.gointerop.com/" TargetMode="External"/><Relationship Id="rId5" Type="http://schemas.openxmlformats.org/officeDocument/2006/relationships/hyperlink" Target="https://ips.saude.gov.br/StructureDefinition/ConditionBRIPS" TargetMode="External"/><Relationship Id="rId15" Type="http://schemas.openxmlformats.org/officeDocument/2006/relationships/hyperlink" Target="https://oclweb2.gointerop.com/" TargetMode="External"/><Relationship Id="rId23" Type="http://schemas.openxmlformats.org/officeDocument/2006/relationships/hyperlink" Target="https://oclweb2.gointerop.com/" TargetMode="External"/><Relationship Id="rId28" Type="http://schemas.microsoft.com/office/2011/relationships/people" Target="people.xml"/><Relationship Id="rId10" Type="http://schemas.openxmlformats.org/officeDocument/2006/relationships/hyperlink" Target="http://www.saude.gov.br/fhir/r4/ValueSet/BREstadoResolucaoDiagnosticoProblema-1.0" TargetMode="External"/><Relationship Id="rId19" Type="http://schemas.openxmlformats.org/officeDocument/2006/relationships/hyperlink" Target="http://hl7.org/fhir/sid/icpc-2" TargetMode="External"/><Relationship Id="rId4" Type="http://schemas.openxmlformats.org/officeDocument/2006/relationships/webSettings" Target="webSettings.xml"/><Relationship Id="rId9" Type="http://schemas.openxmlformats.org/officeDocument/2006/relationships/hyperlink" Target="https://oclweb2.gointerop.com/" TargetMode="External"/><Relationship Id="rId14" Type="http://schemas.openxmlformats.org/officeDocument/2006/relationships/hyperlink" Target="http://hl7.org/fhir/ValueSet/condition-ver-status" TargetMode="External"/><Relationship Id="rId22" Type="http://schemas.openxmlformats.org/officeDocument/2006/relationships/hyperlink" Target="https://oclweb2.gointerop.com/"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1377</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Jussara R.</cp:lastModifiedBy>
  <cp:revision>5</cp:revision>
  <dcterms:created xsi:type="dcterms:W3CDTF">2023-12-11T14:20:00Z</dcterms:created>
  <dcterms:modified xsi:type="dcterms:W3CDTF">2023-12-15T13:30:00Z</dcterms:modified>
</cp:coreProperties>
</file>