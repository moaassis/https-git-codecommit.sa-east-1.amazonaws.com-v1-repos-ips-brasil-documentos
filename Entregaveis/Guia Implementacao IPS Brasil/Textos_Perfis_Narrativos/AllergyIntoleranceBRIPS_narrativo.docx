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35C38203" w:rsidR="00B40037" w:rsidRPr="000E642D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0E642D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0E642D">
        <w:rPr>
          <w:rFonts w:asciiTheme="majorHAnsi" w:hAnsiTheme="majorHAnsi" w:cstheme="majorHAnsi"/>
          <w:b/>
          <w:bCs/>
        </w:rPr>
        <w:t xml:space="preserve"> </w:t>
      </w:r>
      <w:r w:rsidRPr="000E642D">
        <w:rPr>
          <w:rFonts w:asciiTheme="majorHAnsi" w:hAnsiTheme="majorHAnsi" w:cstheme="majorHAnsi"/>
          <w:b/>
          <w:bCs/>
          <w:i/>
          <w:iCs/>
        </w:rPr>
        <w:t>Profile</w:t>
      </w:r>
      <w:r w:rsidRPr="000E642D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C772C3">
        <w:rPr>
          <w:rFonts w:asciiTheme="majorHAnsi" w:hAnsiTheme="majorHAnsi" w:cstheme="majorHAnsi"/>
          <w:b/>
          <w:bCs/>
        </w:rPr>
        <w:t>AllergyIntolerance</w:t>
      </w:r>
      <w:r w:rsidR="00B75426" w:rsidRPr="000E642D">
        <w:rPr>
          <w:rFonts w:asciiTheme="majorHAnsi" w:hAnsiTheme="majorHAnsi" w:cstheme="majorHAnsi"/>
          <w:b/>
          <w:bCs/>
        </w:rPr>
        <w:t>BRIPS</w:t>
      </w:r>
      <w:proofErr w:type="spellEnd"/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323"/>
        <w:gridCol w:w="2319"/>
      </w:tblGrid>
      <w:tr w:rsidR="003B6646" w:rsidRPr="000E642D" w14:paraId="7621514E" w14:textId="77777777" w:rsidTr="00EA58D8">
        <w:tc>
          <w:tcPr>
            <w:tcW w:w="6799" w:type="dxa"/>
          </w:tcPr>
          <w:p w14:paraId="4A5197FA" w14:textId="77777777" w:rsidR="003B6646" w:rsidRPr="000E642D" w:rsidRDefault="003B6646" w:rsidP="00C96171">
            <w:pPr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  <w:b/>
                <w:bCs/>
              </w:rPr>
              <w:t>URL Canônica</w:t>
            </w:r>
            <w:r w:rsidR="00B75426" w:rsidRPr="000E642D">
              <w:rPr>
                <w:rFonts w:asciiTheme="majorHAnsi" w:hAnsiTheme="majorHAnsi" w:cstheme="majorHAnsi"/>
                <w:b/>
                <w:bCs/>
              </w:rPr>
              <w:t xml:space="preserve">: </w:t>
            </w:r>
          </w:p>
          <w:p w14:paraId="10CF153E" w14:textId="6D710CEC" w:rsidR="00A44820" w:rsidRPr="000E642D" w:rsidRDefault="00A44820" w:rsidP="00C96171">
            <w:pPr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</w:rPr>
              <w:t>https://ips.saude.gov.br/StructureDefinition/AllergyIntoleranceBRIPS</w:t>
            </w:r>
          </w:p>
        </w:tc>
        <w:tc>
          <w:tcPr>
            <w:tcW w:w="1843" w:type="dxa"/>
          </w:tcPr>
          <w:p w14:paraId="736EA0F2" w14:textId="1B50712E" w:rsidR="003B6646" w:rsidRPr="000E642D" w:rsidRDefault="003B6646" w:rsidP="003B6646">
            <w:pPr>
              <w:jc w:val="both"/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  <w:b/>
                <w:bCs/>
              </w:rPr>
              <w:t>Versão</w:t>
            </w:r>
            <w:r w:rsidRPr="000E642D">
              <w:rPr>
                <w:rFonts w:asciiTheme="majorHAnsi" w:hAnsiTheme="majorHAnsi" w:cstheme="majorHAnsi"/>
              </w:rPr>
              <w:t>:</w:t>
            </w:r>
            <w:r w:rsidR="00C96171" w:rsidRPr="000E642D">
              <w:rPr>
                <w:rFonts w:asciiTheme="majorHAnsi" w:hAnsiTheme="majorHAnsi" w:cstheme="majorHAnsi"/>
              </w:rPr>
              <w:t xml:space="preserve"> </w:t>
            </w:r>
            <w:r w:rsidR="00500915" w:rsidRPr="000E642D">
              <w:rPr>
                <w:rFonts w:asciiTheme="majorHAnsi" w:hAnsiTheme="majorHAnsi" w:cstheme="majorHAnsi"/>
              </w:rPr>
              <w:t>0.0.1</w:t>
            </w:r>
          </w:p>
        </w:tc>
      </w:tr>
      <w:tr w:rsidR="003B6646" w:rsidRPr="000E642D" w14:paraId="6BF5DD3C" w14:textId="77777777" w:rsidTr="00EA58D8">
        <w:tc>
          <w:tcPr>
            <w:tcW w:w="6799" w:type="dxa"/>
          </w:tcPr>
          <w:p w14:paraId="451B5F55" w14:textId="77777777" w:rsidR="00A44820" w:rsidRPr="000E642D" w:rsidRDefault="003B6646" w:rsidP="003B6646">
            <w:pPr>
              <w:jc w:val="both"/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  <w:b/>
                <w:bCs/>
              </w:rPr>
              <w:t>Ativo desde</w:t>
            </w:r>
            <w:r w:rsidR="00B75426" w:rsidRPr="000E642D">
              <w:rPr>
                <w:rFonts w:asciiTheme="majorHAnsi" w:hAnsiTheme="majorHAnsi" w:cstheme="majorHAnsi"/>
              </w:rPr>
              <w:t xml:space="preserve">: </w:t>
            </w:r>
          </w:p>
          <w:p w14:paraId="77392507" w14:textId="1E628880" w:rsidR="003B6646" w:rsidRPr="000E642D" w:rsidRDefault="00A44820" w:rsidP="003B6646">
            <w:pPr>
              <w:jc w:val="both"/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</w:rPr>
              <w:t>2023-10-11</w:t>
            </w:r>
          </w:p>
        </w:tc>
        <w:tc>
          <w:tcPr>
            <w:tcW w:w="1843" w:type="dxa"/>
          </w:tcPr>
          <w:p w14:paraId="664E7BF2" w14:textId="1B453671" w:rsidR="003B6646" w:rsidRPr="000E642D" w:rsidRDefault="003B6646" w:rsidP="00C96171">
            <w:pPr>
              <w:rPr>
                <w:rFonts w:asciiTheme="majorHAnsi" w:hAnsiTheme="majorHAnsi" w:cstheme="majorHAnsi"/>
              </w:rPr>
            </w:pPr>
            <w:r w:rsidRPr="000E642D">
              <w:rPr>
                <w:rFonts w:asciiTheme="majorHAnsi" w:hAnsiTheme="majorHAnsi" w:cstheme="majorHAnsi"/>
                <w:b/>
                <w:bCs/>
              </w:rPr>
              <w:t>Nome computável</w:t>
            </w:r>
            <w:r w:rsidRPr="000E642D">
              <w:rPr>
                <w:rFonts w:asciiTheme="majorHAnsi" w:hAnsiTheme="majorHAnsi" w:cstheme="majorHAnsi"/>
              </w:rPr>
              <w:t>:</w:t>
            </w:r>
            <w:r w:rsidR="00C96171" w:rsidRPr="000E642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A44820" w:rsidRPr="000E642D">
              <w:rPr>
                <w:rFonts w:asciiTheme="majorHAnsi" w:hAnsiTheme="majorHAnsi" w:cstheme="majorHAnsi"/>
              </w:rPr>
              <w:t>AllergyIntoleranceBRIPS</w:t>
            </w:r>
            <w:proofErr w:type="spellEnd"/>
          </w:p>
        </w:tc>
      </w:tr>
    </w:tbl>
    <w:p w14:paraId="52353D55" w14:textId="77777777" w:rsidR="00CB7195" w:rsidRPr="000E642D" w:rsidRDefault="00CB7195" w:rsidP="003B6646">
      <w:pPr>
        <w:jc w:val="both"/>
        <w:rPr>
          <w:rFonts w:asciiTheme="majorHAnsi" w:hAnsiTheme="majorHAnsi" w:cstheme="majorHAnsi"/>
        </w:rPr>
      </w:pPr>
    </w:p>
    <w:p w14:paraId="599C9F79" w14:textId="1C385BD1" w:rsidR="00B74493" w:rsidRPr="000E642D" w:rsidRDefault="00B74493" w:rsidP="00B74493">
      <w:pPr>
        <w:jc w:val="both"/>
        <w:rPr>
          <w:rFonts w:asciiTheme="majorHAnsi" w:hAnsiTheme="majorHAnsi" w:cstheme="majorHAnsi"/>
        </w:rPr>
      </w:pPr>
      <w:r w:rsidRPr="000E642D">
        <w:rPr>
          <w:rFonts w:asciiTheme="majorHAnsi" w:hAnsiTheme="majorHAnsi" w:cstheme="majorHAnsi"/>
        </w:rPr>
        <w:t xml:space="preserve">Este perfil representa as restrições aplicadas ao recurso </w:t>
      </w:r>
      <w:proofErr w:type="spellStart"/>
      <w:r w:rsidRPr="000E642D">
        <w:rPr>
          <w:rFonts w:asciiTheme="majorHAnsi" w:hAnsiTheme="majorHAnsi" w:cstheme="majorHAnsi"/>
        </w:rPr>
        <w:t>AllergyIntolerance</w:t>
      </w:r>
      <w:r w:rsidR="00B4098E" w:rsidRPr="000E642D">
        <w:rPr>
          <w:rFonts w:asciiTheme="majorHAnsi" w:hAnsiTheme="majorHAnsi" w:cstheme="majorHAnsi"/>
        </w:rPr>
        <w:t>BRIPS</w:t>
      </w:r>
      <w:proofErr w:type="spellEnd"/>
      <w:r w:rsidRPr="000E642D">
        <w:rPr>
          <w:rFonts w:asciiTheme="majorHAnsi" w:hAnsiTheme="majorHAnsi" w:cstheme="majorHAnsi"/>
        </w:rPr>
        <w:t xml:space="preserve"> </w:t>
      </w:r>
      <w:r w:rsidR="00B4098E" w:rsidRPr="000E642D">
        <w:rPr>
          <w:rFonts w:asciiTheme="majorHAnsi" w:hAnsiTheme="majorHAnsi" w:cstheme="majorHAnsi"/>
        </w:rPr>
        <w:t>do</w:t>
      </w:r>
      <w:r w:rsidRPr="000E642D">
        <w:rPr>
          <w:rFonts w:asciiTheme="majorHAnsi" w:hAnsiTheme="majorHAnsi" w:cstheme="majorHAnsi"/>
        </w:rPr>
        <w:t xml:space="preserve"> Guia de Implementação FHIR do Resumo Internacional do Paciente (IPS). </w:t>
      </w:r>
    </w:p>
    <w:p w14:paraId="64AD4AAE" w14:textId="29C3C45C" w:rsidR="00B74493" w:rsidRPr="000E642D" w:rsidRDefault="00BF44C6" w:rsidP="00B7449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Ele</w:t>
      </w:r>
      <w:r w:rsidR="00B74493" w:rsidRPr="000E642D">
        <w:rPr>
          <w:rFonts w:asciiTheme="majorHAnsi" w:hAnsiTheme="majorHAnsi" w:cstheme="majorHAnsi"/>
        </w:rPr>
        <w:t xml:space="preserve"> restringe a representação </w:t>
      </w:r>
      <w:r>
        <w:rPr>
          <w:rFonts w:asciiTheme="majorHAnsi" w:hAnsiTheme="majorHAnsi" w:cstheme="majorHAnsi"/>
        </w:rPr>
        <w:t>do</w:t>
      </w:r>
      <w:r w:rsidR="00B74493" w:rsidRPr="000E642D">
        <w:rPr>
          <w:rFonts w:asciiTheme="majorHAnsi" w:hAnsiTheme="majorHAnsi" w:cstheme="majorHAnsi"/>
        </w:rPr>
        <w:t xml:space="preserve"> regist</w:t>
      </w:r>
      <w:ins w:id="0" w:author="Jussara R." w:date="2023-12-07T10:02:00Z">
        <w:r w:rsidR="00083F0C">
          <w:rPr>
            <w:rFonts w:asciiTheme="majorHAnsi" w:hAnsiTheme="majorHAnsi" w:cstheme="majorHAnsi"/>
          </w:rPr>
          <w:t>r</w:t>
        </w:r>
      </w:ins>
      <w:r w:rsidR="00B74493" w:rsidRPr="000E642D">
        <w:rPr>
          <w:rFonts w:asciiTheme="majorHAnsi" w:hAnsiTheme="majorHAnsi" w:cstheme="majorHAnsi"/>
        </w:rPr>
        <w:t>o de uma alergia ou intolerância do paciente, no contexto do resumo internacional do paciente, conforme especificado pelo projeto IPS do HL7 Internacional.</w:t>
      </w:r>
    </w:p>
    <w:p w14:paraId="1E9EAFB9" w14:textId="298EC1CB" w:rsidR="003B6646" w:rsidRPr="000E642D" w:rsidRDefault="003B6646" w:rsidP="00B74493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Escopo/Uso</w:t>
      </w:r>
    </w:p>
    <w:p w14:paraId="30376176" w14:textId="58372FBB" w:rsidR="00B74493" w:rsidRPr="000E642D" w:rsidRDefault="00B74493" w:rsidP="00A3783C">
      <w:pPr>
        <w:jc w:val="both"/>
        <w:rPr>
          <w:rFonts w:asciiTheme="majorHAnsi" w:hAnsiTheme="majorHAnsi" w:cstheme="majorHAnsi"/>
        </w:rPr>
      </w:pPr>
      <w:r w:rsidRPr="000E642D">
        <w:rPr>
          <w:rFonts w:asciiTheme="majorHAnsi" w:hAnsiTheme="majorHAnsi" w:cstheme="majorHAnsi"/>
        </w:rPr>
        <w:t xml:space="preserve">Um registro de alergia ou intolerância é representado no resumo do paciente como uma instância de um recurso </w:t>
      </w:r>
      <w:proofErr w:type="spellStart"/>
      <w:r w:rsidRPr="000E642D">
        <w:rPr>
          <w:rFonts w:asciiTheme="majorHAnsi" w:hAnsiTheme="majorHAnsi" w:cstheme="majorHAnsi"/>
        </w:rPr>
        <w:t>AllergyIntolerance</w:t>
      </w:r>
      <w:r w:rsidR="00795217">
        <w:rPr>
          <w:rFonts w:asciiTheme="majorHAnsi" w:hAnsiTheme="majorHAnsi" w:cstheme="majorHAnsi"/>
        </w:rPr>
        <w:t>BRIPS</w:t>
      </w:r>
      <w:proofErr w:type="spellEnd"/>
      <w:r w:rsidRPr="000E642D">
        <w:rPr>
          <w:rFonts w:asciiTheme="majorHAnsi" w:hAnsiTheme="majorHAnsi" w:cstheme="majorHAnsi"/>
        </w:rPr>
        <w:t>.</w:t>
      </w:r>
      <w:r w:rsidR="00795217">
        <w:rPr>
          <w:rFonts w:asciiTheme="majorHAnsi" w:hAnsiTheme="majorHAnsi" w:cstheme="majorHAnsi"/>
        </w:rPr>
        <w:t xml:space="preserve"> </w:t>
      </w:r>
      <w:r w:rsidR="00795217" w:rsidRPr="000E642D">
        <w:rPr>
          <w:rFonts w:asciiTheme="majorHAnsi" w:hAnsiTheme="majorHAnsi" w:cstheme="majorHAnsi"/>
        </w:rPr>
        <w:t>Este recurso documenta as alergia</w:t>
      </w:r>
      <w:ins w:id="1" w:author="Jussara R." w:date="2023-12-07T10:17:00Z">
        <w:r w:rsidR="00F722DD">
          <w:rPr>
            <w:rFonts w:asciiTheme="majorHAnsi" w:hAnsiTheme="majorHAnsi" w:cstheme="majorHAnsi"/>
          </w:rPr>
          <w:t xml:space="preserve">s ou </w:t>
        </w:r>
      </w:ins>
      <w:del w:id="2" w:author="Jussara R." w:date="2023-12-07T10:17:00Z">
        <w:r w:rsidR="00795217" w:rsidRPr="000E642D" w:rsidDel="00F722DD">
          <w:rPr>
            <w:rFonts w:asciiTheme="majorHAnsi" w:hAnsiTheme="majorHAnsi" w:cstheme="majorHAnsi"/>
          </w:rPr>
          <w:delText>s ou</w:delText>
        </w:r>
      </w:del>
      <w:r w:rsidR="00795217" w:rsidRPr="000E642D">
        <w:rPr>
          <w:rFonts w:asciiTheme="majorHAnsi" w:hAnsiTheme="majorHAnsi" w:cstheme="majorHAnsi"/>
        </w:rPr>
        <w:t xml:space="preserve"> intolerâncias relevantes de um </w:t>
      </w:r>
      <w:del w:id="3" w:author="Jussara R." w:date="2023-12-07T10:17:00Z">
        <w:r w:rsidR="00795217" w:rsidRPr="000E642D" w:rsidDel="00F722DD">
          <w:rPr>
            <w:rFonts w:asciiTheme="majorHAnsi" w:hAnsiTheme="majorHAnsi" w:cstheme="majorHAnsi"/>
          </w:rPr>
          <w:delText>pacient</w:delText>
        </w:r>
      </w:del>
      <w:ins w:id="4" w:author="Jussara R." w:date="2023-12-07T10:17:00Z">
        <w:r w:rsidR="00F722DD">
          <w:rPr>
            <w:rFonts w:asciiTheme="majorHAnsi" w:hAnsiTheme="majorHAnsi" w:cstheme="majorHAnsi"/>
          </w:rPr>
          <w:t>pacient</w:t>
        </w:r>
      </w:ins>
      <w:ins w:id="5" w:author="Jussara R." w:date="2023-12-07T10:19:00Z">
        <w:r w:rsidR="00F722DD">
          <w:rPr>
            <w:rFonts w:asciiTheme="majorHAnsi" w:hAnsiTheme="majorHAnsi" w:cstheme="majorHAnsi"/>
          </w:rPr>
          <w:t>e</w:t>
        </w:r>
      </w:ins>
      <w:ins w:id="6" w:author="Jussara R." w:date="2023-12-07T10:22:00Z">
        <w:r w:rsidR="00F722DD">
          <w:rPr>
            <w:rFonts w:asciiTheme="majorHAnsi" w:hAnsiTheme="majorHAnsi" w:cstheme="majorHAnsi"/>
          </w:rPr>
          <w:t xml:space="preserve">, </w:t>
        </w:r>
      </w:ins>
      <w:del w:id="7" w:author="Jussara R." w:date="2023-12-07T10:17:00Z">
        <w:r w:rsidR="00795217" w:rsidRPr="000E642D" w:rsidDel="00F722DD">
          <w:rPr>
            <w:rFonts w:asciiTheme="majorHAnsi" w:hAnsiTheme="majorHAnsi" w:cstheme="majorHAnsi"/>
          </w:rPr>
          <w:delText>e,</w:delText>
        </w:r>
      </w:del>
      <w:del w:id="8" w:author="Jussara R." w:date="2023-12-07T10:22:00Z">
        <w:r w:rsidR="00795217" w:rsidRPr="000E642D" w:rsidDel="00F722DD">
          <w:rPr>
            <w:rFonts w:asciiTheme="majorHAnsi" w:hAnsiTheme="majorHAnsi" w:cstheme="majorHAnsi"/>
          </w:rPr>
          <w:delText xml:space="preserve"> </w:delText>
        </w:r>
      </w:del>
      <w:r w:rsidR="00795217" w:rsidRPr="000E642D">
        <w:rPr>
          <w:rFonts w:asciiTheme="majorHAnsi" w:hAnsiTheme="majorHAnsi" w:cstheme="majorHAnsi"/>
        </w:rPr>
        <w:t>descrevendo o tipo de reação (por exemplo, erupção cutânea, anafilaxia)</w:t>
      </w:r>
      <w:r w:rsidR="00795217">
        <w:rPr>
          <w:rFonts w:asciiTheme="majorHAnsi" w:hAnsiTheme="majorHAnsi" w:cstheme="majorHAnsi"/>
        </w:rPr>
        <w:t>,</w:t>
      </w:r>
      <w:r w:rsidR="00795217" w:rsidRPr="000E642D">
        <w:rPr>
          <w:rFonts w:asciiTheme="majorHAnsi" w:hAnsiTheme="majorHAnsi" w:cstheme="majorHAnsi"/>
        </w:rPr>
        <w:t xml:space="preserve"> os agentes </w:t>
      </w:r>
      <w:r w:rsidR="00795217">
        <w:rPr>
          <w:rFonts w:asciiTheme="majorHAnsi" w:hAnsiTheme="majorHAnsi" w:cstheme="majorHAnsi"/>
        </w:rPr>
        <w:t>causadores, a categoria da alergia (alimento, medicação, meio ambiente ou outras substâncias), o tipo de alergia</w:t>
      </w:r>
      <w:r w:rsidR="00795217" w:rsidRPr="000E642D">
        <w:rPr>
          <w:rFonts w:asciiTheme="majorHAnsi" w:hAnsiTheme="majorHAnsi" w:cstheme="majorHAnsi"/>
        </w:rPr>
        <w:t xml:space="preserve"> e opcionalmente a criticidade e a certeza da alergia.</w:t>
      </w:r>
      <w:r w:rsidR="00795217">
        <w:rPr>
          <w:rFonts w:asciiTheme="majorHAnsi" w:hAnsiTheme="majorHAnsi" w:cstheme="majorHAnsi"/>
        </w:rPr>
        <w:t xml:space="preserve"> Os dados sobre a reação também podem ser armazenados no recurso, considerando a substância e seus códigos correspondentes na terminologia SNOMED CT, o tipo de manifestação, a gravidade e observações acerca do evento ocorrido.</w:t>
      </w:r>
    </w:p>
    <w:p w14:paraId="3CF05F81" w14:textId="46CFE2AA" w:rsidR="003B6646" w:rsidRPr="000E642D" w:rsidRDefault="003B6646" w:rsidP="00A3783C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Uso indevido</w:t>
      </w:r>
    </w:p>
    <w:p w14:paraId="6C8FB740" w14:textId="3328CADE" w:rsidR="00CC719A" w:rsidRPr="00CC719A" w:rsidRDefault="00B75426" w:rsidP="003B6646">
      <w:pPr>
        <w:jc w:val="both"/>
        <w:rPr>
          <w:rFonts w:asciiTheme="majorHAnsi" w:hAnsiTheme="majorHAnsi" w:cstheme="majorHAnsi"/>
          <w:color w:val="FF0000"/>
          <w:rPrChange w:id="9" w:author="Jussara R." w:date="2023-12-07T10:29:00Z">
            <w:rPr>
              <w:rFonts w:asciiTheme="majorHAnsi" w:hAnsiTheme="majorHAnsi" w:cstheme="majorHAnsi"/>
              <w:color w:val="000000" w:themeColor="text1"/>
            </w:rPr>
          </w:rPrChange>
        </w:rPr>
      </w:pPr>
      <w:r w:rsidRPr="000E642D">
        <w:rPr>
          <w:rFonts w:asciiTheme="majorHAnsi" w:hAnsiTheme="majorHAnsi" w:cstheme="majorHAnsi"/>
          <w:color w:val="000000" w:themeColor="text1"/>
        </w:rPr>
        <w:t>Este recurso n</w:t>
      </w:r>
      <w:r w:rsidR="00BB4E94" w:rsidRPr="000E642D">
        <w:rPr>
          <w:rFonts w:asciiTheme="majorHAnsi" w:hAnsiTheme="majorHAnsi" w:cstheme="majorHAnsi"/>
          <w:color w:val="000000" w:themeColor="text1"/>
        </w:rPr>
        <w:t xml:space="preserve">ão deve ser utilizado </w:t>
      </w:r>
      <w:r w:rsidRPr="000E642D">
        <w:rPr>
          <w:rFonts w:asciiTheme="majorHAnsi" w:hAnsiTheme="majorHAnsi" w:cstheme="majorHAnsi"/>
          <w:color w:val="000000" w:themeColor="text1"/>
        </w:rPr>
        <w:t>para representar</w:t>
      </w:r>
      <w:r w:rsidR="002D0465">
        <w:rPr>
          <w:rFonts w:asciiTheme="majorHAnsi" w:hAnsiTheme="majorHAnsi" w:cstheme="majorHAnsi"/>
          <w:color w:val="000000" w:themeColor="text1"/>
        </w:rPr>
        <w:t xml:space="preserve"> eventos que não sejam considerados reações adversas </w:t>
      </w:r>
      <w:r w:rsidR="00336F28">
        <w:rPr>
          <w:rFonts w:asciiTheme="majorHAnsi" w:hAnsiTheme="majorHAnsi" w:cstheme="majorHAnsi"/>
          <w:color w:val="000000" w:themeColor="text1"/>
        </w:rPr>
        <w:t>do tipo</w:t>
      </w:r>
      <w:r w:rsidR="002D0465">
        <w:rPr>
          <w:rFonts w:asciiTheme="majorHAnsi" w:hAnsiTheme="majorHAnsi" w:cstheme="majorHAnsi"/>
          <w:color w:val="000000" w:themeColor="text1"/>
        </w:rPr>
        <w:t xml:space="preserve"> alergia ou intolerância</w:t>
      </w:r>
      <w:del w:id="10" w:author="Jussara R." w:date="2023-12-07T10:26:00Z">
        <w:r w:rsidR="002D0465" w:rsidRPr="00CC719A" w:rsidDel="00CC719A">
          <w:rPr>
            <w:rFonts w:asciiTheme="majorHAnsi" w:hAnsiTheme="majorHAnsi" w:cstheme="majorHAnsi"/>
            <w:color w:val="000000" w:themeColor="text1"/>
          </w:rPr>
          <w:delText>.</w:delText>
        </w:r>
      </w:del>
      <w:ins w:id="11" w:author="Jussara R." w:date="2023-12-07T10:28:00Z">
        <w:r w:rsidR="00CC719A">
          <w:rPr>
            <w:rFonts w:asciiTheme="majorHAnsi" w:hAnsiTheme="majorHAnsi" w:cstheme="majorHAnsi"/>
            <w:color w:val="000000" w:themeColor="text1"/>
          </w:rPr>
          <w:t xml:space="preserve">. </w:t>
        </w:r>
        <w:r w:rsidR="00CC719A" w:rsidRPr="00CC719A">
          <w:rPr>
            <w:rFonts w:asciiTheme="majorHAnsi" w:hAnsiTheme="majorHAnsi" w:cstheme="majorHAnsi"/>
            <w:color w:val="000000" w:themeColor="text1"/>
            <w:rPrChange w:id="12" w:author="Jussara R." w:date="2023-12-07T10:29:00Z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rPrChange>
          </w:rPr>
          <w:t xml:space="preserve">Outras reações desencadeadas por estímulos físicos - luz, calor, frio, pressão, vibração, que podem mimetizar reações alérgicas ou de intolerância, devem ser registradas como </w:t>
        </w:r>
        <w:r w:rsidR="00CC719A" w:rsidRPr="00CC719A">
          <w:rPr>
            <w:rFonts w:asciiTheme="majorHAnsi" w:hAnsiTheme="majorHAnsi" w:cstheme="majorHAnsi"/>
            <w:color w:val="000000" w:themeColor="text1"/>
            <w:rPrChange w:id="13" w:author="Jussara R." w:date="2023-12-07T10:29:00Z">
              <w:rPr/>
            </w:rPrChange>
          </w:rPr>
          <w:fldChar w:fldCharType="begin"/>
        </w:r>
        <w:r w:rsidR="00CC719A" w:rsidRPr="00CC719A">
          <w:rPr>
            <w:rFonts w:asciiTheme="majorHAnsi" w:hAnsiTheme="majorHAnsi" w:cstheme="majorHAnsi"/>
            <w:color w:val="000000" w:themeColor="text1"/>
            <w:rPrChange w:id="14" w:author="Jussara R." w:date="2023-12-07T10:29:00Z">
              <w:rPr/>
            </w:rPrChange>
          </w:rPr>
          <w:instrText>HYPERLINK "https://hl7.org/fhir/R4/condition.html"</w:instrText>
        </w:r>
        <w:r w:rsidR="00CC719A" w:rsidRPr="00CC719A">
          <w:rPr>
            <w:rFonts w:asciiTheme="majorHAnsi" w:hAnsiTheme="majorHAnsi" w:cstheme="majorHAnsi"/>
            <w:color w:val="000000" w:themeColor="text1"/>
            <w:rPrChange w:id="15" w:author="Jussara R." w:date="2023-12-07T10:29:00Z">
              <w:rPr/>
            </w:rPrChange>
          </w:rPr>
        </w:r>
        <w:r w:rsidR="00CC719A" w:rsidRPr="00CC719A">
          <w:rPr>
            <w:rFonts w:asciiTheme="majorHAnsi" w:hAnsiTheme="majorHAnsi" w:cstheme="majorHAnsi"/>
            <w:color w:val="000000" w:themeColor="text1"/>
            <w:rPrChange w:id="16" w:author="Jussara R." w:date="2023-12-07T10:29:00Z">
              <w:rPr/>
            </w:rPrChange>
          </w:rPr>
          <w:fldChar w:fldCharType="separate"/>
        </w:r>
        <w:r w:rsidR="00CC719A" w:rsidRPr="00CC719A">
          <w:rPr>
            <w:rFonts w:asciiTheme="majorHAnsi" w:hAnsiTheme="majorHAnsi" w:cstheme="majorHAnsi"/>
            <w:color w:val="000000" w:themeColor="text1"/>
            <w:rPrChange w:id="17" w:author="Jussara R." w:date="2023-12-07T10:29:00Z">
              <w:rPr>
                <w:rStyle w:val="Hyperlink"/>
                <w:rFonts w:ascii="Verdana" w:hAnsi="Verdana"/>
                <w:color w:val="428BCA"/>
                <w:sz w:val="18"/>
                <w:szCs w:val="18"/>
                <w:shd w:val="clear" w:color="auto" w:fill="FFFFFF"/>
              </w:rPr>
            </w:rPrChange>
          </w:rPr>
          <w:t>Condição</w:t>
        </w:r>
        <w:r w:rsidR="00CC719A" w:rsidRPr="00CC719A">
          <w:rPr>
            <w:rFonts w:asciiTheme="majorHAnsi" w:hAnsiTheme="majorHAnsi" w:cstheme="majorHAnsi"/>
            <w:color w:val="000000" w:themeColor="text1"/>
            <w:rPrChange w:id="18" w:author="Jussara R." w:date="2023-12-07T10:29:00Z">
              <w:rPr>
                <w:rStyle w:val="Hyperlink"/>
                <w:rFonts w:ascii="Verdana" w:hAnsi="Verdana"/>
                <w:color w:val="428BCA"/>
                <w:sz w:val="18"/>
                <w:szCs w:val="18"/>
                <w:shd w:val="clear" w:color="auto" w:fill="FFFFFF"/>
              </w:rPr>
            </w:rPrChange>
          </w:rPr>
          <w:fldChar w:fldCharType="end"/>
        </w:r>
        <w:r w:rsidR="00CC719A" w:rsidRPr="00CC719A">
          <w:rPr>
            <w:rFonts w:asciiTheme="majorHAnsi" w:hAnsiTheme="majorHAnsi" w:cstheme="majorHAnsi"/>
            <w:color w:val="000000" w:themeColor="text1"/>
            <w:rPrChange w:id="19" w:author="Jussara R." w:date="2023-12-07T10:29:00Z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rPrChange>
          </w:rPr>
          <w:t xml:space="preserve"> na lista de problemas, não usando </w:t>
        </w:r>
        <w:proofErr w:type="spellStart"/>
        <w:r w:rsidR="00CC719A" w:rsidRPr="00CC719A">
          <w:rPr>
            <w:rFonts w:asciiTheme="majorHAnsi" w:hAnsiTheme="majorHAnsi" w:cstheme="majorHAnsi"/>
            <w:color w:val="000000" w:themeColor="text1"/>
            <w:rPrChange w:id="20" w:author="Jussara R." w:date="2023-12-07T10:29:00Z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rPrChange>
          </w:rPr>
          <w:t>AlergiaIntolerância</w:t>
        </w:r>
        <w:proofErr w:type="spellEnd"/>
        <w:r w:rsidR="00CC719A" w:rsidRPr="00CC719A">
          <w:rPr>
            <w:rFonts w:ascii="Verdana" w:hAnsi="Verdana"/>
            <w:color w:val="FF0000"/>
            <w:sz w:val="18"/>
            <w:szCs w:val="18"/>
            <w:shd w:val="clear" w:color="auto" w:fill="FFFFFF"/>
            <w:rPrChange w:id="21" w:author="Jussara R." w:date="2023-12-07T10:29:00Z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rPrChange>
          </w:rPr>
          <w:t>.</w:t>
        </w:r>
      </w:ins>
    </w:p>
    <w:p w14:paraId="6B0EA922" w14:textId="0BDF3FFD" w:rsidR="003B6646" w:rsidRPr="000E642D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Caso</w:t>
      </w:r>
      <w:r w:rsidR="00BF2592" w:rsidRPr="000E642D">
        <w:rPr>
          <w:rFonts w:asciiTheme="majorHAnsi" w:hAnsiTheme="majorHAnsi" w:cstheme="majorHAnsi"/>
          <w:b/>
          <w:bCs/>
        </w:rPr>
        <w:t>s</w:t>
      </w:r>
      <w:r w:rsidRPr="000E642D">
        <w:rPr>
          <w:rFonts w:asciiTheme="majorHAnsi" w:hAnsiTheme="majorHAnsi" w:cstheme="majorHAnsi"/>
          <w:b/>
          <w:bCs/>
        </w:rPr>
        <w:t xml:space="preserve"> de uso</w:t>
      </w:r>
    </w:p>
    <w:p w14:paraId="503D6976" w14:textId="29DB33F8" w:rsidR="00BB4E94" w:rsidRPr="000E642D" w:rsidRDefault="002D0465" w:rsidP="003B664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Este recurso pode ser utilizado para armazenar as informações do paciente sobre os eventos de reações adversas em sua história clínica. Tanto as reações alérgicas </w:t>
      </w:r>
      <w:r w:rsidR="00336F28">
        <w:rPr>
          <w:rFonts w:asciiTheme="majorHAnsi" w:hAnsiTheme="majorHAnsi" w:cstheme="majorHAnsi"/>
        </w:rPr>
        <w:t xml:space="preserve">graves como as </w:t>
      </w:r>
      <w:r>
        <w:rPr>
          <w:rFonts w:asciiTheme="majorHAnsi" w:hAnsiTheme="majorHAnsi" w:cstheme="majorHAnsi"/>
        </w:rPr>
        <w:t>mais leves de intolerância podem ser armazenadas no Sumário do Paciente, estabelecendo assim uma linha de evolução das ocorrências adversas da vida do paciente.</w:t>
      </w:r>
    </w:p>
    <w:p w14:paraId="13C9B92B" w14:textId="1DD35A56" w:rsidR="003B6646" w:rsidRPr="000E642D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Identificadores</w:t>
      </w:r>
    </w:p>
    <w:p w14:paraId="10D466A4" w14:textId="4ABB9CE2" w:rsidR="001E4EE8" w:rsidRPr="000E642D" w:rsidRDefault="004F5079" w:rsidP="001E4E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Não se aplica.</w:t>
      </w:r>
    </w:p>
    <w:p w14:paraId="4A99334A" w14:textId="77777777" w:rsidR="001A53B9" w:rsidRPr="000E642D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Pr="000E642D" w:rsidRDefault="00CA099E" w:rsidP="003B6646">
      <w:pPr>
        <w:jc w:val="both"/>
        <w:rPr>
          <w:rFonts w:asciiTheme="majorHAnsi" w:hAnsiTheme="majorHAnsi" w:cstheme="majorHAnsi"/>
        </w:rPr>
      </w:pPr>
      <w:r w:rsidRPr="000E642D">
        <w:rPr>
          <w:rFonts w:asciiTheme="majorHAnsi" w:hAnsiTheme="majorHAnsi" w:cstheme="majorHAnsi"/>
        </w:rPr>
        <w:t>Este perfil não possui extensões.</w:t>
      </w:r>
    </w:p>
    <w:p w14:paraId="13324A8A" w14:textId="77777777" w:rsidR="00B75426" w:rsidRPr="000E642D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0E642D">
        <w:rPr>
          <w:rFonts w:asciiTheme="majorHAnsi" w:hAnsiTheme="majorHAnsi" w:cstheme="majorHAnsi"/>
          <w:b/>
          <w:bCs/>
        </w:rPr>
        <w:t>Limites e Relacionamentos</w:t>
      </w:r>
    </w:p>
    <w:p w14:paraId="4256D256" w14:textId="2EB2F355" w:rsidR="00B75426" w:rsidRPr="000E642D" w:rsidRDefault="00B75426" w:rsidP="003B6646">
      <w:pPr>
        <w:jc w:val="both"/>
        <w:rPr>
          <w:rFonts w:asciiTheme="majorHAnsi" w:hAnsiTheme="majorHAnsi" w:cstheme="majorHAnsi"/>
        </w:rPr>
        <w:sectPr w:rsidR="00B75426" w:rsidRPr="000E64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E642D">
        <w:rPr>
          <w:rFonts w:asciiTheme="majorHAnsi" w:hAnsiTheme="majorHAnsi" w:cstheme="majorHAnsi"/>
        </w:rPr>
        <w:t xml:space="preserve">Este recurso </w:t>
      </w:r>
      <w:r w:rsidR="00A742E4" w:rsidRPr="000E642D">
        <w:rPr>
          <w:rFonts w:asciiTheme="majorHAnsi" w:hAnsiTheme="majorHAnsi" w:cstheme="majorHAnsi"/>
        </w:rPr>
        <w:t xml:space="preserve">faz referência </w:t>
      </w:r>
      <w:r w:rsidR="000E642D" w:rsidRPr="000E642D">
        <w:rPr>
          <w:rFonts w:asciiTheme="majorHAnsi" w:hAnsiTheme="majorHAnsi" w:cstheme="majorHAnsi"/>
        </w:rPr>
        <w:t xml:space="preserve">aos seguintes perfis: </w:t>
      </w:r>
      <w:r w:rsidR="000E642D">
        <w:rPr>
          <w:rFonts w:asciiTheme="majorHAnsi" w:hAnsiTheme="majorHAnsi" w:cstheme="majorHAnsi"/>
        </w:rPr>
        <w:t xml:space="preserve">ao </w:t>
      </w:r>
      <w:r w:rsidR="000E642D" w:rsidRPr="000E642D">
        <w:rPr>
          <w:rFonts w:asciiTheme="majorHAnsi" w:hAnsiTheme="majorHAnsi" w:cstheme="majorHAnsi"/>
        </w:rPr>
        <w:t xml:space="preserve">paciente - </w:t>
      </w:r>
      <w:proofErr w:type="spellStart"/>
      <w:r w:rsidR="000E642D" w:rsidRPr="000E642D">
        <w:rPr>
          <w:rFonts w:asciiTheme="majorHAnsi" w:hAnsiTheme="majorHAnsi" w:cstheme="majorHAnsi"/>
        </w:rPr>
        <w:t>PatientBRIPS</w:t>
      </w:r>
      <w:proofErr w:type="spellEnd"/>
      <w:r w:rsidR="000E642D" w:rsidRPr="000E642D">
        <w:rPr>
          <w:rFonts w:asciiTheme="majorHAnsi" w:hAnsiTheme="majorHAnsi" w:cstheme="majorHAnsi"/>
        </w:rPr>
        <w:t xml:space="preserve"> - que apresenta a alergia, ao profissional – </w:t>
      </w:r>
      <w:proofErr w:type="spellStart"/>
      <w:r w:rsidR="000E642D" w:rsidRPr="000E642D">
        <w:rPr>
          <w:rFonts w:asciiTheme="majorHAnsi" w:hAnsiTheme="majorHAnsi" w:cstheme="majorHAnsi"/>
        </w:rPr>
        <w:t>PractitionerBRIP</w:t>
      </w:r>
      <w:r w:rsidR="000E642D">
        <w:rPr>
          <w:rFonts w:asciiTheme="majorHAnsi" w:hAnsiTheme="majorHAnsi" w:cstheme="majorHAnsi"/>
        </w:rPr>
        <w:t>S</w:t>
      </w:r>
      <w:proofErr w:type="spellEnd"/>
      <w:r w:rsidR="000E642D">
        <w:rPr>
          <w:rFonts w:asciiTheme="majorHAnsi" w:hAnsiTheme="majorHAnsi" w:cstheme="majorHAnsi"/>
        </w:rPr>
        <w:t xml:space="preserve"> – e à função do profissional –</w:t>
      </w:r>
      <w:r w:rsidR="000E642D" w:rsidRPr="000E642D">
        <w:rPr>
          <w:rFonts w:asciiTheme="majorHAnsi" w:hAnsiTheme="majorHAnsi" w:cstheme="majorHAnsi"/>
        </w:rPr>
        <w:t xml:space="preserve"> </w:t>
      </w:r>
      <w:proofErr w:type="spellStart"/>
      <w:r w:rsidR="000E642D" w:rsidRPr="000E642D">
        <w:rPr>
          <w:rFonts w:asciiTheme="majorHAnsi" w:hAnsiTheme="majorHAnsi" w:cstheme="majorHAnsi"/>
        </w:rPr>
        <w:t>Practitioner</w:t>
      </w:r>
      <w:r w:rsidR="000E642D">
        <w:rPr>
          <w:rFonts w:asciiTheme="majorHAnsi" w:hAnsiTheme="majorHAnsi" w:cstheme="majorHAnsi"/>
        </w:rPr>
        <w:t>Role</w:t>
      </w:r>
      <w:r w:rsidR="000E642D" w:rsidRPr="000E642D">
        <w:rPr>
          <w:rFonts w:asciiTheme="majorHAnsi" w:hAnsiTheme="majorHAnsi" w:cstheme="majorHAnsi"/>
        </w:rPr>
        <w:t>BRIPS</w:t>
      </w:r>
      <w:proofErr w:type="spellEnd"/>
      <w:r w:rsidR="000E642D">
        <w:rPr>
          <w:rFonts w:asciiTheme="majorHAnsi" w:hAnsiTheme="majorHAnsi" w:cstheme="majorHAnsi"/>
        </w:rPr>
        <w:t xml:space="preserve">  </w:t>
      </w:r>
      <w:r w:rsidR="000E642D" w:rsidRPr="000E642D">
        <w:rPr>
          <w:rFonts w:asciiTheme="majorHAnsi" w:hAnsiTheme="majorHAnsi" w:cstheme="majorHAnsi"/>
        </w:rPr>
        <w:t>- que atende o paciente</w:t>
      </w:r>
      <w:r w:rsidR="000E642D">
        <w:rPr>
          <w:rFonts w:asciiTheme="majorHAnsi" w:hAnsiTheme="majorHAnsi" w:cstheme="majorHAnsi"/>
        </w:rPr>
        <w:t xml:space="preserve"> na ocorrência. Além destes perfis, caso o paciente esteja acompanhado o perfil </w:t>
      </w:r>
      <w:proofErr w:type="spellStart"/>
      <w:r w:rsidR="000E642D">
        <w:rPr>
          <w:rFonts w:asciiTheme="majorHAnsi" w:hAnsiTheme="majorHAnsi" w:cstheme="majorHAnsi"/>
        </w:rPr>
        <w:t>RelatedPerson</w:t>
      </w:r>
      <w:proofErr w:type="spellEnd"/>
      <w:r w:rsidR="000E642D">
        <w:rPr>
          <w:rFonts w:asciiTheme="majorHAnsi" w:hAnsiTheme="majorHAnsi" w:cstheme="majorHAnsi"/>
        </w:rPr>
        <w:t xml:space="preserve"> pode ser referenciado. Este perfil </w:t>
      </w:r>
      <w:r w:rsidR="000E642D" w:rsidRPr="000E642D">
        <w:rPr>
          <w:rFonts w:asciiTheme="majorHAnsi" w:hAnsiTheme="majorHAnsi" w:cstheme="majorHAnsi"/>
        </w:rPr>
        <w:t xml:space="preserve">é </w:t>
      </w:r>
      <w:r w:rsidR="000E642D">
        <w:rPr>
          <w:rFonts w:asciiTheme="majorHAnsi" w:hAnsiTheme="majorHAnsi" w:cstheme="majorHAnsi"/>
        </w:rPr>
        <w:t xml:space="preserve">usado </w:t>
      </w:r>
      <w:r w:rsidR="000E642D" w:rsidRPr="000E642D">
        <w:rPr>
          <w:rFonts w:asciiTheme="majorHAnsi" w:hAnsiTheme="majorHAnsi" w:cstheme="majorHAnsi"/>
        </w:rPr>
        <w:t xml:space="preserve">principalmente para atribuição de </w:t>
      </w:r>
      <w:r w:rsidR="000E642D" w:rsidRPr="000E642D">
        <w:rPr>
          <w:rFonts w:asciiTheme="majorHAnsi" w:hAnsiTheme="majorHAnsi" w:cstheme="majorHAnsi"/>
        </w:rPr>
        <w:lastRenderedPageBreak/>
        <w:t xml:space="preserve">informações, uma vez que </w:t>
      </w:r>
      <w:r w:rsidR="000E642D">
        <w:rPr>
          <w:rFonts w:asciiTheme="majorHAnsi" w:hAnsiTheme="majorHAnsi" w:cstheme="majorHAnsi"/>
        </w:rPr>
        <w:t>estes acompanhantes</w:t>
      </w:r>
      <w:r w:rsidR="000E642D" w:rsidRPr="000E642D">
        <w:rPr>
          <w:rFonts w:asciiTheme="majorHAnsi" w:hAnsiTheme="majorHAnsi" w:cstheme="majorHAnsi"/>
        </w:rPr>
        <w:t xml:space="preserve"> geralmente são uma fonte de informações sobre o paciente.</w:t>
      </w:r>
    </w:p>
    <w:p w14:paraId="24F93680" w14:textId="5C73122D" w:rsidR="006F5433" w:rsidRDefault="00B75426" w:rsidP="006F5433">
      <w:pPr>
        <w:jc w:val="both"/>
      </w:pPr>
      <w:r w:rsidRPr="000E642D">
        <w:rPr>
          <w:rFonts w:asciiTheme="majorHAnsi" w:hAnsiTheme="majorHAnsi" w:cstheme="majorHAnsi"/>
          <w:b/>
          <w:bCs/>
        </w:rPr>
        <w:lastRenderedPageBreak/>
        <w:t>Mapeamento de estrutura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1843"/>
      </w:tblGrid>
      <w:tr w:rsidR="006F5433" w:rsidRPr="004F5446" w14:paraId="080CCC55" w14:textId="77777777" w:rsidTr="000B3776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AC9376" w14:textId="77777777" w:rsidR="006F5433" w:rsidRPr="00117D48" w:rsidRDefault="006F5433" w:rsidP="000B3776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A1C9DF" w14:textId="77777777" w:rsidR="006F5433" w:rsidRPr="004F5446" w:rsidRDefault="006F5433" w:rsidP="000B3776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3CA25BD" w14:textId="77777777" w:rsidR="006F5433" w:rsidRPr="004F5446" w:rsidRDefault="006F5433" w:rsidP="000B3776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D168034" w14:textId="77777777" w:rsidR="006F5433" w:rsidRPr="004F5446" w:rsidRDefault="006F5433" w:rsidP="000B3776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734132BD" w14:textId="77777777" w:rsidR="006F5433" w:rsidRPr="004F5446" w:rsidRDefault="006F5433" w:rsidP="000B3776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744736C" w14:textId="77777777" w:rsidR="006F5433" w:rsidRPr="004F5446" w:rsidRDefault="006F5433" w:rsidP="000B3776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6F5433" w:rsidRPr="00A742E4" w14:paraId="69442D2D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E07810A" w14:textId="77777777" w:rsidR="006F5433" w:rsidRPr="0058409E" w:rsidRDefault="006F5433" w:rsidP="000B3776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Identifier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30EE4443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 *</w:t>
            </w:r>
          </w:p>
        </w:tc>
        <w:tc>
          <w:tcPr>
            <w:tcW w:w="2410" w:type="dxa"/>
            <w:vAlign w:val="bottom"/>
          </w:tcPr>
          <w:p w14:paraId="3FBD79E8" w14:textId="77777777" w:rsidR="006F5433" w:rsidRPr="00117D48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Identificadores únicos</w:t>
            </w:r>
          </w:p>
        </w:tc>
        <w:tc>
          <w:tcPr>
            <w:tcW w:w="2126" w:type="dxa"/>
            <w:vAlign w:val="bottom"/>
          </w:tcPr>
          <w:p w14:paraId="62FAA2A1" w14:textId="77777777" w:rsidR="006F5433" w:rsidRPr="00117D48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2547" w:type="dxa"/>
            <w:vAlign w:val="bottom"/>
          </w:tcPr>
          <w:p w14:paraId="443DE32A" w14:textId="77777777" w:rsidR="006F5433" w:rsidRPr="00117D48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1843" w:type="dxa"/>
            <w:vAlign w:val="bottom"/>
          </w:tcPr>
          <w:p w14:paraId="15409295" w14:textId="77777777" w:rsidR="006F5433" w:rsidRPr="0058409E" w:rsidRDefault="006F5433" w:rsidP="000B3776">
            <w:pPr>
              <w:rPr>
                <w:rFonts w:ascii="Verdana" w:hAnsi="Verdana"/>
                <w:sz w:val="17"/>
                <w:szCs w:val="17"/>
                <w:lang w:val="en-US"/>
              </w:rPr>
            </w:pPr>
          </w:p>
        </w:tc>
      </w:tr>
      <w:tr w:rsidR="006F5433" w:rsidRPr="00DF477D" w14:paraId="0EEA2F66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7860963" w14:textId="77777777" w:rsidR="006F5433" w:rsidRPr="00591ED1" w:rsidRDefault="006F5433" w:rsidP="000B3776">
            <w:pPr>
              <w:rPr>
                <w:rStyle w:val="constraints"/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ClinicalStatus.coding.System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C230656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16B6F653" w14:textId="77777777" w:rsidR="006F5433" w:rsidRPr="000861F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Estado clínico atual</w:t>
            </w:r>
          </w:p>
        </w:tc>
        <w:tc>
          <w:tcPr>
            <w:tcW w:w="2126" w:type="dxa"/>
            <w:vAlign w:val="bottom"/>
          </w:tcPr>
          <w:p w14:paraId="041482FB" w14:textId="77777777" w:rsidR="006F5433" w:rsidRPr="00C675DF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Code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5" w:history="1">
              <w:r w:rsidRPr="00C675DF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http://hl7.org/fhir/ValueSet/allergyintolerance-clinical</w:t>
              </w:r>
            </w:hyperlink>
          </w:p>
        </w:tc>
        <w:tc>
          <w:tcPr>
            <w:tcW w:w="2547" w:type="dxa"/>
            <w:vAlign w:val="bottom"/>
          </w:tcPr>
          <w:p w14:paraId="21F18CD6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4AB4A351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F5433" w:rsidRPr="0058409E" w14:paraId="504C8AFB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9290EC8" w14:textId="77777777" w:rsidR="006F5433" w:rsidRPr="000D19E3" w:rsidRDefault="006F5433" w:rsidP="000B3776"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VerificationStatus.coding.system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728E75F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074103C1" w14:textId="77777777" w:rsidR="006F5433" w:rsidRPr="000861F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Status de verificação</w:t>
            </w:r>
          </w:p>
        </w:tc>
        <w:tc>
          <w:tcPr>
            <w:tcW w:w="2126" w:type="dxa"/>
            <w:vAlign w:val="bottom"/>
          </w:tcPr>
          <w:p w14:paraId="6439A73A" w14:textId="77777777" w:rsidR="006F5433" w:rsidRPr="00BB1D92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Code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6" w:history="1">
              <w:r w:rsidRPr="00D609DD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http://hl7.org/fhir/ValueSet/allergyintolerance-verification</w:t>
              </w:r>
            </w:hyperlink>
          </w:p>
        </w:tc>
        <w:tc>
          <w:tcPr>
            <w:tcW w:w="2547" w:type="dxa"/>
            <w:vAlign w:val="bottom"/>
          </w:tcPr>
          <w:p w14:paraId="12D14B0B" w14:textId="77777777" w:rsidR="006F5433" w:rsidRPr="0058409E" w:rsidRDefault="00000000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7" w:tooltip="Indica o grau de certeza que se possui ao avaliar uma alergia ou reação adversa." w:history="1">
              <w:r w:rsidR="006F5433" w:rsidRPr="00DF477D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Grau de Certeza de Alergias e Reações Adversas</w:t>
              </w:r>
            </w:hyperlink>
            <w:r w:rsidR="006F5433" w:rsidRPr="00DF477D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 (</w:t>
            </w:r>
            <w:proofErr w:type="spellStart"/>
            <w:r w:rsidR="006F5433">
              <w:fldChar w:fldCharType="begin"/>
            </w:r>
            <w:r w:rsidR="006F5433">
              <w:instrText>HYPERLINK "http://hl7.org/fhir/r4/terminologies.html" \l "required" \o "To be conformant, instances of this element SHALL include a code from the specified valueset"</w:instrText>
            </w:r>
            <w:r w:rsidR="006F5433">
              <w:fldChar w:fldCharType="separate"/>
            </w:r>
            <w:r w:rsidR="006F5433" w:rsidRPr="00DF477D">
              <w:rPr>
                <w:rStyle w:val="Hyperlink"/>
                <w:rFonts w:cstheme="minorHAnsi"/>
                <w:kern w:val="0"/>
                <w:sz w:val="20"/>
                <w:szCs w:val="20"/>
              </w:rPr>
              <w:t>required</w:t>
            </w:r>
            <w:proofErr w:type="spellEnd"/>
            <w:r w:rsidR="006F5433">
              <w:rPr>
                <w:rStyle w:val="Hyperlink"/>
                <w:rFonts w:cstheme="minorHAnsi"/>
                <w:kern w:val="0"/>
                <w:sz w:val="20"/>
                <w:szCs w:val="20"/>
              </w:rPr>
              <w:fldChar w:fldCharType="end"/>
            </w:r>
            <w:r w:rsidR="006F5433" w:rsidRPr="00DF477D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14:paraId="023898DA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675DF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Mapea</w:t>
            </w:r>
            <w:proofErr w:type="spellEnd"/>
            <w:r w:rsidRPr="00C675DF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para o mesmo que é do HL7</w:t>
            </w:r>
          </w:p>
        </w:tc>
      </w:tr>
      <w:tr w:rsidR="006F5433" w:rsidRPr="0058409E" w14:paraId="602B0CD2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237CAA56" w14:textId="77777777" w:rsidR="006F5433" w:rsidRPr="00E77A84" w:rsidRDefault="006F5433" w:rsidP="000B3776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009F65FC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7E18259F" w14:textId="77777777" w:rsidR="006F5433" w:rsidRPr="000861F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Tipo de alergia ou intolerância</w:t>
            </w:r>
          </w:p>
        </w:tc>
        <w:tc>
          <w:tcPr>
            <w:tcW w:w="2126" w:type="dxa"/>
            <w:vAlign w:val="bottom"/>
          </w:tcPr>
          <w:p w14:paraId="7F6843FD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Code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8" w:history="1">
              <w:r w:rsidRPr="00D609DD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http://hl7.org/fhir/ValueSet/allergy-intolerance-type</w:t>
              </w:r>
            </w:hyperlink>
          </w:p>
        </w:tc>
        <w:tc>
          <w:tcPr>
            <w:tcW w:w="2547" w:type="dxa"/>
            <w:vAlign w:val="bottom"/>
          </w:tcPr>
          <w:p w14:paraId="5E05369F" w14:textId="77777777" w:rsidR="006F5433" w:rsidRPr="00E77A84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090D5964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F5433" w:rsidRPr="0058409E" w14:paraId="48806B13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E97B6AB" w14:textId="77777777" w:rsidR="006F5433" w:rsidRDefault="006F5433" w:rsidP="000B3776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D47AAEB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 *</w:t>
            </w:r>
          </w:p>
        </w:tc>
        <w:tc>
          <w:tcPr>
            <w:tcW w:w="2410" w:type="dxa"/>
            <w:vAlign w:val="bottom"/>
          </w:tcPr>
          <w:p w14:paraId="5174C952" w14:textId="77777777" w:rsidR="006F5433" w:rsidRPr="000861F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Categoria da alergia (alimento, etc.)</w:t>
            </w:r>
          </w:p>
        </w:tc>
        <w:tc>
          <w:tcPr>
            <w:tcW w:w="2126" w:type="dxa"/>
            <w:vAlign w:val="bottom"/>
          </w:tcPr>
          <w:p w14:paraId="085C215D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Code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9" w:history="1">
              <w:r w:rsidRPr="00D609DD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http://hl7.org/fhir/ValueSet/allergy-intolerance-category</w:t>
              </w:r>
            </w:hyperlink>
          </w:p>
        </w:tc>
        <w:tc>
          <w:tcPr>
            <w:tcW w:w="2547" w:type="dxa"/>
            <w:vAlign w:val="bottom"/>
          </w:tcPr>
          <w:p w14:paraId="5178A6B4" w14:textId="77777777" w:rsidR="006F5433" w:rsidRPr="00E77A84" w:rsidRDefault="00000000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0" w:tooltip="Categoriza a substância responsável por causar uma alergia ou reação adversa." w:history="1">
              <w:r w:rsidR="006F5433" w:rsidRPr="00DF477D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Categoria do Agente da Alergia ou Reação Adversa</w:t>
              </w:r>
            </w:hyperlink>
            <w:r w:rsidR="006F5433" w:rsidRPr="00DF477D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 (</w:t>
            </w:r>
            <w:proofErr w:type="spellStart"/>
            <w:r w:rsidR="006F5433">
              <w:fldChar w:fldCharType="begin"/>
            </w:r>
            <w:r w:rsidR="006F5433">
              <w:instrText>HYPERLINK "http://hl7.org/fhir/r4/terminologies.html" \l "required" \o "To be conformant, instances of this element SHALL include a code from the specified valueset"</w:instrText>
            </w:r>
            <w:r w:rsidR="006F5433">
              <w:fldChar w:fldCharType="separate"/>
            </w:r>
            <w:r w:rsidR="006F5433" w:rsidRPr="00DF477D">
              <w:rPr>
                <w:rStyle w:val="Hyperlink"/>
                <w:rFonts w:cstheme="minorHAnsi"/>
                <w:kern w:val="0"/>
                <w:sz w:val="20"/>
                <w:szCs w:val="20"/>
              </w:rPr>
              <w:t>required</w:t>
            </w:r>
            <w:proofErr w:type="spellEnd"/>
            <w:r w:rsidR="006F5433">
              <w:rPr>
                <w:rStyle w:val="Hyperlink"/>
                <w:rFonts w:cstheme="minorHAnsi"/>
                <w:kern w:val="0"/>
                <w:sz w:val="20"/>
                <w:szCs w:val="20"/>
              </w:rPr>
              <w:fldChar w:fldCharType="end"/>
            </w:r>
            <w:r w:rsidR="006F5433" w:rsidRPr="00DF477D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14:paraId="1CA030E4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675DF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Mapea</w:t>
            </w:r>
            <w:proofErr w:type="spellEnd"/>
            <w:r w:rsidRPr="00C675DF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para o mesmo que é do HL7</w:t>
            </w:r>
          </w:p>
        </w:tc>
      </w:tr>
      <w:tr w:rsidR="006F5433" w:rsidRPr="0058409E" w14:paraId="19BFFD4D" w14:textId="77777777" w:rsidTr="000B3776">
        <w:trPr>
          <w:trHeight w:val="1105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0198A65A" w14:textId="77777777" w:rsidR="006F5433" w:rsidRDefault="006F5433" w:rsidP="000B3776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Criticality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58327421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229E00FD" w14:textId="77777777" w:rsidR="006F5433" w:rsidRPr="000861F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Criticidade da alergia</w:t>
            </w:r>
          </w:p>
        </w:tc>
        <w:tc>
          <w:tcPr>
            <w:tcW w:w="2126" w:type="dxa"/>
            <w:vAlign w:val="bottom"/>
          </w:tcPr>
          <w:p w14:paraId="2298B78A" w14:textId="77777777" w:rsidR="006F5433" w:rsidRDefault="00000000" w:rsidP="000B3776">
            <w:pPr>
              <w:rPr>
                <w:rFonts w:ascii="Verdana" w:hAnsi="Verdana"/>
                <w:sz w:val="17"/>
                <w:szCs w:val="17"/>
              </w:rPr>
            </w:pPr>
            <w:hyperlink r:id="rId11" w:history="1">
              <w:r w:rsidR="006F5433" w:rsidRPr="00D609DD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http://hl7.org/fhir/ValueSet/allergy-intolerance-criticality</w:t>
              </w:r>
            </w:hyperlink>
          </w:p>
        </w:tc>
        <w:tc>
          <w:tcPr>
            <w:tcW w:w="2547" w:type="dxa"/>
            <w:vAlign w:val="bottom"/>
          </w:tcPr>
          <w:p w14:paraId="57C5E380" w14:textId="77777777" w:rsidR="006F5433" w:rsidRPr="0058409E" w:rsidRDefault="00000000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2" w:tooltip="Indica o potencial de danos nos órgãos críticos do sistema ou consequência de ameaça à vida.." w:history="1">
              <w:r w:rsidR="006F5433" w:rsidRPr="00DF477D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Criticidade de Alergias e Reações Adversas</w:t>
              </w:r>
            </w:hyperlink>
            <w:r w:rsidR="006F5433" w:rsidRPr="00DF477D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 (</w:t>
            </w:r>
            <w:proofErr w:type="spellStart"/>
            <w:r w:rsidR="006F5433">
              <w:fldChar w:fldCharType="begin"/>
            </w:r>
            <w:r w:rsidR="006F5433">
              <w:instrText>HYPERLINK "http://hl7.org/fhir/r4/terminologies.html" \l "required" \o "To be conformant, instances of this element SHALL include a code from the specified valueset"</w:instrText>
            </w:r>
            <w:r w:rsidR="006F5433">
              <w:fldChar w:fldCharType="separate"/>
            </w:r>
            <w:r w:rsidR="006F5433" w:rsidRPr="00DF477D">
              <w:rPr>
                <w:rStyle w:val="Hyperlink"/>
                <w:rFonts w:cstheme="minorHAnsi"/>
                <w:kern w:val="0"/>
                <w:sz w:val="20"/>
                <w:szCs w:val="20"/>
              </w:rPr>
              <w:t>required</w:t>
            </w:r>
            <w:proofErr w:type="spellEnd"/>
            <w:r w:rsidR="006F5433">
              <w:rPr>
                <w:rStyle w:val="Hyperlink"/>
                <w:rFonts w:cstheme="minorHAnsi"/>
                <w:kern w:val="0"/>
                <w:sz w:val="20"/>
                <w:szCs w:val="20"/>
              </w:rPr>
              <w:fldChar w:fldCharType="end"/>
            </w:r>
            <w:r w:rsidR="006F5433" w:rsidRPr="00DF477D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14:paraId="5DB59272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C675DF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Mapea</w:t>
            </w:r>
            <w:proofErr w:type="spellEnd"/>
            <w:r w:rsidRPr="00C675DF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 xml:space="preserve"> para o mesmo que é do HL7</w:t>
            </w:r>
          </w:p>
        </w:tc>
      </w:tr>
      <w:tr w:rsidR="006F5433" w:rsidRPr="0058409E" w14:paraId="1C31E720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5653D4C" w14:textId="77777777" w:rsidR="006F5433" w:rsidRDefault="006F5433" w:rsidP="000B3776">
            <w:pPr>
              <w:rPr>
                <w:rStyle w:val="constraints"/>
                <w:rFonts w:ascii="Verdana" w:hAnsi="Verdana"/>
                <w:sz w:val="17"/>
                <w:szCs w:val="17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Code.coding.system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7ED9401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0053CCE6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Código da substância alergênica</w:t>
            </w:r>
          </w:p>
        </w:tc>
        <w:tc>
          <w:tcPr>
            <w:tcW w:w="2126" w:type="dxa"/>
            <w:vAlign w:val="bottom"/>
          </w:tcPr>
          <w:p w14:paraId="29E84190" w14:textId="77777777" w:rsidR="006F5433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CodeableConcept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13" w:history="1">
              <w:r w:rsidRPr="00D609DD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http://hl7.org/fhir/uv/ips/ValueSet/allergy-intolerance-uv-ips</w:t>
              </w:r>
            </w:hyperlink>
          </w:p>
        </w:tc>
        <w:tc>
          <w:tcPr>
            <w:tcW w:w="2547" w:type="dxa"/>
            <w:vAlign w:val="bottom"/>
          </w:tcPr>
          <w:p w14:paraId="4E27F905" w14:textId="77777777" w:rsidR="006F5433" w:rsidRDefault="00000000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hyperlink r:id="rId14" w:tooltip="Descreve o agente capaz de causar alergia ou reação adversa em seres humanos." w:history="1">
              <w:r w:rsidR="006F5433" w:rsidRPr="00DF477D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Alérgenos</w:t>
              </w:r>
            </w:hyperlink>
            <w:r w:rsidR="006F5433" w:rsidRPr="00DF477D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 (</w:t>
            </w:r>
            <w:proofErr w:type="spellStart"/>
            <w:r w:rsidR="006F5433">
              <w:fldChar w:fldCharType="begin"/>
            </w:r>
            <w:r w:rsidR="006F5433">
              <w:instrText>HYPERLINK "http://hl7.org/fhir/r4/terminologies.html" \l "required" \o "To be conformant, instances of this element SHALL include a code from the specified valueset"</w:instrText>
            </w:r>
            <w:r w:rsidR="006F5433">
              <w:fldChar w:fldCharType="separate"/>
            </w:r>
            <w:r w:rsidR="006F5433" w:rsidRPr="00DF477D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t>required</w:t>
            </w:r>
            <w:proofErr w:type="spellEnd"/>
            <w:r w:rsidR="006F5433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</w:rPr>
              <w:fldChar w:fldCharType="end"/>
            </w:r>
            <w:r w:rsidR="006F5433" w:rsidRPr="00DF477D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843" w:type="dxa"/>
            <w:vAlign w:val="bottom"/>
          </w:tcPr>
          <w:p w14:paraId="6E891685" w14:textId="77777777" w:rsidR="006F5433" w:rsidRPr="0058409E" w:rsidRDefault="00000000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5" w:tooltip="Classifica as alergias e reações adversas." w:history="1">
              <w:r w:rsidR="006F5433" w:rsidRPr="00DF477D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CBARA</w:t>
              </w:r>
            </w:hyperlink>
            <w:r w:rsidR="006F5433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br/>
            </w:r>
            <w:hyperlink r:id="rId16" w:tooltip="Classifica os tipos de imunobiológicos." w:history="1">
              <w:r w:rsidR="006F5433" w:rsidRPr="00DF477D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Imunobiológico</w:t>
              </w:r>
            </w:hyperlink>
            <w:r w:rsidR="006F5433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br/>
            </w:r>
            <w:hyperlink r:id="rId17" w:tooltip="Drogas dirigidas para uso humano, apresentadas em sua formulação final." w:history="1">
              <w:r w:rsidR="006F5433" w:rsidRPr="00DF477D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Medicamento</w:t>
              </w:r>
            </w:hyperlink>
          </w:p>
        </w:tc>
      </w:tr>
      <w:tr w:rsidR="006F5433" w:rsidRPr="00A742E4" w14:paraId="0031BD03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17C8560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Patient[Reference] ou patient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1158A0A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1..1</w:t>
            </w:r>
          </w:p>
        </w:tc>
        <w:tc>
          <w:tcPr>
            <w:tcW w:w="2410" w:type="dxa"/>
            <w:vAlign w:val="bottom"/>
          </w:tcPr>
          <w:p w14:paraId="125D9D7E" w14:textId="77777777" w:rsidR="006F5433" w:rsidRPr="000861F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Referência ao paciente</w:t>
            </w:r>
          </w:p>
        </w:tc>
        <w:tc>
          <w:tcPr>
            <w:tcW w:w="2126" w:type="dxa"/>
            <w:vAlign w:val="bottom"/>
          </w:tcPr>
          <w:p w14:paraId="2C6FA7EB" w14:textId="77777777" w:rsidR="006F5433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Reference</w:t>
            </w:r>
          </w:p>
        </w:tc>
        <w:tc>
          <w:tcPr>
            <w:tcW w:w="2547" w:type="dxa"/>
            <w:vAlign w:val="bottom"/>
          </w:tcPr>
          <w:p w14:paraId="52899E3D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04886906" w14:textId="77777777" w:rsidR="006F5433" w:rsidRPr="00BB1D92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F5433" w:rsidRPr="0058409E" w14:paraId="34DB05B7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0F2CC78D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Encounter[reference]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3F02D30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70025EC9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vAlign w:val="bottom"/>
          </w:tcPr>
          <w:p w14:paraId="25FB3AF5" w14:textId="77777777" w:rsidR="006F5433" w:rsidRPr="0036519B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Reference</w:t>
            </w:r>
          </w:p>
        </w:tc>
        <w:tc>
          <w:tcPr>
            <w:tcW w:w="2547" w:type="dxa"/>
            <w:vAlign w:val="bottom"/>
          </w:tcPr>
          <w:p w14:paraId="32119F3F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69171059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F5433" w:rsidRPr="0058409E" w14:paraId="197CC154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51772016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Onset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[x]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216C754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1EE9CB77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Início da alergia/intolerância</w:t>
            </w:r>
          </w:p>
        </w:tc>
        <w:tc>
          <w:tcPr>
            <w:tcW w:w="2126" w:type="dxa"/>
            <w:vAlign w:val="bottom"/>
          </w:tcPr>
          <w:p w14:paraId="0A2F67EE" w14:textId="77777777" w:rsidR="006F5433" w:rsidRPr="0036519B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DateTime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/String</w:t>
            </w:r>
          </w:p>
        </w:tc>
        <w:tc>
          <w:tcPr>
            <w:tcW w:w="2547" w:type="dxa"/>
            <w:vAlign w:val="bottom"/>
          </w:tcPr>
          <w:p w14:paraId="57B2C4D1" w14:textId="77777777" w:rsidR="006F5433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843" w:type="dxa"/>
            <w:vAlign w:val="bottom"/>
          </w:tcPr>
          <w:p w14:paraId="003557FA" w14:textId="77777777" w:rsidR="006F5433" w:rsidRPr="0036519B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F5433" w:rsidRPr="0058409E" w14:paraId="7610D6F1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2116D23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Recorded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Date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5194B3B5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50BF0A8F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Data de registro</w:t>
            </w:r>
          </w:p>
        </w:tc>
        <w:tc>
          <w:tcPr>
            <w:tcW w:w="2126" w:type="dxa"/>
            <w:vAlign w:val="bottom"/>
          </w:tcPr>
          <w:p w14:paraId="4C04E7B1" w14:textId="77777777" w:rsidR="006F5433" w:rsidRPr="0051063A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547" w:type="dxa"/>
            <w:vAlign w:val="bottom"/>
          </w:tcPr>
          <w:p w14:paraId="73393FAC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764CA989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F5433" w:rsidRPr="00083F0C" w14:paraId="360FB7DF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F12C439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Recorder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0DFEB579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7F8492AF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Quem registrou</w:t>
            </w:r>
          </w:p>
        </w:tc>
        <w:tc>
          <w:tcPr>
            <w:tcW w:w="2126" w:type="dxa"/>
            <w:vAlign w:val="bottom"/>
          </w:tcPr>
          <w:p w14:paraId="1BFC3877" w14:textId="77777777" w:rsidR="006F5433" w:rsidRPr="00C675DF" w:rsidRDefault="00000000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>
              <w:fldChar w:fldCharType="begin"/>
            </w:r>
            <w:r w:rsidRPr="00083F0C">
              <w:rPr>
                <w:lang w:val="en-US"/>
                <w:rPrChange w:id="22" w:author="Jussara R." w:date="2023-12-07T10:02:00Z">
                  <w:rPr/>
                </w:rPrChange>
              </w:rPr>
              <w:instrText>HYPERLINK "http://hl7.org/fhir/R4/references.html"</w:instrText>
            </w:r>
            <w:r>
              <w:fldChar w:fldCharType="separate"/>
            </w:r>
            <w:r w:rsidR="006F5433" w:rsidRPr="00C675DF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Reference</w:t>
            </w:r>
            <w:r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fldChar w:fldCharType="end"/>
            </w:r>
            <w:r w:rsidR="006F5433"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(</w:t>
            </w:r>
            <w:r>
              <w:fldChar w:fldCharType="begin"/>
            </w:r>
            <w:r w:rsidRPr="00083F0C">
              <w:rPr>
                <w:lang w:val="en-US"/>
                <w:rPrChange w:id="23" w:author="Jussara R." w:date="2023-12-07T10:02:00Z">
                  <w:rPr/>
                </w:rPrChange>
              </w:rPr>
              <w:instrText>HYPERLINK "https://ips-brasil.web.app/StructureDefinition-PractitionerBRIPS.html"</w:instrText>
            </w:r>
            <w:r>
              <w:fldChar w:fldCharType="separate"/>
            </w:r>
            <w:r w:rsidR="006F5433" w:rsidRPr="00C675DF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PractitionerBRIPS</w:t>
            </w:r>
            <w:r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fldChar w:fldCharType="end"/>
            </w:r>
            <w:r w:rsidR="006F5433"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 | </w:t>
            </w:r>
            <w:r>
              <w:fldChar w:fldCharType="begin"/>
            </w:r>
            <w:r w:rsidRPr="00083F0C">
              <w:rPr>
                <w:lang w:val="en-US"/>
                <w:rPrChange w:id="24" w:author="Jussara R." w:date="2023-12-07T10:02:00Z">
                  <w:rPr/>
                </w:rPrChange>
              </w:rPr>
              <w:instrText>HYPERLINK "https://ips-brasil.web.app/StructureDefinition-PractitionerRoleBRIPS.html"</w:instrText>
            </w:r>
            <w:r>
              <w:fldChar w:fldCharType="separate"/>
            </w:r>
            <w:r w:rsidR="006F5433" w:rsidRPr="00C675DF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PractitionerRoleBRIPS</w:t>
            </w:r>
            <w:r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fldChar w:fldCharType="end"/>
            </w:r>
            <w:r w:rsidR="006F5433"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 | </w:t>
            </w:r>
            <w:r>
              <w:fldChar w:fldCharType="begin"/>
            </w:r>
            <w:r w:rsidRPr="00083F0C">
              <w:rPr>
                <w:lang w:val="en-US"/>
                <w:rPrChange w:id="25" w:author="Jussara R." w:date="2023-12-07T10:02:00Z">
                  <w:rPr/>
                </w:rPrChange>
              </w:rPr>
              <w:instrText>HYPERLINK "https://ips-brasil.web.app/StructureDefinition-PatientBRIPS.html"</w:instrText>
            </w:r>
            <w:r>
              <w:fldChar w:fldCharType="separate"/>
            </w:r>
            <w:r w:rsidR="006F5433" w:rsidRPr="00C675DF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PatientBRIPS</w:t>
            </w:r>
            <w:r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fldChar w:fldCharType="end"/>
            </w:r>
            <w:r w:rsidR="006F5433"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 | </w:t>
            </w:r>
            <w:r>
              <w:fldChar w:fldCharType="begin"/>
            </w:r>
            <w:r w:rsidRPr="00083F0C">
              <w:rPr>
                <w:lang w:val="en-US"/>
                <w:rPrChange w:id="26" w:author="Jussara R." w:date="2023-12-07T10:02:00Z">
                  <w:rPr/>
                </w:rPrChange>
              </w:rPr>
              <w:instrText>HYPERLINK "http://hl7.org/fhir/R4/relatedperson.html"</w:instrText>
            </w:r>
            <w:r>
              <w:fldChar w:fldCharType="separate"/>
            </w:r>
            <w:r w:rsidR="006F5433" w:rsidRPr="00C675DF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RelatedPerson</w:t>
            </w:r>
            <w:r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fldChar w:fldCharType="end"/>
            </w:r>
            <w:r w:rsidR="006F5433"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  <w:tc>
          <w:tcPr>
            <w:tcW w:w="2547" w:type="dxa"/>
            <w:vAlign w:val="bottom"/>
          </w:tcPr>
          <w:p w14:paraId="360EEE7E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75E039A0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F5433" w:rsidRPr="00083F0C" w14:paraId="17F9D6A7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140DAC86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Asserter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BA0413B" w14:textId="77777777" w:rsidR="006F5433" w:rsidRPr="0058409E" w:rsidRDefault="006F5433" w:rsidP="000B3776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7DF3693E" w14:textId="77777777" w:rsidR="006F5433" w:rsidRPr="0051063A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Quem assegurou</w:t>
            </w:r>
          </w:p>
        </w:tc>
        <w:tc>
          <w:tcPr>
            <w:tcW w:w="2126" w:type="dxa"/>
            <w:vAlign w:val="bottom"/>
          </w:tcPr>
          <w:p w14:paraId="7E19769E" w14:textId="77777777" w:rsidR="006F5433" w:rsidRPr="00C675DF" w:rsidRDefault="00000000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>
              <w:fldChar w:fldCharType="begin"/>
            </w:r>
            <w:r w:rsidRPr="00083F0C">
              <w:rPr>
                <w:lang w:val="en-US"/>
                <w:rPrChange w:id="27" w:author="Jussara R." w:date="2023-12-07T10:02:00Z">
                  <w:rPr/>
                </w:rPrChange>
              </w:rPr>
              <w:instrText>HYPERLINK "http://hl7.org/fhir/R4/references.html"</w:instrText>
            </w:r>
            <w:r>
              <w:fldChar w:fldCharType="separate"/>
            </w:r>
            <w:r w:rsidR="006F5433" w:rsidRPr="00C675DF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Reference</w:t>
            </w:r>
            <w:r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fldChar w:fldCharType="end"/>
            </w:r>
            <w:r w:rsidR="006F5433"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en-US"/>
              </w:rPr>
              <w:t>(</w:t>
            </w:r>
            <w:r>
              <w:fldChar w:fldCharType="begin"/>
            </w:r>
            <w:r w:rsidRPr="00083F0C">
              <w:rPr>
                <w:lang w:val="en-US"/>
                <w:rPrChange w:id="28" w:author="Jussara R." w:date="2023-12-07T10:02:00Z">
                  <w:rPr/>
                </w:rPrChange>
              </w:rPr>
              <w:instrText>HYPERLINK "https://ips-brasil.web.app/StructureDefinition-PatientBRIPS.html"</w:instrText>
            </w:r>
            <w:r>
              <w:fldChar w:fldCharType="separate"/>
            </w:r>
            <w:r w:rsidR="006F5433" w:rsidRPr="00C675DF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PatientBRIPS</w:t>
            </w:r>
            <w:r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fldChar w:fldCharType="end"/>
            </w:r>
            <w:r w:rsidR="006F5433"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en-US"/>
              </w:rPr>
              <w:t> | </w:t>
            </w:r>
            <w:r>
              <w:fldChar w:fldCharType="begin"/>
            </w:r>
            <w:r w:rsidRPr="00083F0C">
              <w:rPr>
                <w:lang w:val="en-US"/>
                <w:rPrChange w:id="29" w:author="Jussara R." w:date="2023-12-07T10:02:00Z">
                  <w:rPr/>
                </w:rPrChange>
              </w:rPr>
              <w:instrText>HYPERLINK "http://hl7.org/fhir/R4/relatedperson.html"</w:instrText>
            </w:r>
            <w:r>
              <w:fldChar w:fldCharType="separate"/>
            </w:r>
            <w:r w:rsidR="006F5433" w:rsidRPr="00C675DF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RelatedPerson</w:t>
            </w:r>
            <w:r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fldChar w:fldCharType="end"/>
            </w:r>
            <w:r w:rsidR="006F5433"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en-US"/>
              </w:rPr>
              <w:t> | </w:t>
            </w:r>
            <w:r>
              <w:fldChar w:fldCharType="begin"/>
            </w:r>
            <w:r w:rsidRPr="00083F0C">
              <w:rPr>
                <w:lang w:val="en-US"/>
                <w:rPrChange w:id="30" w:author="Jussara R." w:date="2023-12-07T10:02:00Z">
                  <w:rPr/>
                </w:rPrChange>
              </w:rPr>
              <w:instrText>HYPERLINK "https://ips-brasil.web.app/StructureDefinition-PractitionerBRIPS.html"</w:instrText>
            </w:r>
            <w:r>
              <w:fldChar w:fldCharType="separate"/>
            </w:r>
            <w:r w:rsidR="006F5433" w:rsidRPr="00C675DF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PractitionerBRIPS</w:t>
            </w:r>
            <w:r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fldChar w:fldCharType="end"/>
            </w:r>
            <w:r w:rsidR="006F5433"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en-US"/>
              </w:rPr>
              <w:t> | </w:t>
            </w:r>
            <w:r>
              <w:fldChar w:fldCharType="begin"/>
            </w:r>
            <w:r w:rsidRPr="00083F0C">
              <w:rPr>
                <w:lang w:val="en-US"/>
                <w:rPrChange w:id="31" w:author="Jussara R." w:date="2023-12-07T10:02:00Z">
                  <w:rPr/>
                </w:rPrChange>
              </w:rPr>
              <w:instrText>HYPERLINK "https://ips-brasil.web.app/StructureDefinition-PractitionerRoleBRIPS.html"</w:instrText>
            </w:r>
            <w:r>
              <w:fldChar w:fldCharType="separate"/>
            </w:r>
            <w:r w:rsidR="006F5433" w:rsidRPr="00C675DF"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t>PractitionerRoleBRIPS</w:t>
            </w:r>
            <w:r>
              <w:rPr>
                <w:rStyle w:val="Hyperlink"/>
                <w:rFonts w:ascii="Verdana" w:hAnsi="Verdana"/>
                <w:sz w:val="17"/>
                <w:szCs w:val="17"/>
                <w:lang w:val="en-US"/>
              </w:rPr>
              <w:fldChar w:fldCharType="end"/>
            </w:r>
            <w:r w:rsidR="006F5433" w:rsidRPr="00C675DF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en-US"/>
              </w:rPr>
              <w:t>)</w:t>
            </w:r>
          </w:p>
        </w:tc>
        <w:tc>
          <w:tcPr>
            <w:tcW w:w="2547" w:type="dxa"/>
            <w:vAlign w:val="bottom"/>
          </w:tcPr>
          <w:p w14:paraId="31E8786C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3E6085CD" w14:textId="77777777" w:rsidR="006F5433" w:rsidRPr="00C675DF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6F5433" w:rsidRPr="0058409E" w14:paraId="05F6A12A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6AC7B97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Last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Occurrence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020E2F2B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753439E4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Última ocorrência</w:t>
            </w:r>
          </w:p>
        </w:tc>
        <w:tc>
          <w:tcPr>
            <w:tcW w:w="2126" w:type="dxa"/>
            <w:vAlign w:val="bottom"/>
          </w:tcPr>
          <w:p w14:paraId="6F9DE5A6" w14:textId="77777777" w:rsidR="006F5433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547" w:type="dxa"/>
            <w:vAlign w:val="bottom"/>
          </w:tcPr>
          <w:p w14:paraId="178011F6" w14:textId="77777777" w:rsidR="006F5433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843" w:type="dxa"/>
            <w:vAlign w:val="bottom"/>
          </w:tcPr>
          <w:p w14:paraId="273DB933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F5433" w:rsidRPr="0058409E" w14:paraId="75A5C1CD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61916E3F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Note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233F4440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 *</w:t>
            </w:r>
          </w:p>
        </w:tc>
        <w:tc>
          <w:tcPr>
            <w:tcW w:w="2410" w:type="dxa"/>
            <w:vAlign w:val="bottom"/>
          </w:tcPr>
          <w:p w14:paraId="4D2A0B2A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Anotações</w:t>
            </w:r>
          </w:p>
        </w:tc>
        <w:tc>
          <w:tcPr>
            <w:tcW w:w="2126" w:type="dxa"/>
            <w:vAlign w:val="bottom"/>
          </w:tcPr>
          <w:p w14:paraId="60FB21C6" w14:textId="77777777" w:rsidR="006F5433" w:rsidRPr="00BB1D92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Annotation</w:t>
            </w:r>
            <w:proofErr w:type="spellEnd"/>
          </w:p>
        </w:tc>
        <w:tc>
          <w:tcPr>
            <w:tcW w:w="2547" w:type="dxa"/>
            <w:vAlign w:val="bottom"/>
          </w:tcPr>
          <w:p w14:paraId="1D4B88C4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75CA86E4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6F5433" w:rsidRPr="0058409E" w14:paraId="5FA4E77A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308C1BE" w14:textId="77777777" w:rsidR="006F5433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Reaction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31FD81FF" w14:textId="77777777" w:rsidR="006F5433" w:rsidRDefault="006F5433" w:rsidP="000B3776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 *</w:t>
            </w:r>
          </w:p>
        </w:tc>
        <w:tc>
          <w:tcPr>
            <w:tcW w:w="2410" w:type="dxa"/>
            <w:vAlign w:val="bottom"/>
          </w:tcPr>
          <w:p w14:paraId="6570E3BC" w14:textId="77777777" w:rsidR="006F5433" w:rsidRPr="0058409E" w:rsidRDefault="006F5433" w:rsidP="000B3776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Reações alérgicas</w:t>
            </w:r>
          </w:p>
        </w:tc>
        <w:tc>
          <w:tcPr>
            <w:tcW w:w="2126" w:type="dxa"/>
            <w:vAlign w:val="bottom"/>
          </w:tcPr>
          <w:p w14:paraId="36DD83CE" w14:textId="77777777" w:rsidR="006F5433" w:rsidRPr="0051063A" w:rsidRDefault="006F5433" w:rsidP="000B3776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BackboneElement</w:t>
            </w:r>
            <w:proofErr w:type="spellEnd"/>
          </w:p>
        </w:tc>
        <w:tc>
          <w:tcPr>
            <w:tcW w:w="2547" w:type="dxa"/>
            <w:vAlign w:val="bottom"/>
          </w:tcPr>
          <w:p w14:paraId="6B164DE0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51B6749F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  <w:tr w:rsidR="006F5433" w:rsidRPr="0058409E" w14:paraId="24052296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54512CDA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042E2B">
              <w:rPr>
                <w:rFonts w:ascii="Segoe UI" w:hAnsi="Segoe UI" w:cs="Segoe UI"/>
                <w:sz w:val="21"/>
                <w:szCs w:val="21"/>
              </w:rPr>
              <w:t>Manifestation</w:t>
            </w:r>
            <w:r>
              <w:rPr>
                <w:rFonts w:ascii="Segoe UI" w:hAnsi="Segoe UI" w:cs="Segoe UI"/>
                <w:sz w:val="21"/>
                <w:szCs w:val="21"/>
              </w:rPr>
              <w:t>.coding.system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93298DC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1.. *</w:t>
            </w:r>
          </w:p>
        </w:tc>
        <w:tc>
          <w:tcPr>
            <w:tcW w:w="2410" w:type="dxa"/>
            <w:vAlign w:val="bottom"/>
          </w:tcPr>
          <w:p w14:paraId="351F1ED1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126" w:type="dxa"/>
            <w:vAlign w:val="bottom"/>
          </w:tcPr>
          <w:p w14:paraId="05EE0B2D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042E2B">
              <w:rPr>
                <w:rFonts w:ascii="Segoe UI" w:hAnsi="Segoe UI" w:cs="Segoe UI"/>
                <w:sz w:val="21"/>
                <w:szCs w:val="21"/>
              </w:rPr>
              <w:t>CodeableConceptIPS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18" w:history="1">
              <w:r w:rsidRPr="00A14BA5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http://hl7.org/fhir/uv/ips/ValueSet/allergy-reaction-snomed-ct-ips-free-set</w:t>
              </w:r>
            </w:hyperlink>
          </w:p>
        </w:tc>
        <w:tc>
          <w:tcPr>
            <w:tcW w:w="2547" w:type="dxa"/>
            <w:vAlign w:val="bottom"/>
          </w:tcPr>
          <w:p w14:paraId="182F6942" w14:textId="77777777" w:rsidR="006F5433" w:rsidRPr="0058409E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14:paraId="6DE5CD62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  <w:tr w:rsidR="006F5433" w:rsidRPr="0058409E" w14:paraId="0220B66E" w14:textId="77777777" w:rsidTr="000B377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40CA33D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042E2B">
              <w:rPr>
                <w:rFonts w:ascii="Segoe UI" w:hAnsi="Segoe UI" w:cs="Segoe UI"/>
                <w:sz w:val="21"/>
                <w:szCs w:val="21"/>
              </w:rPr>
              <w:t>severity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23DF57B1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0..1</w:t>
            </w:r>
          </w:p>
        </w:tc>
        <w:tc>
          <w:tcPr>
            <w:tcW w:w="2410" w:type="dxa"/>
            <w:vAlign w:val="bottom"/>
          </w:tcPr>
          <w:p w14:paraId="4A33F6F2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126" w:type="dxa"/>
            <w:vAlign w:val="bottom"/>
          </w:tcPr>
          <w:p w14:paraId="46956CFE" w14:textId="77777777" w:rsidR="006F5433" w:rsidRDefault="006F5433" w:rsidP="000B377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code</w:t>
            </w:r>
          </w:p>
        </w:tc>
        <w:tc>
          <w:tcPr>
            <w:tcW w:w="2547" w:type="dxa"/>
            <w:vAlign w:val="bottom"/>
          </w:tcPr>
          <w:p w14:paraId="6D832643" w14:textId="77777777" w:rsidR="006F5433" w:rsidRPr="0058409E" w:rsidRDefault="00000000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19" w:history="1">
              <w:r w:rsidR="006F5433" w:rsidRPr="00A14BA5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http://hl7.org/fhir/ValueSet/reaction-event-severity</w:t>
              </w:r>
            </w:hyperlink>
          </w:p>
        </w:tc>
        <w:tc>
          <w:tcPr>
            <w:tcW w:w="1843" w:type="dxa"/>
            <w:vAlign w:val="bottom"/>
          </w:tcPr>
          <w:p w14:paraId="5B5FB7F2" w14:textId="77777777" w:rsidR="006F5433" w:rsidRPr="0051063A" w:rsidRDefault="006F5433" w:rsidP="000B3776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</w:rPr>
            </w:pPr>
          </w:p>
        </w:tc>
      </w:tr>
    </w:tbl>
    <w:p w14:paraId="264DC995" w14:textId="5B8577A6" w:rsidR="006F5433" w:rsidRPr="000E642D" w:rsidRDefault="006F5433" w:rsidP="00E17398">
      <w:pPr>
        <w:rPr>
          <w:rFonts w:asciiTheme="majorHAnsi" w:hAnsiTheme="majorHAnsi" w:cstheme="majorHAnsi"/>
          <w:b/>
          <w:bCs/>
        </w:rPr>
      </w:pPr>
      <w:r w:rsidRPr="00C675DF">
        <w:t xml:space="preserve"> </w:t>
      </w:r>
    </w:p>
    <w:sectPr w:rsidR="006F5433" w:rsidRPr="000E642D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55B08"/>
    <w:multiLevelType w:val="multilevel"/>
    <w:tmpl w:val="3BA2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1"/>
  </w:num>
  <w:num w:numId="2" w16cid:durableId="16572183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sara R.">
    <w15:presenceInfo w15:providerId="Windows Live" w15:userId="6bdf1761e5446b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83F0C"/>
    <w:rsid w:val="000A31FC"/>
    <w:rsid w:val="000B7B24"/>
    <w:rsid w:val="000E642D"/>
    <w:rsid w:val="001420A2"/>
    <w:rsid w:val="00144321"/>
    <w:rsid w:val="00161D81"/>
    <w:rsid w:val="00170EB7"/>
    <w:rsid w:val="001A1437"/>
    <w:rsid w:val="001A53B9"/>
    <w:rsid w:val="001B5014"/>
    <w:rsid w:val="001D2864"/>
    <w:rsid w:val="001E4EE8"/>
    <w:rsid w:val="002748D5"/>
    <w:rsid w:val="002D0465"/>
    <w:rsid w:val="003207EC"/>
    <w:rsid w:val="00336F28"/>
    <w:rsid w:val="003463AB"/>
    <w:rsid w:val="0035381B"/>
    <w:rsid w:val="00354C32"/>
    <w:rsid w:val="003955DB"/>
    <w:rsid w:val="003B6646"/>
    <w:rsid w:val="00404C70"/>
    <w:rsid w:val="00483CCE"/>
    <w:rsid w:val="004C537A"/>
    <w:rsid w:val="004E4FC2"/>
    <w:rsid w:val="004F5079"/>
    <w:rsid w:val="004F75D4"/>
    <w:rsid w:val="00500915"/>
    <w:rsid w:val="0051490F"/>
    <w:rsid w:val="0058317E"/>
    <w:rsid w:val="005E718E"/>
    <w:rsid w:val="00604964"/>
    <w:rsid w:val="00632CE3"/>
    <w:rsid w:val="00654063"/>
    <w:rsid w:val="00683B03"/>
    <w:rsid w:val="006B47EE"/>
    <w:rsid w:val="006C3C4E"/>
    <w:rsid w:val="006F5433"/>
    <w:rsid w:val="00760EB5"/>
    <w:rsid w:val="00795217"/>
    <w:rsid w:val="007E1FFB"/>
    <w:rsid w:val="0080007D"/>
    <w:rsid w:val="0081075F"/>
    <w:rsid w:val="00850AB6"/>
    <w:rsid w:val="00890945"/>
    <w:rsid w:val="008C035B"/>
    <w:rsid w:val="009043C0"/>
    <w:rsid w:val="00943CA7"/>
    <w:rsid w:val="00973A20"/>
    <w:rsid w:val="009E649E"/>
    <w:rsid w:val="00A3783C"/>
    <w:rsid w:val="00A44820"/>
    <w:rsid w:val="00A52C56"/>
    <w:rsid w:val="00A742E4"/>
    <w:rsid w:val="00A74E6E"/>
    <w:rsid w:val="00AA4E5B"/>
    <w:rsid w:val="00B17DB1"/>
    <w:rsid w:val="00B40037"/>
    <w:rsid w:val="00B4098E"/>
    <w:rsid w:val="00B7290A"/>
    <w:rsid w:val="00B74493"/>
    <w:rsid w:val="00B75426"/>
    <w:rsid w:val="00BA7AC6"/>
    <w:rsid w:val="00BB1D92"/>
    <w:rsid w:val="00BB4E94"/>
    <w:rsid w:val="00BF2592"/>
    <w:rsid w:val="00BF44C6"/>
    <w:rsid w:val="00C42D4B"/>
    <w:rsid w:val="00C75704"/>
    <w:rsid w:val="00C772C3"/>
    <w:rsid w:val="00C96171"/>
    <w:rsid w:val="00CA099E"/>
    <w:rsid w:val="00CA219A"/>
    <w:rsid w:val="00CB3309"/>
    <w:rsid w:val="00CB7195"/>
    <w:rsid w:val="00CC258D"/>
    <w:rsid w:val="00CC719A"/>
    <w:rsid w:val="00D01F6E"/>
    <w:rsid w:val="00D66D86"/>
    <w:rsid w:val="00D848AF"/>
    <w:rsid w:val="00D95D40"/>
    <w:rsid w:val="00DB51E6"/>
    <w:rsid w:val="00DE2702"/>
    <w:rsid w:val="00DE2819"/>
    <w:rsid w:val="00DF4AD8"/>
    <w:rsid w:val="00DF6173"/>
    <w:rsid w:val="00E17398"/>
    <w:rsid w:val="00E41A95"/>
    <w:rsid w:val="00EA58D8"/>
    <w:rsid w:val="00EC4E22"/>
    <w:rsid w:val="00F10182"/>
    <w:rsid w:val="00F60A2E"/>
    <w:rsid w:val="00F66FD8"/>
    <w:rsid w:val="00F722DD"/>
    <w:rsid w:val="00FC3004"/>
    <w:rsid w:val="00F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Fontepargpadro"/>
    <w:rsid w:val="00B75426"/>
  </w:style>
  <w:style w:type="paragraph" w:styleId="Reviso">
    <w:name w:val="Revision"/>
    <w:hidden/>
    <w:uiPriority w:val="99"/>
    <w:semiHidden/>
    <w:rsid w:val="00083F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ValueSet/allergy-intolerance-type" TargetMode="External"/><Relationship Id="rId13" Type="http://schemas.openxmlformats.org/officeDocument/2006/relationships/hyperlink" Target="http://hl7.org/fhir/uv/ips/ValueSet/allergy-intolerance-uv-ips" TargetMode="External"/><Relationship Id="rId18" Type="http://schemas.openxmlformats.org/officeDocument/2006/relationships/hyperlink" Target="http://hl7.org/fhir/uv/ips/ValueSet/allergy-reaction-snomed-ct-ips-free-set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simplifier.net/resolve?scope=RedeNacionaldeDadosemSaude@current&amp;filepath=BRGrauCertezaAlergiasReacoesAdversas-1.0.ValueSet.xml" TargetMode="External"/><Relationship Id="rId12" Type="http://schemas.openxmlformats.org/officeDocument/2006/relationships/hyperlink" Target="https://simplifier.net/resolve?scope=RedeNacionaldeDadosemSaude@current&amp;filepath=BRCriticidadeAlergiasReacoesAdversas-1.0.ValueSet.xml" TargetMode="External"/><Relationship Id="rId17" Type="http://schemas.openxmlformats.org/officeDocument/2006/relationships/hyperlink" Target="https://simplifier.net/resolve?scope=RedeNacionaldeDadosemSaude@current&amp;filepath=BRMedicamento.CodeSystem.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mplifier.net/resolve?scope=RedeNacionaldeDadosemSaude@current&amp;filepath=BRImunobiologico.x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l7.org/fhir/ValueSet/allergyintolerance-verification" TargetMode="External"/><Relationship Id="rId11" Type="http://schemas.openxmlformats.org/officeDocument/2006/relationships/hyperlink" Target="http://hl7.org/fhir/ValueSet/allergy-intolerance-criticality" TargetMode="External"/><Relationship Id="rId5" Type="http://schemas.openxmlformats.org/officeDocument/2006/relationships/hyperlink" Target="http://hl7.org/fhir/ValueSet/allergyintolerance-clinical" TargetMode="External"/><Relationship Id="rId15" Type="http://schemas.openxmlformats.org/officeDocument/2006/relationships/hyperlink" Target="https://simplifier.net/resolve?scope=RedeNacionaldeDadosemSaude@current&amp;filepath=BRAlergenosCBARA.xml" TargetMode="External"/><Relationship Id="rId10" Type="http://schemas.openxmlformats.org/officeDocument/2006/relationships/hyperlink" Target="https://simplifier.net/resolve?scope=RedeNacionaldeDadosemSaude@current&amp;filepath=BRCategoriaAgenteAlergiasReacoesAdversas-1.0.ValueSet.xml" TargetMode="External"/><Relationship Id="rId19" Type="http://schemas.openxmlformats.org/officeDocument/2006/relationships/hyperlink" Target="http://hl7.org/fhir/ValueSet/reaction-event-seve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l7.org/fhir/ValueSet/allergy-intolerance-category" TargetMode="External"/><Relationship Id="rId14" Type="http://schemas.openxmlformats.org/officeDocument/2006/relationships/hyperlink" Target="https://simplifier.net/resolve?scope=RedeNacionaldeDadosemSaude@current&amp;filepath=BRAlergenos-1.0.ValueSet.x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1266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Jussara R.</cp:lastModifiedBy>
  <cp:revision>2</cp:revision>
  <dcterms:created xsi:type="dcterms:W3CDTF">2023-12-07T13:31:00Z</dcterms:created>
  <dcterms:modified xsi:type="dcterms:W3CDTF">2023-12-07T13:31:00Z</dcterms:modified>
</cp:coreProperties>
</file>