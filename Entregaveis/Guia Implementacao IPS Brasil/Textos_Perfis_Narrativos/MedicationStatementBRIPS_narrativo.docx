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F4A4" w14:textId="7EC537AA" w:rsidR="00B40037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  <w:i/>
          <w:iCs/>
        </w:rPr>
        <w:t>Resource</w:t>
      </w:r>
      <w:r w:rsidRPr="003B6646">
        <w:rPr>
          <w:rFonts w:asciiTheme="majorHAnsi" w:hAnsiTheme="majorHAnsi" w:cstheme="majorHAnsi"/>
          <w:b/>
          <w:bCs/>
        </w:rPr>
        <w:t xml:space="preserve"> </w:t>
      </w:r>
      <w:r w:rsidRPr="00CB7195">
        <w:rPr>
          <w:rFonts w:asciiTheme="majorHAnsi" w:hAnsiTheme="majorHAnsi" w:cstheme="majorHAnsi"/>
          <w:b/>
          <w:bCs/>
          <w:i/>
          <w:iCs/>
        </w:rPr>
        <w:t>Profile</w:t>
      </w:r>
      <w:r w:rsidRPr="003B6646">
        <w:rPr>
          <w:rFonts w:asciiTheme="majorHAnsi" w:hAnsiTheme="majorHAnsi" w:cstheme="majorHAnsi"/>
          <w:b/>
          <w:bCs/>
        </w:rPr>
        <w:t xml:space="preserve">: </w:t>
      </w:r>
      <w:r w:rsidR="001E7510">
        <w:rPr>
          <w:rFonts w:asciiTheme="majorHAnsi" w:hAnsiTheme="majorHAnsi" w:cstheme="majorHAnsi"/>
          <w:b/>
          <w:bCs/>
        </w:rPr>
        <w:t>Medication</w:t>
      </w:r>
      <w:r w:rsidR="00686356">
        <w:rPr>
          <w:rFonts w:asciiTheme="majorHAnsi" w:hAnsiTheme="majorHAnsi" w:cstheme="majorHAnsi"/>
          <w:b/>
          <w:bCs/>
        </w:rPr>
        <w:t>Statement</w:t>
      </w:r>
      <w:r w:rsidR="00B75426">
        <w:rPr>
          <w:rFonts w:asciiTheme="majorHAnsi" w:hAnsiTheme="majorHAnsi" w:cstheme="majorHAnsi"/>
          <w:b/>
          <w:bCs/>
        </w:rPr>
        <w:t>BRIPS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6563"/>
        <w:gridCol w:w="2411"/>
      </w:tblGrid>
      <w:tr w:rsidR="003B6646" w:rsidRPr="003B6646" w14:paraId="7621514E" w14:textId="77777777" w:rsidTr="00EA58D8">
        <w:tc>
          <w:tcPr>
            <w:tcW w:w="6799" w:type="dxa"/>
          </w:tcPr>
          <w:p w14:paraId="10CF153E" w14:textId="07BA1E40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</w:rPr>
              <w:t>URL Canônica</w:t>
            </w:r>
            <w:r w:rsidR="00B75426">
              <w:rPr>
                <w:rFonts w:asciiTheme="majorHAnsi" w:hAnsiTheme="majorHAnsi" w:cstheme="majorHAnsi"/>
                <w:b/>
                <w:bCs/>
              </w:rPr>
              <w:t xml:space="preserve">: </w:t>
            </w:r>
            <w:r w:rsidR="001E7510" w:rsidRPr="001E7510">
              <w:rPr>
                <w:rFonts w:asciiTheme="majorHAnsi" w:hAnsiTheme="majorHAnsi" w:cstheme="majorHAnsi"/>
              </w:rPr>
              <w:t>https://ips.saude.gov.br/StructureDefinition/Medication</w:t>
            </w:r>
            <w:r w:rsidR="00686356">
              <w:rPr>
                <w:rFonts w:asciiTheme="majorHAnsi" w:hAnsiTheme="majorHAnsi" w:cstheme="majorHAnsi"/>
              </w:rPr>
              <w:t>Statement</w:t>
            </w:r>
            <w:r w:rsidR="001E7510" w:rsidRPr="001E7510">
              <w:rPr>
                <w:rFonts w:asciiTheme="majorHAnsi" w:hAnsiTheme="majorHAnsi" w:cstheme="majorHAnsi"/>
              </w:rPr>
              <w:t>BRIPS</w:t>
            </w:r>
          </w:p>
        </w:tc>
        <w:tc>
          <w:tcPr>
            <w:tcW w:w="1843" w:type="dxa"/>
          </w:tcPr>
          <w:p w14:paraId="736EA0F2" w14:textId="1B50712E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Versão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500915">
              <w:rPr>
                <w:rFonts w:asciiTheme="majorHAnsi" w:hAnsiTheme="majorHAnsi" w:cstheme="majorHAnsi"/>
                <w:sz w:val="20"/>
                <w:szCs w:val="20"/>
              </w:rPr>
              <w:t>0.0.1</w:t>
            </w:r>
          </w:p>
        </w:tc>
      </w:tr>
      <w:tr w:rsidR="003B6646" w:rsidRPr="003B6646" w14:paraId="6BF5DD3C" w14:textId="77777777" w:rsidTr="00EA58D8">
        <w:tc>
          <w:tcPr>
            <w:tcW w:w="6799" w:type="dxa"/>
          </w:tcPr>
          <w:p w14:paraId="77392507" w14:textId="1FBFF14A" w:rsidR="003B6646" w:rsidRPr="00B7542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Ativo desde</w:t>
            </w:r>
            <w:r w:rsidR="00B75426" w:rsidRPr="001E7510">
              <w:rPr>
                <w:rFonts w:asciiTheme="majorHAnsi" w:hAnsiTheme="majorHAnsi" w:cstheme="majorHAnsi"/>
                <w:sz w:val="20"/>
                <w:szCs w:val="20"/>
              </w:rPr>
              <w:t>: 2023-</w:t>
            </w:r>
            <w:r w:rsidR="001E7510" w:rsidRPr="001E7510">
              <w:rPr>
                <w:rFonts w:asciiTheme="majorHAnsi" w:hAnsiTheme="majorHAnsi" w:cstheme="majorHAnsi"/>
                <w:sz w:val="20"/>
                <w:szCs w:val="20"/>
              </w:rPr>
              <w:t>12-11</w:t>
            </w:r>
          </w:p>
        </w:tc>
        <w:tc>
          <w:tcPr>
            <w:tcW w:w="1843" w:type="dxa"/>
          </w:tcPr>
          <w:p w14:paraId="664E7BF2" w14:textId="3684B9C7" w:rsidR="003B6646" w:rsidRPr="003B6646" w:rsidRDefault="003B6646" w:rsidP="00C9617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61D8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Nome computável</w:t>
            </w: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="00C96171" w:rsidRPr="00C9617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E7510">
              <w:rPr>
                <w:rFonts w:asciiTheme="majorHAnsi" w:hAnsiTheme="majorHAnsi" w:cstheme="majorHAnsi"/>
                <w:sz w:val="20"/>
                <w:szCs w:val="20"/>
              </w:rPr>
              <w:t>Medication</w:t>
            </w:r>
            <w:r w:rsidR="00686356">
              <w:rPr>
                <w:rFonts w:asciiTheme="majorHAnsi" w:hAnsiTheme="majorHAnsi" w:cstheme="majorHAnsi"/>
                <w:sz w:val="20"/>
                <w:szCs w:val="20"/>
              </w:rPr>
              <w:t>Statement</w:t>
            </w:r>
            <w:r w:rsidR="00B75426" w:rsidRPr="00B75426">
              <w:rPr>
                <w:rFonts w:asciiTheme="majorHAnsi" w:hAnsiTheme="majorHAnsi" w:cstheme="majorHAnsi"/>
                <w:sz w:val="20"/>
                <w:szCs w:val="20"/>
              </w:rPr>
              <w:t>BRIPS</w:t>
            </w:r>
          </w:p>
        </w:tc>
      </w:tr>
    </w:tbl>
    <w:p w14:paraId="52353D55" w14:textId="77777777" w:rsidR="00CB7195" w:rsidRDefault="00CB7195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3C257665" w14:textId="4E75D4A5" w:rsidR="00686356" w:rsidRPr="00686356" w:rsidRDefault="00686356" w:rsidP="0068635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Este recurso se refere a u</w:t>
      </w:r>
      <w:r w:rsidRPr="00686356">
        <w:rPr>
          <w:rFonts w:asciiTheme="majorHAnsi" w:hAnsiTheme="majorHAnsi" w:cstheme="majorHAnsi"/>
          <w:sz w:val="20"/>
          <w:szCs w:val="20"/>
        </w:rPr>
        <w:t xml:space="preserve">m registro de um medicamento que está sendo consumido por um paciente. </w:t>
      </w:r>
      <w:r w:rsidR="00B9654B">
        <w:rPr>
          <w:rFonts w:asciiTheme="majorHAnsi" w:hAnsiTheme="majorHAnsi" w:cstheme="majorHAnsi"/>
          <w:sz w:val="20"/>
          <w:szCs w:val="20"/>
        </w:rPr>
        <w:t xml:space="preserve">Um relatório de medicamentos </w:t>
      </w:r>
      <w:r w:rsidR="00B9654B" w:rsidRPr="00686356">
        <w:rPr>
          <w:rFonts w:asciiTheme="majorHAnsi" w:hAnsiTheme="majorHAnsi" w:cstheme="majorHAnsi"/>
          <w:sz w:val="20"/>
          <w:szCs w:val="20"/>
        </w:rPr>
        <w:t xml:space="preserve"> </w:t>
      </w:r>
      <w:r w:rsidRPr="00686356">
        <w:rPr>
          <w:rFonts w:asciiTheme="majorHAnsi" w:hAnsiTheme="majorHAnsi" w:cstheme="majorHAnsi"/>
          <w:sz w:val="20"/>
          <w:szCs w:val="20"/>
        </w:rPr>
        <w:t xml:space="preserve">pode indicar que o paciente pode estar tomando </w:t>
      </w:r>
      <w:r w:rsidR="00B9654B">
        <w:rPr>
          <w:rFonts w:asciiTheme="majorHAnsi" w:hAnsiTheme="majorHAnsi" w:cstheme="majorHAnsi"/>
          <w:sz w:val="20"/>
          <w:szCs w:val="20"/>
        </w:rPr>
        <w:t>o</w:t>
      </w:r>
      <w:r w:rsidR="00B9654B" w:rsidRPr="00686356">
        <w:rPr>
          <w:rFonts w:asciiTheme="majorHAnsi" w:hAnsiTheme="majorHAnsi" w:cstheme="majorHAnsi"/>
          <w:sz w:val="20"/>
          <w:szCs w:val="20"/>
        </w:rPr>
        <w:t xml:space="preserve"> </w:t>
      </w:r>
      <w:r w:rsidR="00B9654B">
        <w:rPr>
          <w:rFonts w:asciiTheme="majorHAnsi" w:hAnsiTheme="majorHAnsi" w:cstheme="majorHAnsi"/>
          <w:sz w:val="20"/>
          <w:szCs w:val="20"/>
        </w:rPr>
        <w:t>medicamento</w:t>
      </w:r>
      <w:r w:rsidR="00B9654B" w:rsidRPr="00686356">
        <w:rPr>
          <w:rFonts w:asciiTheme="majorHAnsi" w:hAnsiTheme="majorHAnsi" w:cstheme="majorHAnsi"/>
          <w:sz w:val="20"/>
          <w:szCs w:val="20"/>
        </w:rPr>
        <w:t xml:space="preserve"> </w:t>
      </w:r>
      <w:r w:rsidR="00B13BFF">
        <w:rPr>
          <w:rFonts w:asciiTheme="majorHAnsi" w:hAnsiTheme="majorHAnsi" w:cstheme="majorHAnsi"/>
          <w:sz w:val="20"/>
          <w:szCs w:val="20"/>
        </w:rPr>
        <w:t>no momento presente</w:t>
      </w:r>
      <w:r w:rsidRPr="00686356">
        <w:rPr>
          <w:rFonts w:asciiTheme="majorHAnsi" w:hAnsiTheme="majorHAnsi" w:cstheme="majorHAnsi"/>
          <w:sz w:val="20"/>
          <w:szCs w:val="20"/>
        </w:rPr>
        <w:t xml:space="preserve"> ou já tomou </w:t>
      </w:r>
      <w:r w:rsidR="00B9654B">
        <w:rPr>
          <w:rFonts w:asciiTheme="majorHAnsi" w:hAnsiTheme="majorHAnsi" w:cstheme="majorHAnsi"/>
          <w:sz w:val="20"/>
          <w:szCs w:val="20"/>
        </w:rPr>
        <w:t>o medicamento</w:t>
      </w:r>
      <w:r w:rsidRPr="00686356">
        <w:rPr>
          <w:rFonts w:asciiTheme="majorHAnsi" w:hAnsiTheme="majorHAnsi" w:cstheme="majorHAnsi"/>
          <w:sz w:val="20"/>
          <w:szCs w:val="20"/>
        </w:rPr>
        <w:t xml:space="preserve"> no passado ou irá tomá-la no futuro. A fonte dessas informações pode ser o paciente, </w:t>
      </w:r>
      <w:r w:rsidR="00B13BFF">
        <w:rPr>
          <w:rFonts w:asciiTheme="majorHAnsi" w:hAnsiTheme="majorHAnsi" w:cstheme="majorHAnsi"/>
          <w:sz w:val="20"/>
          <w:szCs w:val="20"/>
        </w:rPr>
        <w:t>uma</w:t>
      </w:r>
      <w:r w:rsidRPr="00686356">
        <w:rPr>
          <w:rFonts w:asciiTheme="majorHAnsi" w:hAnsiTheme="majorHAnsi" w:cstheme="majorHAnsi"/>
          <w:sz w:val="20"/>
          <w:szCs w:val="20"/>
        </w:rPr>
        <w:t xml:space="preserve"> pessoa </w:t>
      </w:r>
      <w:r w:rsidR="00B13BFF">
        <w:rPr>
          <w:rFonts w:asciiTheme="majorHAnsi" w:hAnsiTheme="majorHAnsi" w:cstheme="majorHAnsi"/>
          <w:sz w:val="20"/>
          <w:szCs w:val="20"/>
        </w:rPr>
        <w:t>próxima</w:t>
      </w:r>
      <w:r w:rsidRPr="00686356">
        <w:rPr>
          <w:rFonts w:asciiTheme="majorHAnsi" w:hAnsiTheme="majorHAnsi" w:cstheme="majorHAnsi"/>
          <w:sz w:val="20"/>
          <w:szCs w:val="20"/>
        </w:rPr>
        <w:t xml:space="preserve"> (como um membro da família ou cônjuge) ou um médico. Um cenário comum em que essas informações são capturadas é durante o processo de obtenção do histórico</w:t>
      </w:r>
      <w:r>
        <w:rPr>
          <w:rFonts w:asciiTheme="majorHAnsi" w:hAnsiTheme="majorHAnsi" w:cstheme="majorHAnsi"/>
          <w:sz w:val="20"/>
          <w:szCs w:val="20"/>
        </w:rPr>
        <w:t>,</w:t>
      </w:r>
      <w:r w:rsidRPr="00686356">
        <w:rPr>
          <w:rFonts w:asciiTheme="majorHAnsi" w:hAnsiTheme="majorHAnsi" w:cstheme="majorHAnsi"/>
          <w:sz w:val="20"/>
          <w:szCs w:val="20"/>
        </w:rPr>
        <w:t xml:space="preserve"> durante a visita ou internação do paciente. As informações sobre medicamentos podem vir de fontes como a memória do paciente, de um frasco de prescrição ou de uma lista de medicamentos que o paciente, o médico ou outra parte mantém.</w:t>
      </w:r>
    </w:p>
    <w:p w14:paraId="0A45F088" w14:textId="1E04113A" w:rsidR="008A54DF" w:rsidRPr="008A54DF" w:rsidRDefault="00686356" w:rsidP="00686356">
      <w:pPr>
        <w:jc w:val="both"/>
        <w:rPr>
          <w:rFonts w:asciiTheme="majorHAnsi" w:hAnsiTheme="majorHAnsi" w:cstheme="majorHAnsi"/>
          <w:sz w:val="20"/>
          <w:szCs w:val="20"/>
        </w:rPr>
      </w:pPr>
      <w:r w:rsidRPr="00686356">
        <w:rPr>
          <w:rFonts w:asciiTheme="majorHAnsi" w:hAnsiTheme="majorHAnsi" w:cstheme="majorHAnsi"/>
          <w:sz w:val="20"/>
          <w:szCs w:val="20"/>
        </w:rPr>
        <w:t xml:space="preserve">A principal diferença entre </w:t>
      </w:r>
      <w:r w:rsidR="00B9654B" w:rsidRPr="00686356">
        <w:rPr>
          <w:rFonts w:asciiTheme="majorHAnsi" w:hAnsiTheme="majorHAnsi" w:cstheme="majorHAnsi"/>
          <w:sz w:val="20"/>
          <w:szCs w:val="20"/>
        </w:rPr>
        <w:t>um</w:t>
      </w:r>
      <w:r w:rsidR="00B9654B">
        <w:rPr>
          <w:rFonts w:asciiTheme="majorHAnsi" w:hAnsiTheme="majorHAnsi" w:cstheme="majorHAnsi"/>
          <w:sz w:val="20"/>
          <w:szCs w:val="20"/>
        </w:rPr>
        <w:t xml:space="preserve"> relatório </w:t>
      </w:r>
      <w:r w:rsidRPr="00686356">
        <w:rPr>
          <w:rFonts w:asciiTheme="majorHAnsi" w:hAnsiTheme="majorHAnsi" w:cstheme="majorHAnsi"/>
          <w:sz w:val="20"/>
          <w:szCs w:val="20"/>
        </w:rPr>
        <w:t>de medicamento</w:t>
      </w:r>
      <w:r w:rsidR="00B9654B">
        <w:rPr>
          <w:rFonts w:asciiTheme="majorHAnsi" w:hAnsiTheme="majorHAnsi" w:cstheme="majorHAnsi"/>
          <w:sz w:val="20"/>
          <w:szCs w:val="20"/>
        </w:rPr>
        <w:t>s</w:t>
      </w:r>
      <w:r w:rsidRPr="00686356">
        <w:rPr>
          <w:rFonts w:asciiTheme="majorHAnsi" w:hAnsiTheme="majorHAnsi" w:cstheme="majorHAnsi"/>
          <w:sz w:val="20"/>
          <w:szCs w:val="20"/>
        </w:rPr>
        <w:t xml:space="preserve"> e uma administração de medicamento</w:t>
      </w:r>
      <w:r w:rsidR="00B9654B">
        <w:rPr>
          <w:rFonts w:asciiTheme="majorHAnsi" w:hAnsiTheme="majorHAnsi" w:cstheme="majorHAnsi"/>
          <w:sz w:val="20"/>
          <w:szCs w:val="20"/>
        </w:rPr>
        <w:t>s</w:t>
      </w:r>
      <w:r w:rsidRPr="00686356">
        <w:rPr>
          <w:rFonts w:asciiTheme="majorHAnsi" w:hAnsiTheme="majorHAnsi" w:cstheme="majorHAnsi"/>
          <w:sz w:val="20"/>
          <w:szCs w:val="20"/>
        </w:rPr>
        <w:t xml:space="preserve"> é que a administração do medicamento possui informações completas sobre a administração e é baseada nas informações reais de administração da pessoa que administrou o medicamento. Um </w:t>
      </w:r>
      <w:r w:rsidR="00B9654B">
        <w:rPr>
          <w:rFonts w:asciiTheme="majorHAnsi" w:hAnsiTheme="majorHAnsi" w:cstheme="majorHAnsi"/>
          <w:sz w:val="20"/>
          <w:szCs w:val="20"/>
        </w:rPr>
        <w:t>relatório</w:t>
      </w:r>
      <w:r w:rsidR="00B9654B" w:rsidRPr="00686356">
        <w:rPr>
          <w:rFonts w:asciiTheme="majorHAnsi" w:hAnsiTheme="majorHAnsi" w:cstheme="majorHAnsi"/>
          <w:sz w:val="20"/>
          <w:szCs w:val="20"/>
        </w:rPr>
        <w:t xml:space="preserve"> </w:t>
      </w:r>
      <w:r w:rsidRPr="00686356">
        <w:rPr>
          <w:rFonts w:asciiTheme="majorHAnsi" w:hAnsiTheme="majorHAnsi" w:cstheme="majorHAnsi"/>
          <w:sz w:val="20"/>
          <w:szCs w:val="20"/>
        </w:rPr>
        <w:t xml:space="preserve">de </w:t>
      </w:r>
      <w:r w:rsidR="00B9654B">
        <w:rPr>
          <w:rFonts w:asciiTheme="majorHAnsi" w:hAnsiTheme="majorHAnsi" w:cstheme="majorHAnsi"/>
          <w:sz w:val="20"/>
          <w:szCs w:val="20"/>
        </w:rPr>
        <w:t xml:space="preserve">medicamentos </w:t>
      </w:r>
      <w:r w:rsidRPr="00686356">
        <w:rPr>
          <w:rFonts w:asciiTheme="majorHAnsi" w:hAnsiTheme="majorHAnsi" w:cstheme="majorHAnsi"/>
          <w:sz w:val="20"/>
          <w:szCs w:val="20"/>
        </w:rPr>
        <w:t xml:space="preserve">é frequentemente, senão sempre, menos específica. Não há data/hora obrigatória em que o medicamento foi administrado, na verdade só </w:t>
      </w:r>
      <w:r w:rsidR="00B13BFF">
        <w:rPr>
          <w:rFonts w:asciiTheme="majorHAnsi" w:hAnsiTheme="majorHAnsi" w:cstheme="majorHAnsi"/>
          <w:sz w:val="20"/>
          <w:szCs w:val="20"/>
        </w:rPr>
        <w:t>se sabe</w:t>
      </w:r>
      <w:r w:rsidRPr="00686356">
        <w:rPr>
          <w:rFonts w:asciiTheme="majorHAnsi" w:hAnsiTheme="majorHAnsi" w:cstheme="majorHAnsi"/>
          <w:sz w:val="20"/>
          <w:szCs w:val="20"/>
        </w:rPr>
        <w:t xml:space="preserve"> que uma fonte relatou que o paciente está tomando este medicamento, onde detalhes como horário, quantidade ou taxa ou mesmo produto do medicamento podem estar incompletos ou ausentes ou menos preciso. Conforme afirmado anteriormente, as informações </w:t>
      </w:r>
      <w:r w:rsidR="00B9654B">
        <w:rPr>
          <w:rFonts w:asciiTheme="majorHAnsi" w:hAnsiTheme="majorHAnsi" w:cstheme="majorHAnsi"/>
          <w:sz w:val="20"/>
          <w:szCs w:val="20"/>
        </w:rPr>
        <w:t>do Relatório</w:t>
      </w:r>
      <w:r w:rsidRPr="00686356">
        <w:rPr>
          <w:rFonts w:asciiTheme="majorHAnsi" w:hAnsiTheme="majorHAnsi" w:cstheme="majorHAnsi"/>
          <w:sz w:val="20"/>
          <w:szCs w:val="20"/>
        </w:rPr>
        <w:t xml:space="preserve"> de </w:t>
      </w:r>
      <w:r w:rsidR="00B9654B" w:rsidRPr="00686356">
        <w:rPr>
          <w:rFonts w:asciiTheme="majorHAnsi" w:hAnsiTheme="majorHAnsi" w:cstheme="majorHAnsi"/>
          <w:sz w:val="20"/>
          <w:szCs w:val="20"/>
        </w:rPr>
        <w:t>Medica</w:t>
      </w:r>
      <w:r w:rsidR="00B9654B">
        <w:rPr>
          <w:rFonts w:asciiTheme="majorHAnsi" w:hAnsiTheme="majorHAnsi" w:cstheme="majorHAnsi"/>
          <w:sz w:val="20"/>
          <w:szCs w:val="20"/>
        </w:rPr>
        <w:t xml:space="preserve">mentos </w:t>
      </w:r>
      <w:r w:rsidRPr="00686356">
        <w:rPr>
          <w:rFonts w:asciiTheme="majorHAnsi" w:hAnsiTheme="majorHAnsi" w:cstheme="majorHAnsi"/>
          <w:sz w:val="20"/>
          <w:szCs w:val="20"/>
        </w:rPr>
        <w:t xml:space="preserve">podem vir da memória do paciente, de um frasco de prescrição ou de uma lista de medicamentos </w:t>
      </w:r>
      <w:r w:rsidR="00B9654B">
        <w:rPr>
          <w:rFonts w:asciiTheme="majorHAnsi" w:hAnsiTheme="majorHAnsi" w:cstheme="majorHAnsi"/>
          <w:sz w:val="20"/>
          <w:szCs w:val="20"/>
        </w:rPr>
        <w:t xml:space="preserve">mantida pelo </w:t>
      </w:r>
      <w:r w:rsidRPr="00686356">
        <w:rPr>
          <w:rFonts w:asciiTheme="majorHAnsi" w:hAnsiTheme="majorHAnsi" w:cstheme="majorHAnsi"/>
          <w:sz w:val="20"/>
          <w:szCs w:val="20"/>
        </w:rPr>
        <w:t xml:space="preserve">que paciente, o médico ou </w:t>
      </w:r>
      <w:r w:rsidR="00B9654B">
        <w:rPr>
          <w:rFonts w:asciiTheme="majorHAnsi" w:hAnsiTheme="majorHAnsi" w:cstheme="majorHAnsi"/>
          <w:sz w:val="20"/>
          <w:szCs w:val="20"/>
        </w:rPr>
        <w:t>por terceiros</w:t>
      </w:r>
      <w:r w:rsidRPr="00686356">
        <w:rPr>
          <w:rFonts w:asciiTheme="majorHAnsi" w:hAnsiTheme="majorHAnsi" w:cstheme="majorHAnsi"/>
          <w:sz w:val="20"/>
          <w:szCs w:val="20"/>
        </w:rPr>
        <w:t>. A administração de medicamentos é mais formal e não faltam informações detalhadas.</w:t>
      </w:r>
    </w:p>
    <w:p w14:paraId="1E9EAFB9" w14:textId="60094B09" w:rsidR="003B6646" w:rsidRPr="003B6646" w:rsidRDefault="003B6646" w:rsidP="00C96171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Escopo</w:t>
      </w:r>
      <w:r w:rsidR="000F54E6">
        <w:rPr>
          <w:rFonts w:asciiTheme="majorHAnsi" w:hAnsiTheme="majorHAnsi" w:cstheme="majorHAnsi"/>
          <w:b/>
          <w:bCs/>
        </w:rPr>
        <w:t xml:space="preserve"> e </w:t>
      </w:r>
      <w:r w:rsidRPr="003B6646">
        <w:rPr>
          <w:rFonts w:asciiTheme="majorHAnsi" w:hAnsiTheme="majorHAnsi" w:cstheme="majorHAnsi"/>
          <w:b/>
          <w:bCs/>
        </w:rPr>
        <w:t>Uso</w:t>
      </w:r>
    </w:p>
    <w:p w14:paraId="4BE6071B" w14:textId="2582BDEF" w:rsidR="00686356" w:rsidRPr="00686356" w:rsidRDefault="00686356" w:rsidP="00686356">
      <w:pPr>
        <w:jc w:val="both"/>
        <w:rPr>
          <w:rFonts w:asciiTheme="majorHAnsi" w:hAnsiTheme="majorHAnsi" w:cstheme="majorHAnsi"/>
          <w:sz w:val="20"/>
          <w:szCs w:val="20"/>
        </w:rPr>
      </w:pPr>
      <w:r w:rsidRPr="00686356">
        <w:rPr>
          <w:rFonts w:asciiTheme="majorHAnsi" w:hAnsiTheme="majorHAnsi" w:cstheme="majorHAnsi"/>
          <w:sz w:val="20"/>
          <w:szCs w:val="20"/>
        </w:rPr>
        <w:t>O uso comum inclui:</w:t>
      </w:r>
    </w:p>
    <w:p w14:paraId="52AB657C" w14:textId="7999267E" w:rsidR="00686356" w:rsidRPr="00686356" w:rsidRDefault="00686356" w:rsidP="0068635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686356">
        <w:rPr>
          <w:rFonts w:asciiTheme="majorHAnsi" w:hAnsiTheme="majorHAnsi" w:cstheme="majorHAnsi"/>
          <w:sz w:val="20"/>
          <w:szCs w:val="20"/>
        </w:rPr>
        <w:t>o registro de drogas não prescritas e/ou recreativas</w:t>
      </w:r>
      <w:r>
        <w:rPr>
          <w:rFonts w:asciiTheme="majorHAnsi" w:hAnsiTheme="majorHAnsi" w:cstheme="majorHAnsi"/>
          <w:sz w:val="20"/>
          <w:szCs w:val="20"/>
        </w:rPr>
        <w:t>;</w:t>
      </w:r>
    </w:p>
    <w:p w14:paraId="14611540" w14:textId="03669980" w:rsidR="00686356" w:rsidRPr="00686356" w:rsidRDefault="00686356" w:rsidP="0068635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686356">
        <w:rPr>
          <w:rFonts w:asciiTheme="majorHAnsi" w:hAnsiTheme="majorHAnsi" w:cstheme="majorHAnsi"/>
          <w:sz w:val="20"/>
          <w:szCs w:val="20"/>
        </w:rPr>
        <w:t>o registro de uma lista de medicamentos de ingestão na admissão ao hospital</w:t>
      </w:r>
      <w:r>
        <w:rPr>
          <w:rFonts w:asciiTheme="majorHAnsi" w:hAnsiTheme="majorHAnsi" w:cstheme="majorHAnsi"/>
          <w:sz w:val="20"/>
          <w:szCs w:val="20"/>
        </w:rPr>
        <w:t>;</w:t>
      </w:r>
    </w:p>
    <w:p w14:paraId="6B78EB80" w14:textId="60498E28" w:rsidR="00686356" w:rsidRPr="00686356" w:rsidRDefault="00686356" w:rsidP="0068635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686356">
        <w:rPr>
          <w:rFonts w:asciiTheme="majorHAnsi" w:hAnsiTheme="majorHAnsi" w:cstheme="majorHAnsi"/>
          <w:sz w:val="20"/>
          <w:szCs w:val="20"/>
        </w:rPr>
        <w:t>o resumo dos "medicamentos ativos" de um paciente em um perfil do paciente</w:t>
      </w:r>
      <w:r>
        <w:rPr>
          <w:rFonts w:asciiTheme="majorHAnsi" w:hAnsiTheme="majorHAnsi" w:cstheme="majorHAnsi"/>
          <w:sz w:val="20"/>
          <w:szCs w:val="20"/>
        </w:rPr>
        <w:t>.</w:t>
      </w:r>
      <w:r w:rsidR="00157301">
        <w:rPr>
          <w:rFonts w:asciiTheme="majorHAnsi" w:hAnsiTheme="majorHAnsi" w:cstheme="majorHAnsi"/>
          <w:sz w:val="20"/>
          <w:szCs w:val="20"/>
        </w:rPr>
        <w:t xml:space="preserve"> Este é o cenário do Sumário Internacional do Paciente.</w:t>
      </w:r>
    </w:p>
    <w:p w14:paraId="34C0B651" w14:textId="63B36908" w:rsidR="00686356" w:rsidRPr="00686356" w:rsidRDefault="00B9654B" w:rsidP="0068635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Um </w:t>
      </w:r>
      <w:r w:rsidR="00536B88">
        <w:rPr>
          <w:rFonts w:asciiTheme="majorHAnsi" w:hAnsiTheme="majorHAnsi" w:cstheme="majorHAnsi"/>
          <w:sz w:val="20"/>
          <w:szCs w:val="20"/>
        </w:rPr>
        <w:t>r</w:t>
      </w:r>
      <w:r>
        <w:rPr>
          <w:rFonts w:asciiTheme="majorHAnsi" w:hAnsiTheme="majorHAnsi" w:cstheme="majorHAnsi"/>
          <w:sz w:val="20"/>
          <w:szCs w:val="20"/>
        </w:rPr>
        <w:t xml:space="preserve">elatório de </w:t>
      </w:r>
      <w:r w:rsidR="00536B88">
        <w:rPr>
          <w:rFonts w:asciiTheme="majorHAnsi" w:hAnsiTheme="majorHAnsi" w:cstheme="majorHAnsi"/>
          <w:sz w:val="20"/>
          <w:szCs w:val="20"/>
        </w:rPr>
        <w:t>m</w:t>
      </w:r>
      <w:r w:rsidR="00536B88" w:rsidRPr="00686356">
        <w:rPr>
          <w:rFonts w:asciiTheme="majorHAnsi" w:hAnsiTheme="majorHAnsi" w:cstheme="majorHAnsi"/>
          <w:sz w:val="20"/>
          <w:szCs w:val="20"/>
        </w:rPr>
        <w:t xml:space="preserve">edicamentos </w:t>
      </w:r>
      <w:r w:rsidR="00686356" w:rsidRPr="00686356">
        <w:rPr>
          <w:rFonts w:asciiTheme="majorHAnsi" w:hAnsiTheme="majorHAnsi" w:cstheme="majorHAnsi"/>
          <w:sz w:val="20"/>
          <w:szCs w:val="20"/>
        </w:rPr>
        <w:t>NÃO DEVE ser usada para registrar o abuso de substâncias ou o uso de outros agentes, como tabaco ou álcool, A MENOS que esses agentes tenham sido prescritos, por exemplo, adesivos ou chicletes de nicotina, álcool para cuidados de longo prazo, etc.</w:t>
      </w:r>
    </w:p>
    <w:p w14:paraId="23887B56" w14:textId="74D14CCB" w:rsidR="00686356" w:rsidRPr="00686356" w:rsidRDefault="00686356" w:rsidP="00686356">
      <w:pPr>
        <w:jc w:val="both"/>
        <w:rPr>
          <w:rFonts w:asciiTheme="majorHAnsi" w:hAnsiTheme="majorHAnsi" w:cstheme="majorHAnsi"/>
          <w:sz w:val="20"/>
          <w:szCs w:val="20"/>
        </w:rPr>
      </w:pPr>
      <w:r w:rsidRPr="00686356">
        <w:rPr>
          <w:rFonts w:asciiTheme="majorHAnsi" w:hAnsiTheme="majorHAnsi" w:cstheme="majorHAnsi"/>
          <w:sz w:val="20"/>
          <w:szCs w:val="20"/>
        </w:rPr>
        <w:t xml:space="preserve">Este recurso não produz uma lista de medicamentos, mas produz </w:t>
      </w:r>
      <w:r w:rsidR="00536B88">
        <w:rPr>
          <w:rFonts w:asciiTheme="majorHAnsi" w:hAnsiTheme="majorHAnsi" w:cstheme="majorHAnsi"/>
          <w:sz w:val="20"/>
          <w:szCs w:val="20"/>
        </w:rPr>
        <w:t>relatos</w:t>
      </w:r>
      <w:r w:rsidR="00536B88" w:rsidRPr="00686356">
        <w:rPr>
          <w:rFonts w:asciiTheme="majorHAnsi" w:hAnsiTheme="majorHAnsi" w:cstheme="majorHAnsi"/>
          <w:sz w:val="20"/>
          <w:szCs w:val="20"/>
        </w:rPr>
        <w:t xml:space="preserve"> </w:t>
      </w:r>
      <w:r w:rsidRPr="00686356">
        <w:rPr>
          <w:rFonts w:asciiTheme="majorHAnsi" w:hAnsiTheme="majorHAnsi" w:cstheme="majorHAnsi"/>
          <w:sz w:val="20"/>
          <w:szCs w:val="20"/>
        </w:rPr>
        <w:t>de medicamentos individuais que podem ser usadas no recurso Lista para construir vários tipos de listas de medicamentos. Observe que outras listas de medicamentos também podem ser construídas a partir de outros recursos da Farmácia (por exemplo, MedicationRequest, MedicationAdministration).</w:t>
      </w:r>
    </w:p>
    <w:p w14:paraId="2F2DC451" w14:textId="282D6567" w:rsidR="00686356" w:rsidRPr="00686356" w:rsidRDefault="00686356" w:rsidP="00686356">
      <w:pPr>
        <w:jc w:val="both"/>
        <w:rPr>
          <w:rFonts w:asciiTheme="majorHAnsi" w:hAnsiTheme="majorHAnsi" w:cstheme="majorHAnsi"/>
          <w:sz w:val="20"/>
          <w:szCs w:val="20"/>
        </w:rPr>
      </w:pPr>
      <w:r w:rsidRPr="00686356">
        <w:rPr>
          <w:rFonts w:asciiTheme="majorHAnsi" w:hAnsiTheme="majorHAnsi" w:cstheme="majorHAnsi"/>
          <w:sz w:val="20"/>
          <w:szCs w:val="20"/>
        </w:rPr>
        <w:t>Um</w:t>
      </w:r>
      <w:r w:rsidR="00536B88">
        <w:rPr>
          <w:rFonts w:asciiTheme="majorHAnsi" w:hAnsiTheme="majorHAnsi" w:cstheme="majorHAnsi"/>
          <w:sz w:val="20"/>
          <w:szCs w:val="20"/>
        </w:rPr>
        <w:t xml:space="preserve"> relatório de medicamentos </w:t>
      </w:r>
      <w:r w:rsidRPr="00686356">
        <w:rPr>
          <w:rFonts w:asciiTheme="majorHAnsi" w:hAnsiTheme="majorHAnsi" w:cstheme="majorHAnsi"/>
          <w:sz w:val="20"/>
          <w:szCs w:val="20"/>
        </w:rPr>
        <w:t xml:space="preserve">não faz parte da sequência prescrever -&gt; dispensar -&gt; administrar, mas é um relato de um paciente, outra pessoa </w:t>
      </w:r>
      <w:r w:rsidR="00536B88">
        <w:rPr>
          <w:rFonts w:asciiTheme="majorHAnsi" w:hAnsiTheme="majorHAnsi" w:cstheme="majorHAnsi"/>
          <w:sz w:val="20"/>
          <w:szCs w:val="20"/>
        </w:rPr>
        <w:t>relevante</w:t>
      </w:r>
      <w:r w:rsidR="00536B88" w:rsidRPr="00686356">
        <w:rPr>
          <w:rFonts w:asciiTheme="majorHAnsi" w:hAnsiTheme="majorHAnsi" w:cstheme="majorHAnsi"/>
          <w:sz w:val="20"/>
          <w:szCs w:val="20"/>
        </w:rPr>
        <w:t xml:space="preserve"> </w:t>
      </w:r>
      <w:r w:rsidRPr="00686356">
        <w:rPr>
          <w:rFonts w:asciiTheme="majorHAnsi" w:hAnsiTheme="majorHAnsi" w:cstheme="majorHAnsi"/>
          <w:sz w:val="20"/>
          <w:szCs w:val="20"/>
        </w:rPr>
        <w:t xml:space="preserve">ou médico de que uma ou mais das ações de prescrição, dispensação ou administração ocorreram, resultando </w:t>
      </w:r>
      <w:r w:rsidR="00536B88">
        <w:rPr>
          <w:rFonts w:asciiTheme="majorHAnsi" w:hAnsiTheme="majorHAnsi" w:cstheme="majorHAnsi"/>
          <w:sz w:val="20"/>
          <w:szCs w:val="20"/>
        </w:rPr>
        <w:t xml:space="preserve">na confiança </w:t>
      </w:r>
      <w:r w:rsidRPr="00686356">
        <w:rPr>
          <w:rFonts w:asciiTheme="majorHAnsi" w:hAnsiTheme="majorHAnsi" w:cstheme="majorHAnsi"/>
          <w:sz w:val="20"/>
          <w:szCs w:val="20"/>
        </w:rPr>
        <w:t>que o paciente está, tem ou usará um determinado medicamento.</w:t>
      </w:r>
    </w:p>
    <w:p w14:paraId="09D125CE" w14:textId="77777777" w:rsidR="00686356" w:rsidRPr="00686356" w:rsidRDefault="00686356" w:rsidP="00686356">
      <w:pPr>
        <w:jc w:val="both"/>
        <w:rPr>
          <w:rFonts w:asciiTheme="majorHAnsi" w:hAnsiTheme="majorHAnsi" w:cstheme="majorHAnsi"/>
          <w:sz w:val="20"/>
          <w:szCs w:val="20"/>
        </w:rPr>
      </w:pPr>
      <w:r w:rsidRPr="00686356">
        <w:rPr>
          <w:rFonts w:asciiTheme="majorHAnsi" w:hAnsiTheme="majorHAnsi" w:cstheme="majorHAnsi"/>
          <w:sz w:val="20"/>
          <w:szCs w:val="20"/>
        </w:rPr>
        <w:t>MedicationStatement inclui um elemento de adesão. Observe que esta adesão é específica para aquela instância de MedicationStatement. Se MedicationStatement.adherence estiver sendo rastreado ao longo do tempo, as instâncias de MedicationStatement reportarão adesão para o intervalo indicado em EffectivePeriod.</w:t>
      </w:r>
    </w:p>
    <w:p w14:paraId="4B82E270" w14:textId="60B01C09" w:rsidR="007E2D66" w:rsidRDefault="00686356" w:rsidP="00686356">
      <w:pPr>
        <w:jc w:val="both"/>
        <w:rPr>
          <w:rFonts w:asciiTheme="majorHAnsi" w:hAnsiTheme="majorHAnsi" w:cstheme="majorHAnsi"/>
          <w:sz w:val="20"/>
          <w:szCs w:val="20"/>
        </w:rPr>
      </w:pPr>
      <w:r w:rsidRPr="00686356">
        <w:rPr>
          <w:rFonts w:asciiTheme="majorHAnsi" w:hAnsiTheme="majorHAnsi" w:cstheme="majorHAnsi"/>
          <w:sz w:val="20"/>
          <w:szCs w:val="20"/>
        </w:rPr>
        <w:t>MedicationStatement é um recurso de evento da perspectiva do fluxo de trabalho FHIR - consulte Evento de Fluxo de Trabalho</w:t>
      </w:r>
      <w:r w:rsidR="00157301">
        <w:rPr>
          <w:rFonts w:asciiTheme="majorHAnsi" w:hAnsiTheme="majorHAnsi" w:cstheme="majorHAnsi"/>
          <w:sz w:val="20"/>
          <w:szCs w:val="20"/>
        </w:rPr>
        <w:t xml:space="preserve"> (</w:t>
      </w:r>
      <w:r w:rsidR="00157301" w:rsidRPr="00157301">
        <w:rPr>
          <w:rFonts w:asciiTheme="majorHAnsi" w:hAnsiTheme="majorHAnsi" w:cstheme="majorHAnsi"/>
          <w:sz w:val="20"/>
          <w:szCs w:val="20"/>
        </w:rPr>
        <w:t>https://hl7.org/fhir/r4/workflow.html#event</w:t>
      </w:r>
      <w:r w:rsidR="00157301">
        <w:rPr>
          <w:rFonts w:asciiTheme="majorHAnsi" w:hAnsiTheme="majorHAnsi" w:cstheme="majorHAnsi"/>
          <w:sz w:val="20"/>
          <w:szCs w:val="20"/>
        </w:rPr>
        <w:t>)</w:t>
      </w:r>
      <w:r w:rsidR="007E2D66" w:rsidRPr="007E2D66">
        <w:rPr>
          <w:rFonts w:asciiTheme="majorHAnsi" w:hAnsiTheme="majorHAnsi" w:cstheme="majorHAnsi"/>
          <w:sz w:val="20"/>
          <w:szCs w:val="20"/>
        </w:rPr>
        <w:t>.</w:t>
      </w:r>
    </w:p>
    <w:p w14:paraId="3CF05F81" w14:textId="2DCDCD23" w:rsidR="003B6646" w:rsidRPr="003B6646" w:rsidRDefault="003B6646" w:rsidP="00A3783C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lastRenderedPageBreak/>
        <w:t>Uso indevido</w:t>
      </w:r>
    </w:p>
    <w:p w14:paraId="4EC85331" w14:textId="0DE1F043" w:rsidR="00536B88" w:rsidRPr="00686356" w:rsidRDefault="00B75426" w:rsidP="00536B88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Este recurso n</w:t>
      </w:r>
      <w:r w:rsidR="00BB4E94" w:rsidRPr="00BB4E94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ão deve ser utilizado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para representar </w:t>
      </w:r>
      <w:r w:rsidR="008A54DF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dados que não sejam relacionados </w:t>
      </w:r>
      <w:r w:rsidR="00536B8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ao relatório </w:t>
      </w:r>
      <w:r w:rsidR="005F4769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de </w:t>
      </w:r>
      <w:r w:rsidR="008A54DF">
        <w:rPr>
          <w:rFonts w:asciiTheme="majorHAnsi" w:hAnsiTheme="majorHAnsi" w:cstheme="majorHAnsi"/>
          <w:color w:val="000000" w:themeColor="text1"/>
          <w:sz w:val="20"/>
          <w:szCs w:val="20"/>
        </w:rPr>
        <w:t>medicamentos</w:t>
      </w:r>
      <w:r w:rsidR="00536B8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, como </w:t>
      </w:r>
      <w:r w:rsidR="00536B88">
        <w:rPr>
          <w:rFonts w:asciiTheme="majorHAnsi" w:hAnsiTheme="majorHAnsi" w:cstheme="majorHAnsi"/>
          <w:sz w:val="20"/>
          <w:szCs w:val="20"/>
        </w:rPr>
        <w:t xml:space="preserve"> </w:t>
      </w:r>
      <w:r w:rsidR="00536B88" w:rsidRPr="00686356">
        <w:rPr>
          <w:rFonts w:asciiTheme="majorHAnsi" w:hAnsiTheme="majorHAnsi" w:cstheme="majorHAnsi"/>
          <w:sz w:val="20"/>
          <w:szCs w:val="20"/>
        </w:rPr>
        <w:t xml:space="preserve">para </w:t>
      </w:r>
      <w:r w:rsidR="0040065D">
        <w:rPr>
          <w:rFonts w:asciiTheme="majorHAnsi" w:hAnsiTheme="majorHAnsi" w:cstheme="majorHAnsi"/>
          <w:sz w:val="20"/>
          <w:szCs w:val="20"/>
        </w:rPr>
        <w:t>solicitar, dispensar ou administrar medicamentos.</w:t>
      </w:r>
      <w:r w:rsidR="00536B88" w:rsidRPr="00686356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EA69286" w14:textId="2FCAE307" w:rsidR="00BB4E94" w:rsidRPr="00BB4E94" w:rsidRDefault="00BB4E94" w:rsidP="003B6646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02D6B303" w14:textId="77777777" w:rsidR="00F30CE2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Caso</w:t>
      </w:r>
      <w:r w:rsidR="00BF2592">
        <w:rPr>
          <w:rFonts w:asciiTheme="majorHAnsi" w:hAnsiTheme="majorHAnsi" w:cstheme="majorHAnsi"/>
          <w:b/>
          <w:bCs/>
        </w:rPr>
        <w:t>s</w:t>
      </w:r>
      <w:r w:rsidRPr="003B6646">
        <w:rPr>
          <w:rFonts w:asciiTheme="majorHAnsi" w:hAnsiTheme="majorHAnsi" w:cstheme="majorHAnsi"/>
          <w:b/>
          <w:bCs/>
        </w:rPr>
        <w:t xml:space="preserve"> de uso</w:t>
      </w:r>
    </w:p>
    <w:p w14:paraId="5DA41EFA" w14:textId="12C20DD3" w:rsidR="00F30CE2" w:rsidRPr="00F30CE2" w:rsidRDefault="00F30CE2" w:rsidP="003B6646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30CE2">
        <w:rPr>
          <w:rFonts w:asciiTheme="majorHAnsi" w:hAnsiTheme="majorHAnsi" w:cstheme="majorHAnsi"/>
          <w:color w:val="000000" w:themeColor="text1"/>
          <w:sz w:val="20"/>
          <w:szCs w:val="20"/>
        </w:rPr>
        <w:t>A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RDNS não utiliza este recurso para descrever os medicamentos em uso pelo paciente. O recurso foi criado para exibir medicamentos que estejam sendo enviados por sumários internacionais que precisam ser exibidos no Brasil</w:t>
      </w:r>
    </w:p>
    <w:p w14:paraId="13C9B92B" w14:textId="3CAD4105" w:rsid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Identificadores</w:t>
      </w:r>
    </w:p>
    <w:p w14:paraId="5049A255" w14:textId="6C15A0D0" w:rsidR="00154491" w:rsidRPr="00A306B2" w:rsidRDefault="00142E74" w:rsidP="00A306B2">
      <w:pPr>
        <w:spacing w:line="336" w:lineRule="atLeast"/>
        <w:jc w:val="both"/>
        <w:rPr>
          <w:rFonts w:ascii="Verdana" w:hAnsi="Verdana"/>
          <w:color w:val="333333"/>
          <w:sz w:val="17"/>
          <w:szCs w:val="17"/>
        </w:rPr>
      </w:pPr>
      <w:r>
        <w:rPr>
          <w:rFonts w:asciiTheme="majorHAnsi" w:hAnsiTheme="majorHAnsi" w:cstheme="majorHAnsi"/>
        </w:rPr>
        <w:t>Não se aplica.</w:t>
      </w:r>
    </w:p>
    <w:p w14:paraId="4A99334A" w14:textId="77777777" w:rsidR="001A53B9" w:rsidRPr="001A53B9" w:rsidRDefault="001A53B9" w:rsidP="003B6646">
      <w:pPr>
        <w:jc w:val="both"/>
        <w:rPr>
          <w:rFonts w:asciiTheme="majorHAnsi" w:hAnsiTheme="majorHAnsi" w:cstheme="majorHAnsi"/>
          <w:b/>
          <w:bCs/>
        </w:rPr>
      </w:pPr>
      <w:r w:rsidRPr="001A53B9">
        <w:rPr>
          <w:rFonts w:asciiTheme="majorHAnsi" w:hAnsiTheme="majorHAnsi" w:cstheme="majorHAnsi"/>
          <w:b/>
          <w:bCs/>
        </w:rPr>
        <w:t>Extensões</w:t>
      </w:r>
    </w:p>
    <w:p w14:paraId="72518D60" w14:textId="3244FD6E" w:rsidR="001A53B9" w:rsidRPr="00142E74" w:rsidRDefault="00CA099E" w:rsidP="003B6646">
      <w:pPr>
        <w:jc w:val="both"/>
        <w:rPr>
          <w:rFonts w:asciiTheme="majorHAnsi" w:hAnsiTheme="majorHAnsi" w:cstheme="majorHAnsi"/>
        </w:rPr>
      </w:pPr>
      <w:r w:rsidRPr="00142E74">
        <w:rPr>
          <w:rFonts w:asciiTheme="majorHAnsi" w:hAnsiTheme="majorHAnsi" w:cstheme="majorHAnsi"/>
        </w:rPr>
        <w:t>Este perfil não possui extensões.</w:t>
      </w:r>
    </w:p>
    <w:p w14:paraId="13324A8A" w14:textId="77777777" w:rsidR="00B75426" w:rsidRDefault="003B6646" w:rsidP="00B7542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Limites e Relacionamentos</w:t>
      </w:r>
    </w:p>
    <w:p w14:paraId="030B163C" w14:textId="32F67D69" w:rsidR="00686356" w:rsidRPr="00686356" w:rsidRDefault="00686356" w:rsidP="00686356">
      <w:pPr>
        <w:jc w:val="both"/>
        <w:rPr>
          <w:rFonts w:asciiTheme="majorHAnsi" w:hAnsiTheme="majorHAnsi" w:cstheme="majorHAnsi"/>
          <w:sz w:val="20"/>
          <w:szCs w:val="20"/>
        </w:rPr>
      </w:pPr>
      <w:r w:rsidRPr="00686356">
        <w:rPr>
          <w:rFonts w:asciiTheme="majorHAnsi" w:hAnsiTheme="majorHAnsi" w:cstheme="majorHAnsi"/>
          <w:sz w:val="20"/>
          <w:szCs w:val="20"/>
        </w:rPr>
        <w:t>O recurso MedicationStatement é usado para registrar medicamentos ou substâncias que o paciente relata como sendo tomados, não tomados, tomados no passado ou que poderão tomar no futuro. Também pode ser usado para registrar o uso de medicamentos derivados de outros registros, como um MedicationRequest. O extrato não é utilizado para solicitar medicamento, insumo ou dispositivo. Ao solicitar medicamentos, suprimentos ou dispositivos quando houver foco no paciente ou instruções quanto ao seu uso, deve-se usar MedicationRequest, SupplyRequest ou DeviceRequest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3CA79DB6" w14:textId="72F4F020" w:rsidR="00686356" w:rsidRPr="003B6646" w:rsidRDefault="00686356" w:rsidP="00686356">
      <w:pPr>
        <w:jc w:val="both"/>
        <w:rPr>
          <w:rFonts w:asciiTheme="majorHAnsi" w:hAnsiTheme="majorHAnsi" w:cstheme="majorHAnsi"/>
          <w:sz w:val="20"/>
          <w:szCs w:val="20"/>
        </w:rPr>
      </w:pPr>
    </w:p>
    <w:sectPr w:rsidR="00686356" w:rsidRPr="003B6646" w:rsidSect="004B4B09">
      <w:pgSz w:w="11901" w:h="16817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06605"/>
    <w:multiLevelType w:val="hybridMultilevel"/>
    <w:tmpl w:val="561A7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B1C16"/>
    <w:multiLevelType w:val="hybridMultilevel"/>
    <w:tmpl w:val="80F0F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414486">
    <w:abstractNumId w:val="1"/>
  </w:num>
  <w:num w:numId="2" w16cid:durableId="73597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6"/>
    <w:rsid w:val="0001736D"/>
    <w:rsid w:val="000A31FC"/>
    <w:rsid w:val="000B7B24"/>
    <w:rsid w:val="000F54E6"/>
    <w:rsid w:val="00140304"/>
    <w:rsid w:val="001420A2"/>
    <w:rsid w:val="00142E74"/>
    <w:rsid w:val="00144321"/>
    <w:rsid w:val="00154491"/>
    <w:rsid w:val="00157301"/>
    <w:rsid w:val="00161D81"/>
    <w:rsid w:val="00170EB7"/>
    <w:rsid w:val="001A1437"/>
    <w:rsid w:val="001A53B9"/>
    <w:rsid w:val="001B5014"/>
    <w:rsid w:val="001D2864"/>
    <w:rsid w:val="001E4EE8"/>
    <w:rsid w:val="001E7510"/>
    <w:rsid w:val="002E4F6F"/>
    <w:rsid w:val="002F24C6"/>
    <w:rsid w:val="00326556"/>
    <w:rsid w:val="003463AB"/>
    <w:rsid w:val="0035381B"/>
    <w:rsid w:val="00354C32"/>
    <w:rsid w:val="003955DB"/>
    <w:rsid w:val="003B6646"/>
    <w:rsid w:val="0040065D"/>
    <w:rsid w:val="00483CCE"/>
    <w:rsid w:val="004B4B09"/>
    <w:rsid w:val="004F75D4"/>
    <w:rsid w:val="00500915"/>
    <w:rsid w:val="0051490F"/>
    <w:rsid w:val="00536B88"/>
    <w:rsid w:val="0058317E"/>
    <w:rsid w:val="0059466B"/>
    <w:rsid w:val="005E718E"/>
    <w:rsid w:val="005F3E90"/>
    <w:rsid w:val="005F4769"/>
    <w:rsid w:val="0060086C"/>
    <w:rsid w:val="00604964"/>
    <w:rsid w:val="00632CE3"/>
    <w:rsid w:val="00654063"/>
    <w:rsid w:val="006778A1"/>
    <w:rsid w:val="00683B03"/>
    <w:rsid w:val="00686356"/>
    <w:rsid w:val="006971AC"/>
    <w:rsid w:val="006B47EE"/>
    <w:rsid w:val="006C3C4E"/>
    <w:rsid w:val="00727D6A"/>
    <w:rsid w:val="0073427E"/>
    <w:rsid w:val="00760EB5"/>
    <w:rsid w:val="007E1FFB"/>
    <w:rsid w:val="007E2D66"/>
    <w:rsid w:val="0080007D"/>
    <w:rsid w:val="0081075F"/>
    <w:rsid w:val="00833274"/>
    <w:rsid w:val="00850AB6"/>
    <w:rsid w:val="00890945"/>
    <w:rsid w:val="008A54DF"/>
    <w:rsid w:val="008C035B"/>
    <w:rsid w:val="00943CA7"/>
    <w:rsid w:val="00973A20"/>
    <w:rsid w:val="009E649E"/>
    <w:rsid w:val="00A306B2"/>
    <w:rsid w:val="00A3783C"/>
    <w:rsid w:val="00A52C56"/>
    <w:rsid w:val="00A742E4"/>
    <w:rsid w:val="00A74E6E"/>
    <w:rsid w:val="00AA4E5B"/>
    <w:rsid w:val="00B13BFF"/>
    <w:rsid w:val="00B17DB1"/>
    <w:rsid w:val="00B40037"/>
    <w:rsid w:val="00B7290A"/>
    <w:rsid w:val="00B75426"/>
    <w:rsid w:val="00B9654B"/>
    <w:rsid w:val="00BA7AC6"/>
    <w:rsid w:val="00BB1D92"/>
    <w:rsid w:val="00BB4E94"/>
    <w:rsid w:val="00BC3788"/>
    <w:rsid w:val="00BF2592"/>
    <w:rsid w:val="00C42D4B"/>
    <w:rsid w:val="00C96171"/>
    <w:rsid w:val="00CA099E"/>
    <w:rsid w:val="00CA219A"/>
    <w:rsid w:val="00CB7195"/>
    <w:rsid w:val="00CC258D"/>
    <w:rsid w:val="00D01F6E"/>
    <w:rsid w:val="00D66D86"/>
    <w:rsid w:val="00D848AF"/>
    <w:rsid w:val="00D95D40"/>
    <w:rsid w:val="00DB51E6"/>
    <w:rsid w:val="00DE2702"/>
    <w:rsid w:val="00DE2819"/>
    <w:rsid w:val="00DF4AD8"/>
    <w:rsid w:val="00DF6173"/>
    <w:rsid w:val="00E41A95"/>
    <w:rsid w:val="00EA58D8"/>
    <w:rsid w:val="00EC4E22"/>
    <w:rsid w:val="00F10182"/>
    <w:rsid w:val="00F30CE2"/>
    <w:rsid w:val="00F60A2E"/>
    <w:rsid w:val="00F6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A6EB2"/>
  <w15:chartTrackingRefBased/>
  <w15:docId w15:val="{CD036586-BFAE-461C-92FD-A39E458B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18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32C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nstraints">
    <w:name w:val="constraints"/>
    <w:basedOn w:val="DefaultParagraphFont"/>
    <w:rsid w:val="00B75426"/>
  </w:style>
  <w:style w:type="paragraph" w:styleId="Revision">
    <w:name w:val="Revision"/>
    <w:hidden/>
    <w:uiPriority w:val="99"/>
    <w:semiHidden/>
    <w:rsid w:val="00B9654B"/>
    <w:pPr>
      <w:spacing w:after="0" w:line="240" w:lineRule="auto"/>
    </w:pPr>
  </w:style>
  <w:style w:type="character" w:styleId="Emphasis">
    <w:name w:val="Emphasis"/>
    <w:uiPriority w:val="20"/>
    <w:qFormat/>
    <w:rsid w:val="001573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2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joicebmmachado@hotmail.com</dc:creator>
  <cp:keywords/>
  <dc:description/>
  <cp:lastModifiedBy>Beatriz de Faria Leao</cp:lastModifiedBy>
  <cp:revision>10</cp:revision>
  <dcterms:created xsi:type="dcterms:W3CDTF">2023-12-12T20:33:00Z</dcterms:created>
  <dcterms:modified xsi:type="dcterms:W3CDTF">2023-12-18T13:34:00Z</dcterms:modified>
</cp:coreProperties>
</file>