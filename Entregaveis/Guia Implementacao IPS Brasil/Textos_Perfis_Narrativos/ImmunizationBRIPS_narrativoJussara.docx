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E2D2" w14:textId="5ADC2A3F" w:rsidR="002B7381" w:rsidRPr="00456FE1" w:rsidRDefault="002B7381" w:rsidP="003B6646">
      <w:pPr>
        <w:jc w:val="both"/>
        <w:rPr>
          <w:rFonts w:ascii="Times New Roman" w:hAnsi="Times New Roman" w:cs="Times New Roman"/>
        </w:rPr>
      </w:pPr>
      <w:proofErr w:type="gramStart"/>
      <w:r w:rsidRPr="00456FE1">
        <w:rPr>
          <w:rFonts w:ascii="Times New Roman" w:hAnsi="Times New Roman" w:cs="Times New Roman"/>
        </w:rPr>
        <w:t>Revisão  do</w:t>
      </w:r>
      <w:proofErr w:type="gramEnd"/>
      <w:r w:rsidRPr="00456FE1">
        <w:rPr>
          <w:rFonts w:ascii="Times New Roman" w:hAnsi="Times New Roman" w:cs="Times New Roman"/>
        </w:rPr>
        <w:t xml:space="preserve"> perfil : https://fhir-ru.github.io/immunization.html</w:t>
      </w:r>
    </w:p>
    <w:p w14:paraId="31EDF4A4" w14:textId="669EE8E7" w:rsidR="00B40037" w:rsidRPr="00456FE1" w:rsidRDefault="003B6646" w:rsidP="003B6646">
      <w:pPr>
        <w:jc w:val="both"/>
        <w:rPr>
          <w:rFonts w:ascii="Times New Roman" w:hAnsi="Times New Roman" w:cs="Times New Roman"/>
          <w:b/>
          <w:bCs/>
        </w:rPr>
      </w:pPr>
      <w:proofErr w:type="spellStart"/>
      <w:r w:rsidRPr="00456FE1">
        <w:rPr>
          <w:rFonts w:ascii="Times New Roman" w:hAnsi="Times New Roman" w:cs="Times New Roman"/>
          <w:b/>
          <w:bCs/>
          <w:i/>
          <w:iCs/>
        </w:rPr>
        <w:t>Resource</w:t>
      </w:r>
      <w:proofErr w:type="spellEnd"/>
      <w:r w:rsidRPr="00456FE1">
        <w:rPr>
          <w:rFonts w:ascii="Times New Roman" w:hAnsi="Times New Roman" w:cs="Times New Roman"/>
          <w:b/>
          <w:bCs/>
        </w:rPr>
        <w:t xml:space="preserve"> </w:t>
      </w:r>
      <w:r w:rsidRPr="00456FE1">
        <w:rPr>
          <w:rFonts w:ascii="Times New Roman" w:hAnsi="Times New Roman" w:cs="Times New Roman"/>
          <w:b/>
          <w:bCs/>
          <w:i/>
          <w:iCs/>
        </w:rPr>
        <w:t>Profile</w:t>
      </w:r>
      <w:r w:rsidRPr="00456FE1">
        <w:rPr>
          <w:rFonts w:ascii="Times New Roman" w:hAnsi="Times New Roman" w:cs="Times New Roman"/>
          <w:b/>
          <w:bCs/>
        </w:rPr>
        <w:t xml:space="preserve">: </w:t>
      </w:r>
      <w:r w:rsidR="00161D81" w:rsidRPr="00456FE1">
        <w:rPr>
          <w:rFonts w:ascii="Times New Roman" w:hAnsi="Times New Roman" w:cs="Times New Roman"/>
          <w:b/>
          <w:bCs/>
        </w:rPr>
        <w:t>Imunobiológico administrado</w:t>
      </w:r>
    </w:p>
    <w:tbl>
      <w:tblPr>
        <w:tblStyle w:val="TableGrid"/>
        <w:tblW w:w="8642" w:type="dxa"/>
        <w:tblLook w:val="04A0" w:firstRow="1" w:lastRow="0" w:firstColumn="1" w:lastColumn="0" w:noHBand="0" w:noVBand="1"/>
      </w:tblPr>
      <w:tblGrid>
        <w:gridCol w:w="6748"/>
        <w:gridCol w:w="1894"/>
      </w:tblGrid>
      <w:tr w:rsidR="00456FE1" w:rsidRPr="00456FE1" w14:paraId="7621514E" w14:textId="77777777" w:rsidTr="00EA58D8">
        <w:tc>
          <w:tcPr>
            <w:tcW w:w="6799" w:type="dxa"/>
          </w:tcPr>
          <w:p w14:paraId="10CF153E" w14:textId="31DFFDCC" w:rsidR="003B6646" w:rsidRPr="00456FE1" w:rsidRDefault="003B6646" w:rsidP="00C96171">
            <w:pPr>
              <w:rPr>
                <w:rFonts w:ascii="Times New Roman" w:hAnsi="Times New Roman" w:cs="Times New Roman"/>
                <w:sz w:val="20"/>
                <w:szCs w:val="20"/>
              </w:rPr>
            </w:pPr>
            <w:r w:rsidRPr="00456FE1">
              <w:rPr>
                <w:rFonts w:ascii="Times New Roman" w:hAnsi="Times New Roman" w:cs="Times New Roman"/>
                <w:b/>
                <w:bCs/>
              </w:rPr>
              <w:t>URL Canônica:</w:t>
            </w:r>
            <w:r w:rsidRPr="00456FE1">
              <w:rPr>
                <w:rFonts w:ascii="Times New Roman" w:hAnsi="Times New Roman" w:cs="Times New Roman"/>
              </w:rPr>
              <w:t xml:space="preserve"> </w:t>
            </w:r>
            <w:r w:rsidR="00354C32" w:rsidRPr="00456FE1">
              <w:rPr>
                <w:rFonts w:ascii="Times New Roman" w:hAnsi="Times New Roman" w:cs="Times New Roman"/>
                <w:sz w:val="20"/>
                <w:szCs w:val="20"/>
              </w:rPr>
              <w:t>https://ips.saude.gov.br/StructureDefinition/ImmunizationBRIPS</w:t>
            </w:r>
          </w:p>
        </w:tc>
        <w:tc>
          <w:tcPr>
            <w:tcW w:w="1843" w:type="dxa"/>
          </w:tcPr>
          <w:p w14:paraId="736EA0F2" w14:textId="1B50712E" w:rsidR="003B6646" w:rsidRPr="00456FE1" w:rsidRDefault="003B6646" w:rsidP="003B6646">
            <w:pPr>
              <w:jc w:val="both"/>
              <w:rPr>
                <w:rFonts w:ascii="Times New Roman" w:hAnsi="Times New Roman" w:cs="Times New Roman"/>
                <w:sz w:val="20"/>
                <w:szCs w:val="20"/>
              </w:rPr>
            </w:pPr>
            <w:r w:rsidRPr="00456FE1">
              <w:rPr>
                <w:rFonts w:ascii="Times New Roman" w:hAnsi="Times New Roman" w:cs="Times New Roman"/>
                <w:b/>
                <w:bCs/>
                <w:sz w:val="20"/>
                <w:szCs w:val="20"/>
              </w:rPr>
              <w:t>Versão</w:t>
            </w:r>
            <w:r w:rsidRPr="00456FE1">
              <w:rPr>
                <w:rFonts w:ascii="Times New Roman" w:hAnsi="Times New Roman" w:cs="Times New Roman"/>
                <w:sz w:val="20"/>
                <w:szCs w:val="20"/>
              </w:rPr>
              <w:t>:</w:t>
            </w:r>
            <w:r w:rsidR="00C96171" w:rsidRPr="00456FE1">
              <w:rPr>
                <w:rFonts w:ascii="Times New Roman" w:hAnsi="Times New Roman" w:cs="Times New Roman"/>
                <w:sz w:val="20"/>
                <w:szCs w:val="20"/>
              </w:rPr>
              <w:t xml:space="preserve"> </w:t>
            </w:r>
            <w:r w:rsidR="00500915" w:rsidRPr="00456FE1">
              <w:rPr>
                <w:rFonts w:ascii="Times New Roman" w:hAnsi="Times New Roman" w:cs="Times New Roman"/>
                <w:sz w:val="20"/>
                <w:szCs w:val="20"/>
              </w:rPr>
              <w:t>0.0.1</w:t>
            </w:r>
          </w:p>
        </w:tc>
      </w:tr>
      <w:tr w:rsidR="00456FE1" w:rsidRPr="00456FE1" w14:paraId="6BF5DD3C" w14:textId="77777777" w:rsidTr="00EA58D8">
        <w:tc>
          <w:tcPr>
            <w:tcW w:w="6799" w:type="dxa"/>
          </w:tcPr>
          <w:p w14:paraId="77392507" w14:textId="07120DED" w:rsidR="003B6646" w:rsidRPr="00456FE1" w:rsidRDefault="003B6646" w:rsidP="003B6646">
            <w:pPr>
              <w:jc w:val="both"/>
              <w:rPr>
                <w:rFonts w:ascii="Times New Roman" w:hAnsi="Times New Roman" w:cs="Times New Roman"/>
                <w:sz w:val="20"/>
                <w:szCs w:val="20"/>
              </w:rPr>
            </w:pPr>
            <w:r w:rsidRPr="00456FE1">
              <w:rPr>
                <w:rFonts w:ascii="Times New Roman" w:hAnsi="Times New Roman" w:cs="Times New Roman"/>
                <w:b/>
                <w:bCs/>
                <w:sz w:val="20"/>
                <w:szCs w:val="20"/>
              </w:rPr>
              <w:t>Ativo desde</w:t>
            </w:r>
            <w:r w:rsidRPr="00456FE1">
              <w:rPr>
                <w:rFonts w:ascii="Times New Roman" w:hAnsi="Times New Roman" w:cs="Times New Roman"/>
                <w:sz w:val="20"/>
                <w:szCs w:val="20"/>
              </w:rPr>
              <w:t xml:space="preserve"> </w:t>
            </w:r>
            <w:r w:rsidR="007E1FFB" w:rsidRPr="00456FE1">
              <w:rPr>
                <w:rFonts w:ascii="Times New Roman" w:hAnsi="Times New Roman" w:cs="Times New Roman"/>
                <w:sz w:val="20"/>
                <w:szCs w:val="20"/>
              </w:rPr>
              <w:t>2023-09-06</w:t>
            </w:r>
          </w:p>
        </w:tc>
        <w:tc>
          <w:tcPr>
            <w:tcW w:w="1843" w:type="dxa"/>
          </w:tcPr>
          <w:p w14:paraId="664E7BF2" w14:textId="155F6737" w:rsidR="003B6646" w:rsidRPr="00456FE1" w:rsidRDefault="003B6646" w:rsidP="00C96171">
            <w:pPr>
              <w:rPr>
                <w:rFonts w:ascii="Times New Roman" w:hAnsi="Times New Roman" w:cs="Times New Roman"/>
                <w:sz w:val="20"/>
                <w:szCs w:val="20"/>
              </w:rPr>
            </w:pPr>
            <w:r w:rsidRPr="00456FE1">
              <w:rPr>
                <w:rFonts w:ascii="Times New Roman" w:hAnsi="Times New Roman" w:cs="Times New Roman"/>
                <w:b/>
                <w:bCs/>
                <w:sz w:val="20"/>
                <w:szCs w:val="20"/>
              </w:rPr>
              <w:t>Nome computável</w:t>
            </w:r>
            <w:r w:rsidRPr="00456FE1">
              <w:rPr>
                <w:rFonts w:ascii="Times New Roman" w:hAnsi="Times New Roman" w:cs="Times New Roman"/>
                <w:sz w:val="20"/>
                <w:szCs w:val="20"/>
              </w:rPr>
              <w:t>:</w:t>
            </w:r>
            <w:r w:rsidR="00C96171" w:rsidRPr="00456FE1">
              <w:rPr>
                <w:rFonts w:ascii="Times New Roman" w:hAnsi="Times New Roman" w:cs="Times New Roman"/>
                <w:sz w:val="20"/>
                <w:szCs w:val="20"/>
              </w:rPr>
              <w:t xml:space="preserve"> </w:t>
            </w:r>
            <w:proofErr w:type="spellStart"/>
            <w:r w:rsidR="00C96171" w:rsidRPr="00456FE1">
              <w:rPr>
                <w:rFonts w:ascii="Times New Roman" w:hAnsi="Times New Roman" w:cs="Times New Roman"/>
                <w:sz w:val="20"/>
                <w:szCs w:val="20"/>
              </w:rPr>
              <w:t>ImmunizationBRIPS</w:t>
            </w:r>
            <w:proofErr w:type="spellEnd"/>
          </w:p>
        </w:tc>
      </w:tr>
    </w:tbl>
    <w:p w14:paraId="52353D55" w14:textId="77777777" w:rsidR="00CB7195" w:rsidRPr="00456FE1" w:rsidRDefault="00CB7195" w:rsidP="003B6646">
      <w:pPr>
        <w:jc w:val="both"/>
        <w:rPr>
          <w:rFonts w:ascii="Times New Roman" w:hAnsi="Times New Roman" w:cs="Times New Roman"/>
          <w:sz w:val="20"/>
          <w:szCs w:val="20"/>
        </w:rPr>
      </w:pPr>
    </w:p>
    <w:p w14:paraId="50FC584F" w14:textId="3F1A576A" w:rsidR="00AA4E5B" w:rsidRPr="00456FE1" w:rsidRDefault="00AA4E5B" w:rsidP="00500915">
      <w:pPr>
        <w:jc w:val="both"/>
        <w:rPr>
          <w:rFonts w:ascii="Times New Roman" w:hAnsi="Times New Roman" w:cs="Times New Roman"/>
          <w:sz w:val="20"/>
          <w:szCs w:val="20"/>
        </w:rPr>
      </w:pPr>
      <w:r w:rsidRPr="00456FE1">
        <w:rPr>
          <w:rFonts w:ascii="Times New Roman" w:hAnsi="Times New Roman" w:cs="Times New Roman"/>
          <w:sz w:val="20"/>
          <w:szCs w:val="20"/>
        </w:rPr>
        <w:t>Este perfil representa as restrições aplicadas ao recurso de Imunização pelo Guia de Implementação FHIR do Resumo Internacional de Pacientes (IPS). Um registro de uma imunização é representado no resumo do paciente como uma instância de um recurso de Imunização restrito por esse perfil.</w:t>
      </w:r>
    </w:p>
    <w:p w14:paraId="24BF0A12" w14:textId="328C71F3" w:rsidR="00161D81" w:rsidRPr="00456FE1" w:rsidRDefault="00500915" w:rsidP="00500915">
      <w:pPr>
        <w:jc w:val="both"/>
        <w:rPr>
          <w:rFonts w:ascii="Times New Roman" w:hAnsi="Times New Roman" w:cs="Times New Roman"/>
          <w:sz w:val="20"/>
          <w:szCs w:val="20"/>
        </w:rPr>
      </w:pPr>
      <w:r w:rsidRPr="00456FE1">
        <w:rPr>
          <w:rFonts w:ascii="Times New Roman" w:hAnsi="Times New Roman" w:cs="Times New Roman"/>
          <w:sz w:val="20"/>
          <w:szCs w:val="20"/>
        </w:rPr>
        <w:t>Descreve todos os eventos de imunobiológicos administrados</w:t>
      </w:r>
      <w:r w:rsidR="00683B03" w:rsidRPr="00456FE1">
        <w:rPr>
          <w:rFonts w:ascii="Times New Roman" w:hAnsi="Times New Roman" w:cs="Times New Roman"/>
          <w:sz w:val="20"/>
          <w:szCs w:val="20"/>
        </w:rPr>
        <w:t>, seja</w:t>
      </w:r>
      <w:r w:rsidR="00DE2702" w:rsidRPr="00456FE1">
        <w:rPr>
          <w:rFonts w:ascii="Times New Roman" w:hAnsi="Times New Roman" w:cs="Times New Roman"/>
          <w:sz w:val="20"/>
          <w:szCs w:val="20"/>
        </w:rPr>
        <w:t>m</w:t>
      </w:r>
      <w:r w:rsidRPr="00456FE1">
        <w:rPr>
          <w:rFonts w:ascii="Times New Roman" w:hAnsi="Times New Roman" w:cs="Times New Roman"/>
          <w:sz w:val="20"/>
          <w:szCs w:val="20"/>
        </w:rPr>
        <w:t xml:space="preserve"> em campanha ou rotina do paciente</w:t>
      </w:r>
      <w:r w:rsidR="00683B03" w:rsidRPr="00456FE1">
        <w:rPr>
          <w:rFonts w:ascii="Times New Roman" w:hAnsi="Times New Roman" w:cs="Times New Roman"/>
          <w:sz w:val="20"/>
          <w:szCs w:val="20"/>
        </w:rPr>
        <w:t>,</w:t>
      </w:r>
      <w:r w:rsidRPr="00456FE1">
        <w:rPr>
          <w:rFonts w:ascii="Times New Roman" w:hAnsi="Times New Roman" w:cs="Times New Roman"/>
          <w:sz w:val="20"/>
          <w:szCs w:val="20"/>
        </w:rPr>
        <w:t xml:space="preserve"> aplicados pela </w:t>
      </w:r>
      <w:r w:rsidR="00AA4E5B" w:rsidRPr="00456FE1">
        <w:rPr>
          <w:rFonts w:ascii="Times New Roman" w:hAnsi="Times New Roman" w:cs="Times New Roman"/>
          <w:sz w:val="20"/>
          <w:szCs w:val="20"/>
        </w:rPr>
        <w:t>R</w:t>
      </w:r>
      <w:r w:rsidRPr="00456FE1">
        <w:rPr>
          <w:rFonts w:ascii="Times New Roman" w:hAnsi="Times New Roman" w:cs="Times New Roman"/>
          <w:sz w:val="20"/>
          <w:szCs w:val="20"/>
        </w:rPr>
        <w:t xml:space="preserve">ede </w:t>
      </w:r>
      <w:r w:rsidR="00AA4E5B" w:rsidRPr="00456FE1">
        <w:rPr>
          <w:rFonts w:ascii="Times New Roman" w:hAnsi="Times New Roman" w:cs="Times New Roman"/>
          <w:sz w:val="20"/>
          <w:szCs w:val="20"/>
        </w:rPr>
        <w:t>N</w:t>
      </w:r>
      <w:r w:rsidRPr="00456FE1">
        <w:rPr>
          <w:rFonts w:ascii="Times New Roman" w:hAnsi="Times New Roman" w:cs="Times New Roman"/>
          <w:sz w:val="20"/>
          <w:szCs w:val="20"/>
        </w:rPr>
        <w:t xml:space="preserve">acional de </w:t>
      </w:r>
      <w:r w:rsidR="00AA4E5B" w:rsidRPr="00456FE1">
        <w:rPr>
          <w:rFonts w:ascii="Times New Roman" w:hAnsi="Times New Roman" w:cs="Times New Roman"/>
          <w:sz w:val="20"/>
          <w:szCs w:val="20"/>
        </w:rPr>
        <w:t>D</w:t>
      </w:r>
      <w:r w:rsidRPr="00456FE1">
        <w:rPr>
          <w:rFonts w:ascii="Times New Roman" w:hAnsi="Times New Roman" w:cs="Times New Roman"/>
          <w:sz w:val="20"/>
          <w:szCs w:val="20"/>
        </w:rPr>
        <w:t xml:space="preserve">ados em </w:t>
      </w:r>
      <w:r w:rsidR="00AA4E5B" w:rsidRPr="00456FE1">
        <w:rPr>
          <w:rFonts w:ascii="Times New Roman" w:hAnsi="Times New Roman" w:cs="Times New Roman"/>
          <w:sz w:val="20"/>
          <w:szCs w:val="20"/>
        </w:rPr>
        <w:t>S</w:t>
      </w:r>
      <w:r w:rsidRPr="00456FE1">
        <w:rPr>
          <w:rFonts w:ascii="Times New Roman" w:hAnsi="Times New Roman" w:cs="Times New Roman"/>
          <w:sz w:val="20"/>
          <w:szCs w:val="20"/>
        </w:rPr>
        <w:t>aúde.</w:t>
      </w:r>
    </w:p>
    <w:p w14:paraId="1E9EAFB9" w14:textId="68D0C6C3" w:rsidR="003B6646" w:rsidRPr="00456FE1" w:rsidRDefault="003B6646" w:rsidP="00C96171">
      <w:pPr>
        <w:jc w:val="both"/>
        <w:rPr>
          <w:rFonts w:ascii="Times New Roman" w:hAnsi="Times New Roman" w:cs="Times New Roman"/>
          <w:b/>
          <w:bCs/>
        </w:rPr>
      </w:pPr>
      <w:r w:rsidRPr="00456FE1">
        <w:rPr>
          <w:rFonts w:ascii="Times New Roman" w:hAnsi="Times New Roman" w:cs="Times New Roman"/>
          <w:b/>
          <w:bCs/>
        </w:rPr>
        <w:t>Escopo/Uso</w:t>
      </w:r>
    </w:p>
    <w:p w14:paraId="6CE7A75F" w14:textId="4E86458C" w:rsidR="007E1FFB" w:rsidRPr="00456FE1" w:rsidRDefault="00AA4E5B" w:rsidP="003B6646">
      <w:pPr>
        <w:jc w:val="both"/>
        <w:rPr>
          <w:rFonts w:ascii="Times New Roman" w:hAnsi="Times New Roman" w:cs="Times New Roman"/>
          <w:sz w:val="20"/>
          <w:szCs w:val="20"/>
        </w:rPr>
      </w:pPr>
      <w:r w:rsidRPr="00456FE1">
        <w:rPr>
          <w:rFonts w:ascii="Times New Roman" w:hAnsi="Times New Roman" w:cs="Times New Roman"/>
          <w:sz w:val="20"/>
          <w:szCs w:val="20"/>
        </w:rPr>
        <w:t xml:space="preserve">Descreve o evento em que um paciente recebeu uma vacinação ou um registro de vacinação conforme relatado por um paciente, um médico ou </w:t>
      </w:r>
      <w:r w:rsidRPr="00456FE1">
        <w:rPr>
          <w:rFonts w:ascii="Times New Roman" w:hAnsi="Times New Roman" w:cs="Times New Roman"/>
          <w:sz w:val="20"/>
          <w:szCs w:val="20"/>
        </w:rPr>
        <w:t>outra parte</w:t>
      </w:r>
      <w:r w:rsidRPr="00456FE1">
        <w:rPr>
          <w:rFonts w:ascii="Times New Roman" w:hAnsi="Times New Roman" w:cs="Times New Roman"/>
          <w:sz w:val="20"/>
          <w:szCs w:val="20"/>
        </w:rPr>
        <w:t xml:space="preserve">. </w:t>
      </w:r>
      <w:r w:rsidR="007E1FFB" w:rsidRPr="00456FE1">
        <w:rPr>
          <w:rFonts w:ascii="Times New Roman" w:hAnsi="Times New Roman" w:cs="Times New Roman"/>
          <w:sz w:val="20"/>
          <w:szCs w:val="20"/>
        </w:rPr>
        <w:t xml:space="preserve">Este recurso é usado para manter os dados de imunização do paciente, </w:t>
      </w:r>
      <w:r w:rsidR="0080007D" w:rsidRPr="00456FE1">
        <w:rPr>
          <w:rFonts w:ascii="Times New Roman" w:hAnsi="Times New Roman" w:cs="Times New Roman"/>
          <w:sz w:val="20"/>
          <w:szCs w:val="20"/>
        </w:rPr>
        <w:t>os dados sobre</w:t>
      </w:r>
      <w:r w:rsidR="0035381B" w:rsidRPr="00456FE1">
        <w:rPr>
          <w:rFonts w:ascii="Times New Roman" w:hAnsi="Times New Roman" w:cs="Times New Roman"/>
          <w:sz w:val="20"/>
          <w:szCs w:val="20"/>
        </w:rPr>
        <w:t xml:space="preserve"> vacina</w:t>
      </w:r>
      <w:r w:rsidR="0080007D" w:rsidRPr="00456FE1">
        <w:rPr>
          <w:rFonts w:ascii="Times New Roman" w:hAnsi="Times New Roman" w:cs="Times New Roman"/>
          <w:sz w:val="20"/>
          <w:szCs w:val="20"/>
        </w:rPr>
        <w:t xml:space="preserve">, considerando todos os cenários de aplicação, tendo como </w:t>
      </w:r>
      <w:r w:rsidR="009E2A50" w:rsidRPr="00456FE1">
        <w:rPr>
          <w:rFonts w:ascii="Times New Roman" w:hAnsi="Times New Roman" w:cs="Times New Roman"/>
          <w:sz w:val="20"/>
          <w:szCs w:val="20"/>
        </w:rPr>
        <w:t>público-alvo</w:t>
      </w:r>
      <w:r w:rsidR="0080007D" w:rsidRPr="00456FE1">
        <w:rPr>
          <w:rFonts w:ascii="Times New Roman" w:hAnsi="Times New Roman" w:cs="Times New Roman"/>
          <w:sz w:val="20"/>
          <w:szCs w:val="20"/>
        </w:rPr>
        <w:t xml:space="preserve"> os estabelecimentos de saúde que administram </w:t>
      </w:r>
      <w:r w:rsidR="001A1437" w:rsidRPr="00456FE1">
        <w:rPr>
          <w:rFonts w:ascii="Times New Roman" w:hAnsi="Times New Roman" w:cs="Times New Roman"/>
          <w:sz w:val="20"/>
          <w:szCs w:val="20"/>
        </w:rPr>
        <w:t>os imunobiológicos.</w:t>
      </w:r>
      <w:r w:rsidRPr="00456FE1">
        <w:rPr>
          <w:rFonts w:ascii="Times New Roman" w:hAnsi="Times New Roman" w:cs="Times New Roman"/>
          <w:sz w:val="20"/>
          <w:szCs w:val="20"/>
        </w:rPr>
        <w:t xml:space="preserve"> </w:t>
      </w:r>
      <w:r w:rsidR="001A1437" w:rsidRPr="00456FE1">
        <w:rPr>
          <w:rFonts w:ascii="Times New Roman" w:hAnsi="Times New Roman" w:cs="Times New Roman"/>
          <w:sz w:val="20"/>
          <w:szCs w:val="20"/>
        </w:rPr>
        <w:t>Vale ressaltar que a RNDS (Rede Nacional de Dados em Sa</w:t>
      </w:r>
      <w:r w:rsidRPr="00456FE1">
        <w:rPr>
          <w:rFonts w:ascii="Times New Roman" w:hAnsi="Times New Roman" w:cs="Times New Roman"/>
          <w:sz w:val="20"/>
          <w:szCs w:val="20"/>
        </w:rPr>
        <w:t>ú</w:t>
      </w:r>
      <w:r w:rsidR="001A1437" w:rsidRPr="00456FE1">
        <w:rPr>
          <w:rFonts w:ascii="Times New Roman" w:hAnsi="Times New Roman" w:cs="Times New Roman"/>
          <w:sz w:val="20"/>
          <w:szCs w:val="20"/>
        </w:rPr>
        <w:t>de)</w:t>
      </w:r>
      <w:r w:rsidRPr="00456FE1">
        <w:rPr>
          <w:rFonts w:ascii="Times New Roman" w:hAnsi="Times New Roman" w:cs="Times New Roman"/>
          <w:sz w:val="20"/>
          <w:szCs w:val="20"/>
        </w:rPr>
        <w:t xml:space="preserve"> diferencia Registro de Imunobiológico Administrado em Rotina e Registro de Imunobiológico Administrado em Campanha. Os dados destes perfis serão enviados no perfil de </w:t>
      </w:r>
      <w:proofErr w:type="spellStart"/>
      <w:r w:rsidRPr="00456FE1">
        <w:rPr>
          <w:rFonts w:ascii="Times New Roman" w:hAnsi="Times New Roman" w:cs="Times New Roman"/>
          <w:sz w:val="20"/>
          <w:szCs w:val="20"/>
        </w:rPr>
        <w:t>Immunization</w:t>
      </w:r>
      <w:proofErr w:type="spellEnd"/>
      <w:r w:rsidRPr="00456FE1">
        <w:rPr>
          <w:rFonts w:ascii="Times New Roman" w:hAnsi="Times New Roman" w:cs="Times New Roman"/>
          <w:sz w:val="20"/>
          <w:szCs w:val="20"/>
        </w:rPr>
        <w:t xml:space="preserve"> do BRIPS.</w:t>
      </w:r>
    </w:p>
    <w:p w14:paraId="69CDF6B7" w14:textId="734CF07E" w:rsidR="002E4524" w:rsidRPr="00456FE1" w:rsidRDefault="002E4524" w:rsidP="00456FE1">
      <w:pPr>
        <w:pStyle w:val="NormalWeb"/>
        <w:shd w:val="clear" w:color="auto" w:fill="FFFFFF"/>
        <w:spacing w:before="0" w:beforeAutospacing="0" w:after="150" w:afterAutospacing="0"/>
        <w:jc w:val="both"/>
        <w:rPr>
          <w:rFonts w:eastAsiaTheme="minorHAnsi"/>
          <w:kern w:val="2"/>
          <w:sz w:val="20"/>
          <w:szCs w:val="20"/>
          <w:lang w:eastAsia="en-US"/>
          <w14:ligatures w14:val="standardContextual"/>
        </w:rPr>
      </w:pPr>
      <w:r w:rsidRPr="00456FE1">
        <w:rPr>
          <w:rFonts w:eastAsiaTheme="minorHAnsi"/>
          <w:kern w:val="2"/>
          <w:sz w:val="20"/>
          <w:szCs w:val="20"/>
          <w:lang w:eastAsia="en-US"/>
          <w14:ligatures w14:val="standardContextual"/>
        </w:rPr>
        <w:t>O recurso Vacinação destina-se a cobrir o registro da administração atual e histórica de vacinas a pacientes em todas as disciplinas de cuidados de saúde, em todos os ambientes de cuidados e em todas as regiões. Isto inclui a imunização de humanos e animais, mas não inclui a administração de agentes não vacinais, mesmo aqueles que possam ter ou alegar ter efeitos imunológicos. Embora os termos “imunização” e “vacinação” não sejam clinicamente idênticos, para efeitos dos recursos do FHIR, os termos são utilizados como sinônimos.</w:t>
      </w:r>
    </w:p>
    <w:p w14:paraId="29EA1F18" w14:textId="39818A56" w:rsidR="002E4524" w:rsidRPr="00456FE1" w:rsidRDefault="002E4524" w:rsidP="00456FE1">
      <w:pPr>
        <w:pStyle w:val="NormalWeb"/>
        <w:shd w:val="clear" w:color="auto" w:fill="FFFFFF"/>
        <w:spacing w:before="0" w:beforeAutospacing="0" w:after="150" w:afterAutospacing="0"/>
        <w:jc w:val="both"/>
        <w:rPr>
          <w:sz w:val="20"/>
          <w:szCs w:val="20"/>
        </w:rPr>
      </w:pPr>
      <w:r w:rsidRPr="00456FE1">
        <w:rPr>
          <w:rFonts w:eastAsiaTheme="minorHAnsi"/>
          <w:kern w:val="2"/>
          <w:sz w:val="20"/>
          <w:szCs w:val="20"/>
          <w:lang w:eastAsia="en-US"/>
          <w14:ligatures w14:val="standardContextual"/>
        </w:rPr>
        <w:t>Além disso, espera-se que o recurso Imunização cubra conceitos-chave relacionados à criação, revisão e consulta do histórico de imunização de um paciente. Acredita-se que este recurso - através de consulta com o grupo de trabalho de Saúde Pública - atenda aos principais casos de uso e requisitos de informação, conforme definido no guia de implementação de</w:t>
      </w:r>
      <w:r w:rsidR="00456FE1">
        <w:rPr>
          <w:rFonts w:eastAsiaTheme="minorHAnsi"/>
          <w:kern w:val="2"/>
          <w:sz w:val="20"/>
          <w:szCs w:val="20"/>
          <w:lang w:eastAsia="en-US"/>
          <w14:ligatures w14:val="standardContextual"/>
        </w:rPr>
        <w:t xml:space="preserve"> imunização HL7 v2 (</w:t>
      </w:r>
      <w:hyperlink r:id="rId7" w:history="1">
        <w:r w:rsidR="00456FE1" w:rsidRPr="00F91248">
          <w:rPr>
            <w:rStyle w:val="Hyperlink"/>
            <w:rFonts w:eastAsiaTheme="minorHAnsi"/>
            <w:kern w:val="2"/>
            <w:sz w:val="20"/>
            <w:szCs w:val="20"/>
            <w:lang w:eastAsia="en-US"/>
            <w14:ligatures w14:val="standardContextual"/>
          </w:rPr>
          <w:t>http://www.hl7.org/implement/standards/product_brief.cfm?product_id=185</w:t>
        </w:r>
      </w:hyperlink>
      <w:r w:rsidR="00456FE1">
        <w:rPr>
          <w:rFonts w:eastAsiaTheme="minorHAnsi"/>
          <w:kern w:val="2"/>
          <w:sz w:val="20"/>
          <w:szCs w:val="20"/>
          <w:lang w:eastAsia="en-US"/>
          <w14:ligatures w14:val="standardContextual"/>
        </w:rPr>
        <w:t xml:space="preserve">)  e Hl7 v3 </w:t>
      </w:r>
      <w:r w:rsidR="00456FE1">
        <w:rPr>
          <w:rFonts w:eastAsiaTheme="minorHAnsi"/>
          <w:kern w:val="2"/>
          <w:sz w:val="20"/>
          <w:szCs w:val="20"/>
          <w:lang w:eastAsia="en-US"/>
          <w14:ligatures w14:val="standardContextual"/>
        </w:rPr>
        <w:t>(</w:t>
      </w:r>
      <w:hyperlink r:id="rId8" w:history="1">
        <w:r w:rsidR="00456FE1" w:rsidRPr="00456FE1">
          <w:rPr>
            <w:rStyle w:val="Hyperlink"/>
            <w:rFonts w:eastAsiaTheme="minorHAnsi"/>
            <w:kern w:val="2"/>
            <w:sz w:val="20"/>
            <w:szCs w:val="20"/>
            <w:lang w:eastAsia="en-US"/>
            <w14:ligatures w14:val="standardContextual"/>
          </w:rPr>
          <w:t>https://www.hl7.org/implement/standards/product_brief.cfm?product_id=186</w:t>
        </w:r>
      </w:hyperlink>
      <w:r w:rsidR="00456FE1">
        <w:rPr>
          <w:rFonts w:eastAsiaTheme="minorHAnsi"/>
          <w:kern w:val="2"/>
          <w:sz w:val="20"/>
          <w:szCs w:val="20"/>
          <w:lang w:eastAsia="en-US"/>
          <w14:ligatures w14:val="standardContextual"/>
        </w:rPr>
        <w:t>)</w:t>
      </w:r>
    </w:p>
    <w:p w14:paraId="0514BA0C" w14:textId="77777777" w:rsidR="00456FE1" w:rsidRDefault="00456FE1" w:rsidP="009E2A50">
      <w:pPr>
        <w:jc w:val="both"/>
        <w:rPr>
          <w:rFonts w:ascii="Times New Roman" w:hAnsi="Times New Roman" w:cs="Times New Roman"/>
          <w:b/>
          <w:bCs/>
        </w:rPr>
      </w:pPr>
      <w:bookmarkStart w:id="0" w:name="OLE_LINK26"/>
      <w:bookmarkStart w:id="1" w:name="OLE_LINK27"/>
    </w:p>
    <w:p w14:paraId="59AECBFC" w14:textId="39A4DF3B" w:rsidR="009E2A50" w:rsidRPr="00456FE1" w:rsidRDefault="003B6646" w:rsidP="009E2A50">
      <w:pPr>
        <w:jc w:val="both"/>
        <w:rPr>
          <w:rFonts w:ascii="Times New Roman" w:hAnsi="Times New Roman" w:cs="Times New Roman"/>
          <w:sz w:val="20"/>
          <w:szCs w:val="20"/>
        </w:rPr>
      </w:pPr>
      <w:r w:rsidRPr="00456FE1">
        <w:rPr>
          <w:rFonts w:ascii="Times New Roman" w:hAnsi="Times New Roman" w:cs="Times New Roman"/>
          <w:b/>
          <w:bCs/>
        </w:rPr>
        <w:t>Uso indevido</w:t>
      </w:r>
      <w:r w:rsidR="009E2A50" w:rsidRPr="00456FE1">
        <w:rPr>
          <w:rFonts w:ascii="Times New Roman" w:hAnsi="Times New Roman" w:cs="Times New Roman"/>
          <w:sz w:val="20"/>
          <w:szCs w:val="20"/>
        </w:rPr>
        <w:t>.</w:t>
      </w:r>
    </w:p>
    <w:p w14:paraId="4C9AC7EC" w14:textId="3EFE5942" w:rsidR="00525956" w:rsidRPr="00456FE1" w:rsidRDefault="009E2A50" w:rsidP="00456FE1">
      <w:pPr>
        <w:jc w:val="both"/>
        <w:rPr>
          <w:rFonts w:ascii="Times New Roman" w:hAnsi="Times New Roman" w:cs="Times New Roman"/>
          <w:sz w:val="20"/>
          <w:szCs w:val="20"/>
        </w:rPr>
      </w:pPr>
      <w:bookmarkStart w:id="2" w:name="OLE_LINK24"/>
      <w:bookmarkStart w:id="3" w:name="OLE_LINK25"/>
      <w:r w:rsidRPr="00456FE1">
        <w:rPr>
          <w:rFonts w:ascii="Times New Roman" w:hAnsi="Times New Roman" w:cs="Times New Roman"/>
          <w:sz w:val="20"/>
          <w:szCs w:val="20"/>
        </w:rPr>
        <w:t xml:space="preserve">Esse recurso não deve ser utilizado para o registro de administração de </w:t>
      </w:r>
      <w:r w:rsidR="00FA487C" w:rsidRPr="00456FE1">
        <w:rPr>
          <w:rFonts w:ascii="Times New Roman" w:hAnsi="Times New Roman" w:cs="Times New Roman"/>
          <w:sz w:val="20"/>
          <w:szCs w:val="20"/>
        </w:rPr>
        <w:t xml:space="preserve">imunobiológicos </w:t>
      </w:r>
      <w:r w:rsidR="00525956" w:rsidRPr="00456FE1">
        <w:rPr>
          <w:rFonts w:ascii="Times New Roman" w:hAnsi="Times New Roman" w:cs="Times New Roman"/>
          <w:sz w:val="20"/>
          <w:szCs w:val="20"/>
        </w:rPr>
        <w:t xml:space="preserve">não relacionados à imunização, que não têm o propósito de conferir imunização, ou seja, não são vacinas. Os imunobiológicos não imunizantes incluem produtos biológicos que não são administrados com o objetivo de proporcionar imunidade a uma doença específica, mas podem ter outras finalidades terapêuticas ou médicas, como a administração de soros , que  são produtos imunobiológicos que contêm anticorpos específicos para neutralizar toxinas ou agentes infecciosos. Eles são usados no tratamento de envenenamentos por picadas de animais peçonhentos ou em algumas infecções. Esse recurso também não deve ser utilizado no caso de administração de imunoglobulinas,  que são imunoglobulinas utilizadas para tratar algumas infecções virais. O registro da administração desses imunobiológicos deve ser realizado no recurso </w:t>
      </w:r>
      <w:proofErr w:type="spellStart"/>
      <w:r w:rsidR="00D05415" w:rsidRPr="00456FE1">
        <w:rPr>
          <w:rFonts w:ascii="Times New Roman" w:hAnsi="Times New Roman" w:cs="Times New Roman"/>
          <w:sz w:val="20"/>
          <w:szCs w:val="20"/>
        </w:rPr>
        <w:t>MedicationAdministration</w:t>
      </w:r>
      <w:proofErr w:type="spellEnd"/>
      <w:r w:rsidR="00D05415" w:rsidRPr="00456FE1">
        <w:rPr>
          <w:rFonts w:ascii="Times New Roman" w:hAnsi="Times New Roman" w:cs="Times New Roman"/>
          <w:sz w:val="20"/>
          <w:szCs w:val="20"/>
        </w:rPr>
        <w:t>.</w:t>
      </w:r>
    </w:p>
    <w:p w14:paraId="7FD5CE84" w14:textId="561111EC" w:rsidR="009E2A50" w:rsidRPr="00456FE1" w:rsidRDefault="00FA487C" w:rsidP="009E2A50">
      <w:pPr>
        <w:jc w:val="both"/>
        <w:rPr>
          <w:rFonts w:ascii="Times New Roman" w:hAnsi="Times New Roman" w:cs="Times New Roman"/>
          <w:sz w:val="20"/>
          <w:szCs w:val="20"/>
        </w:rPr>
      </w:pPr>
      <w:r w:rsidRPr="00456FE1">
        <w:rPr>
          <w:rFonts w:ascii="Times New Roman" w:hAnsi="Times New Roman" w:cs="Times New Roman"/>
          <w:sz w:val="20"/>
          <w:szCs w:val="20"/>
        </w:rPr>
        <w:t>É importante distinguir entre imunobiológicos imunizantes (vacinas) e imunobiológicos não imunizantes, uma vez que têm finalidades e características diferentes. O registro e a documentação adequada desses produtos e tratamentos são essenciais para garantir a segurança e eficácia do tratamento do paciente</w:t>
      </w:r>
    </w:p>
    <w:p w14:paraId="2D122FF0" w14:textId="77777777" w:rsidR="00FA487C" w:rsidRPr="00456FE1" w:rsidRDefault="00FA487C" w:rsidP="009E2A50">
      <w:pPr>
        <w:jc w:val="both"/>
        <w:rPr>
          <w:rFonts w:ascii="Times New Roman" w:hAnsi="Times New Roman" w:cs="Times New Roman"/>
          <w:sz w:val="20"/>
          <w:szCs w:val="20"/>
        </w:rPr>
      </w:pPr>
    </w:p>
    <w:bookmarkEnd w:id="0"/>
    <w:bookmarkEnd w:id="1"/>
    <w:bookmarkEnd w:id="2"/>
    <w:bookmarkEnd w:id="3"/>
    <w:p w14:paraId="6B0EA922" w14:textId="681F0A12" w:rsidR="003B6646" w:rsidRPr="00456FE1" w:rsidRDefault="003B6646" w:rsidP="003B6646">
      <w:pPr>
        <w:jc w:val="both"/>
        <w:rPr>
          <w:rFonts w:ascii="Times New Roman" w:hAnsi="Times New Roman" w:cs="Times New Roman"/>
          <w:b/>
          <w:bCs/>
        </w:rPr>
      </w:pPr>
      <w:r w:rsidRPr="00456FE1">
        <w:rPr>
          <w:rFonts w:ascii="Times New Roman" w:hAnsi="Times New Roman" w:cs="Times New Roman"/>
          <w:b/>
          <w:bCs/>
        </w:rPr>
        <w:lastRenderedPageBreak/>
        <w:t>Caso</w:t>
      </w:r>
      <w:r w:rsidR="00BF2592" w:rsidRPr="00456FE1">
        <w:rPr>
          <w:rFonts w:ascii="Times New Roman" w:hAnsi="Times New Roman" w:cs="Times New Roman"/>
          <w:b/>
          <w:bCs/>
        </w:rPr>
        <w:t>s</w:t>
      </w:r>
      <w:r w:rsidRPr="00456FE1">
        <w:rPr>
          <w:rFonts w:ascii="Times New Roman" w:hAnsi="Times New Roman" w:cs="Times New Roman"/>
          <w:b/>
          <w:bCs/>
        </w:rPr>
        <w:t xml:space="preserve"> de uso</w:t>
      </w:r>
    </w:p>
    <w:p w14:paraId="7D454883" w14:textId="178A9538" w:rsidR="00144321" w:rsidRPr="00456FE1" w:rsidRDefault="00144321" w:rsidP="004F75D4">
      <w:pPr>
        <w:jc w:val="both"/>
        <w:rPr>
          <w:rFonts w:ascii="Times New Roman" w:hAnsi="Times New Roman" w:cs="Times New Roman"/>
          <w:sz w:val="20"/>
          <w:szCs w:val="20"/>
        </w:rPr>
      </w:pPr>
      <w:r w:rsidRPr="00456FE1">
        <w:rPr>
          <w:rFonts w:ascii="Times New Roman" w:hAnsi="Times New Roman" w:cs="Times New Roman"/>
          <w:sz w:val="20"/>
          <w:szCs w:val="20"/>
        </w:rPr>
        <w:t>Exibe todas as informações sobre a seção de imunização do paciente</w:t>
      </w:r>
      <w:r w:rsidR="000B7B24" w:rsidRPr="00456FE1">
        <w:rPr>
          <w:rFonts w:ascii="Times New Roman" w:hAnsi="Times New Roman" w:cs="Times New Roman"/>
          <w:sz w:val="20"/>
          <w:szCs w:val="20"/>
        </w:rPr>
        <w:t>. Neste cenário</w:t>
      </w:r>
      <w:r w:rsidRPr="00456FE1">
        <w:rPr>
          <w:rFonts w:ascii="Times New Roman" w:hAnsi="Times New Roman" w:cs="Times New Roman"/>
          <w:sz w:val="20"/>
          <w:szCs w:val="20"/>
        </w:rPr>
        <w:t xml:space="preserve">, o paciente </w:t>
      </w:r>
      <w:r w:rsidR="001D2864" w:rsidRPr="00456FE1">
        <w:rPr>
          <w:rFonts w:ascii="Times New Roman" w:hAnsi="Times New Roman" w:cs="Times New Roman"/>
          <w:sz w:val="20"/>
          <w:szCs w:val="20"/>
        </w:rPr>
        <w:t>poderá acessar um</w:t>
      </w:r>
      <w:r w:rsidRPr="00456FE1">
        <w:rPr>
          <w:rFonts w:ascii="Times New Roman" w:hAnsi="Times New Roman" w:cs="Times New Roman"/>
          <w:sz w:val="20"/>
          <w:szCs w:val="20"/>
        </w:rPr>
        <w:t xml:space="preserve"> aplicativo (Conecte SUS ou outro APP exemplo) e </w:t>
      </w:r>
      <w:r w:rsidR="001D2864" w:rsidRPr="00456FE1">
        <w:rPr>
          <w:rFonts w:ascii="Times New Roman" w:hAnsi="Times New Roman" w:cs="Times New Roman"/>
          <w:sz w:val="20"/>
          <w:szCs w:val="20"/>
        </w:rPr>
        <w:t>ter</w:t>
      </w:r>
      <w:r w:rsidRPr="00456FE1">
        <w:rPr>
          <w:rFonts w:ascii="Times New Roman" w:hAnsi="Times New Roman" w:cs="Times New Roman"/>
          <w:sz w:val="20"/>
          <w:szCs w:val="20"/>
        </w:rPr>
        <w:t xml:space="preserve"> a opção Gerar Sumário Internacional do Paciente</w:t>
      </w:r>
      <w:r w:rsidR="000B7B24" w:rsidRPr="00456FE1">
        <w:rPr>
          <w:rFonts w:ascii="Times New Roman" w:hAnsi="Times New Roman" w:cs="Times New Roman"/>
          <w:sz w:val="20"/>
          <w:szCs w:val="20"/>
        </w:rPr>
        <w:t xml:space="preserve">, visualizando </w:t>
      </w:r>
      <w:r w:rsidRPr="00456FE1">
        <w:rPr>
          <w:rFonts w:ascii="Times New Roman" w:hAnsi="Times New Roman" w:cs="Times New Roman"/>
          <w:sz w:val="20"/>
          <w:szCs w:val="20"/>
        </w:rPr>
        <w:t>todas as informações que estão na RNDS</w:t>
      </w:r>
      <w:r w:rsidR="000B7B24" w:rsidRPr="00456FE1">
        <w:rPr>
          <w:rFonts w:ascii="Times New Roman" w:hAnsi="Times New Roman" w:cs="Times New Roman"/>
          <w:sz w:val="20"/>
          <w:szCs w:val="20"/>
        </w:rPr>
        <w:t xml:space="preserve"> referentes ao</w:t>
      </w:r>
      <w:r w:rsidR="00654063" w:rsidRPr="00456FE1">
        <w:rPr>
          <w:rFonts w:ascii="Times New Roman" w:hAnsi="Times New Roman" w:cs="Times New Roman"/>
          <w:sz w:val="20"/>
          <w:szCs w:val="20"/>
        </w:rPr>
        <w:t>s</w:t>
      </w:r>
      <w:r w:rsidR="000B7B24" w:rsidRPr="00456FE1">
        <w:rPr>
          <w:rFonts w:ascii="Times New Roman" w:hAnsi="Times New Roman" w:cs="Times New Roman"/>
          <w:sz w:val="20"/>
          <w:szCs w:val="20"/>
        </w:rPr>
        <w:t xml:space="preserve"> imunobiológico</w:t>
      </w:r>
      <w:r w:rsidR="00654063" w:rsidRPr="00456FE1">
        <w:rPr>
          <w:rFonts w:ascii="Times New Roman" w:hAnsi="Times New Roman" w:cs="Times New Roman"/>
          <w:sz w:val="20"/>
          <w:szCs w:val="20"/>
        </w:rPr>
        <w:t>s</w:t>
      </w:r>
      <w:r w:rsidR="000B7B24" w:rsidRPr="00456FE1">
        <w:rPr>
          <w:rFonts w:ascii="Times New Roman" w:hAnsi="Times New Roman" w:cs="Times New Roman"/>
          <w:sz w:val="20"/>
          <w:szCs w:val="20"/>
        </w:rPr>
        <w:t xml:space="preserve"> administrado</w:t>
      </w:r>
      <w:r w:rsidR="00654063" w:rsidRPr="00456FE1">
        <w:rPr>
          <w:rFonts w:ascii="Times New Roman" w:hAnsi="Times New Roman" w:cs="Times New Roman"/>
          <w:sz w:val="20"/>
          <w:szCs w:val="20"/>
        </w:rPr>
        <w:t>s</w:t>
      </w:r>
      <w:r w:rsidRPr="00456FE1">
        <w:rPr>
          <w:rFonts w:ascii="Times New Roman" w:hAnsi="Times New Roman" w:cs="Times New Roman"/>
          <w:sz w:val="20"/>
          <w:szCs w:val="20"/>
        </w:rPr>
        <w:t>.</w:t>
      </w:r>
    </w:p>
    <w:p w14:paraId="13C9B92B" w14:textId="77777777" w:rsidR="003B6646" w:rsidRPr="00456FE1" w:rsidRDefault="003B6646" w:rsidP="003B6646">
      <w:pPr>
        <w:jc w:val="both"/>
        <w:rPr>
          <w:rFonts w:ascii="Times New Roman" w:hAnsi="Times New Roman" w:cs="Times New Roman"/>
          <w:b/>
          <w:bCs/>
        </w:rPr>
      </w:pPr>
      <w:r w:rsidRPr="00456FE1">
        <w:rPr>
          <w:rFonts w:ascii="Times New Roman" w:hAnsi="Times New Roman" w:cs="Times New Roman"/>
          <w:b/>
          <w:bCs/>
        </w:rPr>
        <w:t>Identificadores</w:t>
      </w:r>
    </w:p>
    <w:p w14:paraId="34829B01" w14:textId="045492B0" w:rsidR="001B5014" w:rsidRPr="00456FE1" w:rsidRDefault="00CA099E" w:rsidP="00632CE3">
      <w:pPr>
        <w:jc w:val="both"/>
        <w:rPr>
          <w:rFonts w:ascii="Times New Roman" w:hAnsi="Times New Roman" w:cs="Times New Roman"/>
          <w:sz w:val="20"/>
          <w:szCs w:val="20"/>
        </w:rPr>
      </w:pPr>
      <w:r w:rsidRPr="00456FE1">
        <w:rPr>
          <w:rFonts w:ascii="Times New Roman" w:hAnsi="Times New Roman" w:cs="Times New Roman"/>
          <w:sz w:val="20"/>
          <w:szCs w:val="20"/>
        </w:rPr>
        <w:t>O imunobiológico administrado deve possuir obrigatoriamente um identificador que é o código da vacina (</w:t>
      </w:r>
      <w:proofErr w:type="spellStart"/>
      <w:r w:rsidRPr="00456FE1">
        <w:rPr>
          <w:rFonts w:ascii="Times New Roman" w:hAnsi="Times New Roman" w:cs="Times New Roman"/>
          <w:sz w:val="20"/>
          <w:szCs w:val="20"/>
        </w:rPr>
        <w:t>vaccineCode</w:t>
      </w:r>
      <w:proofErr w:type="spellEnd"/>
      <w:r w:rsidRPr="00456FE1">
        <w:rPr>
          <w:rFonts w:ascii="Times New Roman" w:hAnsi="Times New Roman" w:cs="Times New Roman"/>
          <w:sz w:val="20"/>
          <w:szCs w:val="20"/>
        </w:rPr>
        <w:t>), o paciente que recebeu a aplicação (</w:t>
      </w:r>
      <w:proofErr w:type="spellStart"/>
      <w:r w:rsidRPr="00456FE1">
        <w:rPr>
          <w:rFonts w:ascii="Times New Roman" w:hAnsi="Times New Roman" w:cs="Times New Roman"/>
          <w:sz w:val="20"/>
          <w:szCs w:val="20"/>
        </w:rPr>
        <w:t>Reference</w:t>
      </w:r>
      <w:proofErr w:type="spellEnd"/>
      <w:r w:rsidRPr="00456FE1">
        <w:rPr>
          <w:rFonts w:ascii="Times New Roman" w:hAnsi="Times New Roman" w:cs="Times New Roman"/>
          <w:sz w:val="20"/>
          <w:szCs w:val="20"/>
        </w:rPr>
        <w:t xml:space="preserve"> (</w:t>
      </w:r>
      <w:proofErr w:type="spellStart"/>
      <w:r w:rsidRPr="00456FE1">
        <w:rPr>
          <w:rFonts w:ascii="Times New Roman" w:hAnsi="Times New Roman" w:cs="Times New Roman"/>
          <w:sz w:val="20"/>
          <w:szCs w:val="20"/>
        </w:rPr>
        <w:t>Patient</w:t>
      </w:r>
      <w:r w:rsidR="00EA58D8" w:rsidRPr="00456FE1">
        <w:rPr>
          <w:rFonts w:ascii="Times New Roman" w:hAnsi="Times New Roman" w:cs="Times New Roman"/>
          <w:sz w:val="20"/>
          <w:szCs w:val="20"/>
        </w:rPr>
        <w:t>BRIPS</w:t>
      </w:r>
      <w:proofErr w:type="spellEnd"/>
      <w:r w:rsidRPr="00456FE1">
        <w:rPr>
          <w:rFonts w:ascii="Times New Roman" w:hAnsi="Times New Roman" w:cs="Times New Roman"/>
          <w:sz w:val="20"/>
          <w:szCs w:val="20"/>
        </w:rPr>
        <w:t xml:space="preserve">)) e a data da ocorrência da vacina </w:t>
      </w:r>
      <w:r w:rsidR="00EA58D8" w:rsidRPr="00456FE1">
        <w:rPr>
          <w:rFonts w:ascii="Times New Roman" w:hAnsi="Times New Roman" w:cs="Times New Roman"/>
          <w:sz w:val="20"/>
          <w:szCs w:val="20"/>
        </w:rPr>
        <w:t>(</w:t>
      </w:r>
      <w:proofErr w:type="spellStart"/>
      <w:r w:rsidR="00654063" w:rsidRPr="00456FE1">
        <w:rPr>
          <w:rFonts w:ascii="Times New Roman" w:hAnsi="Times New Roman" w:cs="Times New Roman"/>
          <w:sz w:val="20"/>
          <w:szCs w:val="20"/>
        </w:rPr>
        <w:t>occurenceDateTime</w:t>
      </w:r>
      <w:proofErr w:type="spellEnd"/>
      <w:r w:rsidR="00EA58D8" w:rsidRPr="00456FE1">
        <w:rPr>
          <w:rFonts w:ascii="Times New Roman" w:hAnsi="Times New Roman" w:cs="Times New Roman"/>
          <w:sz w:val="20"/>
          <w:szCs w:val="20"/>
        </w:rPr>
        <w:t>).</w:t>
      </w:r>
      <w:r w:rsidR="006B47EE" w:rsidRPr="00456FE1">
        <w:rPr>
          <w:rFonts w:ascii="Times New Roman" w:hAnsi="Times New Roman" w:cs="Times New Roman"/>
          <w:sz w:val="20"/>
          <w:szCs w:val="20"/>
        </w:rPr>
        <w:t xml:space="preserve"> Para a construção do IPS Brasil foi feito o mapeamento</w:t>
      </w:r>
      <w:r w:rsidR="00F60A2E" w:rsidRPr="00456FE1">
        <w:rPr>
          <w:rFonts w:ascii="Times New Roman" w:hAnsi="Times New Roman" w:cs="Times New Roman"/>
          <w:sz w:val="20"/>
          <w:szCs w:val="20"/>
        </w:rPr>
        <w:t xml:space="preserve"> conceitual</w:t>
      </w:r>
      <w:r w:rsidR="00654063" w:rsidRPr="00456FE1">
        <w:rPr>
          <w:rFonts w:ascii="Times New Roman" w:hAnsi="Times New Roman" w:cs="Times New Roman"/>
          <w:sz w:val="20"/>
          <w:szCs w:val="20"/>
        </w:rPr>
        <w:t xml:space="preserve"> entre os elementos do </w:t>
      </w:r>
      <w:proofErr w:type="spellStart"/>
      <w:r w:rsidR="00654063" w:rsidRPr="00456FE1">
        <w:rPr>
          <w:rFonts w:ascii="Times New Roman" w:hAnsi="Times New Roman" w:cs="Times New Roman"/>
          <w:sz w:val="20"/>
          <w:szCs w:val="20"/>
        </w:rPr>
        <w:t>CodeSystem</w:t>
      </w:r>
      <w:proofErr w:type="spellEnd"/>
      <w:r w:rsidR="00654063" w:rsidRPr="00456FE1">
        <w:rPr>
          <w:rFonts w:ascii="Times New Roman" w:hAnsi="Times New Roman" w:cs="Times New Roman"/>
          <w:sz w:val="20"/>
          <w:szCs w:val="20"/>
        </w:rPr>
        <w:t xml:space="preserve"> </w:t>
      </w:r>
      <w:hyperlink r:id="rId9" w:anchor="/orgs/MS/sources/BRImunobiologico/mappings/" w:history="1">
        <w:proofErr w:type="spellStart"/>
        <w:r w:rsidR="00654063" w:rsidRPr="00456FE1">
          <w:rPr>
            <w:rStyle w:val="Hyperlink"/>
            <w:rFonts w:ascii="Times New Roman" w:hAnsi="Times New Roman" w:cs="Times New Roman"/>
            <w:color w:val="auto"/>
            <w:sz w:val="20"/>
            <w:szCs w:val="20"/>
          </w:rPr>
          <w:t>BRImunobiológico</w:t>
        </w:r>
        <w:proofErr w:type="spellEnd"/>
      </w:hyperlink>
      <w:r w:rsidR="00654063" w:rsidRPr="00456FE1">
        <w:rPr>
          <w:rFonts w:ascii="Times New Roman" w:hAnsi="Times New Roman" w:cs="Times New Roman"/>
          <w:sz w:val="20"/>
          <w:szCs w:val="20"/>
        </w:rPr>
        <w:t xml:space="preserve"> para o elenco do </w:t>
      </w:r>
      <w:proofErr w:type="spellStart"/>
      <w:r w:rsidR="00654063" w:rsidRPr="00456FE1">
        <w:rPr>
          <w:rFonts w:ascii="Times New Roman" w:hAnsi="Times New Roman" w:cs="Times New Roman"/>
          <w:i/>
          <w:iCs/>
          <w:sz w:val="20"/>
          <w:szCs w:val="20"/>
        </w:rPr>
        <w:t>valueset</w:t>
      </w:r>
      <w:proofErr w:type="spellEnd"/>
      <w:r w:rsidR="00654063" w:rsidRPr="00456FE1">
        <w:rPr>
          <w:rFonts w:ascii="Times New Roman" w:hAnsi="Times New Roman" w:cs="Times New Roman"/>
          <w:i/>
          <w:iCs/>
          <w:sz w:val="20"/>
          <w:szCs w:val="20"/>
        </w:rPr>
        <w:t xml:space="preserve"> </w:t>
      </w:r>
      <w:proofErr w:type="spellStart"/>
      <w:r w:rsidR="00654063" w:rsidRPr="00456FE1">
        <w:rPr>
          <w:rFonts w:ascii="Times New Roman" w:hAnsi="Times New Roman" w:cs="Times New Roman"/>
          <w:i/>
          <w:iCs/>
          <w:sz w:val="20"/>
          <w:szCs w:val="20"/>
        </w:rPr>
        <w:t>Vaccines</w:t>
      </w:r>
      <w:proofErr w:type="spellEnd"/>
      <w:r w:rsidR="00654063" w:rsidRPr="00456FE1">
        <w:rPr>
          <w:rFonts w:ascii="Times New Roman" w:hAnsi="Times New Roman" w:cs="Times New Roman"/>
          <w:i/>
          <w:iCs/>
          <w:sz w:val="20"/>
          <w:szCs w:val="20"/>
        </w:rPr>
        <w:t xml:space="preserve"> - SNOMED CT IPS </w:t>
      </w:r>
      <w:proofErr w:type="spellStart"/>
      <w:r w:rsidR="00654063" w:rsidRPr="00456FE1">
        <w:rPr>
          <w:rFonts w:ascii="Times New Roman" w:hAnsi="Times New Roman" w:cs="Times New Roman"/>
          <w:i/>
          <w:iCs/>
          <w:sz w:val="20"/>
          <w:szCs w:val="20"/>
        </w:rPr>
        <w:t>Free</w:t>
      </w:r>
      <w:proofErr w:type="spellEnd"/>
      <w:r w:rsidR="00654063" w:rsidRPr="00456FE1">
        <w:rPr>
          <w:rFonts w:ascii="Times New Roman" w:hAnsi="Times New Roman" w:cs="Times New Roman"/>
          <w:i/>
          <w:iCs/>
          <w:sz w:val="20"/>
          <w:szCs w:val="20"/>
        </w:rPr>
        <w:t xml:space="preserve"> </w:t>
      </w:r>
      <w:proofErr w:type="gramStart"/>
      <w:r w:rsidR="00654063" w:rsidRPr="00456FE1">
        <w:rPr>
          <w:rFonts w:ascii="Times New Roman" w:hAnsi="Times New Roman" w:cs="Times New Roman"/>
          <w:i/>
          <w:iCs/>
          <w:sz w:val="20"/>
          <w:szCs w:val="20"/>
        </w:rPr>
        <w:t>Set</w:t>
      </w:r>
      <w:r w:rsidR="006B47EE" w:rsidRPr="00456FE1">
        <w:rPr>
          <w:rFonts w:ascii="Times New Roman" w:hAnsi="Times New Roman" w:cs="Times New Roman"/>
          <w:sz w:val="20"/>
          <w:szCs w:val="20"/>
        </w:rPr>
        <w:t>.</w:t>
      </w:r>
      <w:proofErr w:type="gramEnd"/>
      <w:r w:rsidR="00F60A2E" w:rsidRPr="00456FE1">
        <w:rPr>
          <w:rFonts w:ascii="Times New Roman" w:hAnsi="Times New Roman" w:cs="Times New Roman"/>
          <w:sz w:val="20"/>
          <w:szCs w:val="20"/>
        </w:rPr>
        <w:t xml:space="preserve"> A metodologia para realização dos mapeamentos obedeceu a norma ABNT NBR ISO 12300: Informática em Saúde – Princípios de Mapeamento entre Sistemas Terminológicos, respeitando os princípios de grau de equivalência e cardinalidade para cada mapeamento. </w:t>
      </w:r>
      <w:r w:rsidR="0001736D" w:rsidRPr="00456FE1">
        <w:rPr>
          <w:rFonts w:ascii="Times New Roman" w:hAnsi="Times New Roman" w:cs="Times New Roman"/>
          <w:sz w:val="20"/>
          <w:szCs w:val="20"/>
        </w:rPr>
        <w:t xml:space="preserve">Foram mapeados </w:t>
      </w:r>
      <w:r w:rsidR="00EA58D8" w:rsidRPr="00456FE1">
        <w:rPr>
          <w:rFonts w:ascii="Times New Roman" w:hAnsi="Times New Roman" w:cs="Times New Roman"/>
          <w:sz w:val="20"/>
          <w:szCs w:val="20"/>
        </w:rPr>
        <w:t xml:space="preserve">103 </w:t>
      </w:r>
      <w:r w:rsidR="00632CE3" w:rsidRPr="00456FE1">
        <w:rPr>
          <w:rFonts w:ascii="Times New Roman" w:hAnsi="Times New Roman" w:cs="Times New Roman"/>
          <w:sz w:val="20"/>
          <w:szCs w:val="20"/>
        </w:rPr>
        <w:t>imunobiológicos d</w:t>
      </w:r>
      <w:r w:rsidR="00EA58D8" w:rsidRPr="00456FE1">
        <w:rPr>
          <w:rFonts w:ascii="Times New Roman" w:hAnsi="Times New Roman" w:cs="Times New Roman"/>
          <w:sz w:val="20"/>
          <w:szCs w:val="20"/>
        </w:rPr>
        <w:t>a lista brasileira,</w:t>
      </w:r>
      <w:r w:rsidR="00654063" w:rsidRPr="00456FE1">
        <w:rPr>
          <w:rFonts w:ascii="Times New Roman" w:hAnsi="Times New Roman" w:cs="Times New Roman"/>
          <w:sz w:val="20"/>
          <w:szCs w:val="20"/>
        </w:rPr>
        <w:t xml:space="preserve"> </w:t>
      </w:r>
      <w:r w:rsidR="001B5014" w:rsidRPr="00456FE1">
        <w:rPr>
          <w:rFonts w:ascii="Times New Roman" w:hAnsi="Times New Roman" w:cs="Times New Roman"/>
          <w:sz w:val="20"/>
          <w:szCs w:val="20"/>
        </w:rPr>
        <w:t xml:space="preserve">destes </w:t>
      </w:r>
      <w:r w:rsidR="00654063" w:rsidRPr="00456FE1">
        <w:rPr>
          <w:rFonts w:ascii="Times New Roman" w:hAnsi="Times New Roman" w:cs="Times New Roman"/>
          <w:sz w:val="20"/>
          <w:szCs w:val="20"/>
        </w:rPr>
        <w:t>12 são de diluentes</w:t>
      </w:r>
      <w:r w:rsidR="000A31FC" w:rsidRPr="00456FE1">
        <w:rPr>
          <w:rFonts w:ascii="Times New Roman" w:hAnsi="Times New Roman" w:cs="Times New Roman"/>
          <w:sz w:val="20"/>
          <w:szCs w:val="20"/>
        </w:rPr>
        <w:t>, consequentemente não foram considerados n</w:t>
      </w:r>
      <w:r w:rsidR="00632CE3" w:rsidRPr="00456FE1">
        <w:rPr>
          <w:rFonts w:ascii="Times New Roman" w:hAnsi="Times New Roman" w:cs="Times New Roman"/>
          <w:sz w:val="20"/>
          <w:szCs w:val="20"/>
        </w:rPr>
        <w:t>o mapeamento</w:t>
      </w:r>
      <w:r w:rsidR="000A31FC" w:rsidRPr="00456FE1">
        <w:rPr>
          <w:rFonts w:ascii="Times New Roman" w:hAnsi="Times New Roman" w:cs="Times New Roman"/>
          <w:sz w:val="20"/>
          <w:szCs w:val="20"/>
        </w:rPr>
        <w:t>;</w:t>
      </w:r>
      <w:r w:rsidR="00632CE3" w:rsidRPr="00456FE1">
        <w:rPr>
          <w:rFonts w:ascii="Times New Roman" w:hAnsi="Times New Roman" w:cs="Times New Roman"/>
          <w:sz w:val="20"/>
          <w:szCs w:val="20"/>
        </w:rPr>
        <w:t xml:space="preserve"> 10 códigos ainda </w:t>
      </w:r>
      <w:r w:rsidR="00170EB7" w:rsidRPr="00456FE1">
        <w:rPr>
          <w:rFonts w:ascii="Times New Roman" w:hAnsi="Times New Roman" w:cs="Times New Roman"/>
          <w:sz w:val="20"/>
          <w:szCs w:val="20"/>
        </w:rPr>
        <w:t xml:space="preserve">não estão presentes </w:t>
      </w:r>
      <w:r w:rsidR="00632CE3" w:rsidRPr="00456FE1">
        <w:rPr>
          <w:rFonts w:ascii="Times New Roman" w:hAnsi="Times New Roman" w:cs="Times New Roman"/>
          <w:sz w:val="20"/>
          <w:szCs w:val="20"/>
        </w:rPr>
        <w:t>na lista da SNOMED CT</w:t>
      </w:r>
      <w:r w:rsidR="000A31FC" w:rsidRPr="00456FE1">
        <w:rPr>
          <w:rFonts w:ascii="Times New Roman" w:hAnsi="Times New Roman" w:cs="Times New Roman"/>
          <w:sz w:val="20"/>
          <w:szCs w:val="20"/>
        </w:rPr>
        <w:t>;</w:t>
      </w:r>
      <w:r w:rsidR="00632CE3" w:rsidRPr="00456FE1">
        <w:rPr>
          <w:rFonts w:ascii="Times New Roman" w:hAnsi="Times New Roman" w:cs="Times New Roman"/>
          <w:sz w:val="20"/>
          <w:szCs w:val="20"/>
        </w:rPr>
        <w:t xml:space="preserve"> e 10 códigos não estão n</w:t>
      </w:r>
      <w:r w:rsidR="000A31FC" w:rsidRPr="00456FE1">
        <w:rPr>
          <w:rFonts w:ascii="Times New Roman" w:hAnsi="Times New Roman" w:cs="Times New Roman"/>
          <w:sz w:val="20"/>
          <w:szCs w:val="20"/>
        </w:rPr>
        <w:t>a SNOMED CT</w:t>
      </w:r>
      <w:r w:rsidR="00632CE3" w:rsidRPr="00456FE1">
        <w:rPr>
          <w:rFonts w:ascii="Times New Roman" w:hAnsi="Times New Roman" w:cs="Times New Roman"/>
          <w:sz w:val="20"/>
          <w:szCs w:val="20"/>
        </w:rPr>
        <w:t xml:space="preserve"> IPS – somente na terminologia completa. Na </w:t>
      </w:r>
      <w:r w:rsidR="000A31FC" w:rsidRPr="00456FE1">
        <w:rPr>
          <w:rFonts w:ascii="Times New Roman" w:hAnsi="Times New Roman" w:cs="Times New Roman"/>
          <w:sz w:val="20"/>
          <w:szCs w:val="20"/>
        </w:rPr>
        <w:t>T</w:t>
      </w:r>
      <w:r w:rsidR="00632CE3" w:rsidRPr="00456FE1">
        <w:rPr>
          <w:rFonts w:ascii="Times New Roman" w:hAnsi="Times New Roman" w:cs="Times New Roman"/>
          <w:sz w:val="20"/>
          <w:szCs w:val="20"/>
        </w:rPr>
        <w:t xml:space="preserve">abela </w:t>
      </w:r>
      <w:r w:rsidR="000A31FC" w:rsidRPr="00456FE1">
        <w:rPr>
          <w:rFonts w:ascii="Times New Roman" w:hAnsi="Times New Roman" w:cs="Times New Roman"/>
          <w:sz w:val="20"/>
          <w:szCs w:val="20"/>
        </w:rPr>
        <w:t xml:space="preserve">1 são apresentados os números correspondentes aos graus de equivalência, conforme a norma ISO 12300. Somados os 91 códigos da tabela aos </w:t>
      </w:r>
      <w:r w:rsidR="00760EB5" w:rsidRPr="00456FE1">
        <w:rPr>
          <w:rFonts w:ascii="Times New Roman" w:hAnsi="Times New Roman" w:cs="Times New Roman"/>
          <w:sz w:val="20"/>
          <w:szCs w:val="20"/>
        </w:rPr>
        <w:t>12 diluentes, tem-se o total de 103.</w:t>
      </w:r>
    </w:p>
    <w:p w14:paraId="10CF7398" w14:textId="077A98B6" w:rsidR="000A31FC" w:rsidRPr="00456FE1" w:rsidRDefault="000A31FC" w:rsidP="000A31FC">
      <w:pPr>
        <w:pStyle w:val="Caption"/>
        <w:keepNext/>
        <w:rPr>
          <w:rFonts w:ascii="Times New Roman" w:hAnsi="Times New Roman" w:cs="Times New Roman"/>
          <w:color w:val="auto"/>
        </w:rPr>
      </w:pPr>
      <w:proofErr w:type="spellStart"/>
      <w:r w:rsidRPr="00456FE1">
        <w:rPr>
          <w:rFonts w:ascii="Times New Roman" w:hAnsi="Times New Roman" w:cs="Times New Roman"/>
          <w:color w:val="auto"/>
        </w:rPr>
        <w:t>Table</w:t>
      </w:r>
      <w:proofErr w:type="spellEnd"/>
      <w:r w:rsidRPr="00456FE1">
        <w:rPr>
          <w:rFonts w:ascii="Times New Roman" w:hAnsi="Times New Roman" w:cs="Times New Roman"/>
          <w:color w:val="auto"/>
        </w:rPr>
        <w:t xml:space="preserve"> </w:t>
      </w:r>
      <w:r w:rsidR="00000000" w:rsidRPr="00456FE1">
        <w:rPr>
          <w:rFonts w:ascii="Times New Roman" w:hAnsi="Times New Roman" w:cs="Times New Roman"/>
          <w:color w:val="auto"/>
        </w:rPr>
        <w:fldChar w:fldCharType="begin"/>
      </w:r>
      <w:r w:rsidR="00000000" w:rsidRPr="00456FE1">
        <w:rPr>
          <w:rFonts w:ascii="Times New Roman" w:hAnsi="Times New Roman" w:cs="Times New Roman"/>
          <w:color w:val="auto"/>
        </w:rPr>
        <w:instrText xml:space="preserve"> SEQ Table \* ARABIC </w:instrText>
      </w:r>
      <w:r w:rsidR="00000000" w:rsidRPr="00456FE1">
        <w:rPr>
          <w:rFonts w:ascii="Times New Roman" w:hAnsi="Times New Roman" w:cs="Times New Roman"/>
          <w:color w:val="auto"/>
        </w:rPr>
        <w:fldChar w:fldCharType="separate"/>
      </w:r>
      <w:r w:rsidRPr="00456FE1">
        <w:rPr>
          <w:rFonts w:ascii="Times New Roman" w:hAnsi="Times New Roman" w:cs="Times New Roman"/>
          <w:noProof/>
          <w:color w:val="auto"/>
        </w:rPr>
        <w:t>1</w:t>
      </w:r>
      <w:r w:rsidR="00000000" w:rsidRPr="00456FE1">
        <w:rPr>
          <w:rFonts w:ascii="Times New Roman" w:hAnsi="Times New Roman" w:cs="Times New Roman"/>
          <w:noProof/>
          <w:color w:val="auto"/>
        </w:rPr>
        <w:fldChar w:fldCharType="end"/>
      </w:r>
      <w:r w:rsidRPr="00456FE1">
        <w:rPr>
          <w:rFonts w:ascii="Times New Roman" w:hAnsi="Times New Roman" w:cs="Times New Roman"/>
          <w:color w:val="auto"/>
        </w:rPr>
        <w:t>: Relação entre os graus de equivalência e os códigos mapeados.</w:t>
      </w:r>
    </w:p>
    <w:tbl>
      <w:tblPr>
        <w:tblStyle w:val="TableGrid"/>
        <w:tblW w:w="0" w:type="auto"/>
        <w:tblLook w:val="04A0" w:firstRow="1" w:lastRow="0" w:firstColumn="1" w:lastColumn="0" w:noHBand="0" w:noVBand="1"/>
      </w:tblPr>
      <w:tblGrid>
        <w:gridCol w:w="4815"/>
        <w:gridCol w:w="709"/>
        <w:gridCol w:w="992"/>
      </w:tblGrid>
      <w:tr w:rsidR="00456FE1" w:rsidRPr="00456FE1" w14:paraId="77A1A7E6" w14:textId="77777777" w:rsidTr="000A31FC">
        <w:tc>
          <w:tcPr>
            <w:tcW w:w="4815" w:type="dxa"/>
          </w:tcPr>
          <w:p w14:paraId="19C87146" w14:textId="1E10A88F" w:rsidR="009E649E" w:rsidRPr="00456FE1" w:rsidRDefault="000A31FC" w:rsidP="00632CE3">
            <w:pPr>
              <w:jc w:val="both"/>
              <w:rPr>
                <w:rFonts w:ascii="Times New Roman" w:hAnsi="Times New Roman" w:cs="Times New Roman"/>
                <w:b/>
                <w:bCs/>
                <w:sz w:val="20"/>
                <w:szCs w:val="20"/>
              </w:rPr>
            </w:pPr>
            <w:r w:rsidRPr="00456FE1">
              <w:rPr>
                <w:rFonts w:ascii="Times New Roman" w:hAnsi="Times New Roman" w:cs="Times New Roman"/>
                <w:b/>
                <w:bCs/>
                <w:sz w:val="20"/>
                <w:szCs w:val="20"/>
              </w:rPr>
              <w:t>Mapeamento dos graus de equivalência</w:t>
            </w:r>
          </w:p>
        </w:tc>
        <w:tc>
          <w:tcPr>
            <w:tcW w:w="709" w:type="dxa"/>
          </w:tcPr>
          <w:p w14:paraId="39AE3883" w14:textId="372EEBB0" w:rsidR="009E649E" w:rsidRPr="00456FE1" w:rsidRDefault="009E649E" w:rsidP="000A31FC">
            <w:pPr>
              <w:jc w:val="center"/>
              <w:rPr>
                <w:rFonts w:ascii="Times New Roman" w:hAnsi="Times New Roman" w:cs="Times New Roman"/>
                <w:b/>
                <w:bCs/>
                <w:sz w:val="20"/>
                <w:szCs w:val="20"/>
              </w:rPr>
            </w:pPr>
            <w:r w:rsidRPr="00456FE1">
              <w:rPr>
                <w:rFonts w:ascii="Times New Roman" w:hAnsi="Times New Roman" w:cs="Times New Roman"/>
                <w:b/>
                <w:bCs/>
                <w:sz w:val="20"/>
                <w:szCs w:val="20"/>
              </w:rPr>
              <w:t>Total</w:t>
            </w:r>
          </w:p>
        </w:tc>
        <w:tc>
          <w:tcPr>
            <w:tcW w:w="992" w:type="dxa"/>
          </w:tcPr>
          <w:p w14:paraId="6BBAC843" w14:textId="6FCB6B5B" w:rsidR="009E649E" w:rsidRPr="00456FE1" w:rsidRDefault="009E649E" w:rsidP="00632CE3">
            <w:pPr>
              <w:jc w:val="both"/>
              <w:rPr>
                <w:rFonts w:ascii="Times New Roman" w:hAnsi="Times New Roman" w:cs="Times New Roman"/>
                <w:b/>
                <w:bCs/>
                <w:sz w:val="20"/>
                <w:szCs w:val="20"/>
              </w:rPr>
            </w:pPr>
            <w:r w:rsidRPr="00456FE1">
              <w:rPr>
                <w:rFonts w:ascii="Times New Roman" w:hAnsi="Times New Roman" w:cs="Times New Roman"/>
                <w:b/>
                <w:bCs/>
                <w:sz w:val="20"/>
                <w:szCs w:val="20"/>
              </w:rPr>
              <w:t>%</w:t>
            </w:r>
          </w:p>
        </w:tc>
      </w:tr>
      <w:tr w:rsidR="00456FE1" w:rsidRPr="00456FE1" w14:paraId="3D6842E0" w14:textId="77777777" w:rsidTr="000A31FC">
        <w:tc>
          <w:tcPr>
            <w:tcW w:w="4815" w:type="dxa"/>
          </w:tcPr>
          <w:p w14:paraId="0FB3229C" w14:textId="720972C2" w:rsidR="009E649E" w:rsidRPr="00456FE1" w:rsidRDefault="009E649E" w:rsidP="00632CE3">
            <w:pPr>
              <w:jc w:val="both"/>
              <w:rPr>
                <w:rFonts w:ascii="Times New Roman" w:hAnsi="Times New Roman" w:cs="Times New Roman"/>
                <w:sz w:val="18"/>
                <w:szCs w:val="18"/>
              </w:rPr>
            </w:pPr>
            <w:r w:rsidRPr="00456FE1">
              <w:rPr>
                <w:rFonts w:ascii="Times New Roman" w:hAnsi="Times New Roman" w:cs="Times New Roman"/>
                <w:sz w:val="18"/>
                <w:szCs w:val="18"/>
              </w:rPr>
              <w:t>1</w:t>
            </w:r>
            <w:r w:rsidR="000A31FC" w:rsidRPr="00456FE1">
              <w:rPr>
                <w:rFonts w:ascii="Times New Roman" w:hAnsi="Times New Roman" w:cs="Times New Roman"/>
                <w:sz w:val="18"/>
                <w:szCs w:val="18"/>
              </w:rPr>
              <w:t xml:space="preserve"> - Equivalência de significado; léxica e conceitual.</w:t>
            </w:r>
          </w:p>
        </w:tc>
        <w:tc>
          <w:tcPr>
            <w:tcW w:w="709" w:type="dxa"/>
          </w:tcPr>
          <w:p w14:paraId="66437E7B" w14:textId="581C9279" w:rsidR="009E649E" w:rsidRPr="00456FE1" w:rsidRDefault="009E649E" w:rsidP="000A31FC">
            <w:pPr>
              <w:jc w:val="center"/>
              <w:rPr>
                <w:rFonts w:ascii="Times New Roman" w:hAnsi="Times New Roman" w:cs="Times New Roman"/>
                <w:sz w:val="18"/>
                <w:szCs w:val="18"/>
              </w:rPr>
            </w:pPr>
            <w:r w:rsidRPr="00456FE1">
              <w:rPr>
                <w:rFonts w:ascii="Times New Roman" w:hAnsi="Times New Roman" w:cs="Times New Roman"/>
                <w:sz w:val="18"/>
                <w:szCs w:val="18"/>
              </w:rPr>
              <w:t>10</w:t>
            </w:r>
          </w:p>
        </w:tc>
        <w:tc>
          <w:tcPr>
            <w:tcW w:w="992" w:type="dxa"/>
          </w:tcPr>
          <w:p w14:paraId="46581D49" w14:textId="151A7AB7" w:rsidR="009E649E" w:rsidRPr="00456FE1" w:rsidRDefault="001B5014" w:rsidP="001B5014">
            <w:pPr>
              <w:jc w:val="both"/>
              <w:rPr>
                <w:rFonts w:ascii="Times New Roman" w:hAnsi="Times New Roman" w:cs="Times New Roman"/>
                <w:sz w:val="18"/>
                <w:szCs w:val="18"/>
              </w:rPr>
            </w:pPr>
            <w:r w:rsidRPr="00456FE1">
              <w:rPr>
                <w:rFonts w:ascii="Times New Roman" w:hAnsi="Times New Roman" w:cs="Times New Roman"/>
                <w:sz w:val="18"/>
                <w:szCs w:val="18"/>
              </w:rPr>
              <w:t>10,99%</w:t>
            </w:r>
          </w:p>
        </w:tc>
      </w:tr>
      <w:tr w:rsidR="00456FE1" w:rsidRPr="00456FE1" w14:paraId="43514BA1" w14:textId="77777777" w:rsidTr="000A31FC">
        <w:tc>
          <w:tcPr>
            <w:tcW w:w="4815" w:type="dxa"/>
          </w:tcPr>
          <w:p w14:paraId="63DA5E8B" w14:textId="59A1613C" w:rsidR="009E649E" w:rsidRPr="00456FE1" w:rsidRDefault="009E649E" w:rsidP="00632CE3">
            <w:pPr>
              <w:jc w:val="both"/>
              <w:rPr>
                <w:rFonts w:ascii="Times New Roman" w:hAnsi="Times New Roman" w:cs="Times New Roman"/>
                <w:sz w:val="18"/>
                <w:szCs w:val="18"/>
              </w:rPr>
            </w:pPr>
            <w:r w:rsidRPr="00456FE1">
              <w:rPr>
                <w:rFonts w:ascii="Times New Roman" w:hAnsi="Times New Roman" w:cs="Times New Roman"/>
                <w:sz w:val="18"/>
                <w:szCs w:val="18"/>
              </w:rPr>
              <w:t>2</w:t>
            </w:r>
            <w:r w:rsidR="000A31FC" w:rsidRPr="00456FE1">
              <w:rPr>
                <w:rFonts w:ascii="Times New Roman" w:hAnsi="Times New Roman" w:cs="Times New Roman"/>
                <w:sz w:val="18"/>
                <w:szCs w:val="18"/>
              </w:rPr>
              <w:t xml:space="preserve"> - Equivalência de significado, com sinonímia.</w:t>
            </w:r>
          </w:p>
        </w:tc>
        <w:tc>
          <w:tcPr>
            <w:tcW w:w="709" w:type="dxa"/>
          </w:tcPr>
          <w:p w14:paraId="4B69EC29" w14:textId="433D70E7" w:rsidR="009E649E" w:rsidRPr="00456FE1" w:rsidRDefault="009E649E" w:rsidP="000A31FC">
            <w:pPr>
              <w:jc w:val="center"/>
              <w:rPr>
                <w:rFonts w:ascii="Times New Roman" w:hAnsi="Times New Roman" w:cs="Times New Roman"/>
                <w:sz w:val="18"/>
                <w:szCs w:val="18"/>
              </w:rPr>
            </w:pPr>
            <w:r w:rsidRPr="00456FE1">
              <w:rPr>
                <w:rFonts w:ascii="Times New Roman" w:hAnsi="Times New Roman" w:cs="Times New Roman"/>
                <w:sz w:val="18"/>
                <w:szCs w:val="18"/>
              </w:rPr>
              <w:t>30</w:t>
            </w:r>
          </w:p>
        </w:tc>
        <w:tc>
          <w:tcPr>
            <w:tcW w:w="992" w:type="dxa"/>
          </w:tcPr>
          <w:p w14:paraId="3995CFCA" w14:textId="0D26FF22" w:rsidR="009E649E" w:rsidRPr="00456FE1" w:rsidRDefault="001B5014" w:rsidP="001B5014">
            <w:pPr>
              <w:jc w:val="both"/>
              <w:rPr>
                <w:rFonts w:ascii="Times New Roman" w:hAnsi="Times New Roman" w:cs="Times New Roman"/>
                <w:sz w:val="18"/>
                <w:szCs w:val="18"/>
              </w:rPr>
            </w:pPr>
            <w:r w:rsidRPr="00456FE1">
              <w:rPr>
                <w:rFonts w:ascii="Times New Roman" w:hAnsi="Times New Roman" w:cs="Times New Roman"/>
                <w:sz w:val="18"/>
                <w:szCs w:val="18"/>
              </w:rPr>
              <w:t>32,97%</w:t>
            </w:r>
          </w:p>
        </w:tc>
      </w:tr>
      <w:tr w:rsidR="00456FE1" w:rsidRPr="00456FE1" w14:paraId="422355C3" w14:textId="77777777" w:rsidTr="000A31FC">
        <w:tc>
          <w:tcPr>
            <w:tcW w:w="4815" w:type="dxa"/>
          </w:tcPr>
          <w:p w14:paraId="20CF31C3" w14:textId="02D8C2A6" w:rsidR="009E649E" w:rsidRPr="00456FE1" w:rsidRDefault="009E649E" w:rsidP="00632CE3">
            <w:pPr>
              <w:jc w:val="both"/>
              <w:rPr>
                <w:rFonts w:ascii="Times New Roman" w:hAnsi="Times New Roman" w:cs="Times New Roman"/>
                <w:sz w:val="18"/>
                <w:szCs w:val="18"/>
              </w:rPr>
            </w:pPr>
            <w:r w:rsidRPr="00456FE1">
              <w:rPr>
                <w:rFonts w:ascii="Times New Roman" w:hAnsi="Times New Roman" w:cs="Times New Roman"/>
                <w:sz w:val="18"/>
                <w:szCs w:val="18"/>
              </w:rPr>
              <w:t>3</w:t>
            </w:r>
            <w:r w:rsidR="000A31FC" w:rsidRPr="00456FE1">
              <w:rPr>
                <w:rFonts w:ascii="Times New Roman" w:hAnsi="Times New Roman" w:cs="Times New Roman"/>
                <w:sz w:val="18"/>
                <w:szCs w:val="18"/>
              </w:rPr>
              <w:t xml:space="preserve"> - O conceito fonte é mais amplo e tem menos significado específico que o conceito/termo alvo.</w:t>
            </w:r>
          </w:p>
        </w:tc>
        <w:tc>
          <w:tcPr>
            <w:tcW w:w="709" w:type="dxa"/>
          </w:tcPr>
          <w:p w14:paraId="47B4CA40" w14:textId="27211EC4" w:rsidR="009E649E" w:rsidRPr="00456FE1" w:rsidRDefault="009E649E" w:rsidP="000A31FC">
            <w:pPr>
              <w:jc w:val="center"/>
              <w:rPr>
                <w:rFonts w:ascii="Times New Roman" w:hAnsi="Times New Roman" w:cs="Times New Roman"/>
                <w:sz w:val="18"/>
                <w:szCs w:val="18"/>
              </w:rPr>
            </w:pPr>
            <w:r w:rsidRPr="00456FE1">
              <w:rPr>
                <w:rFonts w:ascii="Times New Roman" w:hAnsi="Times New Roman" w:cs="Times New Roman"/>
                <w:sz w:val="18"/>
                <w:szCs w:val="18"/>
              </w:rPr>
              <w:t>0</w:t>
            </w:r>
          </w:p>
        </w:tc>
        <w:tc>
          <w:tcPr>
            <w:tcW w:w="992" w:type="dxa"/>
          </w:tcPr>
          <w:p w14:paraId="7DBFCCDE" w14:textId="2C167D5D" w:rsidR="009E649E" w:rsidRPr="00456FE1" w:rsidRDefault="001B5014" w:rsidP="00632CE3">
            <w:pPr>
              <w:jc w:val="both"/>
              <w:rPr>
                <w:rFonts w:ascii="Times New Roman" w:hAnsi="Times New Roman" w:cs="Times New Roman"/>
                <w:sz w:val="18"/>
                <w:szCs w:val="18"/>
              </w:rPr>
            </w:pPr>
            <w:r w:rsidRPr="00456FE1">
              <w:rPr>
                <w:rFonts w:ascii="Times New Roman" w:hAnsi="Times New Roman" w:cs="Times New Roman"/>
                <w:sz w:val="18"/>
                <w:szCs w:val="18"/>
              </w:rPr>
              <w:t>0</w:t>
            </w:r>
          </w:p>
        </w:tc>
      </w:tr>
      <w:tr w:rsidR="00456FE1" w:rsidRPr="00456FE1" w14:paraId="01BDE445" w14:textId="77777777" w:rsidTr="000A31FC">
        <w:tc>
          <w:tcPr>
            <w:tcW w:w="4815" w:type="dxa"/>
          </w:tcPr>
          <w:p w14:paraId="609DF015" w14:textId="6FAAB46E" w:rsidR="009E649E" w:rsidRPr="00456FE1" w:rsidRDefault="009E649E" w:rsidP="00632CE3">
            <w:pPr>
              <w:jc w:val="both"/>
              <w:rPr>
                <w:rFonts w:ascii="Times New Roman" w:hAnsi="Times New Roman" w:cs="Times New Roman"/>
                <w:sz w:val="18"/>
                <w:szCs w:val="18"/>
              </w:rPr>
            </w:pPr>
            <w:r w:rsidRPr="00456FE1">
              <w:rPr>
                <w:rFonts w:ascii="Times New Roman" w:hAnsi="Times New Roman" w:cs="Times New Roman"/>
                <w:sz w:val="18"/>
                <w:szCs w:val="18"/>
              </w:rPr>
              <w:t>4</w:t>
            </w:r>
            <w:r w:rsidR="000A31FC" w:rsidRPr="00456FE1">
              <w:rPr>
                <w:rFonts w:ascii="Times New Roman" w:hAnsi="Times New Roman" w:cs="Times New Roman"/>
                <w:sz w:val="18"/>
                <w:szCs w:val="18"/>
              </w:rPr>
              <w:t xml:space="preserve"> - O conceito fonte é mais restrito e tem mais significado específico que o conceito/termo alvo.</w:t>
            </w:r>
          </w:p>
        </w:tc>
        <w:tc>
          <w:tcPr>
            <w:tcW w:w="709" w:type="dxa"/>
          </w:tcPr>
          <w:p w14:paraId="26103218" w14:textId="4BF35B50" w:rsidR="009E649E" w:rsidRPr="00456FE1" w:rsidRDefault="009E649E" w:rsidP="000A31FC">
            <w:pPr>
              <w:jc w:val="center"/>
              <w:rPr>
                <w:rFonts w:ascii="Times New Roman" w:hAnsi="Times New Roman" w:cs="Times New Roman"/>
                <w:sz w:val="18"/>
                <w:szCs w:val="18"/>
              </w:rPr>
            </w:pPr>
            <w:r w:rsidRPr="00456FE1">
              <w:rPr>
                <w:rFonts w:ascii="Times New Roman" w:hAnsi="Times New Roman" w:cs="Times New Roman"/>
                <w:sz w:val="18"/>
                <w:szCs w:val="18"/>
              </w:rPr>
              <w:t>33</w:t>
            </w:r>
          </w:p>
        </w:tc>
        <w:tc>
          <w:tcPr>
            <w:tcW w:w="992" w:type="dxa"/>
          </w:tcPr>
          <w:p w14:paraId="565E7BBD" w14:textId="469ABBDF" w:rsidR="009E649E" w:rsidRPr="00456FE1" w:rsidRDefault="001B5014" w:rsidP="001B5014">
            <w:pPr>
              <w:jc w:val="both"/>
              <w:rPr>
                <w:rFonts w:ascii="Times New Roman" w:hAnsi="Times New Roman" w:cs="Times New Roman"/>
                <w:sz w:val="18"/>
                <w:szCs w:val="18"/>
              </w:rPr>
            </w:pPr>
            <w:r w:rsidRPr="00456FE1">
              <w:rPr>
                <w:rFonts w:ascii="Times New Roman" w:hAnsi="Times New Roman" w:cs="Times New Roman"/>
                <w:sz w:val="18"/>
                <w:szCs w:val="18"/>
              </w:rPr>
              <w:t>36,26%</w:t>
            </w:r>
          </w:p>
        </w:tc>
      </w:tr>
      <w:tr w:rsidR="00456FE1" w:rsidRPr="00456FE1" w14:paraId="2A9CC88A" w14:textId="77777777" w:rsidTr="000A31FC">
        <w:tc>
          <w:tcPr>
            <w:tcW w:w="4815" w:type="dxa"/>
          </w:tcPr>
          <w:p w14:paraId="6CEAE00A" w14:textId="0231EA63" w:rsidR="009E649E" w:rsidRPr="00456FE1" w:rsidRDefault="000A31FC" w:rsidP="00632CE3">
            <w:pPr>
              <w:jc w:val="both"/>
              <w:rPr>
                <w:rFonts w:ascii="Times New Roman" w:hAnsi="Times New Roman" w:cs="Times New Roman"/>
                <w:sz w:val="18"/>
                <w:szCs w:val="18"/>
              </w:rPr>
            </w:pPr>
            <w:proofErr w:type="gramStart"/>
            <w:r w:rsidRPr="00456FE1">
              <w:rPr>
                <w:rFonts w:ascii="Times New Roman" w:hAnsi="Times New Roman" w:cs="Times New Roman"/>
                <w:sz w:val="18"/>
                <w:szCs w:val="18"/>
              </w:rPr>
              <w:t>5  -</w:t>
            </w:r>
            <w:proofErr w:type="gramEnd"/>
            <w:r w:rsidRPr="00456FE1">
              <w:rPr>
                <w:rFonts w:ascii="Times New Roman" w:hAnsi="Times New Roman" w:cs="Times New Roman"/>
                <w:sz w:val="18"/>
                <w:szCs w:val="18"/>
              </w:rPr>
              <w:t xml:space="preserve"> Nenhum mapeamento é possível.</w:t>
            </w:r>
          </w:p>
        </w:tc>
        <w:tc>
          <w:tcPr>
            <w:tcW w:w="709" w:type="dxa"/>
          </w:tcPr>
          <w:p w14:paraId="09A1C996" w14:textId="573FDDCD" w:rsidR="009E649E" w:rsidRPr="00456FE1" w:rsidRDefault="009E649E" w:rsidP="000A31FC">
            <w:pPr>
              <w:jc w:val="center"/>
              <w:rPr>
                <w:rFonts w:ascii="Times New Roman" w:hAnsi="Times New Roman" w:cs="Times New Roman"/>
                <w:sz w:val="18"/>
                <w:szCs w:val="18"/>
              </w:rPr>
            </w:pPr>
            <w:r w:rsidRPr="00456FE1">
              <w:rPr>
                <w:rFonts w:ascii="Times New Roman" w:hAnsi="Times New Roman" w:cs="Times New Roman"/>
                <w:sz w:val="18"/>
                <w:szCs w:val="18"/>
              </w:rPr>
              <w:t>18</w:t>
            </w:r>
          </w:p>
        </w:tc>
        <w:tc>
          <w:tcPr>
            <w:tcW w:w="992" w:type="dxa"/>
          </w:tcPr>
          <w:p w14:paraId="1EBF43E7" w14:textId="7F2C2622" w:rsidR="009E649E" w:rsidRPr="00456FE1" w:rsidRDefault="001B5014" w:rsidP="001B5014">
            <w:pPr>
              <w:jc w:val="both"/>
              <w:rPr>
                <w:rFonts w:ascii="Times New Roman" w:hAnsi="Times New Roman" w:cs="Times New Roman"/>
                <w:sz w:val="18"/>
                <w:szCs w:val="18"/>
              </w:rPr>
            </w:pPr>
            <w:r w:rsidRPr="00456FE1">
              <w:rPr>
                <w:rFonts w:ascii="Times New Roman" w:hAnsi="Times New Roman" w:cs="Times New Roman"/>
                <w:sz w:val="18"/>
                <w:szCs w:val="18"/>
              </w:rPr>
              <w:t>19,78%</w:t>
            </w:r>
          </w:p>
        </w:tc>
      </w:tr>
      <w:tr w:rsidR="00456FE1" w:rsidRPr="00456FE1" w14:paraId="73C4BA51" w14:textId="77777777" w:rsidTr="000A31FC">
        <w:tc>
          <w:tcPr>
            <w:tcW w:w="4815" w:type="dxa"/>
          </w:tcPr>
          <w:p w14:paraId="6856BDB1" w14:textId="084D9FA8" w:rsidR="009E649E" w:rsidRPr="00456FE1" w:rsidRDefault="009E649E" w:rsidP="00632CE3">
            <w:pPr>
              <w:jc w:val="both"/>
              <w:rPr>
                <w:rFonts w:ascii="Times New Roman" w:hAnsi="Times New Roman" w:cs="Times New Roman"/>
                <w:b/>
                <w:bCs/>
                <w:sz w:val="18"/>
                <w:szCs w:val="18"/>
              </w:rPr>
            </w:pPr>
            <w:r w:rsidRPr="00456FE1">
              <w:rPr>
                <w:rFonts w:ascii="Times New Roman" w:hAnsi="Times New Roman" w:cs="Times New Roman"/>
                <w:b/>
                <w:bCs/>
                <w:sz w:val="18"/>
                <w:szCs w:val="18"/>
              </w:rPr>
              <w:t>Total</w:t>
            </w:r>
          </w:p>
        </w:tc>
        <w:tc>
          <w:tcPr>
            <w:tcW w:w="709" w:type="dxa"/>
          </w:tcPr>
          <w:p w14:paraId="62B8155A" w14:textId="0B5AC532" w:rsidR="009E649E" w:rsidRPr="00456FE1" w:rsidRDefault="009E649E" w:rsidP="000A31FC">
            <w:pPr>
              <w:jc w:val="center"/>
              <w:rPr>
                <w:rFonts w:ascii="Times New Roman" w:hAnsi="Times New Roman" w:cs="Times New Roman"/>
                <w:b/>
                <w:bCs/>
                <w:sz w:val="18"/>
                <w:szCs w:val="18"/>
              </w:rPr>
            </w:pPr>
            <w:r w:rsidRPr="00456FE1">
              <w:rPr>
                <w:rFonts w:ascii="Times New Roman" w:hAnsi="Times New Roman" w:cs="Times New Roman"/>
                <w:b/>
                <w:bCs/>
                <w:sz w:val="18"/>
                <w:szCs w:val="18"/>
              </w:rPr>
              <w:t>91</w:t>
            </w:r>
          </w:p>
        </w:tc>
        <w:tc>
          <w:tcPr>
            <w:tcW w:w="992" w:type="dxa"/>
          </w:tcPr>
          <w:p w14:paraId="4B1806AB" w14:textId="5BBFF0AB" w:rsidR="009E649E" w:rsidRPr="00456FE1" w:rsidRDefault="001B5014" w:rsidP="00632CE3">
            <w:pPr>
              <w:jc w:val="both"/>
              <w:rPr>
                <w:rFonts w:ascii="Times New Roman" w:hAnsi="Times New Roman" w:cs="Times New Roman"/>
                <w:b/>
                <w:bCs/>
                <w:sz w:val="18"/>
                <w:szCs w:val="18"/>
              </w:rPr>
            </w:pPr>
            <w:r w:rsidRPr="00456FE1">
              <w:rPr>
                <w:rFonts w:ascii="Times New Roman" w:hAnsi="Times New Roman" w:cs="Times New Roman"/>
                <w:b/>
                <w:bCs/>
                <w:sz w:val="18"/>
                <w:szCs w:val="18"/>
              </w:rPr>
              <w:t>100,00%</w:t>
            </w:r>
          </w:p>
        </w:tc>
      </w:tr>
    </w:tbl>
    <w:p w14:paraId="1FFA4E59" w14:textId="17B8E3D3" w:rsidR="00760EB5" w:rsidRPr="00456FE1" w:rsidRDefault="00760EB5" w:rsidP="00632CE3">
      <w:pPr>
        <w:pStyle w:val="Caption"/>
        <w:keepNext/>
        <w:jc w:val="both"/>
        <w:rPr>
          <w:rFonts w:ascii="Times New Roman" w:hAnsi="Times New Roman" w:cs="Times New Roman"/>
          <w:color w:val="auto"/>
        </w:rPr>
      </w:pPr>
    </w:p>
    <w:p w14:paraId="639A4231" w14:textId="40CD5564" w:rsidR="00760EB5" w:rsidRPr="00456FE1" w:rsidRDefault="00760EB5" w:rsidP="00760EB5">
      <w:pPr>
        <w:rPr>
          <w:rFonts w:ascii="Times New Roman" w:hAnsi="Times New Roman" w:cs="Times New Roman"/>
          <w:sz w:val="20"/>
          <w:szCs w:val="20"/>
        </w:rPr>
      </w:pPr>
      <w:r w:rsidRPr="00456FE1">
        <w:rPr>
          <w:rFonts w:ascii="Times New Roman" w:hAnsi="Times New Roman" w:cs="Times New Roman"/>
          <w:sz w:val="20"/>
          <w:szCs w:val="20"/>
        </w:rPr>
        <w:t>A Tabela 2 apresenta os códigos que estão na lista brasileira, mas não são considerados pela SNOMED CT e a Tabela 3 os códigos que ainda não estão no conjunto do IPS.</w:t>
      </w:r>
    </w:p>
    <w:p w14:paraId="1519457E" w14:textId="335A0839" w:rsidR="00632CE3" w:rsidRPr="00456FE1" w:rsidRDefault="00632CE3" w:rsidP="00632CE3">
      <w:pPr>
        <w:pStyle w:val="Caption"/>
        <w:keepNext/>
        <w:jc w:val="both"/>
        <w:rPr>
          <w:rFonts w:ascii="Times New Roman" w:hAnsi="Times New Roman" w:cs="Times New Roman"/>
          <w:color w:val="auto"/>
        </w:rPr>
      </w:pPr>
      <w:proofErr w:type="spellStart"/>
      <w:r w:rsidRPr="00456FE1">
        <w:rPr>
          <w:rFonts w:ascii="Times New Roman" w:hAnsi="Times New Roman" w:cs="Times New Roman"/>
          <w:color w:val="auto"/>
        </w:rPr>
        <w:t>Table</w:t>
      </w:r>
      <w:proofErr w:type="spellEnd"/>
      <w:r w:rsidRPr="00456FE1">
        <w:rPr>
          <w:rFonts w:ascii="Times New Roman" w:hAnsi="Times New Roman" w:cs="Times New Roman"/>
          <w:color w:val="auto"/>
        </w:rPr>
        <w:t xml:space="preserve"> </w:t>
      </w:r>
      <w:r w:rsidR="00000000" w:rsidRPr="00456FE1">
        <w:rPr>
          <w:rFonts w:ascii="Times New Roman" w:hAnsi="Times New Roman" w:cs="Times New Roman"/>
          <w:color w:val="auto"/>
        </w:rPr>
        <w:fldChar w:fldCharType="begin"/>
      </w:r>
      <w:r w:rsidR="00000000" w:rsidRPr="00456FE1">
        <w:rPr>
          <w:rFonts w:ascii="Times New Roman" w:hAnsi="Times New Roman" w:cs="Times New Roman"/>
          <w:color w:val="auto"/>
        </w:rPr>
        <w:instrText xml:space="preserve"> SEQ Table \* ARABIC </w:instrText>
      </w:r>
      <w:r w:rsidR="00000000" w:rsidRPr="00456FE1">
        <w:rPr>
          <w:rFonts w:ascii="Times New Roman" w:hAnsi="Times New Roman" w:cs="Times New Roman"/>
          <w:color w:val="auto"/>
        </w:rPr>
        <w:fldChar w:fldCharType="separate"/>
      </w:r>
      <w:r w:rsidR="000A31FC" w:rsidRPr="00456FE1">
        <w:rPr>
          <w:rFonts w:ascii="Times New Roman" w:hAnsi="Times New Roman" w:cs="Times New Roman"/>
          <w:noProof/>
          <w:color w:val="auto"/>
        </w:rPr>
        <w:t>2</w:t>
      </w:r>
      <w:r w:rsidR="00000000" w:rsidRPr="00456FE1">
        <w:rPr>
          <w:rFonts w:ascii="Times New Roman" w:hAnsi="Times New Roman" w:cs="Times New Roman"/>
          <w:noProof/>
          <w:color w:val="auto"/>
        </w:rPr>
        <w:fldChar w:fldCharType="end"/>
      </w:r>
      <w:r w:rsidRPr="00456FE1">
        <w:rPr>
          <w:rFonts w:ascii="Times New Roman" w:hAnsi="Times New Roman" w:cs="Times New Roman"/>
          <w:color w:val="auto"/>
        </w:rPr>
        <w:t>: Códigos que não estão presentes na SNOMED CT.</w:t>
      </w:r>
    </w:p>
    <w:p w14:paraId="12442C2B" w14:textId="22C87AB5" w:rsidR="00170EB7" w:rsidRPr="00456FE1" w:rsidRDefault="00170EB7" w:rsidP="00EA58D8">
      <w:pPr>
        <w:jc w:val="both"/>
        <w:rPr>
          <w:rFonts w:ascii="Times New Roman" w:hAnsi="Times New Roman" w:cs="Times New Roman"/>
          <w:sz w:val="20"/>
          <w:szCs w:val="20"/>
          <w:lang w:val="en-US"/>
        </w:rPr>
      </w:pPr>
      <w:r w:rsidRPr="00456FE1">
        <w:rPr>
          <w:rFonts w:ascii="Times New Roman" w:hAnsi="Times New Roman" w:cs="Times New Roman"/>
          <w:noProof/>
        </w:rPr>
        <w:drawing>
          <wp:inline distT="0" distB="0" distL="0" distR="0" wp14:anchorId="73E52784" wp14:editId="30DD9E2A">
            <wp:extent cx="5400040" cy="2986405"/>
            <wp:effectExtent l="0" t="0" r="0" b="4445"/>
            <wp:docPr id="20709051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86405"/>
                    </a:xfrm>
                    <a:prstGeom prst="rect">
                      <a:avLst/>
                    </a:prstGeom>
                    <a:noFill/>
                    <a:ln>
                      <a:noFill/>
                    </a:ln>
                  </pic:spPr>
                </pic:pic>
              </a:graphicData>
            </a:graphic>
          </wp:inline>
        </w:drawing>
      </w:r>
    </w:p>
    <w:p w14:paraId="632A0576" w14:textId="27DAF291" w:rsidR="008C035B" w:rsidRPr="00456FE1" w:rsidRDefault="008C035B" w:rsidP="008C035B">
      <w:pPr>
        <w:pStyle w:val="Caption"/>
        <w:keepNext/>
        <w:rPr>
          <w:rFonts w:ascii="Times New Roman" w:hAnsi="Times New Roman" w:cs="Times New Roman"/>
          <w:color w:val="auto"/>
        </w:rPr>
      </w:pPr>
      <w:proofErr w:type="spellStart"/>
      <w:r w:rsidRPr="00456FE1">
        <w:rPr>
          <w:rFonts w:ascii="Times New Roman" w:hAnsi="Times New Roman" w:cs="Times New Roman"/>
          <w:color w:val="auto"/>
        </w:rPr>
        <w:lastRenderedPageBreak/>
        <w:t>Table</w:t>
      </w:r>
      <w:proofErr w:type="spellEnd"/>
      <w:r w:rsidRPr="00456FE1">
        <w:rPr>
          <w:rFonts w:ascii="Times New Roman" w:hAnsi="Times New Roman" w:cs="Times New Roman"/>
          <w:color w:val="auto"/>
        </w:rPr>
        <w:t xml:space="preserve"> </w:t>
      </w:r>
      <w:r w:rsidR="00000000" w:rsidRPr="00456FE1">
        <w:rPr>
          <w:rFonts w:ascii="Times New Roman" w:hAnsi="Times New Roman" w:cs="Times New Roman"/>
          <w:color w:val="auto"/>
        </w:rPr>
        <w:fldChar w:fldCharType="begin"/>
      </w:r>
      <w:r w:rsidR="00000000" w:rsidRPr="00456FE1">
        <w:rPr>
          <w:rFonts w:ascii="Times New Roman" w:hAnsi="Times New Roman" w:cs="Times New Roman"/>
          <w:color w:val="auto"/>
        </w:rPr>
        <w:instrText xml:space="preserve"> SEQ Table \* ARABIC </w:instrText>
      </w:r>
      <w:r w:rsidR="00000000" w:rsidRPr="00456FE1">
        <w:rPr>
          <w:rFonts w:ascii="Times New Roman" w:hAnsi="Times New Roman" w:cs="Times New Roman"/>
          <w:color w:val="auto"/>
        </w:rPr>
        <w:fldChar w:fldCharType="separate"/>
      </w:r>
      <w:r w:rsidR="000A31FC" w:rsidRPr="00456FE1">
        <w:rPr>
          <w:rFonts w:ascii="Times New Roman" w:hAnsi="Times New Roman" w:cs="Times New Roman"/>
          <w:noProof/>
          <w:color w:val="auto"/>
        </w:rPr>
        <w:t>3</w:t>
      </w:r>
      <w:r w:rsidR="00000000" w:rsidRPr="00456FE1">
        <w:rPr>
          <w:rFonts w:ascii="Times New Roman" w:hAnsi="Times New Roman" w:cs="Times New Roman"/>
          <w:noProof/>
          <w:color w:val="auto"/>
        </w:rPr>
        <w:fldChar w:fldCharType="end"/>
      </w:r>
      <w:r w:rsidRPr="00456FE1">
        <w:rPr>
          <w:rFonts w:ascii="Times New Roman" w:hAnsi="Times New Roman" w:cs="Times New Roman"/>
          <w:color w:val="auto"/>
        </w:rPr>
        <w:t>: Códigos que estão presentes na SNOMED CT core e ainda não estão no subconjunto SNOMED CT - IPS.</w:t>
      </w:r>
    </w:p>
    <w:tbl>
      <w:tblPr>
        <w:tblStyle w:val="TableGrid"/>
        <w:tblW w:w="0" w:type="auto"/>
        <w:tblLook w:val="04A0" w:firstRow="1" w:lastRow="0" w:firstColumn="1" w:lastColumn="0" w:noHBand="0" w:noVBand="1"/>
      </w:tblPr>
      <w:tblGrid>
        <w:gridCol w:w="1251"/>
        <w:gridCol w:w="1550"/>
        <w:gridCol w:w="1650"/>
        <w:gridCol w:w="1723"/>
        <w:gridCol w:w="2185"/>
      </w:tblGrid>
      <w:tr w:rsidR="00456FE1" w:rsidRPr="00456FE1" w14:paraId="01FA94A9" w14:textId="77777777" w:rsidTr="008C035B">
        <w:trPr>
          <w:trHeight w:val="520"/>
        </w:trPr>
        <w:tc>
          <w:tcPr>
            <w:tcW w:w="1251" w:type="dxa"/>
            <w:hideMark/>
          </w:tcPr>
          <w:p w14:paraId="6DC435E0" w14:textId="77777777" w:rsidR="00DE2819" w:rsidRPr="00456FE1" w:rsidRDefault="00DE2819">
            <w:pPr>
              <w:jc w:val="both"/>
              <w:rPr>
                <w:rFonts w:ascii="Times New Roman" w:hAnsi="Times New Roman" w:cs="Times New Roman"/>
                <w:b/>
                <w:bCs/>
                <w:sz w:val="20"/>
                <w:szCs w:val="20"/>
              </w:rPr>
            </w:pPr>
            <w:proofErr w:type="spellStart"/>
            <w:r w:rsidRPr="00456FE1">
              <w:rPr>
                <w:rFonts w:ascii="Times New Roman" w:hAnsi="Times New Roman" w:cs="Times New Roman"/>
                <w:b/>
                <w:bCs/>
                <w:sz w:val="20"/>
                <w:szCs w:val="20"/>
              </w:rPr>
              <w:t>Brazilian</w:t>
            </w:r>
            <w:proofErr w:type="spellEnd"/>
            <w:r w:rsidRPr="00456FE1">
              <w:rPr>
                <w:rFonts w:ascii="Times New Roman" w:hAnsi="Times New Roman" w:cs="Times New Roman"/>
                <w:b/>
                <w:bCs/>
                <w:sz w:val="20"/>
                <w:szCs w:val="20"/>
              </w:rPr>
              <w:t xml:space="preserve"> </w:t>
            </w:r>
            <w:proofErr w:type="spellStart"/>
            <w:r w:rsidRPr="00456FE1">
              <w:rPr>
                <w:rFonts w:ascii="Times New Roman" w:hAnsi="Times New Roman" w:cs="Times New Roman"/>
                <w:b/>
                <w:bCs/>
                <w:sz w:val="20"/>
                <w:szCs w:val="20"/>
              </w:rPr>
              <w:t>Vaccine</w:t>
            </w:r>
            <w:proofErr w:type="spellEnd"/>
            <w:r w:rsidRPr="00456FE1">
              <w:rPr>
                <w:rFonts w:ascii="Times New Roman" w:hAnsi="Times New Roman" w:cs="Times New Roman"/>
                <w:b/>
                <w:bCs/>
                <w:sz w:val="20"/>
                <w:szCs w:val="20"/>
              </w:rPr>
              <w:t xml:space="preserve"> </w:t>
            </w:r>
            <w:proofErr w:type="spellStart"/>
            <w:r w:rsidRPr="00456FE1">
              <w:rPr>
                <w:rFonts w:ascii="Times New Roman" w:hAnsi="Times New Roman" w:cs="Times New Roman"/>
                <w:b/>
                <w:bCs/>
                <w:sz w:val="20"/>
                <w:szCs w:val="20"/>
              </w:rPr>
              <w:t>List</w:t>
            </w:r>
            <w:proofErr w:type="spellEnd"/>
            <w:r w:rsidRPr="00456FE1">
              <w:rPr>
                <w:rFonts w:ascii="Times New Roman" w:hAnsi="Times New Roman" w:cs="Times New Roman"/>
                <w:b/>
                <w:bCs/>
                <w:sz w:val="20"/>
                <w:szCs w:val="20"/>
              </w:rPr>
              <w:t xml:space="preserve"> </w:t>
            </w:r>
            <w:proofErr w:type="spellStart"/>
            <w:r w:rsidRPr="00456FE1">
              <w:rPr>
                <w:rFonts w:ascii="Times New Roman" w:hAnsi="Times New Roman" w:cs="Times New Roman"/>
                <w:b/>
                <w:bCs/>
                <w:sz w:val="20"/>
                <w:szCs w:val="20"/>
              </w:rPr>
              <w:t>Code</w:t>
            </w:r>
            <w:proofErr w:type="spellEnd"/>
          </w:p>
        </w:tc>
        <w:tc>
          <w:tcPr>
            <w:tcW w:w="1550" w:type="dxa"/>
            <w:hideMark/>
          </w:tcPr>
          <w:p w14:paraId="1B53D67A" w14:textId="4705F111" w:rsidR="00DE2819" w:rsidRPr="00456FE1" w:rsidRDefault="00DE2819">
            <w:pPr>
              <w:jc w:val="both"/>
              <w:rPr>
                <w:rFonts w:ascii="Times New Roman" w:hAnsi="Times New Roman" w:cs="Times New Roman"/>
                <w:b/>
                <w:bCs/>
                <w:sz w:val="20"/>
                <w:szCs w:val="20"/>
                <w:lang w:val="en-US"/>
              </w:rPr>
            </w:pPr>
            <w:r w:rsidRPr="00456FE1">
              <w:rPr>
                <w:rFonts w:ascii="Times New Roman" w:hAnsi="Times New Roman" w:cs="Times New Roman"/>
                <w:b/>
                <w:bCs/>
                <w:sz w:val="20"/>
                <w:szCs w:val="20"/>
                <w:lang w:val="en-US"/>
              </w:rPr>
              <w:t>Brazilian Vaccine List PT</w:t>
            </w:r>
            <w:r w:rsidR="008C035B" w:rsidRPr="00456FE1">
              <w:rPr>
                <w:rFonts w:ascii="Times New Roman" w:hAnsi="Times New Roman" w:cs="Times New Roman"/>
                <w:b/>
                <w:bCs/>
                <w:sz w:val="20"/>
                <w:szCs w:val="20"/>
                <w:lang w:val="en-US"/>
              </w:rPr>
              <w:t xml:space="preserve"> B</w:t>
            </w:r>
            <w:r w:rsidRPr="00456FE1">
              <w:rPr>
                <w:rFonts w:ascii="Times New Roman" w:hAnsi="Times New Roman" w:cs="Times New Roman"/>
                <w:b/>
                <w:bCs/>
                <w:sz w:val="20"/>
                <w:szCs w:val="20"/>
                <w:lang w:val="en-US"/>
              </w:rPr>
              <w:t>R</w:t>
            </w:r>
          </w:p>
        </w:tc>
        <w:tc>
          <w:tcPr>
            <w:tcW w:w="1650" w:type="dxa"/>
            <w:hideMark/>
          </w:tcPr>
          <w:p w14:paraId="7A57C2C9" w14:textId="77777777" w:rsidR="00DE2819" w:rsidRPr="00456FE1" w:rsidRDefault="00DE2819">
            <w:pPr>
              <w:jc w:val="both"/>
              <w:rPr>
                <w:rFonts w:ascii="Times New Roman" w:hAnsi="Times New Roman" w:cs="Times New Roman"/>
                <w:b/>
                <w:bCs/>
                <w:sz w:val="20"/>
                <w:szCs w:val="20"/>
              </w:rPr>
            </w:pPr>
            <w:r w:rsidRPr="00456FE1">
              <w:rPr>
                <w:rFonts w:ascii="Times New Roman" w:hAnsi="Times New Roman" w:cs="Times New Roman"/>
                <w:b/>
                <w:bCs/>
                <w:sz w:val="20"/>
                <w:szCs w:val="20"/>
              </w:rPr>
              <w:t xml:space="preserve">BR </w:t>
            </w:r>
            <w:proofErr w:type="spellStart"/>
            <w:r w:rsidRPr="00456FE1">
              <w:rPr>
                <w:rFonts w:ascii="Times New Roman" w:hAnsi="Times New Roman" w:cs="Times New Roman"/>
                <w:b/>
                <w:bCs/>
                <w:sz w:val="20"/>
                <w:szCs w:val="20"/>
              </w:rPr>
              <w:t>Vaccine</w:t>
            </w:r>
            <w:proofErr w:type="spellEnd"/>
            <w:r w:rsidRPr="00456FE1">
              <w:rPr>
                <w:rFonts w:ascii="Times New Roman" w:hAnsi="Times New Roman" w:cs="Times New Roman"/>
                <w:b/>
                <w:bCs/>
                <w:sz w:val="20"/>
                <w:szCs w:val="20"/>
              </w:rPr>
              <w:t xml:space="preserve"> </w:t>
            </w:r>
            <w:proofErr w:type="spellStart"/>
            <w:r w:rsidRPr="00456FE1">
              <w:rPr>
                <w:rFonts w:ascii="Times New Roman" w:hAnsi="Times New Roman" w:cs="Times New Roman"/>
                <w:b/>
                <w:bCs/>
                <w:sz w:val="20"/>
                <w:szCs w:val="20"/>
              </w:rPr>
              <w:t>List</w:t>
            </w:r>
            <w:proofErr w:type="spellEnd"/>
            <w:r w:rsidRPr="00456FE1">
              <w:rPr>
                <w:rFonts w:ascii="Times New Roman" w:hAnsi="Times New Roman" w:cs="Times New Roman"/>
                <w:b/>
                <w:bCs/>
                <w:sz w:val="20"/>
                <w:szCs w:val="20"/>
              </w:rPr>
              <w:t xml:space="preserve"> - </w:t>
            </w:r>
            <w:proofErr w:type="spellStart"/>
            <w:r w:rsidRPr="00456FE1">
              <w:rPr>
                <w:rFonts w:ascii="Times New Roman" w:hAnsi="Times New Roman" w:cs="Times New Roman"/>
                <w:b/>
                <w:bCs/>
                <w:sz w:val="20"/>
                <w:szCs w:val="20"/>
              </w:rPr>
              <w:t>translated</w:t>
            </w:r>
            <w:proofErr w:type="spellEnd"/>
          </w:p>
        </w:tc>
        <w:tc>
          <w:tcPr>
            <w:tcW w:w="1723" w:type="dxa"/>
            <w:hideMark/>
          </w:tcPr>
          <w:p w14:paraId="13D88944" w14:textId="77777777" w:rsidR="00DE2819" w:rsidRPr="00456FE1" w:rsidRDefault="00DE2819">
            <w:pPr>
              <w:jc w:val="both"/>
              <w:rPr>
                <w:rFonts w:ascii="Times New Roman" w:hAnsi="Times New Roman" w:cs="Times New Roman"/>
                <w:b/>
                <w:bCs/>
                <w:sz w:val="20"/>
                <w:szCs w:val="20"/>
                <w:lang w:val="en-US"/>
              </w:rPr>
            </w:pPr>
            <w:r w:rsidRPr="00456FE1">
              <w:rPr>
                <w:rFonts w:ascii="Times New Roman" w:hAnsi="Times New Roman" w:cs="Times New Roman"/>
                <w:b/>
                <w:bCs/>
                <w:sz w:val="20"/>
                <w:szCs w:val="20"/>
                <w:lang w:val="en-US"/>
              </w:rPr>
              <w:t>SNOMEC CT Core concept ID</w:t>
            </w:r>
          </w:p>
        </w:tc>
        <w:tc>
          <w:tcPr>
            <w:tcW w:w="2185" w:type="dxa"/>
            <w:hideMark/>
          </w:tcPr>
          <w:p w14:paraId="7516AD12" w14:textId="77777777" w:rsidR="00DE2819" w:rsidRPr="00456FE1" w:rsidRDefault="00DE2819">
            <w:pPr>
              <w:jc w:val="both"/>
              <w:rPr>
                <w:rFonts w:ascii="Times New Roman" w:hAnsi="Times New Roman" w:cs="Times New Roman"/>
                <w:b/>
                <w:bCs/>
                <w:sz w:val="20"/>
                <w:szCs w:val="20"/>
                <w:lang w:val="en-US"/>
              </w:rPr>
            </w:pPr>
            <w:r w:rsidRPr="00456FE1">
              <w:rPr>
                <w:rFonts w:ascii="Times New Roman" w:hAnsi="Times New Roman" w:cs="Times New Roman"/>
                <w:b/>
                <w:bCs/>
                <w:sz w:val="20"/>
                <w:szCs w:val="20"/>
                <w:lang w:val="en-US"/>
              </w:rPr>
              <w:t>SNOMEC CT Core concept ID</w:t>
            </w:r>
          </w:p>
        </w:tc>
      </w:tr>
      <w:tr w:rsidR="00456FE1" w:rsidRPr="00456FE1" w14:paraId="69E0577D" w14:textId="77777777" w:rsidTr="008C035B">
        <w:trPr>
          <w:trHeight w:val="520"/>
        </w:trPr>
        <w:tc>
          <w:tcPr>
            <w:tcW w:w="1251" w:type="dxa"/>
            <w:hideMark/>
          </w:tcPr>
          <w:p w14:paraId="0525DA76"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2</w:t>
            </w:r>
          </w:p>
        </w:tc>
        <w:tc>
          <w:tcPr>
            <w:tcW w:w="1550" w:type="dxa"/>
            <w:hideMark/>
          </w:tcPr>
          <w:p w14:paraId="183A83CA"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Soro antitetânico</w:t>
            </w:r>
          </w:p>
        </w:tc>
        <w:tc>
          <w:tcPr>
            <w:tcW w:w="1650" w:type="dxa"/>
            <w:hideMark/>
          </w:tcPr>
          <w:p w14:paraId="17DE9938" w14:textId="77777777" w:rsidR="00DE2819" w:rsidRPr="00456FE1" w:rsidRDefault="00DE2819">
            <w:pPr>
              <w:jc w:val="both"/>
              <w:rPr>
                <w:rFonts w:ascii="Times New Roman" w:hAnsi="Times New Roman" w:cs="Times New Roman"/>
                <w:sz w:val="18"/>
                <w:szCs w:val="18"/>
              </w:rPr>
            </w:pPr>
            <w:proofErr w:type="spellStart"/>
            <w:r w:rsidRPr="00456FE1">
              <w:rPr>
                <w:rFonts w:ascii="Times New Roman" w:hAnsi="Times New Roman" w:cs="Times New Roman"/>
                <w:sz w:val="18"/>
                <w:szCs w:val="18"/>
              </w:rPr>
              <w:t>tetanus</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antitoxin</w:t>
            </w:r>
            <w:proofErr w:type="spellEnd"/>
          </w:p>
        </w:tc>
        <w:tc>
          <w:tcPr>
            <w:tcW w:w="1723" w:type="dxa"/>
            <w:hideMark/>
          </w:tcPr>
          <w:p w14:paraId="51A8B074"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384706007</w:t>
            </w:r>
          </w:p>
        </w:tc>
        <w:tc>
          <w:tcPr>
            <w:tcW w:w="2185" w:type="dxa"/>
            <w:hideMark/>
          </w:tcPr>
          <w:p w14:paraId="4F862FB0" w14:textId="77777777" w:rsidR="00DE2819" w:rsidRPr="00456FE1" w:rsidRDefault="00DE2819">
            <w:pPr>
              <w:jc w:val="both"/>
              <w:rPr>
                <w:rFonts w:ascii="Times New Roman" w:hAnsi="Times New Roman" w:cs="Times New Roman"/>
                <w:sz w:val="18"/>
                <w:szCs w:val="18"/>
                <w:lang w:val="en-US"/>
              </w:rPr>
            </w:pPr>
            <w:r w:rsidRPr="00456FE1">
              <w:rPr>
                <w:rFonts w:ascii="Times New Roman" w:hAnsi="Times New Roman" w:cs="Times New Roman"/>
                <w:sz w:val="18"/>
                <w:szCs w:val="18"/>
                <w:lang w:val="en-US"/>
              </w:rPr>
              <w:t>Product containing tetanus antitoxin (medicinal product)</w:t>
            </w:r>
          </w:p>
        </w:tc>
      </w:tr>
      <w:tr w:rsidR="00456FE1" w:rsidRPr="00456FE1" w14:paraId="79168DC3" w14:textId="77777777" w:rsidTr="008C035B">
        <w:trPr>
          <w:trHeight w:val="1560"/>
        </w:trPr>
        <w:tc>
          <w:tcPr>
            <w:tcW w:w="1251" w:type="dxa"/>
            <w:hideMark/>
          </w:tcPr>
          <w:p w14:paraId="5E894D78"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16</w:t>
            </w:r>
          </w:p>
        </w:tc>
        <w:tc>
          <w:tcPr>
            <w:tcW w:w="1550" w:type="dxa"/>
            <w:hideMark/>
          </w:tcPr>
          <w:p w14:paraId="546DE67C"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Soro anticrotálico</w:t>
            </w:r>
          </w:p>
        </w:tc>
        <w:tc>
          <w:tcPr>
            <w:tcW w:w="1650" w:type="dxa"/>
            <w:hideMark/>
          </w:tcPr>
          <w:p w14:paraId="1730007C" w14:textId="77777777" w:rsidR="00DE2819" w:rsidRPr="00456FE1" w:rsidRDefault="00DE2819">
            <w:pPr>
              <w:jc w:val="both"/>
              <w:rPr>
                <w:rFonts w:ascii="Times New Roman" w:hAnsi="Times New Roman" w:cs="Times New Roman"/>
                <w:sz w:val="18"/>
                <w:szCs w:val="18"/>
              </w:rPr>
            </w:pPr>
            <w:proofErr w:type="spellStart"/>
            <w:r w:rsidRPr="00456FE1">
              <w:rPr>
                <w:rFonts w:ascii="Times New Roman" w:hAnsi="Times New Roman" w:cs="Times New Roman"/>
                <w:sz w:val="18"/>
                <w:szCs w:val="18"/>
              </w:rPr>
              <w:t>anticrotalic</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serum</w:t>
            </w:r>
            <w:proofErr w:type="spellEnd"/>
          </w:p>
        </w:tc>
        <w:tc>
          <w:tcPr>
            <w:tcW w:w="1723" w:type="dxa"/>
            <w:hideMark/>
          </w:tcPr>
          <w:p w14:paraId="278F5BEE"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777252008</w:t>
            </w:r>
          </w:p>
        </w:tc>
        <w:tc>
          <w:tcPr>
            <w:tcW w:w="2185" w:type="dxa"/>
            <w:hideMark/>
          </w:tcPr>
          <w:p w14:paraId="41C68CDB" w14:textId="77777777" w:rsidR="00DE2819" w:rsidRPr="00456FE1" w:rsidRDefault="00DE2819">
            <w:pPr>
              <w:jc w:val="both"/>
              <w:rPr>
                <w:rFonts w:ascii="Times New Roman" w:hAnsi="Times New Roman" w:cs="Times New Roman"/>
                <w:sz w:val="18"/>
                <w:szCs w:val="18"/>
                <w:lang w:val="en-US"/>
              </w:rPr>
            </w:pPr>
            <w:r w:rsidRPr="00456FE1">
              <w:rPr>
                <w:rFonts w:ascii="Times New Roman" w:hAnsi="Times New Roman" w:cs="Times New Roman"/>
                <w:sz w:val="18"/>
                <w:szCs w:val="18"/>
                <w:lang w:val="en-US"/>
              </w:rPr>
              <w:t xml:space="preserve">Product containing only polyvalent </w:t>
            </w:r>
            <w:proofErr w:type="spellStart"/>
            <w:r w:rsidRPr="00456FE1">
              <w:rPr>
                <w:rFonts w:ascii="Times New Roman" w:hAnsi="Times New Roman" w:cs="Times New Roman"/>
                <w:sz w:val="18"/>
                <w:szCs w:val="18"/>
                <w:lang w:val="en-US"/>
              </w:rPr>
              <w:t>crotalidae</w:t>
            </w:r>
            <w:proofErr w:type="spellEnd"/>
            <w:r w:rsidRPr="00456FE1">
              <w:rPr>
                <w:rFonts w:ascii="Times New Roman" w:hAnsi="Times New Roman" w:cs="Times New Roman"/>
                <w:sz w:val="18"/>
                <w:szCs w:val="18"/>
                <w:lang w:val="en-US"/>
              </w:rPr>
              <w:t xml:space="preserve"> antivenom (medicinal </w:t>
            </w:r>
            <w:proofErr w:type="gramStart"/>
            <w:r w:rsidRPr="00456FE1">
              <w:rPr>
                <w:rFonts w:ascii="Times New Roman" w:hAnsi="Times New Roman" w:cs="Times New Roman"/>
                <w:sz w:val="18"/>
                <w:szCs w:val="18"/>
                <w:lang w:val="en-US"/>
              </w:rPr>
              <w:t>product)</w:t>
            </w:r>
            <w:proofErr w:type="spellStart"/>
            <w:r w:rsidRPr="00456FE1">
              <w:rPr>
                <w:rFonts w:ascii="Times New Roman" w:hAnsi="Times New Roman" w:cs="Times New Roman"/>
                <w:sz w:val="18"/>
                <w:szCs w:val="18"/>
                <w:lang w:val="en-US"/>
              </w:rPr>
              <w:t>oduct</w:t>
            </w:r>
            <w:proofErr w:type="spellEnd"/>
            <w:proofErr w:type="gramEnd"/>
            <w:r w:rsidRPr="00456FE1">
              <w:rPr>
                <w:rFonts w:ascii="Times New Roman" w:hAnsi="Times New Roman" w:cs="Times New Roman"/>
                <w:sz w:val="18"/>
                <w:szCs w:val="18"/>
                <w:lang w:val="en-US"/>
              </w:rPr>
              <w:t xml:space="preserve"> containing only polyvalent </w:t>
            </w:r>
            <w:proofErr w:type="spellStart"/>
            <w:r w:rsidRPr="00456FE1">
              <w:rPr>
                <w:rFonts w:ascii="Times New Roman" w:hAnsi="Times New Roman" w:cs="Times New Roman"/>
                <w:sz w:val="18"/>
                <w:szCs w:val="18"/>
                <w:lang w:val="en-US"/>
              </w:rPr>
              <w:t>crotalidae</w:t>
            </w:r>
            <w:proofErr w:type="spellEnd"/>
            <w:r w:rsidRPr="00456FE1">
              <w:rPr>
                <w:rFonts w:ascii="Times New Roman" w:hAnsi="Times New Roman" w:cs="Times New Roman"/>
                <w:sz w:val="18"/>
                <w:szCs w:val="18"/>
                <w:lang w:val="en-US"/>
              </w:rPr>
              <w:t xml:space="preserve"> antivenom (medicinal product)</w:t>
            </w:r>
          </w:p>
        </w:tc>
      </w:tr>
      <w:tr w:rsidR="00456FE1" w:rsidRPr="00456FE1" w14:paraId="54D815E8" w14:textId="77777777" w:rsidTr="008C035B">
        <w:trPr>
          <w:trHeight w:val="2080"/>
        </w:trPr>
        <w:tc>
          <w:tcPr>
            <w:tcW w:w="1251" w:type="dxa"/>
            <w:hideMark/>
          </w:tcPr>
          <w:p w14:paraId="71497ABB"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19</w:t>
            </w:r>
          </w:p>
        </w:tc>
        <w:tc>
          <w:tcPr>
            <w:tcW w:w="1550" w:type="dxa"/>
            <w:hideMark/>
          </w:tcPr>
          <w:p w14:paraId="2AF652BE"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 xml:space="preserve">Imunoglobulina humana </w:t>
            </w:r>
            <w:proofErr w:type="spellStart"/>
            <w:r w:rsidRPr="00456FE1">
              <w:rPr>
                <w:rFonts w:ascii="Times New Roman" w:hAnsi="Times New Roman" w:cs="Times New Roman"/>
                <w:sz w:val="18"/>
                <w:szCs w:val="18"/>
              </w:rPr>
              <w:t>antivaricela</w:t>
            </w:r>
            <w:proofErr w:type="spellEnd"/>
          </w:p>
        </w:tc>
        <w:tc>
          <w:tcPr>
            <w:tcW w:w="1650" w:type="dxa"/>
            <w:hideMark/>
          </w:tcPr>
          <w:p w14:paraId="46D111C6" w14:textId="77777777" w:rsidR="00DE2819" w:rsidRPr="00456FE1" w:rsidRDefault="00DE2819">
            <w:pPr>
              <w:jc w:val="both"/>
              <w:rPr>
                <w:rFonts w:ascii="Times New Roman" w:hAnsi="Times New Roman" w:cs="Times New Roman"/>
                <w:sz w:val="18"/>
                <w:szCs w:val="18"/>
              </w:rPr>
            </w:pPr>
            <w:proofErr w:type="spellStart"/>
            <w:r w:rsidRPr="00456FE1">
              <w:rPr>
                <w:rFonts w:ascii="Times New Roman" w:hAnsi="Times New Roman" w:cs="Times New Roman"/>
                <w:sz w:val="18"/>
                <w:szCs w:val="18"/>
              </w:rPr>
              <w:t>Anti-varicella</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human</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immunoglobulin</w:t>
            </w:r>
            <w:proofErr w:type="spellEnd"/>
          </w:p>
        </w:tc>
        <w:tc>
          <w:tcPr>
            <w:tcW w:w="1723" w:type="dxa"/>
            <w:hideMark/>
          </w:tcPr>
          <w:p w14:paraId="5DA3AF19"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710704003</w:t>
            </w:r>
          </w:p>
        </w:tc>
        <w:tc>
          <w:tcPr>
            <w:tcW w:w="2185" w:type="dxa"/>
            <w:hideMark/>
          </w:tcPr>
          <w:p w14:paraId="6B812793" w14:textId="77777777" w:rsidR="00DE2819" w:rsidRPr="00456FE1" w:rsidRDefault="00DE2819">
            <w:pPr>
              <w:jc w:val="both"/>
              <w:rPr>
                <w:rFonts w:ascii="Times New Roman" w:hAnsi="Times New Roman" w:cs="Times New Roman"/>
                <w:sz w:val="18"/>
                <w:szCs w:val="18"/>
                <w:lang w:val="en-US"/>
              </w:rPr>
            </w:pPr>
            <w:r w:rsidRPr="00456FE1">
              <w:rPr>
                <w:rFonts w:ascii="Times New Roman" w:hAnsi="Times New Roman" w:cs="Times New Roman"/>
                <w:sz w:val="18"/>
                <w:szCs w:val="18"/>
                <w:lang w:val="en-US"/>
              </w:rPr>
              <w:t xml:space="preserve">Vaccine Immunoglobulin M antibody to Varicella zoster virus (substance)product containing only Human </w:t>
            </w:r>
            <w:proofErr w:type="spellStart"/>
            <w:r w:rsidRPr="00456FE1">
              <w:rPr>
                <w:rFonts w:ascii="Times New Roman" w:hAnsi="Times New Roman" w:cs="Times New Roman"/>
                <w:sz w:val="18"/>
                <w:szCs w:val="18"/>
                <w:lang w:val="en-US"/>
              </w:rPr>
              <w:t>alphaherpesvirus</w:t>
            </w:r>
            <w:proofErr w:type="spellEnd"/>
            <w:r w:rsidRPr="00456FE1">
              <w:rPr>
                <w:rFonts w:ascii="Times New Roman" w:hAnsi="Times New Roman" w:cs="Times New Roman"/>
                <w:sz w:val="18"/>
                <w:szCs w:val="18"/>
                <w:lang w:val="en-US"/>
              </w:rPr>
              <w:t xml:space="preserve"> 3 recombinant surface glycoprotein E antigen (medicinal </w:t>
            </w:r>
            <w:proofErr w:type="gramStart"/>
            <w:r w:rsidRPr="00456FE1">
              <w:rPr>
                <w:rFonts w:ascii="Times New Roman" w:hAnsi="Times New Roman" w:cs="Times New Roman"/>
                <w:sz w:val="18"/>
                <w:szCs w:val="18"/>
                <w:lang w:val="en-US"/>
              </w:rPr>
              <w:t>product)|</w:t>
            </w:r>
            <w:proofErr w:type="gramEnd"/>
          </w:p>
        </w:tc>
      </w:tr>
      <w:tr w:rsidR="00456FE1" w:rsidRPr="00456FE1" w14:paraId="30A1975E" w14:textId="77777777" w:rsidTr="008C035B">
        <w:trPr>
          <w:trHeight w:val="1300"/>
        </w:trPr>
        <w:tc>
          <w:tcPr>
            <w:tcW w:w="1251" w:type="dxa"/>
            <w:hideMark/>
          </w:tcPr>
          <w:p w14:paraId="00CD4784"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20</w:t>
            </w:r>
          </w:p>
        </w:tc>
        <w:tc>
          <w:tcPr>
            <w:tcW w:w="1550" w:type="dxa"/>
            <w:hideMark/>
          </w:tcPr>
          <w:p w14:paraId="5E3D4B73"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 xml:space="preserve">Imunoglobulina humana </w:t>
            </w:r>
            <w:proofErr w:type="spellStart"/>
            <w:r w:rsidRPr="00456FE1">
              <w:rPr>
                <w:rFonts w:ascii="Times New Roman" w:hAnsi="Times New Roman" w:cs="Times New Roman"/>
                <w:sz w:val="18"/>
                <w:szCs w:val="18"/>
              </w:rPr>
              <w:t>anti-hepatite</w:t>
            </w:r>
            <w:proofErr w:type="spellEnd"/>
            <w:r w:rsidRPr="00456FE1">
              <w:rPr>
                <w:rFonts w:ascii="Times New Roman" w:hAnsi="Times New Roman" w:cs="Times New Roman"/>
                <w:sz w:val="18"/>
                <w:szCs w:val="18"/>
              </w:rPr>
              <w:t xml:space="preserve"> B</w:t>
            </w:r>
          </w:p>
        </w:tc>
        <w:tc>
          <w:tcPr>
            <w:tcW w:w="1650" w:type="dxa"/>
            <w:hideMark/>
          </w:tcPr>
          <w:p w14:paraId="708452F7" w14:textId="77777777" w:rsidR="00DE2819" w:rsidRPr="00456FE1" w:rsidRDefault="00DE2819">
            <w:pPr>
              <w:jc w:val="both"/>
              <w:rPr>
                <w:rFonts w:ascii="Times New Roman" w:hAnsi="Times New Roman" w:cs="Times New Roman"/>
                <w:sz w:val="18"/>
                <w:szCs w:val="18"/>
                <w:lang w:val="en-US"/>
              </w:rPr>
            </w:pPr>
            <w:r w:rsidRPr="00456FE1">
              <w:rPr>
                <w:rFonts w:ascii="Times New Roman" w:hAnsi="Times New Roman" w:cs="Times New Roman"/>
                <w:sz w:val="18"/>
                <w:szCs w:val="18"/>
                <w:lang w:val="en-US"/>
              </w:rPr>
              <w:t>Anti-hepatitis B human immunoglobulin</w:t>
            </w:r>
          </w:p>
        </w:tc>
        <w:tc>
          <w:tcPr>
            <w:tcW w:w="1723" w:type="dxa"/>
            <w:hideMark/>
          </w:tcPr>
          <w:p w14:paraId="1F6FD162"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122450004</w:t>
            </w:r>
          </w:p>
        </w:tc>
        <w:tc>
          <w:tcPr>
            <w:tcW w:w="2185" w:type="dxa"/>
            <w:hideMark/>
          </w:tcPr>
          <w:p w14:paraId="1FC055A0" w14:textId="77777777" w:rsidR="00DE2819" w:rsidRPr="00456FE1" w:rsidRDefault="00DE2819">
            <w:pPr>
              <w:jc w:val="both"/>
              <w:rPr>
                <w:rFonts w:ascii="Times New Roman" w:hAnsi="Times New Roman" w:cs="Times New Roman"/>
                <w:sz w:val="18"/>
                <w:szCs w:val="18"/>
                <w:lang w:val="en-US"/>
              </w:rPr>
            </w:pPr>
            <w:r w:rsidRPr="00456FE1">
              <w:rPr>
                <w:rFonts w:ascii="Times New Roman" w:hAnsi="Times New Roman" w:cs="Times New Roman"/>
                <w:sz w:val="18"/>
                <w:szCs w:val="18"/>
                <w:lang w:val="en-US"/>
              </w:rPr>
              <w:t>Antibody to hepatitis B virus (substance)</w:t>
            </w:r>
          </w:p>
        </w:tc>
      </w:tr>
      <w:tr w:rsidR="00456FE1" w:rsidRPr="00456FE1" w14:paraId="3DF4E76E" w14:textId="77777777" w:rsidTr="008C035B">
        <w:trPr>
          <w:trHeight w:val="1820"/>
        </w:trPr>
        <w:tc>
          <w:tcPr>
            <w:tcW w:w="1251" w:type="dxa"/>
            <w:hideMark/>
          </w:tcPr>
          <w:p w14:paraId="4238CC7C"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26</w:t>
            </w:r>
          </w:p>
        </w:tc>
        <w:tc>
          <w:tcPr>
            <w:tcW w:w="1550" w:type="dxa"/>
            <w:hideMark/>
          </w:tcPr>
          <w:p w14:paraId="18099B00"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Vacina pneumo 10</w:t>
            </w:r>
          </w:p>
        </w:tc>
        <w:tc>
          <w:tcPr>
            <w:tcW w:w="1650" w:type="dxa"/>
            <w:hideMark/>
          </w:tcPr>
          <w:p w14:paraId="438BFC55" w14:textId="77777777" w:rsidR="00DE2819" w:rsidRPr="00456FE1" w:rsidRDefault="00DE2819">
            <w:pPr>
              <w:jc w:val="both"/>
              <w:rPr>
                <w:rFonts w:ascii="Times New Roman" w:hAnsi="Times New Roman" w:cs="Times New Roman"/>
                <w:sz w:val="18"/>
                <w:szCs w:val="18"/>
              </w:rPr>
            </w:pPr>
            <w:proofErr w:type="spellStart"/>
            <w:r w:rsidRPr="00456FE1">
              <w:rPr>
                <w:rFonts w:ascii="Times New Roman" w:hAnsi="Times New Roman" w:cs="Times New Roman"/>
                <w:sz w:val="18"/>
                <w:szCs w:val="18"/>
              </w:rPr>
              <w:t>Pneumococcal</w:t>
            </w:r>
            <w:proofErr w:type="spellEnd"/>
            <w:r w:rsidRPr="00456FE1">
              <w:rPr>
                <w:rFonts w:ascii="Times New Roman" w:hAnsi="Times New Roman" w:cs="Times New Roman"/>
                <w:sz w:val="18"/>
                <w:szCs w:val="18"/>
              </w:rPr>
              <w:t xml:space="preserve"> 10-valent </w:t>
            </w:r>
            <w:proofErr w:type="spellStart"/>
            <w:r w:rsidRPr="00456FE1">
              <w:rPr>
                <w:rFonts w:ascii="Times New Roman" w:hAnsi="Times New Roman" w:cs="Times New Roman"/>
                <w:sz w:val="18"/>
                <w:szCs w:val="18"/>
              </w:rPr>
              <w:t>conjugate</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vaccine</w:t>
            </w:r>
            <w:proofErr w:type="spellEnd"/>
          </w:p>
        </w:tc>
        <w:tc>
          <w:tcPr>
            <w:tcW w:w="1723" w:type="dxa"/>
            <w:hideMark/>
          </w:tcPr>
          <w:p w14:paraId="6C5C1E98"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1052330009</w:t>
            </w:r>
          </w:p>
        </w:tc>
        <w:tc>
          <w:tcPr>
            <w:tcW w:w="2185" w:type="dxa"/>
            <w:hideMark/>
          </w:tcPr>
          <w:p w14:paraId="250EA5A1" w14:textId="77777777" w:rsidR="00DE2819" w:rsidRPr="00456FE1" w:rsidRDefault="00DE2819">
            <w:pPr>
              <w:jc w:val="both"/>
              <w:rPr>
                <w:rFonts w:ascii="Times New Roman" w:hAnsi="Times New Roman" w:cs="Times New Roman"/>
                <w:sz w:val="18"/>
                <w:szCs w:val="18"/>
                <w:lang w:val="en-US"/>
              </w:rPr>
            </w:pPr>
            <w:r w:rsidRPr="00456FE1">
              <w:rPr>
                <w:rFonts w:ascii="Times New Roman" w:hAnsi="Times New Roman" w:cs="Times New Roman"/>
                <w:sz w:val="18"/>
                <w:szCs w:val="18"/>
                <w:lang w:val="en-US"/>
              </w:rPr>
              <w:t>Vaccine product containing only Streptococcus pneumoniae Danish serotype 1, 4, 5, 6B, 7F, 9V, 14, 18C, 19F, and 23F capsular polysaccharide antigens conjugated (medicinal product)</w:t>
            </w:r>
          </w:p>
        </w:tc>
      </w:tr>
      <w:tr w:rsidR="00456FE1" w:rsidRPr="00456FE1" w14:paraId="6DAB8B9E" w14:textId="77777777" w:rsidTr="008C035B">
        <w:trPr>
          <w:trHeight w:val="1040"/>
        </w:trPr>
        <w:tc>
          <w:tcPr>
            <w:tcW w:w="1251" w:type="dxa"/>
            <w:hideMark/>
          </w:tcPr>
          <w:p w14:paraId="775F4DE9"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27</w:t>
            </w:r>
          </w:p>
        </w:tc>
        <w:tc>
          <w:tcPr>
            <w:tcW w:w="1550" w:type="dxa"/>
            <w:hideMark/>
          </w:tcPr>
          <w:p w14:paraId="1E3CD384"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 xml:space="preserve">Soro </w:t>
            </w:r>
            <w:proofErr w:type="spellStart"/>
            <w:r w:rsidRPr="00456FE1">
              <w:rPr>
                <w:rFonts w:ascii="Times New Roman" w:hAnsi="Times New Roman" w:cs="Times New Roman"/>
                <w:sz w:val="18"/>
                <w:szCs w:val="18"/>
              </w:rPr>
              <w:t>latrodectus</w:t>
            </w:r>
            <w:proofErr w:type="spellEnd"/>
          </w:p>
        </w:tc>
        <w:tc>
          <w:tcPr>
            <w:tcW w:w="1650" w:type="dxa"/>
            <w:hideMark/>
          </w:tcPr>
          <w:p w14:paraId="1E8B29C6" w14:textId="77777777" w:rsidR="00DE2819" w:rsidRPr="00456FE1" w:rsidRDefault="00DE2819">
            <w:pPr>
              <w:jc w:val="both"/>
              <w:rPr>
                <w:rFonts w:ascii="Times New Roman" w:hAnsi="Times New Roman" w:cs="Times New Roman"/>
                <w:sz w:val="18"/>
                <w:szCs w:val="18"/>
              </w:rPr>
            </w:pPr>
            <w:proofErr w:type="spellStart"/>
            <w:r w:rsidRPr="00456FE1">
              <w:rPr>
                <w:rFonts w:ascii="Times New Roman" w:hAnsi="Times New Roman" w:cs="Times New Roman"/>
                <w:sz w:val="18"/>
                <w:szCs w:val="18"/>
              </w:rPr>
              <w:t>Latrodectus</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antivenom</w:t>
            </w:r>
            <w:proofErr w:type="spellEnd"/>
          </w:p>
        </w:tc>
        <w:tc>
          <w:tcPr>
            <w:tcW w:w="1723" w:type="dxa"/>
            <w:hideMark/>
          </w:tcPr>
          <w:p w14:paraId="5BCE5AF5"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5720001</w:t>
            </w:r>
          </w:p>
        </w:tc>
        <w:tc>
          <w:tcPr>
            <w:tcW w:w="2185" w:type="dxa"/>
            <w:hideMark/>
          </w:tcPr>
          <w:p w14:paraId="16845487" w14:textId="77777777" w:rsidR="00DE2819" w:rsidRPr="00456FE1" w:rsidRDefault="00DE2819">
            <w:pPr>
              <w:jc w:val="both"/>
              <w:rPr>
                <w:rFonts w:ascii="Times New Roman" w:hAnsi="Times New Roman" w:cs="Times New Roman"/>
                <w:sz w:val="18"/>
                <w:szCs w:val="18"/>
                <w:lang w:val="en-US"/>
              </w:rPr>
            </w:pPr>
            <w:r w:rsidRPr="00456FE1">
              <w:rPr>
                <w:rFonts w:ascii="Times New Roman" w:hAnsi="Times New Roman" w:cs="Times New Roman"/>
                <w:sz w:val="18"/>
                <w:szCs w:val="18"/>
                <w:lang w:val="en-US"/>
              </w:rPr>
              <w:t>Product containing Latrodectus mactans antivenom (medicinal product)</w:t>
            </w:r>
          </w:p>
        </w:tc>
      </w:tr>
      <w:tr w:rsidR="00456FE1" w:rsidRPr="00456FE1" w14:paraId="407E9259" w14:textId="77777777" w:rsidTr="008C035B">
        <w:trPr>
          <w:trHeight w:val="1040"/>
        </w:trPr>
        <w:tc>
          <w:tcPr>
            <w:tcW w:w="1251" w:type="dxa"/>
            <w:hideMark/>
          </w:tcPr>
          <w:p w14:paraId="69181EA9"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36</w:t>
            </w:r>
          </w:p>
        </w:tc>
        <w:tc>
          <w:tcPr>
            <w:tcW w:w="1550" w:type="dxa"/>
            <w:hideMark/>
          </w:tcPr>
          <w:p w14:paraId="5D5D39BF"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Vacina sarampo, rubéola</w:t>
            </w:r>
          </w:p>
        </w:tc>
        <w:tc>
          <w:tcPr>
            <w:tcW w:w="1650" w:type="dxa"/>
            <w:hideMark/>
          </w:tcPr>
          <w:p w14:paraId="5C7D33FE"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 </w:t>
            </w:r>
            <w:proofErr w:type="spellStart"/>
            <w:r w:rsidRPr="00456FE1">
              <w:rPr>
                <w:rFonts w:ascii="Times New Roman" w:hAnsi="Times New Roman" w:cs="Times New Roman"/>
                <w:sz w:val="18"/>
                <w:szCs w:val="18"/>
              </w:rPr>
              <w:t>Measles</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and</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rubella</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vaccine</w:t>
            </w:r>
            <w:proofErr w:type="spellEnd"/>
          </w:p>
        </w:tc>
        <w:tc>
          <w:tcPr>
            <w:tcW w:w="1723" w:type="dxa"/>
            <w:hideMark/>
          </w:tcPr>
          <w:p w14:paraId="4A408EC9"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871817003</w:t>
            </w:r>
          </w:p>
        </w:tc>
        <w:tc>
          <w:tcPr>
            <w:tcW w:w="2185" w:type="dxa"/>
            <w:hideMark/>
          </w:tcPr>
          <w:p w14:paraId="29B283FF" w14:textId="77777777" w:rsidR="00DE2819" w:rsidRPr="00456FE1" w:rsidRDefault="00DE2819">
            <w:pPr>
              <w:jc w:val="both"/>
              <w:rPr>
                <w:rFonts w:ascii="Times New Roman" w:hAnsi="Times New Roman" w:cs="Times New Roman"/>
                <w:sz w:val="18"/>
                <w:szCs w:val="18"/>
                <w:lang w:val="en-US"/>
              </w:rPr>
            </w:pPr>
            <w:r w:rsidRPr="00456FE1">
              <w:rPr>
                <w:rFonts w:ascii="Times New Roman" w:hAnsi="Times New Roman" w:cs="Times New Roman"/>
                <w:sz w:val="18"/>
                <w:szCs w:val="18"/>
                <w:lang w:val="en-US"/>
              </w:rPr>
              <w:t>Vaccine product containing only Measles morbillivirus and Rubella virus antigens (medicinal product)</w:t>
            </w:r>
          </w:p>
        </w:tc>
      </w:tr>
      <w:tr w:rsidR="00456FE1" w:rsidRPr="00456FE1" w14:paraId="05CAD79B" w14:textId="77777777" w:rsidTr="008C035B">
        <w:trPr>
          <w:trHeight w:val="1040"/>
        </w:trPr>
        <w:tc>
          <w:tcPr>
            <w:tcW w:w="1251" w:type="dxa"/>
            <w:hideMark/>
          </w:tcPr>
          <w:p w14:paraId="52C12976"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38</w:t>
            </w:r>
          </w:p>
        </w:tc>
        <w:tc>
          <w:tcPr>
            <w:tcW w:w="1550" w:type="dxa"/>
            <w:hideMark/>
          </w:tcPr>
          <w:p w14:paraId="5760787F"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 xml:space="preserve">Soro </w:t>
            </w:r>
            <w:proofErr w:type="spellStart"/>
            <w:r w:rsidRPr="00456FE1">
              <w:rPr>
                <w:rFonts w:ascii="Times New Roman" w:hAnsi="Times New Roman" w:cs="Times New Roman"/>
                <w:sz w:val="18"/>
                <w:szCs w:val="18"/>
              </w:rPr>
              <w:t>antibotulínico</w:t>
            </w:r>
            <w:proofErr w:type="spellEnd"/>
            <w:r w:rsidRPr="00456FE1">
              <w:rPr>
                <w:rFonts w:ascii="Times New Roman" w:hAnsi="Times New Roman" w:cs="Times New Roman"/>
                <w:sz w:val="18"/>
                <w:szCs w:val="18"/>
              </w:rPr>
              <w:t xml:space="preserve"> (trivalente)</w:t>
            </w:r>
          </w:p>
        </w:tc>
        <w:tc>
          <w:tcPr>
            <w:tcW w:w="1650" w:type="dxa"/>
            <w:hideMark/>
          </w:tcPr>
          <w:p w14:paraId="2AFB77CE" w14:textId="77777777" w:rsidR="00DE2819" w:rsidRPr="00456FE1" w:rsidRDefault="00DE2819">
            <w:pPr>
              <w:jc w:val="both"/>
              <w:rPr>
                <w:rFonts w:ascii="Times New Roman" w:hAnsi="Times New Roman" w:cs="Times New Roman"/>
                <w:sz w:val="18"/>
                <w:szCs w:val="18"/>
              </w:rPr>
            </w:pPr>
            <w:proofErr w:type="spellStart"/>
            <w:r w:rsidRPr="00456FE1">
              <w:rPr>
                <w:rFonts w:ascii="Times New Roman" w:hAnsi="Times New Roman" w:cs="Times New Roman"/>
                <w:sz w:val="18"/>
                <w:szCs w:val="18"/>
              </w:rPr>
              <w:t>Antibotulinum</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serum</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trivalent</w:t>
            </w:r>
            <w:proofErr w:type="spellEnd"/>
            <w:r w:rsidRPr="00456FE1">
              <w:rPr>
                <w:rFonts w:ascii="Times New Roman" w:hAnsi="Times New Roman" w:cs="Times New Roman"/>
                <w:sz w:val="18"/>
                <w:szCs w:val="18"/>
              </w:rPr>
              <w:t>)</w:t>
            </w:r>
          </w:p>
        </w:tc>
        <w:tc>
          <w:tcPr>
            <w:tcW w:w="1723" w:type="dxa"/>
            <w:hideMark/>
          </w:tcPr>
          <w:p w14:paraId="0C2FE13F"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774893001</w:t>
            </w:r>
          </w:p>
        </w:tc>
        <w:tc>
          <w:tcPr>
            <w:tcW w:w="2185" w:type="dxa"/>
            <w:hideMark/>
          </w:tcPr>
          <w:p w14:paraId="23E0E556" w14:textId="77777777" w:rsidR="00DE2819" w:rsidRPr="00456FE1" w:rsidRDefault="00DE2819">
            <w:pPr>
              <w:jc w:val="both"/>
              <w:rPr>
                <w:rFonts w:ascii="Times New Roman" w:hAnsi="Times New Roman" w:cs="Times New Roman"/>
                <w:sz w:val="18"/>
                <w:szCs w:val="18"/>
                <w:lang w:val="en-US"/>
              </w:rPr>
            </w:pPr>
            <w:r w:rsidRPr="00456FE1">
              <w:rPr>
                <w:rFonts w:ascii="Times New Roman" w:hAnsi="Times New Roman" w:cs="Times New Roman"/>
                <w:sz w:val="18"/>
                <w:szCs w:val="18"/>
                <w:lang w:val="en-US"/>
              </w:rPr>
              <w:t>Product containing only botulinum antitoxin (medicinal product)</w:t>
            </w:r>
          </w:p>
        </w:tc>
      </w:tr>
      <w:tr w:rsidR="00456FE1" w:rsidRPr="00456FE1" w14:paraId="4EAD29F6" w14:textId="77777777" w:rsidTr="008C035B">
        <w:trPr>
          <w:trHeight w:val="1300"/>
        </w:trPr>
        <w:tc>
          <w:tcPr>
            <w:tcW w:w="1251" w:type="dxa"/>
            <w:hideMark/>
          </w:tcPr>
          <w:p w14:paraId="51BE1419"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69</w:t>
            </w:r>
          </w:p>
        </w:tc>
        <w:tc>
          <w:tcPr>
            <w:tcW w:w="1550" w:type="dxa"/>
            <w:hideMark/>
          </w:tcPr>
          <w:p w14:paraId="0415E52B"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 xml:space="preserve">Soro </w:t>
            </w:r>
            <w:proofErr w:type="spellStart"/>
            <w:r w:rsidRPr="00456FE1">
              <w:rPr>
                <w:rFonts w:ascii="Times New Roman" w:hAnsi="Times New Roman" w:cs="Times New Roman"/>
                <w:sz w:val="18"/>
                <w:szCs w:val="18"/>
              </w:rPr>
              <w:t>antibotulínico</w:t>
            </w:r>
            <w:proofErr w:type="spellEnd"/>
            <w:r w:rsidRPr="00456FE1">
              <w:rPr>
                <w:rFonts w:ascii="Times New Roman" w:hAnsi="Times New Roman" w:cs="Times New Roman"/>
                <w:sz w:val="18"/>
                <w:szCs w:val="18"/>
              </w:rPr>
              <w:t xml:space="preserve"> AB (bivalente)</w:t>
            </w:r>
          </w:p>
        </w:tc>
        <w:tc>
          <w:tcPr>
            <w:tcW w:w="1650" w:type="dxa"/>
            <w:hideMark/>
          </w:tcPr>
          <w:p w14:paraId="57054D2E"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 xml:space="preserve">AB </w:t>
            </w:r>
            <w:proofErr w:type="spellStart"/>
            <w:r w:rsidRPr="00456FE1">
              <w:rPr>
                <w:rFonts w:ascii="Times New Roman" w:hAnsi="Times New Roman" w:cs="Times New Roman"/>
                <w:sz w:val="18"/>
                <w:szCs w:val="18"/>
              </w:rPr>
              <w:t>antibotulinum</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serum</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bivalent</w:t>
            </w:r>
            <w:proofErr w:type="spellEnd"/>
            <w:r w:rsidRPr="00456FE1">
              <w:rPr>
                <w:rFonts w:ascii="Times New Roman" w:hAnsi="Times New Roman" w:cs="Times New Roman"/>
                <w:sz w:val="18"/>
                <w:szCs w:val="18"/>
              </w:rPr>
              <w:t>)</w:t>
            </w:r>
          </w:p>
        </w:tc>
        <w:tc>
          <w:tcPr>
            <w:tcW w:w="1723" w:type="dxa"/>
            <w:hideMark/>
          </w:tcPr>
          <w:p w14:paraId="016EBE26"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774893001</w:t>
            </w:r>
          </w:p>
        </w:tc>
        <w:tc>
          <w:tcPr>
            <w:tcW w:w="2185" w:type="dxa"/>
            <w:hideMark/>
          </w:tcPr>
          <w:p w14:paraId="10816284" w14:textId="77777777" w:rsidR="00DE2819" w:rsidRPr="00456FE1" w:rsidRDefault="00DE2819">
            <w:pPr>
              <w:jc w:val="both"/>
              <w:rPr>
                <w:rFonts w:ascii="Times New Roman" w:hAnsi="Times New Roman" w:cs="Times New Roman"/>
                <w:sz w:val="18"/>
                <w:szCs w:val="18"/>
                <w:lang w:val="en-US"/>
              </w:rPr>
            </w:pPr>
            <w:r w:rsidRPr="00456FE1">
              <w:rPr>
                <w:rFonts w:ascii="Times New Roman" w:hAnsi="Times New Roman" w:cs="Times New Roman"/>
                <w:sz w:val="18"/>
                <w:szCs w:val="18"/>
                <w:lang w:val="en-US"/>
              </w:rPr>
              <w:t>Product containing only botulinum antitoxin (medicinal product)</w:t>
            </w:r>
          </w:p>
        </w:tc>
      </w:tr>
      <w:tr w:rsidR="00456FE1" w:rsidRPr="00456FE1" w14:paraId="687FDCC3" w14:textId="77777777" w:rsidTr="008C035B">
        <w:trPr>
          <w:trHeight w:val="1300"/>
        </w:trPr>
        <w:tc>
          <w:tcPr>
            <w:tcW w:w="1251" w:type="dxa"/>
            <w:hideMark/>
          </w:tcPr>
          <w:p w14:paraId="642F96B2"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lastRenderedPageBreak/>
              <w:t>101</w:t>
            </w:r>
          </w:p>
        </w:tc>
        <w:tc>
          <w:tcPr>
            <w:tcW w:w="1550" w:type="dxa"/>
            <w:hideMark/>
          </w:tcPr>
          <w:p w14:paraId="10B52866"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Vacina Herpes-Zoster, recombinante</w:t>
            </w:r>
          </w:p>
        </w:tc>
        <w:tc>
          <w:tcPr>
            <w:tcW w:w="1650" w:type="dxa"/>
            <w:hideMark/>
          </w:tcPr>
          <w:p w14:paraId="10DB7C97"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 xml:space="preserve">Herpes-Zoster </w:t>
            </w:r>
            <w:proofErr w:type="spellStart"/>
            <w:r w:rsidRPr="00456FE1">
              <w:rPr>
                <w:rFonts w:ascii="Times New Roman" w:hAnsi="Times New Roman" w:cs="Times New Roman"/>
                <w:sz w:val="18"/>
                <w:szCs w:val="18"/>
              </w:rPr>
              <w:t>vaccine</w:t>
            </w:r>
            <w:proofErr w:type="spellEnd"/>
            <w:r w:rsidRPr="00456FE1">
              <w:rPr>
                <w:rFonts w:ascii="Times New Roman" w:hAnsi="Times New Roman" w:cs="Times New Roman"/>
                <w:sz w:val="18"/>
                <w:szCs w:val="18"/>
              </w:rPr>
              <w:t xml:space="preserve">, </w:t>
            </w:r>
            <w:proofErr w:type="spellStart"/>
            <w:r w:rsidRPr="00456FE1">
              <w:rPr>
                <w:rFonts w:ascii="Times New Roman" w:hAnsi="Times New Roman" w:cs="Times New Roman"/>
                <w:sz w:val="18"/>
                <w:szCs w:val="18"/>
              </w:rPr>
              <w:t>recombinant</w:t>
            </w:r>
            <w:proofErr w:type="spellEnd"/>
          </w:p>
        </w:tc>
        <w:tc>
          <w:tcPr>
            <w:tcW w:w="1723" w:type="dxa"/>
            <w:hideMark/>
          </w:tcPr>
          <w:p w14:paraId="4F4774C9" w14:textId="77777777" w:rsidR="00DE2819" w:rsidRPr="00456FE1" w:rsidRDefault="00DE2819">
            <w:pPr>
              <w:jc w:val="both"/>
              <w:rPr>
                <w:rFonts w:ascii="Times New Roman" w:hAnsi="Times New Roman" w:cs="Times New Roman"/>
                <w:sz w:val="18"/>
                <w:szCs w:val="18"/>
              </w:rPr>
            </w:pPr>
            <w:r w:rsidRPr="00456FE1">
              <w:rPr>
                <w:rFonts w:ascii="Times New Roman" w:hAnsi="Times New Roman" w:cs="Times New Roman"/>
                <w:sz w:val="18"/>
                <w:szCs w:val="18"/>
              </w:rPr>
              <w:t> 1156183006</w:t>
            </w:r>
          </w:p>
        </w:tc>
        <w:tc>
          <w:tcPr>
            <w:tcW w:w="2185" w:type="dxa"/>
            <w:hideMark/>
          </w:tcPr>
          <w:p w14:paraId="03582B40" w14:textId="49FDEED2" w:rsidR="00DE2819" w:rsidRPr="00456FE1" w:rsidRDefault="00DE2819">
            <w:pPr>
              <w:jc w:val="both"/>
              <w:rPr>
                <w:rFonts w:ascii="Times New Roman" w:hAnsi="Times New Roman" w:cs="Times New Roman"/>
                <w:sz w:val="18"/>
                <w:szCs w:val="18"/>
                <w:lang w:val="en-US"/>
              </w:rPr>
            </w:pPr>
            <w:r w:rsidRPr="00456FE1">
              <w:rPr>
                <w:rFonts w:ascii="Times New Roman" w:hAnsi="Times New Roman" w:cs="Times New Roman"/>
                <w:sz w:val="18"/>
                <w:szCs w:val="18"/>
                <w:lang w:val="en-US"/>
              </w:rPr>
              <w:t xml:space="preserve">Vaccine product containing only Human </w:t>
            </w:r>
            <w:proofErr w:type="spellStart"/>
            <w:r w:rsidRPr="00456FE1">
              <w:rPr>
                <w:rFonts w:ascii="Times New Roman" w:hAnsi="Times New Roman" w:cs="Times New Roman"/>
                <w:sz w:val="18"/>
                <w:szCs w:val="18"/>
                <w:lang w:val="en-US"/>
              </w:rPr>
              <w:t>alphaherpesvirus</w:t>
            </w:r>
            <w:proofErr w:type="spellEnd"/>
            <w:r w:rsidRPr="00456FE1">
              <w:rPr>
                <w:rFonts w:ascii="Times New Roman" w:hAnsi="Times New Roman" w:cs="Times New Roman"/>
                <w:sz w:val="18"/>
                <w:szCs w:val="18"/>
                <w:lang w:val="en-US"/>
              </w:rPr>
              <w:t xml:space="preserve"> 3 recombinant surface glycoprotein E antigen (medicinal product)</w:t>
            </w:r>
          </w:p>
        </w:tc>
      </w:tr>
    </w:tbl>
    <w:p w14:paraId="324D8A76" w14:textId="77777777" w:rsidR="00DE2819" w:rsidRPr="00456FE1" w:rsidRDefault="00DE2819" w:rsidP="00EA58D8">
      <w:pPr>
        <w:jc w:val="both"/>
        <w:rPr>
          <w:rFonts w:ascii="Times New Roman" w:hAnsi="Times New Roman" w:cs="Times New Roman"/>
          <w:sz w:val="20"/>
          <w:szCs w:val="20"/>
          <w:lang w:val="en-US"/>
        </w:rPr>
      </w:pPr>
    </w:p>
    <w:p w14:paraId="30ED50D7" w14:textId="369E7553" w:rsidR="00632CE3" w:rsidRPr="00456FE1" w:rsidRDefault="00EC4E22" w:rsidP="00EA58D8">
      <w:pPr>
        <w:jc w:val="both"/>
        <w:rPr>
          <w:rFonts w:ascii="Times New Roman" w:hAnsi="Times New Roman" w:cs="Times New Roman"/>
          <w:sz w:val="20"/>
          <w:szCs w:val="20"/>
        </w:rPr>
      </w:pPr>
      <w:r w:rsidRPr="00456FE1">
        <w:rPr>
          <w:rFonts w:ascii="Times New Roman" w:hAnsi="Times New Roman" w:cs="Times New Roman"/>
          <w:sz w:val="20"/>
          <w:szCs w:val="20"/>
        </w:rPr>
        <w:t xml:space="preserve">Estes códigos de vacinas foram apresentados ao comitê </w:t>
      </w:r>
      <w:r w:rsidR="00632CE3" w:rsidRPr="00456FE1">
        <w:rPr>
          <w:rFonts w:ascii="Times New Roman" w:hAnsi="Times New Roman" w:cs="Times New Roman"/>
          <w:sz w:val="20"/>
          <w:szCs w:val="20"/>
        </w:rPr>
        <w:t>editorial</w:t>
      </w:r>
      <w:r w:rsidRPr="00456FE1">
        <w:rPr>
          <w:rFonts w:ascii="Times New Roman" w:hAnsi="Times New Roman" w:cs="Times New Roman"/>
          <w:sz w:val="20"/>
          <w:szCs w:val="20"/>
        </w:rPr>
        <w:t xml:space="preserve"> da SNOMED CT e </w:t>
      </w:r>
      <w:r w:rsidR="00632CE3" w:rsidRPr="00456FE1">
        <w:rPr>
          <w:rFonts w:ascii="Times New Roman" w:hAnsi="Times New Roman" w:cs="Times New Roman"/>
          <w:sz w:val="20"/>
          <w:szCs w:val="20"/>
        </w:rPr>
        <w:t>a resposta recebida é que estes serão incluídas na versão de 2024</w:t>
      </w:r>
      <w:r w:rsidRPr="00456FE1">
        <w:rPr>
          <w:rFonts w:ascii="Times New Roman" w:hAnsi="Times New Roman" w:cs="Times New Roman"/>
          <w:sz w:val="20"/>
          <w:szCs w:val="20"/>
        </w:rPr>
        <w:t>.</w:t>
      </w:r>
      <w:r w:rsidR="00632CE3" w:rsidRPr="00456FE1">
        <w:rPr>
          <w:rFonts w:ascii="Times New Roman" w:hAnsi="Times New Roman" w:cs="Times New Roman"/>
          <w:sz w:val="20"/>
          <w:szCs w:val="20"/>
        </w:rPr>
        <w:t xml:space="preserve"> Enquanto os códigos não forem incluídos no SNOMED CT eles não serão informados no sumário do paciente – IPS.</w:t>
      </w:r>
    </w:p>
    <w:p w14:paraId="690DECD5" w14:textId="463CD2FF" w:rsidR="00D05415" w:rsidRPr="00456FE1" w:rsidRDefault="00D05415" w:rsidP="00EA58D8">
      <w:pPr>
        <w:jc w:val="both"/>
        <w:rPr>
          <w:rFonts w:ascii="Times New Roman" w:hAnsi="Times New Roman" w:cs="Times New Roman"/>
          <w:sz w:val="20"/>
          <w:szCs w:val="20"/>
        </w:rPr>
      </w:pPr>
      <w:r w:rsidRPr="00456FE1">
        <w:rPr>
          <w:rFonts w:ascii="Times New Roman" w:hAnsi="Times New Roman" w:cs="Times New Roman"/>
          <w:sz w:val="20"/>
          <w:szCs w:val="20"/>
        </w:rPr>
        <w:t xml:space="preserve">Os soros  e imunoglobulinas não pertencem a esse caso de uso, posto que não são vacinas, assim sendo devem ser informados no </w:t>
      </w:r>
      <w:proofErr w:type="spellStart"/>
      <w:r w:rsidRPr="00456FE1">
        <w:rPr>
          <w:rFonts w:ascii="Times New Roman" w:hAnsi="Times New Roman" w:cs="Times New Roman"/>
          <w:sz w:val="20"/>
          <w:szCs w:val="20"/>
        </w:rPr>
        <w:t>MedicationAdministration</w:t>
      </w:r>
      <w:proofErr w:type="spellEnd"/>
    </w:p>
    <w:p w14:paraId="4A99334A" w14:textId="77777777" w:rsidR="001A53B9" w:rsidRPr="00456FE1" w:rsidRDefault="001A53B9" w:rsidP="003B6646">
      <w:pPr>
        <w:jc w:val="both"/>
        <w:rPr>
          <w:rFonts w:ascii="Times New Roman" w:hAnsi="Times New Roman" w:cs="Times New Roman"/>
          <w:b/>
          <w:bCs/>
        </w:rPr>
      </w:pPr>
      <w:r w:rsidRPr="00456FE1">
        <w:rPr>
          <w:rFonts w:ascii="Times New Roman" w:hAnsi="Times New Roman" w:cs="Times New Roman"/>
          <w:b/>
          <w:bCs/>
        </w:rPr>
        <w:t>Extensões</w:t>
      </w:r>
    </w:p>
    <w:p w14:paraId="72518D60" w14:textId="4FB9AA58" w:rsidR="001A53B9" w:rsidRPr="00456FE1" w:rsidRDefault="00CA099E" w:rsidP="003B6646">
      <w:pPr>
        <w:jc w:val="both"/>
        <w:rPr>
          <w:rFonts w:ascii="Times New Roman" w:hAnsi="Times New Roman" w:cs="Times New Roman"/>
          <w:sz w:val="20"/>
          <w:szCs w:val="20"/>
        </w:rPr>
      </w:pPr>
      <w:r w:rsidRPr="00456FE1">
        <w:rPr>
          <w:rFonts w:ascii="Times New Roman" w:hAnsi="Times New Roman" w:cs="Times New Roman"/>
          <w:sz w:val="20"/>
          <w:szCs w:val="20"/>
        </w:rPr>
        <w:t>Este perfil não possui extensões.</w:t>
      </w:r>
      <w:r w:rsidR="00D05415" w:rsidRPr="00456FE1">
        <w:rPr>
          <w:rFonts w:ascii="Times New Roman" w:hAnsi="Times New Roman" w:cs="Times New Roman"/>
          <w:sz w:val="20"/>
          <w:szCs w:val="20"/>
        </w:rPr>
        <w:t xml:space="preserve"> </w:t>
      </w:r>
    </w:p>
    <w:p w14:paraId="687B749A" w14:textId="04B8C226" w:rsidR="00D05415" w:rsidRPr="00456FE1" w:rsidRDefault="00D05415" w:rsidP="003B6646">
      <w:pPr>
        <w:jc w:val="both"/>
        <w:rPr>
          <w:rFonts w:ascii="Times New Roman" w:hAnsi="Times New Roman" w:cs="Times New Roman"/>
          <w:sz w:val="20"/>
          <w:szCs w:val="20"/>
        </w:rPr>
      </w:pPr>
      <w:r w:rsidRPr="00456FE1">
        <w:rPr>
          <w:rFonts w:ascii="Times New Roman" w:hAnsi="Times New Roman" w:cs="Times New Roman"/>
          <w:sz w:val="20"/>
          <w:szCs w:val="20"/>
        </w:rPr>
        <w:t>Havendo decisão de estender o perfil brasileiro o conceito para abarcar não imunizantes, há necessidade de se criar uma extensão</w:t>
      </w:r>
    </w:p>
    <w:p w14:paraId="3DA98081" w14:textId="77777777" w:rsidR="003B6646" w:rsidRPr="00456FE1" w:rsidRDefault="003B6646" w:rsidP="003B6646">
      <w:pPr>
        <w:jc w:val="both"/>
        <w:rPr>
          <w:rFonts w:ascii="Times New Roman" w:hAnsi="Times New Roman" w:cs="Times New Roman"/>
          <w:b/>
          <w:bCs/>
        </w:rPr>
      </w:pPr>
      <w:r w:rsidRPr="00456FE1">
        <w:rPr>
          <w:rFonts w:ascii="Times New Roman" w:hAnsi="Times New Roman" w:cs="Times New Roman"/>
          <w:b/>
          <w:bCs/>
        </w:rPr>
        <w:t>Limites e Relacionamentos</w:t>
      </w:r>
    </w:p>
    <w:p w14:paraId="7030609E" w14:textId="6A822D9E" w:rsidR="002E4524" w:rsidRPr="00456FE1" w:rsidRDefault="002E4524" w:rsidP="002E4524">
      <w:pPr>
        <w:jc w:val="both"/>
        <w:rPr>
          <w:rFonts w:ascii="Times New Roman" w:hAnsi="Times New Roman" w:cs="Times New Roman"/>
          <w:sz w:val="20"/>
          <w:szCs w:val="20"/>
        </w:rPr>
      </w:pPr>
      <w:r w:rsidRPr="00456FE1">
        <w:rPr>
          <w:rFonts w:ascii="Times New Roman" w:hAnsi="Times New Roman" w:cs="Times New Roman"/>
          <w:sz w:val="20"/>
          <w:szCs w:val="20"/>
        </w:rPr>
        <w:t xml:space="preserve">A administração de vacinas deve ser feita utilizando o recurso Imunização. </w:t>
      </w:r>
      <w:proofErr w:type="spellStart"/>
      <w:r w:rsidRPr="00456FE1">
        <w:rPr>
          <w:rFonts w:ascii="Times New Roman" w:hAnsi="Times New Roman" w:cs="Times New Roman"/>
          <w:sz w:val="20"/>
          <w:szCs w:val="20"/>
        </w:rPr>
        <w:t>MedicationAdministration</w:t>
      </w:r>
      <w:proofErr w:type="spellEnd"/>
      <w:r w:rsidRPr="00456FE1">
        <w:rPr>
          <w:rFonts w:ascii="Times New Roman" w:hAnsi="Times New Roman" w:cs="Times New Roman"/>
          <w:sz w:val="20"/>
          <w:szCs w:val="20"/>
        </w:rPr>
        <w:t xml:space="preserve"> destina-se a rastrear a administração de medicamentos não vacinais. Alguns sistemas tratam as imunizações da mesma forma que qualquer outra administração de medicamentos. Tais sistemas DEVEM utilizar um recurso de imunização para representá-los. Se os sistemas precisarem usar um recurso </w:t>
      </w:r>
      <w:proofErr w:type="spellStart"/>
      <w:r w:rsidRPr="00456FE1">
        <w:rPr>
          <w:rFonts w:ascii="Times New Roman" w:hAnsi="Times New Roman" w:cs="Times New Roman"/>
          <w:sz w:val="20"/>
          <w:szCs w:val="20"/>
        </w:rPr>
        <w:t>MedicationAdministration</w:t>
      </w:r>
      <w:proofErr w:type="spellEnd"/>
      <w:r w:rsidRPr="00456FE1">
        <w:rPr>
          <w:rFonts w:ascii="Times New Roman" w:hAnsi="Times New Roman" w:cs="Times New Roman"/>
          <w:sz w:val="20"/>
          <w:szCs w:val="20"/>
        </w:rPr>
        <w:t xml:space="preserve"> para capturar vacinações por fluxo de trabalho ou outros motivos, eles também DEVEM expor uma instância de imunização equivalente .</w:t>
      </w:r>
    </w:p>
    <w:p w14:paraId="5692A34F" w14:textId="40A468CF" w:rsidR="00F10182" w:rsidRPr="00456FE1" w:rsidRDefault="003955DB" w:rsidP="003B6646">
      <w:pPr>
        <w:jc w:val="both"/>
        <w:rPr>
          <w:rFonts w:ascii="Times New Roman" w:hAnsi="Times New Roman" w:cs="Times New Roman"/>
          <w:sz w:val="20"/>
          <w:szCs w:val="20"/>
        </w:rPr>
      </w:pPr>
      <w:r w:rsidRPr="00456FE1">
        <w:rPr>
          <w:rFonts w:ascii="Times New Roman" w:hAnsi="Times New Roman" w:cs="Times New Roman"/>
          <w:sz w:val="20"/>
          <w:szCs w:val="20"/>
        </w:rPr>
        <w:t xml:space="preserve">O recurso Imunobiológico Administrado, no caso o perfil </w:t>
      </w:r>
      <w:proofErr w:type="spellStart"/>
      <w:r w:rsidRPr="00456FE1">
        <w:rPr>
          <w:rFonts w:ascii="Times New Roman" w:hAnsi="Times New Roman" w:cs="Times New Roman"/>
          <w:sz w:val="20"/>
          <w:szCs w:val="20"/>
        </w:rPr>
        <w:t>ImmunizationBRIPS</w:t>
      </w:r>
      <w:proofErr w:type="spellEnd"/>
      <w:r w:rsidRPr="00456FE1">
        <w:rPr>
          <w:rFonts w:ascii="Times New Roman" w:hAnsi="Times New Roman" w:cs="Times New Roman"/>
          <w:sz w:val="20"/>
          <w:szCs w:val="20"/>
        </w:rPr>
        <w:t>, pode ser referenciado por outros recursos para determinadas ações. Por exemplo, este perfil faz referência ao Paciente que recebeu o imunobiológico</w:t>
      </w:r>
      <w:r w:rsidR="00D01F6E" w:rsidRPr="00456FE1">
        <w:rPr>
          <w:rFonts w:ascii="Times New Roman" w:hAnsi="Times New Roman" w:cs="Times New Roman"/>
          <w:sz w:val="20"/>
          <w:szCs w:val="20"/>
        </w:rPr>
        <w:t xml:space="preserve"> (</w:t>
      </w:r>
      <w:proofErr w:type="spellStart"/>
      <w:r w:rsidR="00D01F6E" w:rsidRPr="00456FE1">
        <w:rPr>
          <w:rFonts w:ascii="Times New Roman" w:hAnsi="Times New Roman" w:cs="Times New Roman"/>
          <w:sz w:val="20"/>
          <w:szCs w:val="20"/>
        </w:rPr>
        <w:t>Reference</w:t>
      </w:r>
      <w:proofErr w:type="spellEnd"/>
      <w:r w:rsidR="00D01F6E" w:rsidRPr="00456FE1">
        <w:rPr>
          <w:rFonts w:ascii="Times New Roman" w:hAnsi="Times New Roman" w:cs="Times New Roman"/>
          <w:sz w:val="20"/>
          <w:szCs w:val="20"/>
        </w:rPr>
        <w:t xml:space="preserve"> (</w:t>
      </w:r>
      <w:proofErr w:type="spellStart"/>
      <w:r w:rsidR="00D01F6E" w:rsidRPr="00456FE1">
        <w:rPr>
          <w:rFonts w:ascii="Times New Roman" w:hAnsi="Times New Roman" w:cs="Times New Roman"/>
          <w:sz w:val="20"/>
          <w:szCs w:val="20"/>
        </w:rPr>
        <w:t>PatientBRIPS</w:t>
      </w:r>
      <w:proofErr w:type="spellEnd"/>
      <w:r w:rsidR="00D01F6E" w:rsidRPr="00456FE1">
        <w:rPr>
          <w:rFonts w:ascii="Times New Roman" w:hAnsi="Times New Roman" w:cs="Times New Roman"/>
          <w:sz w:val="20"/>
          <w:szCs w:val="20"/>
        </w:rPr>
        <w:t>))</w:t>
      </w:r>
      <w:r w:rsidRPr="00456FE1">
        <w:rPr>
          <w:rFonts w:ascii="Times New Roman" w:hAnsi="Times New Roman" w:cs="Times New Roman"/>
          <w:sz w:val="20"/>
          <w:szCs w:val="20"/>
        </w:rPr>
        <w:t xml:space="preserve"> e ao perfil Organization que indica o estabelecimento de saúde que executou a vacina.</w:t>
      </w:r>
    </w:p>
    <w:p w14:paraId="2DD35835" w14:textId="77777777" w:rsidR="002E4524" w:rsidRPr="00456FE1" w:rsidRDefault="002E4524" w:rsidP="002E4524">
      <w:pPr>
        <w:jc w:val="both"/>
        <w:rPr>
          <w:rFonts w:ascii="Times New Roman" w:hAnsi="Times New Roman" w:cs="Times New Roman"/>
          <w:sz w:val="20"/>
          <w:szCs w:val="20"/>
        </w:rPr>
      </w:pPr>
      <w:r w:rsidRPr="00456FE1">
        <w:rPr>
          <w:rFonts w:ascii="Times New Roman" w:hAnsi="Times New Roman" w:cs="Times New Roman"/>
          <w:sz w:val="20"/>
          <w:szCs w:val="20"/>
        </w:rPr>
        <w:t xml:space="preserve">A reação de imunização pode ser uma indicação de alergia ou intolerância. Se este for considerado o caso, uma instância separada do recurso </w:t>
      </w:r>
      <w:proofErr w:type="spellStart"/>
      <w:r w:rsidRPr="00456FE1">
        <w:rPr>
          <w:rFonts w:ascii="Times New Roman" w:hAnsi="Times New Roman" w:cs="Times New Roman"/>
          <w:sz w:val="20"/>
          <w:szCs w:val="20"/>
        </w:rPr>
        <w:t>AllergyIntolerance</w:t>
      </w:r>
      <w:proofErr w:type="spellEnd"/>
      <w:r w:rsidRPr="00456FE1">
        <w:rPr>
          <w:rFonts w:ascii="Times New Roman" w:hAnsi="Times New Roman" w:cs="Times New Roman"/>
          <w:sz w:val="20"/>
          <w:szCs w:val="20"/>
        </w:rPr>
        <w:t xml:space="preserve"> deverá ser criada para indicá-lo, já que a maioria dos sistemas não consultará </w:t>
      </w:r>
      <w:proofErr w:type="spellStart"/>
      <w:r w:rsidRPr="00456FE1">
        <w:rPr>
          <w:rFonts w:ascii="Times New Roman" w:hAnsi="Times New Roman" w:cs="Times New Roman"/>
          <w:sz w:val="20"/>
          <w:szCs w:val="20"/>
        </w:rPr>
        <w:t>Immunization.reaction</w:t>
      </w:r>
      <w:proofErr w:type="spellEnd"/>
      <w:r w:rsidRPr="00456FE1">
        <w:rPr>
          <w:rFonts w:ascii="Times New Roman" w:hAnsi="Times New Roman" w:cs="Times New Roman"/>
          <w:sz w:val="20"/>
          <w:szCs w:val="20"/>
        </w:rPr>
        <w:t xml:space="preserve"> passado.</w:t>
      </w:r>
    </w:p>
    <w:p w14:paraId="0D572043" w14:textId="78119094" w:rsidR="002E4524" w:rsidRPr="00456FE1" w:rsidRDefault="002E4524" w:rsidP="002E4524">
      <w:pPr>
        <w:jc w:val="both"/>
        <w:rPr>
          <w:rFonts w:ascii="Times New Roman" w:hAnsi="Times New Roman" w:cs="Times New Roman"/>
          <w:sz w:val="20"/>
          <w:szCs w:val="20"/>
          <w:lang w:val="en-US"/>
        </w:rPr>
      </w:pPr>
      <w:r w:rsidRPr="00456FE1">
        <w:rPr>
          <w:rFonts w:ascii="Times New Roman" w:hAnsi="Times New Roman" w:cs="Times New Roman"/>
          <w:sz w:val="20"/>
          <w:szCs w:val="20"/>
          <w:lang w:val="en-US"/>
        </w:rPr>
        <w:t xml:space="preserve">Nesta </w:t>
      </w:r>
      <w:proofErr w:type="spellStart"/>
      <w:r w:rsidRPr="00456FE1">
        <w:rPr>
          <w:rFonts w:ascii="Times New Roman" w:hAnsi="Times New Roman" w:cs="Times New Roman"/>
          <w:sz w:val="20"/>
          <w:szCs w:val="20"/>
          <w:lang w:val="en-US"/>
        </w:rPr>
        <w:t>pesquisa</w:t>
      </w:r>
      <w:proofErr w:type="spellEnd"/>
      <w:r w:rsidRPr="00456FE1">
        <w:rPr>
          <w:rFonts w:ascii="Times New Roman" w:hAnsi="Times New Roman" w:cs="Times New Roman"/>
          <w:sz w:val="20"/>
          <w:szCs w:val="20"/>
          <w:lang w:val="en-US"/>
        </w:rPr>
        <w:t xml:space="preserve"> </w:t>
      </w:r>
      <w:proofErr w:type="spellStart"/>
      <w:r w:rsidRPr="00456FE1">
        <w:rPr>
          <w:rFonts w:ascii="Times New Roman" w:hAnsi="Times New Roman" w:cs="Times New Roman"/>
          <w:sz w:val="20"/>
          <w:szCs w:val="20"/>
          <w:lang w:val="en-US"/>
        </w:rPr>
        <w:t>você</w:t>
      </w:r>
      <w:proofErr w:type="spellEnd"/>
      <w:r w:rsidRPr="00456FE1">
        <w:rPr>
          <w:rFonts w:ascii="Times New Roman" w:hAnsi="Times New Roman" w:cs="Times New Roman"/>
          <w:sz w:val="20"/>
          <w:szCs w:val="20"/>
          <w:lang w:val="en-US"/>
        </w:rPr>
        <w:t xml:space="preserve"> </w:t>
      </w:r>
      <w:proofErr w:type="spellStart"/>
      <w:r w:rsidRPr="00456FE1">
        <w:rPr>
          <w:rFonts w:ascii="Times New Roman" w:hAnsi="Times New Roman" w:cs="Times New Roman"/>
          <w:sz w:val="20"/>
          <w:szCs w:val="20"/>
          <w:lang w:val="en-US"/>
        </w:rPr>
        <w:t>usa</w:t>
      </w:r>
      <w:proofErr w:type="spellEnd"/>
      <w:r w:rsidRPr="00456FE1">
        <w:rPr>
          <w:rFonts w:ascii="Times New Roman" w:hAnsi="Times New Roman" w:cs="Times New Roman"/>
          <w:sz w:val="20"/>
          <w:szCs w:val="20"/>
          <w:lang w:val="en-US"/>
        </w:rPr>
        <w:t xml:space="preserve"> </w:t>
      </w:r>
      <w:proofErr w:type="spellStart"/>
      <w:r w:rsidRPr="00456FE1">
        <w:rPr>
          <w:rFonts w:ascii="Times New Roman" w:hAnsi="Times New Roman" w:cs="Times New Roman"/>
          <w:sz w:val="20"/>
          <w:szCs w:val="20"/>
          <w:lang w:val="en-US"/>
        </w:rPr>
        <w:t>AdverseEvent</w:t>
      </w:r>
      <w:proofErr w:type="spellEnd"/>
      <w:r w:rsidRPr="00456FE1">
        <w:rPr>
          <w:rFonts w:ascii="Times New Roman" w:hAnsi="Times New Roman" w:cs="Times New Roman"/>
          <w:sz w:val="20"/>
          <w:szCs w:val="20"/>
          <w:lang w:val="en-US"/>
        </w:rPr>
        <w:t xml:space="preserve">, </w:t>
      </w:r>
      <w:proofErr w:type="spellStart"/>
      <w:r w:rsidRPr="00456FE1">
        <w:rPr>
          <w:rFonts w:ascii="Times New Roman" w:hAnsi="Times New Roman" w:cs="Times New Roman"/>
          <w:sz w:val="20"/>
          <w:szCs w:val="20"/>
          <w:lang w:val="en-US"/>
        </w:rPr>
        <w:t>ChargeItem</w:t>
      </w:r>
      <w:proofErr w:type="spellEnd"/>
      <w:r w:rsidRPr="00456FE1">
        <w:rPr>
          <w:rFonts w:ascii="Times New Roman" w:hAnsi="Times New Roman" w:cs="Times New Roman"/>
          <w:sz w:val="20"/>
          <w:szCs w:val="20"/>
          <w:lang w:val="en-US"/>
        </w:rPr>
        <w:t xml:space="preserve">, </w:t>
      </w:r>
      <w:proofErr w:type="spellStart"/>
      <w:r w:rsidRPr="00456FE1">
        <w:rPr>
          <w:rFonts w:ascii="Times New Roman" w:hAnsi="Times New Roman" w:cs="Times New Roman"/>
          <w:sz w:val="20"/>
          <w:szCs w:val="20"/>
          <w:lang w:val="en-US"/>
        </w:rPr>
        <w:t>ImmunizationEvaluation</w:t>
      </w:r>
      <w:proofErr w:type="spellEnd"/>
      <w:r w:rsidRPr="00456FE1">
        <w:rPr>
          <w:rFonts w:ascii="Times New Roman" w:hAnsi="Times New Roman" w:cs="Times New Roman"/>
          <w:sz w:val="20"/>
          <w:szCs w:val="20"/>
          <w:lang w:val="en-US"/>
        </w:rPr>
        <w:t xml:space="preserve">, </w:t>
      </w:r>
      <w:proofErr w:type="spellStart"/>
      <w:r w:rsidRPr="00456FE1">
        <w:rPr>
          <w:rFonts w:ascii="Times New Roman" w:hAnsi="Times New Roman" w:cs="Times New Roman"/>
          <w:sz w:val="20"/>
          <w:szCs w:val="20"/>
          <w:lang w:val="en-US"/>
        </w:rPr>
        <w:t>ImmunizationRecommendation</w:t>
      </w:r>
      <w:proofErr w:type="spellEnd"/>
      <w:r w:rsidRPr="00456FE1">
        <w:rPr>
          <w:rFonts w:ascii="Times New Roman" w:hAnsi="Times New Roman" w:cs="Times New Roman"/>
          <w:sz w:val="20"/>
          <w:szCs w:val="20"/>
          <w:lang w:val="en-US"/>
        </w:rPr>
        <w:t xml:space="preserve"> e Observation</w:t>
      </w:r>
    </w:p>
    <w:p w14:paraId="60DEA863" w14:textId="78A8F440" w:rsidR="00456FE1" w:rsidRPr="00456FE1" w:rsidRDefault="00456FE1">
      <w:pPr>
        <w:rPr>
          <w:rFonts w:ascii="Times New Roman" w:hAnsi="Times New Roman" w:cs="Times New Roman"/>
          <w:sz w:val="20"/>
          <w:szCs w:val="20"/>
          <w:lang w:val="en-US"/>
        </w:rPr>
      </w:pPr>
      <w:r w:rsidRPr="00456FE1">
        <w:rPr>
          <w:rFonts w:ascii="Times New Roman" w:hAnsi="Times New Roman" w:cs="Times New Roman"/>
          <w:sz w:val="20"/>
          <w:szCs w:val="20"/>
          <w:lang w:val="en-US"/>
        </w:rPr>
        <w:br w:type="page"/>
      </w:r>
    </w:p>
    <w:p w14:paraId="0A9B38F5" w14:textId="77777777" w:rsidR="00456FE1" w:rsidRDefault="00456FE1" w:rsidP="003B6646">
      <w:pPr>
        <w:jc w:val="both"/>
        <w:rPr>
          <w:rFonts w:ascii="Times New Roman" w:hAnsi="Times New Roman" w:cs="Times New Roman"/>
          <w:sz w:val="20"/>
          <w:szCs w:val="20"/>
          <w:lang w:val="en-US"/>
        </w:rPr>
        <w:sectPr w:rsidR="00456FE1">
          <w:pgSz w:w="11906" w:h="16838"/>
          <w:pgMar w:top="1417" w:right="1701" w:bottom="1417" w:left="1701" w:header="708" w:footer="708" w:gutter="0"/>
          <w:cols w:space="708"/>
          <w:docGrid w:linePitch="360"/>
        </w:sectPr>
      </w:pPr>
    </w:p>
    <w:p w14:paraId="04AF2760" w14:textId="77777777" w:rsidR="003955DB" w:rsidRPr="00456FE1" w:rsidRDefault="003955DB" w:rsidP="003B6646">
      <w:pPr>
        <w:jc w:val="both"/>
        <w:rPr>
          <w:rFonts w:ascii="Times New Roman" w:hAnsi="Times New Roman" w:cs="Times New Roman"/>
          <w:sz w:val="20"/>
          <w:szCs w:val="20"/>
          <w:lang w:val="en-US"/>
        </w:rPr>
      </w:pPr>
    </w:p>
    <w:p w14:paraId="4B20FFA1" w14:textId="74263415" w:rsidR="00C4236B" w:rsidRPr="00456FE1" w:rsidRDefault="003B6646" w:rsidP="003B6646">
      <w:pPr>
        <w:jc w:val="both"/>
        <w:rPr>
          <w:rFonts w:ascii="Times New Roman" w:hAnsi="Times New Roman" w:cs="Times New Roman"/>
          <w:b/>
          <w:bCs/>
        </w:rPr>
      </w:pPr>
      <w:r w:rsidRPr="00456FE1">
        <w:rPr>
          <w:rFonts w:ascii="Times New Roman" w:hAnsi="Times New Roman" w:cs="Times New Roman"/>
          <w:b/>
          <w:bCs/>
        </w:rPr>
        <w:t xml:space="preserve">Mapeamento de </w:t>
      </w:r>
      <w:proofErr w:type="gramStart"/>
      <w:r w:rsidRPr="00456FE1">
        <w:rPr>
          <w:rFonts w:ascii="Times New Roman" w:hAnsi="Times New Roman" w:cs="Times New Roman"/>
          <w:b/>
          <w:bCs/>
        </w:rPr>
        <w:t>estrutura</w:t>
      </w:r>
      <w:r w:rsidR="00456FE1" w:rsidRPr="00456FE1">
        <w:rPr>
          <w:rFonts w:ascii="Times New Roman" w:hAnsi="Times New Roman" w:cs="Times New Roman"/>
          <w:b/>
          <w:bCs/>
        </w:rPr>
        <w:t xml:space="preserve">  BRRegistroImunobiologicoAdministradoCampanha</w:t>
      </w:r>
      <w:proofErr w:type="gramEnd"/>
      <w:r w:rsidR="00456FE1" w:rsidRPr="00456FE1">
        <w:rPr>
          <w:rFonts w:ascii="Times New Roman" w:hAnsi="Times New Roman" w:cs="Times New Roman"/>
          <w:b/>
          <w:bCs/>
        </w:rPr>
        <w:t xml:space="preserve">-1.0  </w:t>
      </w:r>
      <w:proofErr w:type="spellStart"/>
      <w:r w:rsidR="00456FE1" w:rsidRPr="00456FE1">
        <w:rPr>
          <w:rFonts w:ascii="Times New Roman" w:hAnsi="Times New Roman" w:cs="Times New Roman"/>
          <w:b/>
          <w:bCs/>
        </w:rPr>
        <w:t>Immunization</w:t>
      </w:r>
      <w:proofErr w:type="spellEnd"/>
      <w:r w:rsidR="00456FE1" w:rsidRPr="00456FE1">
        <w:rPr>
          <w:rFonts w:ascii="Times New Roman" w:hAnsi="Times New Roman" w:cs="Times New Roman"/>
          <w:b/>
          <w:bCs/>
        </w:rPr>
        <w:t xml:space="preserve"> BRIPS</w:t>
      </w:r>
    </w:p>
    <w:p w14:paraId="42703B3B" w14:textId="77777777" w:rsidR="00456FE1" w:rsidRPr="00456FE1" w:rsidRDefault="00456FE1" w:rsidP="00456FE1">
      <w:pPr>
        <w:shd w:val="clear" w:color="auto" w:fill="FFFFFF"/>
        <w:autoSpaceDE w:val="0"/>
        <w:autoSpaceDN w:val="0"/>
        <w:adjustRightInd w:val="0"/>
        <w:spacing w:after="0" w:line="240" w:lineRule="auto"/>
        <w:rPr>
          <w:rFonts w:ascii="Times New Roman" w:hAnsi="Times New Roman" w:cs="Times New Roman"/>
          <w:kern w:val="0"/>
          <w:sz w:val="24"/>
          <w:szCs w:val="24"/>
          <w:highlight w:val="white"/>
        </w:rPr>
      </w:pPr>
      <w:r w:rsidRPr="00456FE1">
        <w:rPr>
          <w:rFonts w:ascii="Times New Roman" w:hAnsi="Times New Roman" w:cs="Times New Roman"/>
          <w:kern w:val="0"/>
          <w:sz w:val="24"/>
          <w:szCs w:val="24"/>
          <w:highlight w:val="white"/>
        </w:rPr>
        <w:t>http://www.saude.gov.br/fhir/r4/StructureDefinition/BRRegistroImunobiologicoAdministradoCampanha-1.0</w:t>
      </w:r>
    </w:p>
    <w:p w14:paraId="3315E749" w14:textId="77777777" w:rsidR="00456FE1" w:rsidRPr="00456FE1" w:rsidRDefault="00456FE1" w:rsidP="003B6646">
      <w:pPr>
        <w:jc w:val="both"/>
        <w:rPr>
          <w:rFonts w:ascii="Times New Roman" w:hAnsi="Times New Roman" w:cs="Times New Roman"/>
          <w:b/>
          <w:bCs/>
        </w:rPr>
      </w:pPr>
    </w:p>
    <w:tbl>
      <w:tblPr>
        <w:tblW w:w="9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71"/>
        <w:gridCol w:w="708"/>
        <w:gridCol w:w="1560"/>
        <w:gridCol w:w="2126"/>
        <w:gridCol w:w="1417"/>
        <w:gridCol w:w="2025"/>
      </w:tblGrid>
      <w:tr w:rsidR="00456FE1" w:rsidRPr="00456FE1" w14:paraId="12943B9B" w14:textId="77777777" w:rsidTr="00C4236B">
        <w:trPr>
          <w:trHeight w:val="330"/>
        </w:trPr>
        <w:tc>
          <w:tcPr>
            <w:tcW w:w="1271" w:type="dxa"/>
            <w:shd w:val="clear" w:color="auto" w:fill="D9D9D9" w:themeFill="background1" w:themeFillShade="D9"/>
            <w:noWrap/>
            <w:tcMar>
              <w:top w:w="0" w:type="dxa"/>
              <w:left w:w="60" w:type="dxa"/>
              <w:bottom w:w="0" w:type="dxa"/>
              <w:right w:w="60" w:type="dxa"/>
            </w:tcMar>
            <w:vAlign w:val="center"/>
          </w:tcPr>
          <w:p w14:paraId="2F899B50" w14:textId="77777777" w:rsidR="00C4236B" w:rsidRPr="00456FE1" w:rsidRDefault="00C4236B" w:rsidP="005D128A">
            <w:pPr>
              <w:rPr>
                <w:rStyle w:val="constraints"/>
                <w:rFonts w:ascii="Times New Roman" w:hAnsi="Times New Roman" w:cs="Times New Roman"/>
                <w:b/>
                <w:bCs/>
                <w:sz w:val="17"/>
                <w:szCs w:val="17"/>
              </w:rPr>
            </w:pPr>
            <w:r w:rsidRPr="00456FE1">
              <w:rPr>
                <w:rStyle w:val="constraints"/>
                <w:rFonts w:ascii="Times New Roman" w:hAnsi="Times New Roman" w:cs="Times New Roman"/>
                <w:b/>
                <w:bCs/>
                <w:sz w:val="17"/>
                <w:szCs w:val="17"/>
              </w:rPr>
              <w:t>E</w:t>
            </w:r>
            <w:r w:rsidRPr="00456FE1">
              <w:rPr>
                <w:rStyle w:val="constraints"/>
                <w:rFonts w:ascii="Times New Roman" w:hAnsi="Times New Roman" w:cs="Times New Roman"/>
                <w:b/>
                <w:bCs/>
              </w:rPr>
              <w:t>lemento</w:t>
            </w:r>
          </w:p>
        </w:tc>
        <w:tc>
          <w:tcPr>
            <w:tcW w:w="708" w:type="dxa"/>
            <w:shd w:val="clear" w:color="auto" w:fill="D9D9D9" w:themeFill="background1" w:themeFillShade="D9"/>
            <w:noWrap/>
            <w:tcMar>
              <w:top w:w="0" w:type="dxa"/>
              <w:left w:w="60" w:type="dxa"/>
              <w:bottom w:w="0" w:type="dxa"/>
              <w:right w:w="60" w:type="dxa"/>
            </w:tcMar>
            <w:vAlign w:val="center"/>
          </w:tcPr>
          <w:p w14:paraId="4D1822E7" w14:textId="77777777" w:rsidR="00C4236B" w:rsidRPr="00456FE1" w:rsidRDefault="00C4236B" w:rsidP="005D128A">
            <w:pPr>
              <w:rPr>
                <w:rFonts w:ascii="Times New Roman" w:hAnsi="Times New Roman" w:cs="Times New Roman"/>
                <w:b/>
                <w:bCs/>
                <w:sz w:val="17"/>
                <w:szCs w:val="17"/>
              </w:rPr>
            </w:pPr>
            <w:r w:rsidRPr="00456FE1">
              <w:rPr>
                <w:rFonts w:ascii="Times New Roman" w:hAnsi="Times New Roman" w:cs="Times New Roman"/>
                <w:b/>
                <w:bCs/>
                <w:sz w:val="17"/>
                <w:szCs w:val="17"/>
              </w:rPr>
              <w:t>C</w:t>
            </w:r>
            <w:r w:rsidRPr="00456FE1">
              <w:rPr>
                <w:rFonts w:ascii="Times New Roman" w:hAnsi="Times New Roman" w:cs="Times New Roman"/>
                <w:b/>
                <w:bCs/>
              </w:rPr>
              <w:t>ard.</w:t>
            </w:r>
          </w:p>
        </w:tc>
        <w:tc>
          <w:tcPr>
            <w:tcW w:w="1560" w:type="dxa"/>
            <w:shd w:val="clear" w:color="auto" w:fill="D9D9D9" w:themeFill="background1" w:themeFillShade="D9"/>
          </w:tcPr>
          <w:p w14:paraId="31FFE5C4" w14:textId="77777777" w:rsidR="00C4236B" w:rsidRPr="00456FE1" w:rsidRDefault="00C4236B" w:rsidP="00C4236B">
            <w:pPr>
              <w:ind w:right="837"/>
              <w:rPr>
                <w:rFonts w:ascii="Times New Roman" w:hAnsi="Times New Roman" w:cs="Times New Roman"/>
                <w:b/>
                <w:bCs/>
                <w:sz w:val="17"/>
                <w:szCs w:val="17"/>
              </w:rPr>
            </w:pPr>
            <w:r w:rsidRPr="00456FE1">
              <w:rPr>
                <w:rFonts w:ascii="Times New Roman" w:hAnsi="Times New Roman" w:cs="Times New Roman"/>
                <w:b/>
                <w:bCs/>
                <w:sz w:val="17"/>
                <w:szCs w:val="17"/>
              </w:rPr>
              <w:t>Descrição</w:t>
            </w:r>
          </w:p>
        </w:tc>
        <w:tc>
          <w:tcPr>
            <w:tcW w:w="2126" w:type="dxa"/>
            <w:shd w:val="clear" w:color="auto" w:fill="D9D9D9" w:themeFill="background1" w:themeFillShade="D9"/>
          </w:tcPr>
          <w:p w14:paraId="411E4E9E" w14:textId="77777777" w:rsidR="00C4236B" w:rsidRPr="00456FE1" w:rsidRDefault="00C4236B" w:rsidP="005D128A">
            <w:pPr>
              <w:rPr>
                <w:rFonts w:ascii="Times New Roman" w:hAnsi="Times New Roman" w:cs="Times New Roman"/>
                <w:b/>
                <w:bCs/>
                <w:sz w:val="17"/>
                <w:szCs w:val="17"/>
              </w:rPr>
            </w:pPr>
            <w:r w:rsidRPr="00456FE1">
              <w:rPr>
                <w:rFonts w:ascii="Times New Roman" w:hAnsi="Times New Roman" w:cs="Times New Roman"/>
                <w:b/>
                <w:bCs/>
                <w:sz w:val="17"/>
                <w:szCs w:val="17"/>
              </w:rPr>
              <w:t>Domínio</w:t>
            </w:r>
          </w:p>
        </w:tc>
        <w:tc>
          <w:tcPr>
            <w:tcW w:w="1417" w:type="dxa"/>
            <w:shd w:val="clear" w:color="auto" w:fill="D9D9D9" w:themeFill="background1" w:themeFillShade="D9"/>
          </w:tcPr>
          <w:p w14:paraId="42BAE900" w14:textId="77777777" w:rsidR="00C4236B" w:rsidRPr="00456FE1" w:rsidRDefault="00C4236B" w:rsidP="00C4236B">
            <w:pPr>
              <w:rPr>
                <w:rFonts w:ascii="Times New Roman" w:hAnsi="Times New Roman" w:cs="Times New Roman"/>
                <w:b/>
                <w:bCs/>
                <w:sz w:val="17"/>
                <w:szCs w:val="17"/>
              </w:rPr>
            </w:pPr>
            <w:r w:rsidRPr="00456FE1">
              <w:rPr>
                <w:rFonts w:ascii="Times New Roman" w:hAnsi="Times New Roman" w:cs="Times New Roman"/>
                <w:b/>
                <w:bCs/>
                <w:sz w:val="17"/>
                <w:szCs w:val="17"/>
              </w:rPr>
              <w:t>M</w:t>
            </w:r>
            <w:r w:rsidRPr="00456FE1">
              <w:rPr>
                <w:rFonts w:ascii="Times New Roman" w:hAnsi="Times New Roman" w:cs="Times New Roman"/>
                <w:b/>
                <w:bCs/>
              </w:rPr>
              <w:t>apeamento (</w:t>
            </w:r>
            <w:proofErr w:type="spellStart"/>
            <w:r w:rsidRPr="00456FE1">
              <w:rPr>
                <w:rFonts w:ascii="Times New Roman" w:hAnsi="Times New Roman" w:cs="Times New Roman"/>
                <w:b/>
                <w:bCs/>
              </w:rPr>
              <w:t>FHIRPath</w:t>
            </w:r>
            <w:proofErr w:type="spellEnd"/>
            <w:r w:rsidRPr="00456FE1">
              <w:rPr>
                <w:rFonts w:ascii="Times New Roman" w:hAnsi="Times New Roman" w:cs="Times New Roman"/>
                <w:b/>
                <w:bCs/>
              </w:rPr>
              <w:t>)</w:t>
            </w:r>
          </w:p>
        </w:tc>
        <w:tc>
          <w:tcPr>
            <w:tcW w:w="2025" w:type="dxa"/>
            <w:shd w:val="clear" w:color="auto" w:fill="D9D9D9" w:themeFill="background1" w:themeFillShade="D9"/>
          </w:tcPr>
          <w:p w14:paraId="17898A88" w14:textId="77777777" w:rsidR="00C4236B" w:rsidRPr="00456FE1" w:rsidRDefault="00C4236B" w:rsidP="005D128A">
            <w:pPr>
              <w:rPr>
                <w:rFonts w:ascii="Times New Roman" w:hAnsi="Times New Roman" w:cs="Times New Roman"/>
                <w:b/>
                <w:bCs/>
                <w:sz w:val="17"/>
                <w:szCs w:val="17"/>
              </w:rPr>
            </w:pPr>
            <w:r w:rsidRPr="00456FE1">
              <w:rPr>
                <w:rFonts w:ascii="Times New Roman" w:hAnsi="Times New Roman" w:cs="Times New Roman"/>
                <w:b/>
                <w:bCs/>
                <w:sz w:val="17"/>
                <w:szCs w:val="17"/>
              </w:rPr>
              <w:t>Domínio</w:t>
            </w:r>
          </w:p>
        </w:tc>
      </w:tr>
      <w:tr w:rsidR="00456FE1" w:rsidRPr="00456FE1" w14:paraId="38E3FA1A" w14:textId="77777777" w:rsidTr="00C4236B">
        <w:trPr>
          <w:trHeight w:val="330"/>
        </w:trPr>
        <w:tc>
          <w:tcPr>
            <w:tcW w:w="1271" w:type="dxa"/>
            <w:shd w:val="clear" w:color="auto" w:fill="auto"/>
            <w:noWrap/>
            <w:tcMar>
              <w:top w:w="0" w:type="dxa"/>
              <w:left w:w="60" w:type="dxa"/>
              <w:bottom w:w="0" w:type="dxa"/>
              <w:right w:w="60" w:type="dxa"/>
            </w:tcMar>
            <w:vAlign w:val="center"/>
            <w:hideMark/>
          </w:tcPr>
          <w:p w14:paraId="5BBF65A0" w14:textId="77777777" w:rsidR="00C4236B" w:rsidRPr="00456FE1" w:rsidRDefault="00C4236B" w:rsidP="005D128A">
            <w:pPr>
              <w:rPr>
                <w:rFonts w:ascii="Times New Roman" w:hAnsi="Times New Roman" w:cs="Times New Roman"/>
                <w:sz w:val="17"/>
                <w:szCs w:val="17"/>
                <w:lang w:val="en-US"/>
              </w:rPr>
            </w:pPr>
            <w:r w:rsidRPr="00456FE1">
              <w:rPr>
                <w:rStyle w:val="constraints"/>
                <w:rFonts w:ascii="Times New Roman" w:hAnsi="Times New Roman" w:cs="Times New Roman"/>
                <w:i/>
                <w:iCs/>
                <w:sz w:val="17"/>
                <w:szCs w:val="17"/>
                <w:lang w:val="en-US"/>
              </w:rPr>
              <w:t xml:space="preserve"> </w:t>
            </w:r>
            <w:proofErr w:type="spellStart"/>
            <w:r w:rsidRPr="00456FE1">
              <w:rPr>
                <w:rFonts w:ascii="Times New Roman" w:hAnsi="Times New Roman" w:cs="Times New Roman"/>
                <w:kern w:val="0"/>
                <w:sz w:val="20"/>
                <w:szCs w:val="20"/>
              </w:rPr>
              <w:t>language</w:t>
            </w:r>
            <w:proofErr w:type="spellEnd"/>
          </w:p>
        </w:tc>
        <w:tc>
          <w:tcPr>
            <w:tcW w:w="708" w:type="dxa"/>
            <w:shd w:val="clear" w:color="auto" w:fill="auto"/>
            <w:noWrap/>
            <w:tcMar>
              <w:top w:w="0" w:type="dxa"/>
              <w:left w:w="60" w:type="dxa"/>
              <w:bottom w:w="0" w:type="dxa"/>
              <w:right w:w="60" w:type="dxa"/>
            </w:tcMar>
            <w:vAlign w:val="center"/>
            <w:hideMark/>
          </w:tcPr>
          <w:p w14:paraId="58AA8D6E" w14:textId="77777777" w:rsidR="00C4236B" w:rsidRPr="00456FE1" w:rsidRDefault="00C4236B" w:rsidP="005D128A">
            <w:pPr>
              <w:rPr>
                <w:rFonts w:ascii="Times New Roman" w:hAnsi="Times New Roman" w:cs="Times New Roman"/>
                <w:sz w:val="17"/>
                <w:szCs w:val="17"/>
              </w:rPr>
            </w:pPr>
            <w:r w:rsidRPr="00456FE1">
              <w:rPr>
                <w:rFonts w:ascii="Times New Roman" w:hAnsi="Times New Roman" w:cs="Times New Roman"/>
                <w:sz w:val="17"/>
                <w:szCs w:val="17"/>
              </w:rPr>
              <w:t>0</w:t>
            </w:r>
            <w:r w:rsidRPr="00456FE1">
              <w:rPr>
                <w:rStyle w:val="constraints"/>
                <w:rFonts w:ascii="Times New Roman" w:hAnsi="Times New Roman" w:cs="Times New Roman"/>
                <w:sz w:val="17"/>
                <w:szCs w:val="17"/>
              </w:rPr>
              <w:t>..1</w:t>
            </w:r>
          </w:p>
        </w:tc>
        <w:tc>
          <w:tcPr>
            <w:tcW w:w="1560" w:type="dxa"/>
          </w:tcPr>
          <w:p w14:paraId="22009ACA" w14:textId="77777777" w:rsidR="00C4236B" w:rsidRPr="00456FE1" w:rsidRDefault="00C4236B" w:rsidP="005D128A">
            <w:pPr>
              <w:rPr>
                <w:rFonts w:ascii="Times New Roman" w:hAnsi="Times New Roman" w:cs="Times New Roman"/>
                <w:sz w:val="17"/>
                <w:szCs w:val="17"/>
              </w:rPr>
            </w:pPr>
            <w:r w:rsidRPr="00456FE1">
              <w:rPr>
                <w:rFonts w:ascii="Times New Roman" w:hAnsi="Times New Roman" w:cs="Times New Roman"/>
                <w:sz w:val="17"/>
                <w:szCs w:val="17"/>
              </w:rPr>
              <w:t xml:space="preserve"> Idioma do Recurso.</w:t>
            </w:r>
            <w:r w:rsidRPr="00456FE1">
              <w:rPr>
                <w:rFonts w:ascii="Times New Roman" w:hAnsi="Times New Roman" w:cs="Times New Roman"/>
                <w:kern w:val="0"/>
                <w:sz w:val="20"/>
                <w:szCs w:val="20"/>
              </w:rPr>
              <w:t xml:space="preserve"> Não existe na </w:t>
            </w:r>
            <w:proofErr w:type="gramStart"/>
            <w:r w:rsidRPr="00456FE1">
              <w:rPr>
                <w:rFonts w:ascii="Times New Roman" w:hAnsi="Times New Roman" w:cs="Times New Roman"/>
                <w:kern w:val="0"/>
                <w:sz w:val="20"/>
                <w:szCs w:val="20"/>
              </w:rPr>
              <w:t>RDNS</w:t>
            </w:r>
            <w:proofErr w:type="gramEnd"/>
            <w:r w:rsidRPr="00456FE1">
              <w:rPr>
                <w:rFonts w:ascii="Times New Roman" w:hAnsi="Times New Roman" w:cs="Times New Roman"/>
                <w:kern w:val="0"/>
                <w:sz w:val="20"/>
                <w:szCs w:val="20"/>
              </w:rPr>
              <w:t xml:space="preserve"> mas será preenchido no IPS</w:t>
            </w:r>
          </w:p>
        </w:tc>
        <w:tc>
          <w:tcPr>
            <w:tcW w:w="2126" w:type="dxa"/>
          </w:tcPr>
          <w:p w14:paraId="0C3F0B75" w14:textId="77777777" w:rsidR="00C4236B" w:rsidRPr="00456FE1" w:rsidRDefault="00C4236B" w:rsidP="005D128A">
            <w:pPr>
              <w:rPr>
                <w:rFonts w:ascii="Times New Roman" w:hAnsi="Times New Roman" w:cs="Times New Roman"/>
                <w:sz w:val="17"/>
                <w:szCs w:val="17"/>
              </w:rPr>
            </w:pPr>
            <w:r w:rsidRPr="00456FE1">
              <w:rPr>
                <w:rFonts w:ascii="Times New Roman" w:hAnsi="Times New Roman" w:cs="Times New Roman"/>
                <w:sz w:val="17"/>
                <w:szCs w:val="17"/>
              </w:rPr>
              <w:t>-</w:t>
            </w:r>
          </w:p>
        </w:tc>
        <w:tc>
          <w:tcPr>
            <w:tcW w:w="1417" w:type="dxa"/>
          </w:tcPr>
          <w:p w14:paraId="69A73356" w14:textId="77777777" w:rsidR="00C4236B" w:rsidRPr="00456FE1" w:rsidRDefault="00000000" w:rsidP="005D128A">
            <w:pPr>
              <w:rPr>
                <w:rFonts w:ascii="Times New Roman" w:hAnsi="Times New Roman" w:cs="Times New Roman"/>
                <w:sz w:val="17"/>
                <w:szCs w:val="17"/>
              </w:rPr>
            </w:pPr>
            <w:hyperlink r:id="rId11" w:history="1">
              <w:proofErr w:type="spellStart"/>
              <w:r w:rsidR="00C4236B" w:rsidRPr="00456FE1">
                <w:rPr>
                  <w:rStyle w:val="Hyperlink"/>
                  <w:rFonts w:ascii="Times New Roman" w:hAnsi="Times New Roman" w:cs="Times New Roman"/>
                  <w:color w:val="auto"/>
                  <w:sz w:val="17"/>
                  <w:szCs w:val="17"/>
                </w:rPr>
                <w:t>languages</w:t>
              </w:r>
              <w:proofErr w:type="spellEnd"/>
            </w:hyperlink>
          </w:p>
        </w:tc>
        <w:tc>
          <w:tcPr>
            <w:tcW w:w="2025" w:type="dxa"/>
          </w:tcPr>
          <w:p w14:paraId="4E694E0C" w14:textId="77777777" w:rsidR="00C4236B" w:rsidRPr="00456FE1" w:rsidRDefault="00C4236B" w:rsidP="005D128A">
            <w:pPr>
              <w:rPr>
                <w:rFonts w:ascii="Times New Roman" w:hAnsi="Times New Roman" w:cs="Times New Roman"/>
                <w:sz w:val="17"/>
                <w:szCs w:val="17"/>
                <w:lang w:val="en-US"/>
              </w:rPr>
            </w:pPr>
            <w:proofErr w:type="spellStart"/>
            <w:proofErr w:type="gramStart"/>
            <w:r w:rsidRPr="00456FE1">
              <w:rPr>
                <w:rFonts w:ascii="Times New Roman" w:hAnsi="Times New Roman" w:cs="Times New Roman"/>
                <w:kern w:val="0"/>
                <w:sz w:val="20"/>
                <w:szCs w:val="20"/>
                <w:lang w:val="en-US"/>
              </w:rPr>
              <w:t>Patient.language.code</w:t>
            </w:r>
            <w:proofErr w:type="spellEnd"/>
            <w:proofErr w:type="gramEnd"/>
            <w:r w:rsidRPr="00456FE1">
              <w:rPr>
                <w:rFonts w:ascii="Times New Roman" w:hAnsi="Times New Roman" w:cs="Times New Roman"/>
                <w:kern w:val="0"/>
                <w:sz w:val="20"/>
                <w:szCs w:val="20"/>
                <w:lang w:val="en-US"/>
              </w:rPr>
              <w:t>=</w:t>
            </w:r>
            <w:proofErr w:type="spellStart"/>
            <w:r w:rsidRPr="00456FE1">
              <w:rPr>
                <w:rFonts w:ascii="Times New Roman" w:hAnsi="Times New Roman" w:cs="Times New Roman"/>
                <w:sz w:val="18"/>
                <w:szCs w:val="18"/>
                <w:shd w:val="clear" w:color="auto" w:fill="FFFFFF"/>
                <w:lang w:val="en-US"/>
              </w:rPr>
              <w:t>en</w:t>
            </w:r>
            <w:proofErr w:type="spellEnd"/>
            <w:r w:rsidRPr="00456FE1">
              <w:rPr>
                <w:rFonts w:ascii="Times New Roman" w:hAnsi="Times New Roman" w:cs="Times New Roman"/>
                <w:sz w:val="18"/>
                <w:szCs w:val="18"/>
                <w:shd w:val="clear" w:color="auto" w:fill="FFFFFF"/>
                <w:lang w:val="en-US"/>
              </w:rPr>
              <w:t>-US</w:t>
            </w:r>
          </w:p>
        </w:tc>
      </w:tr>
      <w:tr w:rsidR="00456FE1" w:rsidRPr="00456FE1" w14:paraId="48828BD7" w14:textId="77777777" w:rsidTr="00C4236B">
        <w:trPr>
          <w:trHeight w:val="330"/>
        </w:trPr>
        <w:tc>
          <w:tcPr>
            <w:tcW w:w="1271" w:type="dxa"/>
            <w:shd w:val="clear" w:color="auto" w:fill="auto"/>
            <w:noWrap/>
            <w:tcMar>
              <w:top w:w="0" w:type="dxa"/>
              <w:left w:w="60" w:type="dxa"/>
              <w:bottom w:w="0" w:type="dxa"/>
              <w:right w:w="60" w:type="dxa"/>
            </w:tcMar>
          </w:tcPr>
          <w:p w14:paraId="1CFE85D3" w14:textId="77777777" w:rsidR="00C4236B" w:rsidRPr="00456FE1" w:rsidRDefault="00C4236B" w:rsidP="005D128A">
            <w:pPr>
              <w:rPr>
                <w:rStyle w:val="constraints"/>
                <w:rFonts w:ascii="Times New Roman" w:hAnsi="Times New Roman" w:cs="Times New Roman"/>
                <w:sz w:val="17"/>
                <w:szCs w:val="17"/>
                <w:lang w:val="en-US"/>
              </w:rPr>
            </w:pPr>
            <w:r w:rsidRPr="00456FE1">
              <w:rPr>
                <w:rFonts w:ascii="Times New Roman" w:hAnsi="Times New Roman" w:cs="Times New Roman"/>
                <w:kern w:val="0"/>
                <w:sz w:val="20"/>
                <w:szCs w:val="20"/>
              </w:rPr>
              <w:t>status</w:t>
            </w:r>
          </w:p>
        </w:tc>
        <w:tc>
          <w:tcPr>
            <w:tcW w:w="708" w:type="dxa"/>
            <w:shd w:val="clear" w:color="auto" w:fill="auto"/>
            <w:noWrap/>
            <w:tcMar>
              <w:top w:w="0" w:type="dxa"/>
              <w:left w:w="60" w:type="dxa"/>
              <w:bottom w:w="0" w:type="dxa"/>
              <w:right w:w="60" w:type="dxa"/>
            </w:tcMar>
          </w:tcPr>
          <w:p w14:paraId="6B60A2FA" w14:textId="77777777" w:rsidR="00C4236B" w:rsidRPr="00456FE1" w:rsidRDefault="00C4236B" w:rsidP="005D128A">
            <w:pPr>
              <w:rPr>
                <w:rFonts w:ascii="Times New Roman" w:hAnsi="Times New Roman" w:cs="Times New Roman"/>
                <w:sz w:val="17"/>
                <w:szCs w:val="17"/>
              </w:rPr>
            </w:pPr>
            <w:r w:rsidRPr="00456FE1">
              <w:rPr>
                <w:rFonts w:ascii="Times New Roman" w:hAnsi="Times New Roman" w:cs="Times New Roman"/>
                <w:sz w:val="17"/>
                <w:szCs w:val="17"/>
                <w:shd w:val="clear" w:color="auto" w:fill="FFFFFF"/>
              </w:rPr>
              <w:t>1..1</w:t>
            </w:r>
          </w:p>
        </w:tc>
        <w:tc>
          <w:tcPr>
            <w:tcW w:w="1560" w:type="dxa"/>
          </w:tcPr>
          <w:p w14:paraId="75593AEA" w14:textId="77777777" w:rsidR="00C4236B" w:rsidRPr="00456FE1" w:rsidRDefault="00C4236B" w:rsidP="005D128A">
            <w:pPr>
              <w:rPr>
                <w:rFonts w:ascii="Times New Roman" w:hAnsi="Times New Roman" w:cs="Times New Roman"/>
                <w:sz w:val="17"/>
                <w:szCs w:val="17"/>
              </w:rPr>
            </w:pPr>
            <w:r w:rsidRPr="00456FE1">
              <w:rPr>
                <w:rFonts w:ascii="Times New Roman" w:hAnsi="Times New Roman" w:cs="Times New Roman"/>
                <w:sz w:val="17"/>
                <w:szCs w:val="17"/>
                <w:shd w:val="clear" w:color="auto" w:fill="FFFFFF"/>
              </w:rPr>
              <w:t>Estado da Administração do Imunobiológico.</w:t>
            </w:r>
          </w:p>
        </w:tc>
        <w:tc>
          <w:tcPr>
            <w:tcW w:w="2126" w:type="dxa"/>
          </w:tcPr>
          <w:p w14:paraId="7B362B00" w14:textId="77777777" w:rsidR="00C4236B" w:rsidRPr="00456FE1" w:rsidRDefault="00000000" w:rsidP="005D128A">
            <w:pPr>
              <w:rPr>
                <w:rFonts w:ascii="Times New Roman" w:hAnsi="Times New Roman" w:cs="Times New Roman"/>
                <w:sz w:val="17"/>
                <w:szCs w:val="17"/>
              </w:rPr>
            </w:pPr>
            <w:hyperlink r:id="rId12" w:history="1">
              <w:r w:rsidR="00C4236B" w:rsidRPr="00456FE1">
                <w:rPr>
                  <w:rStyle w:val="Hyperlink"/>
                  <w:rFonts w:ascii="Times New Roman" w:hAnsi="Times New Roman" w:cs="Times New Roman"/>
                  <w:color w:val="auto"/>
                  <w:sz w:val="17"/>
                  <w:szCs w:val="17"/>
                  <w:shd w:val="clear" w:color="auto" w:fill="FFFFFF"/>
                </w:rPr>
                <w:t>http://hl7.org/fhir/ValueSet/immunization-status</w:t>
              </w:r>
            </w:hyperlink>
          </w:p>
        </w:tc>
        <w:tc>
          <w:tcPr>
            <w:tcW w:w="1417" w:type="dxa"/>
          </w:tcPr>
          <w:p w14:paraId="681C92E9" w14:textId="77777777" w:rsidR="00C4236B" w:rsidRPr="00456FE1" w:rsidRDefault="00C4236B" w:rsidP="005D128A">
            <w:pPr>
              <w:autoSpaceDE w:val="0"/>
              <w:autoSpaceDN w:val="0"/>
              <w:adjustRightInd w:val="0"/>
              <w:spacing w:after="0"/>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 xml:space="preserve">O </w:t>
            </w:r>
            <w:proofErr w:type="spellStart"/>
            <w:r w:rsidRPr="00456FE1">
              <w:rPr>
                <w:rFonts w:ascii="Times New Roman" w:hAnsi="Times New Roman" w:cs="Times New Roman"/>
                <w:sz w:val="17"/>
                <w:szCs w:val="17"/>
                <w:shd w:val="clear" w:color="auto" w:fill="FFFFFF"/>
              </w:rPr>
              <w:t>valueSet</w:t>
            </w:r>
            <w:proofErr w:type="spellEnd"/>
            <w:r w:rsidRPr="00456FE1">
              <w:rPr>
                <w:rFonts w:ascii="Times New Roman" w:hAnsi="Times New Roman" w:cs="Times New Roman"/>
                <w:sz w:val="17"/>
                <w:szCs w:val="17"/>
                <w:shd w:val="clear" w:color="auto" w:fill="FFFFFF"/>
              </w:rPr>
              <w:t xml:space="preserve"> da RNDS utiliza os mesmos códigos do </w:t>
            </w:r>
            <w:proofErr w:type="spellStart"/>
            <w:r w:rsidRPr="00456FE1">
              <w:rPr>
                <w:rFonts w:ascii="Times New Roman" w:hAnsi="Times New Roman" w:cs="Times New Roman"/>
                <w:sz w:val="17"/>
                <w:szCs w:val="17"/>
                <w:shd w:val="clear" w:color="auto" w:fill="FFFFFF"/>
              </w:rPr>
              <w:t>valueSet</w:t>
            </w:r>
            <w:proofErr w:type="spellEnd"/>
            <w:r w:rsidRPr="00456FE1">
              <w:rPr>
                <w:rFonts w:ascii="Times New Roman" w:hAnsi="Times New Roman" w:cs="Times New Roman"/>
                <w:sz w:val="17"/>
                <w:szCs w:val="17"/>
                <w:shd w:val="clear" w:color="auto" w:fill="FFFFFF"/>
              </w:rPr>
              <w:t xml:space="preserve"> IPS, ou seja,</w:t>
            </w:r>
            <w:r w:rsidRPr="00456FE1">
              <w:rPr>
                <w:rFonts w:ascii="Times New Roman" w:hAnsi="Times New Roman" w:cs="Times New Roman"/>
                <w:b/>
                <w:kern w:val="36"/>
                <w:sz w:val="38"/>
                <w:szCs w:val="38"/>
                <w14:ligatures w14:val="none"/>
              </w:rPr>
              <w:t xml:space="preserve"> </w:t>
            </w:r>
            <w:hyperlink r:id="rId13" w:history="1">
              <w:r w:rsidRPr="00456FE1">
                <w:rPr>
                  <w:rStyle w:val="Hyperlink"/>
                  <w:rFonts w:ascii="Times New Roman" w:hAnsi="Times New Roman" w:cs="Times New Roman"/>
                  <w:color w:val="auto"/>
                  <w:sz w:val="17"/>
                  <w:szCs w:val="17"/>
                  <w:shd w:val="clear" w:color="auto" w:fill="FFFFFF"/>
                </w:rPr>
                <w:t>http://hl7.org/fhir/ValueSet/immunization-status</w:t>
              </w:r>
            </w:hyperlink>
            <w:r w:rsidRPr="00456FE1">
              <w:rPr>
                <w:rFonts w:ascii="Times New Roman" w:hAnsi="Times New Roman" w:cs="Times New Roman"/>
                <w:sz w:val="17"/>
                <w:szCs w:val="17"/>
                <w:shd w:val="clear" w:color="auto" w:fill="FFFFFF"/>
              </w:rPr>
              <w:t>, ou seja, não haverá a operação translate.</w:t>
            </w:r>
          </w:p>
          <w:p w14:paraId="2B3CF4D9" w14:textId="77777777" w:rsidR="00C4236B" w:rsidRPr="00456FE1" w:rsidRDefault="00C4236B" w:rsidP="005D128A">
            <w:pPr>
              <w:autoSpaceDE w:val="0"/>
              <w:autoSpaceDN w:val="0"/>
              <w:adjustRightInd w:val="0"/>
              <w:spacing w:after="0"/>
              <w:rPr>
                <w:rFonts w:ascii="Times New Roman" w:hAnsi="Times New Roman" w:cs="Times New Roman"/>
              </w:rPr>
            </w:pPr>
          </w:p>
        </w:tc>
        <w:tc>
          <w:tcPr>
            <w:tcW w:w="2025" w:type="dxa"/>
          </w:tcPr>
          <w:p w14:paraId="5C89FA81" w14:textId="77777777" w:rsidR="00C4236B" w:rsidRPr="00456FE1" w:rsidRDefault="00C4236B" w:rsidP="005D128A">
            <w:pPr>
              <w:autoSpaceDE w:val="0"/>
              <w:autoSpaceDN w:val="0"/>
              <w:adjustRightInd w:val="0"/>
              <w:spacing w:after="0"/>
              <w:rPr>
                <w:rFonts w:ascii="Times New Roman" w:hAnsi="Times New Roman" w:cs="Times New Roman"/>
                <w:sz w:val="17"/>
                <w:szCs w:val="17"/>
                <w:shd w:val="clear" w:color="auto" w:fill="FFFFFF"/>
              </w:rPr>
            </w:pPr>
            <w:r w:rsidRPr="00456FE1">
              <w:rPr>
                <w:rFonts w:ascii="Times New Roman" w:hAnsi="Times New Roman" w:cs="Times New Roman"/>
                <w:kern w:val="0"/>
                <w:sz w:val="20"/>
                <w:szCs w:val="20"/>
              </w:rPr>
              <w:t xml:space="preserve">status=status  </w:t>
            </w:r>
          </w:p>
          <w:p w14:paraId="345C0041" w14:textId="77777777" w:rsidR="00C4236B" w:rsidRPr="00456FE1" w:rsidRDefault="00C4236B" w:rsidP="005D128A">
            <w:pPr>
              <w:rPr>
                <w:rFonts w:ascii="Times New Roman" w:hAnsi="Times New Roman" w:cs="Times New Roman"/>
                <w:kern w:val="0"/>
                <w:sz w:val="20"/>
                <w:szCs w:val="20"/>
              </w:rPr>
            </w:pPr>
          </w:p>
        </w:tc>
      </w:tr>
      <w:tr w:rsidR="00456FE1" w:rsidRPr="00456FE1" w14:paraId="46ACB66A" w14:textId="77777777" w:rsidTr="00C4236B">
        <w:trPr>
          <w:trHeight w:val="330"/>
        </w:trPr>
        <w:tc>
          <w:tcPr>
            <w:tcW w:w="1271" w:type="dxa"/>
            <w:shd w:val="clear" w:color="auto" w:fill="auto"/>
            <w:noWrap/>
            <w:tcMar>
              <w:top w:w="0" w:type="dxa"/>
              <w:left w:w="60" w:type="dxa"/>
              <w:bottom w:w="0" w:type="dxa"/>
              <w:right w:w="60" w:type="dxa"/>
            </w:tcMar>
          </w:tcPr>
          <w:p w14:paraId="533B82DB" w14:textId="77777777" w:rsidR="00C4236B" w:rsidRPr="00456FE1" w:rsidRDefault="00C4236B" w:rsidP="005D128A">
            <w:pPr>
              <w:rPr>
                <w:rFonts w:ascii="Times New Roman" w:hAnsi="Times New Roman" w:cs="Times New Roman"/>
                <w:kern w:val="0"/>
                <w:sz w:val="20"/>
                <w:szCs w:val="20"/>
              </w:rPr>
            </w:pPr>
            <w:proofErr w:type="spellStart"/>
            <w:r w:rsidRPr="00456FE1">
              <w:rPr>
                <w:rFonts w:ascii="Times New Roman" w:hAnsi="Times New Roman" w:cs="Times New Roman"/>
                <w:kern w:val="0"/>
                <w:sz w:val="20"/>
                <w:szCs w:val="20"/>
              </w:rPr>
              <w:t>vaccineCode.system</w:t>
            </w:r>
            <w:proofErr w:type="spellEnd"/>
          </w:p>
        </w:tc>
        <w:tc>
          <w:tcPr>
            <w:tcW w:w="708" w:type="dxa"/>
            <w:shd w:val="clear" w:color="auto" w:fill="auto"/>
            <w:noWrap/>
            <w:tcMar>
              <w:top w:w="0" w:type="dxa"/>
              <w:left w:w="60" w:type="dxa"/>
              <w:bottom w:w="0" w:type="dxa"/>
              <w:right w:w="60" w:type="dxa"/>
            </w:tcMar>
          </w:tcPr>
          <w:p w14:paraId="2D17FDE7" w14:textId="77777777" w:rsidR="00C4236B" w:rsidRPr="00456FE1" w:rsidRDefault="00C4236B" w:rsidP="005D128A">
            <w:pPr>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1..1</w:t>
            </w:r>
          </w:p>
        </w:tc>
        <w:tc>
          <w:tcPr>
            <w:tcW w:w="1560" w:type="dxa"/>
          </w:tcPr>
          <w:p w14:paraId="0C744171" w14:textId="77777777" w:rsidR="00C4236B" w:rsidRPr="00456FE1" w:rsidRDefault="00C4236B" w:rsidP="005D128A">
            <w:pPr>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Identidade do sistema de terminologia do imunobiológico administrado</w:t>
            </w:r>
          </w:p>
        </w:tc>
        <w:tc>
          <w:tcPr>
            <w:tcW w:w="2126" w:type="dxa"/>
          </w:tcPr>
          <w:p w14:paraId="62FF3A34" w14:textId="77777777" w:rsidR="00C4236B" w:rsidRPr="00456FE1" w:rsidRDefault="00000000" w:rsidP="005D128A">
            <w:pPr>
              <w:rPr>
                <w:rFonts w:ascii="Times New Roman" w:hAnsi="Times New Roman" w:cs="Times New Roman"/>
                <w:sz w:val="20"/>
                <w:szCs w:val="20"/>
                <w:lang w:val="en-US"/>
              </w:rPr>
            </w:pPr>
            <w:hyperlink r:id="rId14" w:anchor="/orgs/HL7/collections/vaccines-snomed-ct-ips-free-set/" w:history="1">
              <w:r w:rsidR="00C4236B" w:rsidRPr="00456FE1">
                <w:rPr>
                  <w:rStyle w:val="Hyperlink"/>
                  <w:rFonts w:ascii="Times New Roman" w:hAnsi="Times New Roman" w:cs="Times New Roman"/>
                  <w:color w:val="auto"/>
                  <w:sz w:val="20"/>
                  <w:szCs w:val="20"/>
                  <w:lang w:val="en-US"/>
                </w:rPr>
                <w:t>SNOMED CT IPS Free Set</w:t>
              </w:r>
            </w:hyperlink>
          </w:p>
          <w:p w14:paraId="7468D8E5" w14:textId="77777777" w:rsidR="00C4236B" w:rsidRPr="00456FE1" w:rsidRDefault="00C4236B" w:rsidP="005D128A">
            <w:pPr>
              <w:rPr>
                <w:rFonts w:ascii="Times New Roman" w:hAnsi="Times New Roman" w:cs="Times New Roman"/>
                <w:sz w:val="20"/>
                <w:szCs w:val="20"/>
                <w:lang w:val="en-US"/>
              </w:rPr>
            </w:pPr>
          </w:p>
          <w:p w14:paraId="7555BAA1" w14:textId="77777777" w:rsidR="00C4236B" w:rsidRPr="00456FE1" w:rsidRDefault="00C4236B" w:rsidP="005D128A">
            <w:pPr>
              <w:rPr>
                <w:rFonts w:ascii="Times New Roman" w:hAnsi="Times New Roman" w:cs="Times New Roman"/>
                <w:sz w:val="20"/>
                <w:szCs w:val="20"/>
                <w:lang w:val="en-US"/>
              </w:rPr>
            </w:pPr>
            <w:r w:rsidRPr="00456FE1">
              <w:rPr>
                <w:rFonts w:ascii="Times New Roman" w:hAnsi="Times New Roman" w:cs="Times New Roman"/>
                <w:sz w:val="20"/>
                <w:szCs w:val="20"/>
                <w:lang w:val="en-US"/>
              </w:rPr>
              <w:t xml:space="preserve">Ou </w:t>
            </w:r>
          </w:p>
          <w:p w14:paraId="74E5B2D6" w14:textId="77777777" w:rsidR="00C4236B" w:rsidRPr="00456FE1" w:rsidRDefault="00000000" w:rsidP="005D128A">
            <w:pPr>
              <w:rPr>
                <w:rFonts w:ascii="Times New Roman" w:hAnsi="Times New Roman" w:cs="Times New Roman"/>
                <w:sz w:val="20"/>
                <w:szCs w:val="20"/>
                <w:lang w:val="en-US"/>
              </w:rPr>
            </w:pPr>
            <w:hyperlink r:id="rId15" w:anchor="/orgs/HL7/collections/absent-or-unknown-immunizations-uv-ips/" w:history="1">
              <w:r w:rsidR="00C4236B" w:rsidRPr="00456FE1">
                <w:rPr>
                  <w:rStyle w:val="Hyperlink"/>
                  <w:rFonts w:ascii="Times New Roman" w:hAnsi="Times New Roman" w:cs="Times New Roman"/>
                  <w:color w:val="auto"/>
                  <w:sz w:val="20"/>
                  <w:szCs w:val="20"/>
                  <w:lang w:val="en-US"/>
                </w:rPr>
                <w:t>Absent or Unknown Immunization - IPS</w:t>
              </w:r>
            </w:hyperlink>
          </w:p>
        </w:tc>
        <w:tc>
          <w:tcPr>
            <w:tcW w:w="1417" w:type="dxa"/>
          </w:tcPr>
          <w:p w14:paraId="2B0AC1CA" w14:textId="77777777" w:rsidR="00C4236B" w:rsidRPr="00456FE1" w:rsidRDefault="00C4236B" w:rsidP="005D128A">
            <w:pPr>
              <w:autoSpaceDE w:val="0"/>
              <w:autoSpaceDN w:val="0"/>
              <w:adjustRightInd w:val="0"/>
              <w:spacing w:after="0"/>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 xml:space="preserve">Necessário fazer o </w:t>
            </w:r>
            <w:proofErr w:type="spellStart"/>
            <w:r w:rsidRPr="00456FE1">
              <w:rPr>
                <w:rFonts w:ascii="Times New Roman" w:hAnsi="Times New Roman" w:cs="Times New Roman"/>
                <w:sz w:val="17"/>
                <w:szCs w:val="17"/>
                <w:shd w:val="clear" w:color="auto" w:fill="FFFFFF"/>
              </w:rPr>
              <w:t>translate</w:t>
            </w:r>
            <w:proofErr w:type="spellEnd"/>
            <w:r w:rsidRPr="00456FE1">
              <w:rPr>
                <w:rFonts w:ascii="Times New Roman" w:hAnsi="Times New Roman" w:cs="Times New Roman"/>
                <w:sz w:val="17"/>
                <w:szCs w:val="17"/>
                <w:shd w:val="clear" w:color="auto" w:fill="FFFFFF"/>
              </w:rPr>
              <w:t xml:space="preserve"> entre </w:t>
            </w:r>
            <w:hyperlink r:id="rId16" w:anchor="/orgs/MS/sources/BRImunobiologico/" w:history="1">
              <w:proofErr w:type="spellStart"/>
              <w:r w:rsidRPr="00456FE1">
                <w:rPr>
                  <w:rStyle w:val="Hyperlink"/>
                  <w:rFonts w:ascii="Times New Roman" w:hAnsi="Times New Roman" w:cs="Times New Roman"/>
                  <w:color w:val="auto"/>
                  <w:sz w:val="17"/>
                  <w:szCs w:val="17"/>
                  <w:shd w:val="clear" w:color="auto" w:fill="FFFFFF"/>
                </w:rPr>
                <w:t>BRImunobiologico</w:t>
              </w:r>
              <w:proofErr w:type="spellEnd"/>
            </w:hyperlink>
            <w:r w:rsidRPr="00456FE1">
              <w:rPr>
                <w:rFonts w:ascii="Times New Roman" w:hAnsi="Times New Roman" w:cs="Times New Roman"/>
                <w:sz w:val="17"/>
                <w:szCs w:val="17"/>
                <w:shd w:val="clear" w:color="auto" w:fill="FFFFFF"/>
              </w:rPr>
              <w:t xml:space="preserve"> com</w:t>
            </w:r>
          </w:p>
          <w:p w14:paraId="56B93A93" w14:textId="77777777" w:rsidR="00C4236B" w:rsidRPr="00456FE1" w:rsidRDefault="00000000" w:rsidP="005D128A">
            <w:pPr>
              <w:rPr>
                <w:rFonts w:ascii="Times New Roman" w:hAnsi="Times New Roman" w:cs="Times New Roman"/>
                <w:sz w:val="20"/>
                <w:szCs w:val="20"/>
                <w:lang w:val="en-US"/>
              </w:rPr>
            </w:pPr>
            <w:hyperlink r:id="rId17" w:anchor="/orgs/HL7/collections/vaccines-snomed-ct-ips-free-set/" w:history="1">
              <w:r w:rsidR="00C4236B" w:rsidRPr="00456FE1">
                <w:rPr>
                  <w:rStyle w:val="Hyperlink"/>
                  <w:rFonts w:ascii="Times New Roman" w:hAnsi="Times New Roman" w:cs="Times New Roman"/>
                  <w:color w:val="auto"/>
                  <w:sz w:val="20"/>
                  <w:szCs w:val="20"/>
                  <w:lang w:val="en-US"/>
                </w:rPr>
                <w:t>SNOMED CT IPS Free Set</w:t>
              </w:r>
            </w:hyperlink>
          </w:p>
          <w:p w14:paraId="1B08EB3A" w14:textId="77777777" w:rsidR="00C4236B" w:rsidRPr="00456FE1" w:rsidRDefault="00C4236B" w:rsidP="005D128A">
            <w:pPr>
              <w:rPr>
                <w:rFonts w:ascii="Times New Roman" w:hAnsi="Times New Roman" w:cs="Times New Roman"/>
                <w:sz w:val="20"/>
                <w:szCs w:val="20"/>
                <w:lang w:val="en-US"/>
              </w:rPr>
            </w:pPr>
            <w:r w:rsidRPr="00456FE1">
              <w:rPr>
                <w:rFonts w:ascii="Times New Roman" w:hAnsi="Times New Roman" w:cs="Times New Roman"/>
                <w:sz w:val="17"/>
                <w:szCs w:val="17"/>
                <w:shd w:val="clear" w:color="auto" w:fill="FFFFFF"/>
                <w:lang w:val="en-US"/>
              </w:rPr>
              <w:t xml:space="preserve">Caso </w:t>
            </w:r>
            <w:proofErr w:type="spellStart"/>
            <w:r w:rsidRPr="00456FE1">
              <w:rPr>
                <w:rFonts w:ascii="Times New Roman" w:hAnsi="Times New Roman" w:cs="Times New Roman"/>
                <w:sz w:val="17"/>
                <w:szCs w:val="17"/>
                <w:shd w:val="clear" w:color="auto" w:fill="FFFFFF"/>
                <w:lang w:val="en-US"/>
              </w:rPr>
              <w:t>exista</w:t>
            </w:r>
            <w:proofErr w:type="spellEnd"/>
            <w:r w:rsidRPr="00456FE1">
              <w:rPr>
                <w:rFonts w:ascii="Times New Roman" w:hAnsi="Times New Roman" w:cs="Times New Roman"/>
                <w:sz w:val="17"/>
                <w:szCs w:val="17"/>
                <w:shd w:val="clear" w:color="auto" w:fill="FFFFFF"/>
                <w:lang w:val="en-US"/>
              </w:rPr>
              <w:t xml:space="preserve"> o </w:t>
            </w:r>
            <w:proofErr w:type="spellStart"/>
            <w:r w:rsidRPr="00456FE1">
              <w:rPr>
                <w:rFonts w:ascii="Times New Roman" w:hAnsi="Times New Roman" w:cs="Times New Roman"/>
                <w:sz w:val="17"/>
                <w:szCs w:val="17"/>
                <w:shd w:val="clear" w:color="auto" w:fill="FFFFFF"/>
                <w:lang w:val="en-US"/>
              </w:rPr>
              <w:t>mapeamento</w:t>
            </w:r>
            <w:proofErr w:type="spellEnd"/>
            <w:r w:rsidRPr="00456FE1">
              <w:rPr>
                <w:rFonts w:ascii="Times New Roman" w:hAnsi="Times New Roman" w:cs="Times New Roman"/>
                <w:sz w:val="17"/>
                <w:szCs w:val="17"/>
                <w:shd w:val="clear" w:color="auto" w:fill="FFFFFF"/>
                <w:lang w:val="en-US"/>
              </w:rPr>
              <w:t xml:space="preserve"> o </w:t>
            </w:r>
            <w:proofErr w:type="spellStart"/>
            <w:r w:rsidRPr="00456FE1">
              <w:rPr>
                <w:rFonts w:ascii="Times New Roman" w:hAnsi="Times New Roman" w:cs="Times New Roman"/>
                <w:sz w:val="17"/>
                <w:szCs w:val="17"/>
                <w:shd w:val="clear" w:color="auto" w:fill="FFFFFF"/>
                <w:lang w:val="en-US"/>
              </w:rPr>
              <w:t>vaccineCode.syste</w:t>
            </w:r>
            <w:r w:rsidRPr="00456FE1">
              <w:rPr>
                <w:rFonts w:ascii="Times New Roman" w:hAnsi="Times New Roman" w:cs="Times New Roman"/>
                <w:sz w:val="17"/>
                <w:szCs w:val="17"/>
                <w:shd w:val="clear" w:color="auto" w:fill="FFFFFF"/>
                <w:lang w:val="en-US"/>
              </w:rPr>
              <w:lastRenderedPageBreak/>
              <w:t>m</w:t>
            </w:r>
            <w:proofErr w:type="spellEnd"/>
            <w:r w:rsidRPr="00456FE1">
              <w:rPr>
                <w:rFonts w:ascii="Times New Roman" w:hAnsi="Times New Roman" w:cs="Times New Roman"/>
                <w:sz w:val="17"/>
                <w:szCs w:val="17"/>
                <w:shd w:val="clear" w:color="auto" w:fill="FFFFFF"/>
                <w:lang w:val="en-US"/>
              </w:rPr>
              <w:t xml:space="preserve"> =</w:t>
            </w:r>
            <w:hyperlink r:id="rId18" w:anchor="/orgs/HL7/collections/vaccines-snomed-ct-ips-free-set/" w:history="1">
              <w:r w:rsidRPr="00456FE1">
                <w:rPr>
                  <w:rStyle w:val="Hyperlink"/>
                  <w:rFonts w:ascii="Times New Roman" w:hAnsi="Times New Roman" w:cs="Times New Roman"/>
                  <w:color w:val="auto"/>
                  <w:sz w:val="20"/>
                  <w:szCs w:val="20"/>
                  <w:lang w:val="en-US"/>
                </w:rPr>
                <w:t>SNOMED CT IPS Free Set</w:t>
              </w:r>
            </w:hyperlink>
          </w:p>
          <w:p w14:paraId="4034D109" w14:textId="77777777" w:rsidR="00C4236B" w:rsidRPr="00456FE1" w:rsidRDefault="00C4236B" w:rsidP="005D128A">
            <w:pPr>
              <w:autoSpaceDE w:val="0"/>
              <w:autoSpaceDN w:val="0"/>
              <w:adjustRightInd w:val="0"/>
              <w:spacing w:after="0"/>
              <w:rPr>
                <w:rFonts w:ascii="Times New Roman" w:hAnsi="Times New Roman" w:cs="Times New Roman"/>
                <w:sz w:val="17"/>
                <w:szCs w:val="17"/>
                <w:shd w:val="clear" w:color="auto" w:fill="FFFFFF"/>
                <w:lang w:val="en-US"/>
              </w:rPr>
            </w:pPr>
            <w:r w:rsidRPr="00456FE1">
              <w:rPr>
                <w:rFonts w:ascii="Times New Roman" w:hAnsi="Times New Roman" w:cs="Times New Roman"/>
                <w:sz w:val="17"/>
                <w:szCs w:val="17"/>
                <w:shd w:val="clear" w:color="auto" w:fill="FFFFFF"/>
                <w:lang w:val="en-US"/>
              </w:rPr>
              <w:t xml:space="preserve">ELSE o </w:t>
            </w:r>
            <w:proofErr w:type="spellStart"/>
            <w:r w:rsidRPr="00456FE1">
              <w:rPr>
                <w:rFonts w:ascii="Times New Roman" w:hAnsi="Times New Roman" w:cs="Times New Roman"/>
                <w:sz w:val="17"/>
                <w:szCs w:val="17"/>
                <w:shd w:val="clear" w:color="auto" w:fill="FFFFFF"/>
                <w:lang w:val="en-US"/>
              </w:rPr>
              <w:t>vaccine.Code.system</w:t>
            </w:r>
            <w:proofErr w:type="spellEnd"/>
            <w:r w:rsidRPr="00456FE1">
              <w:rPr>
                <w:rFonts w:ascii="Times New Roman" w:hAnsi="Times New Roman" w:cs="Times New Roman"/>
                <w:sz w:val="17"/>
                <w:szCs w:val="17"/>
                <w:shd w:val="clear" w:color="auto" w:fill="FFFFFF"/>
                <w:lang w:val="en-US"/>
              </w:rPr>
              <w:t>=</w:t>
            </w:r>
            <w:hyperlink r:id="rId19" w:anchor="/orgs/HL7/collections/absent-or-unknown-immunizations-uv-ips/" w:history="1">
              <w:r w:rsidRPr="00456FE1">
                <w:rPr>
                  <w:rStyle w:val="Hyperlink"/>
                  <w:rFonts w:ascii="Times New Roman" w:hAnsi="Times New Roman" w:cs="Times New Roman"/>
                  <w:color w:val="auto"/>
                  <w:sz w:val="20"/>
                  <w:szCs w:val="20"/>
                  <w:lang w:val="en-US"/>
                </w:rPr>
                <w:t>Absent or Unknown Immunization - IPS</w:t>
              </w:r>
            </w:hyperlink>
          </w:p>
        </w:tc>
        <w:tc>
          <w:tcPr>
            <w:tcW w:w="2025" w:type="dxa"/>
          </w:tcPr>
          <w:p w14:paraId="45440C41"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roofErr w:type="spellStart"/>
            <w:r w:rsidRPr="00456FE1">
              <w:rPr>
                <w:rFonts w:ascii="Times New Roman" w:hAnsi="Times New Roman" w:cs="Times New Roman"/>
                <w:kern w:val="0"/>
                <w:sz w:val="20"/>
                <w:szCs w:val="20"/>
                <w:lang w:val="en-US"/>
              </w:rPr>
              <w:lastRenderedPageBreak/>
              <w:t>vaccineCode.system</w:t>
            </w:r>
            <w:proofErr w:type="spellEnd"/>
            <w:r w:rsidRPr="00456FE1">
              <w:rPr>
                <w:rFonts w:ascii="Times New Roman" w:hAnsi="Times New Roman" w:cs="Times New Roman"/>
                <w:kern w:val="0"/>
                <w:sz w:val="20"/>
                <w:szCs w:val="20"/>
                <w:lang w:val="en-US"/>
              </w:rPr>
              <w:t>=</w:t>
            </w:r>
            <w:r w:rsidRPr="00456FE1">
              <w:rPr>
                <w:rFonts w:ascii="Times New Roman" w:hAnsi="Times New Roman" w:cs="Times New Roman"/>
                <w:lang w:val="en-US"/>
              </w:rPr>
              <w:t xml:space="preserve"> </w:t>
            </w:r>
            <w:hyperlink r:id="rId20" w:history="1">
              <w:r w:rsidRPr="00456FE1">
                <w:rPr>
                  <w:rStyle w:val="Hyperlink"/>
                  <w:rFonts w:ascii="Times New Roman" w:hAnsi="Times New Roman" w:cs="Times New Roman"/>
                  <w:color w:val="auto"/>
                  <w:kern w:val="0"/>
                  <w:sz w:val="20"/>
                  <w:szCs w:val="20"/>
                  <w:lang w:val="en-US"/>
                </w:rPr>
                <w:t>http://hl7.org/fhir/uv/ips/ValueSet/vaccines-snomed-ct-ips-free-set</w:t>
              </w:r>
            </w:hyperlink>
            <w:r w:rsidRPr="00456FE1">
              <w:rPr>
                <w:rFonts w:ascii="Times New Roman" w:hAnsi="Times New Roman" w:cs="Times New Roman"/>
                <w:kern w:val="0"/>
                <w:sz w:val="20"/>
                <w:szCs w:val="20"/>
                <w:lang w:val="en-US"/>
              </w:rPr>
              <w:t xml:space="preserve"> </w:t>
            </w:r>
          </w:p>
          <w:p w14:paraId="5E96E61D"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
          <w:p w14:paraId="5E06D1D5"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r w:rsidRPr="00456FE1">
              <w:rPr>
                <w:rFonts w:ascii="Times New Roman" w:hAnsi="Times New Roman" w:cs="Times New Roman"/>
                <w:kern w:val="0"/>
                <w:sz w:val="20"/>
                <w:szCs w:val="20"/>
                <w:lang w:val="en-US"/>
              </w:rPr>
              <w:t>vaccineCode.system=</w:t>
            </w:r>
            <w:hyperlink r:id="rId21" w:history="1">
              <w:r w:rsidRPr="00456FE1">
                <w:rPr>
                  <w:rStyle w:val="Hyperlink"/>
                  <w:rFonts w:ascii="Times New Roman" w:hAnsi="Times New Roman" w:cs="Times New Roman"/>
                  <w:color w:val="auto"/>
                  <w:kern w:val="0"/>
                  <w:sz w:val="20"/>
                  <w:szCs w:val="20"/>
                  <w:lang w:val="en-US"/>
                </w:rPr>
                <w:t>http://hl7.org/fhir/uv/ips/ValueSet/vaccines-snomed-ct-ips-free-set</w:t>
              </w:r>
            </w:hyperlink>
          </w:p>
        </w:tc>
      </w:tr>
      <w:tr w:rsidR="00456FE1" w:rsidRPr="00456FE1" w14:paraId="11CF7DE6" w14:textId="77777777" w:rsidTr="00C4236B">
        <w:trPr>
          <w:trHeight w:val="330"/>
        </w:trPr>
        <w:tc>
          <w:tcPr>
            <w:tcW w:w="1271" w:type="dxa"/>
            <w:shd w:val="clear" w:color="auto" w:fill="auto"/>
            <w:noWrap/>
            <w:tcMar>
              <w:top w:w="0" w:type="dxa"/>
              <w:left w:w="60" w:type="dxa"/>
              <w:bottom w:w="0" w:type="dxa"/>
              <w:right w:w="60" w:type="dxa"/>
            </w:tcMar>
          </w:tcPr>
          <w:p w14:paraId="6ADED8C5" w14:textId="77777777" w:rsidR="00C4236B" w:rsidRPr="00456FE1" w:rsidRDefault="00C4236B" w:rsidP="005D128A">
            <w:pPr>
              <w:rPr>
                <w:rFonts w:ascii="Times New Roman" w:hAnsi="Times New Roman" w:cs="Times New Roman"/>
                <w:kern w:val="0"/>
                <w:sz w:val="20"/>
                <w:szCs w:val="20"/>
              </w:rPr>
            </w:pPr>
            <w:proofErr w:type="spellStart"/>
            <w:proofErr w:type="gramStart"/>
            <w:r w:rsidRPr="00456FE1">
              <w:rPr>
                <w:rFonts w:ascii="Times New Roman" w:hAnsi="Times New Roman" w:cs="Times New Roman"/>
                <w:kern w:val="0"/>
                <w:sz w:val="20"/>
                <w:szCs w:val="20"/>
              </w:rPr>
              <w:t>vaccine.code</w:t>
            </w:r>
            <w:proofErr w:type="spellEnd"/>
            <w:proofErr w:type="gramEnd"/>
          </w:p>
        </w:tc>
        <w:tc>
          <w:tcPr>
            <w:tcW w:w="708" w:type="dxa"/>
            <w:shd w:val="clear" w:color="auto" w:fill="auto"/>
            <w:noWrap/>
            <w:tcMar>
              <w:top w:w="0" w:type="dxa"/>
              <w:left w:w="60" w:type="dxa"/>
              <w:bottom w:w="0" w:type="dxa"/>
              <w:right w:w="60" w:type="dxa"/>
            </w:tcMar>
          </w:tcPr>
          <w:p w14:paraId="022EFCB9" w14:textId="77777777" w:rsidR="00C4236B" w:rsidRPr="00456FE1" w:rsidRDefault="00C4236B" w:rsidP="005D128A">
            <w:pPr>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1..1</w:t>
            </w:r>
          </w:p>
        </w:tc>
        <w:tc>
          <w:tcPr>
            <w:tcW w:w="1560" w:type="dxa"/>
          </w:tcPr>
          <w:p w14:paraId="5FA2021F" w14:textId="77777777" w:rsidR="00C4236B" w:rsidRPr="00456FE1" w:rsidRDefault="00C4236B" w:rsidP="005D128A">
            <w:pPr>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 xml:space="preserve">Código do imunobiológico administrado  </w:t>
            </w:r>
          </w:p>
        </w:tc>
        <w:tc>
          <w:tcPr>
            <w:tcW w:w="2126" w:type="dxa"/>
          </w:tcPr>
          <w:p w14:paraId="653852F4" w14:textId="77777777" w:rsidR="00C4236B" w:rsidRPr="00456FE1" w:rsidRDefault="00000000" w:rsidP="005D128A">
            <w:pPr>
              <w:rPr>
                <w:rFonts w:ascii="Times New Roman" w:hAnsi="Times New Roman" w:cs="Times New Roman"/>
                <w:sz w:val="20"/>
                <w:szCs w:val="20"/>
                <w:lang w:val="en-US"/>
              </w:rPr>
            </w:pPr>
            <w:hyperlink r:id="rId22" w:anchor="/orgs/HL7/collections/vaccines-snomed-ct-ips-free-set/" w:history="1">
              <w:r w:rsidR="00C4236B" w:rsidRPr="00456FE1">
                <w:rPr>
                  <w:rStyle w:val="Hyperlink"/>
                  <w:rFonts w:ascii="Times New Roman" w:hAnsi="Times New Roman" w:cs="Times New Roman"/>
                  <w:color w:val="auto"/>
                  <w:sz w:val="20"/>
                  <w:szCs w:val="20"/>
                  <w:lang w:val="en-US"/>
                </w:rPr>
                <w:t>SNOMED CT IPS Free Set</w:t>
              </w:r>
            </w:hyperlink>
          </w:p>
          <w:p w14:paraId="3CD33681" w14:textId="77777777" w:rsidR="00C4236B" w:rsidRPr="00456FE1" w:rsidRDefault="00C4236B" w:rsidP="005D128A">
            <w:pPr>
              <w:rPr>
                <w:rFonts w:ascii="Times New Roman" w:hAnsi="Times New Roman" w:cs="Times New Roman"/>
                <w:sz w:val="20"/>
                <w:szCs w:val="20"/>
                <w:lang w:val="en-US"/>
              </w:rPr>
            </w:pPr>
          </w:p>
          <w:p w14:paraId="0DDEC0DE" w14:textId="77777777" w:rsidR="00C4236B" w:rsidRPr="00456FE1" w:rsidRDefault="00C4236B" w:rsidP="005D128A">
            <w:pPr>
              <w:rPr>
                <w:rFonts w:ascii="Times New Roman" w:hAnsi="Times New Roman" w:cs="Times New Roman"/>
                <w:sz w:val="20"/>
                <w:szCs w:val="20"/>
                <w:lang w:val="en-US"/>
              </w:rPr>
            </w:pPr>
            <w:r w:rsidRPr="00456FE1">
              <w:rPr>
                <w:rFonts w:ascii="Times New Roman" w:hAnsi="Times New Roman" w:cs="Times New Roman"/>
                <w:sz w:val="20"/>
                <w:szCs w:val="20"/>
                <w:lang w:val="en-US"/>
              </w:rPr>
              <w:t xml:space="preserve">Ou </w:t>
            </w:r>
          </w:p>
          <w:p w14:paraId="3599BB7F" w14:textId="77777777" w:rsidR="00C4236B" w:rsidRPr="00456FE1" w:rsidRDefault="00000000" w:rsidP="005D128A">
            <w:pPr>
              <w:rPr>
                <w:rFonts w:ascii="Times New Roman" w:hAnsi="Times New Roman" w:cs="Times New Roman"/>
                <w:sz w:val="20"/>
                <w:szCs w:val="20"/>
                <w:lang w:val="en-US"/>
              </w:rPr>
            </w:pPr>
            <w:hyperlink r:id="rId23" w:anchor="/orgs/HL7/collections/absent-or-unknown-immunizations-uv-ips/" w:history="1">
              <w:r w:rsidR="00C4236B" w:rsidRPr="00456FE1">
                <w:rPr>
                  <w:rStyle w:val="Hyperlink"/>
                  <w:rFonts w:ascii="Times New Roman" w:hAnsi="Times New Roman" w:cs="Times New Roman"/>
                  <w:color w:val="auto"/>
                  <w:sz w:val="20"/>
                  <w:szCs w:val="20"/>
                  <w:lang w:val="en-US"/>
                </w:rPr>
                <w:t>Absent or Unknown Immunization - IPS</w:t>
              </w:r>
            </w:hyperlink>
          </w:p>
        </w:tc>
        <w:tc>
          <w:tcPr>
            <w:tcW w:w="1417" w:type="dxa"/>
          </w:tcPr>
          <w:p w14:paraId="65BACF7A" w14:textId="77777777" w:rsidR="00C4236B" w:rsidRPr="00456FE1" w:rsidRDefault="00C4236B" w:rsidP="005D128A">
            <w:pPr>
              <w:autoSpaceDE w:val="0"/>
              <w:autoSpaceDN w:val="0"/>
              <w:adjustRightInd w:val="0"/>
              <w:spacing w:after="0"/>
              <w:rPr>
                <w:rFonts w:ascii="Times New Roman" w:hAnsi="Times New Roman" w:cs="Times New Roman"/>
                <w:sz w:val="17"/>
                <w:szCs w:val="17"/>
                <w:shd w:val="clear" w:color="auto" w:fill="FFFFFF"/>
                <w:lang w:val="en-US"/>
              </w:rPr>
            </w:pPr>
          </w:p>
        </w:tc>
        <w:tc>
          <w:tcPr>
            <w:tcW w:w="2025" w:type="dxa"/>
          </w:tcPr>
          <w:p w14:paraId="4AB65B14"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r w:rsidRPr="00456FE1">
              <w:rPr>
                <w:rFonts w:ascii="Times New Roman" w:hAnsi="Times New Roman" w:cs="Times New Roman"/>
                <w:kern w:val="0"/>
                <w:sz w:val="20"/>
                <w:szCs w:val="20"/>
              </w:rPr>
              <w:t>Quando o translate devolver uma tradução entre os conceitos</w:t>
            </w:r>
          </w:p>
          <w:p w14:paraId="50D0ED59" w14:textId="77777777" w:rsidR="00C4236B" w:rsidRPr="00456FE1" w:rsidRDefault="00C4236B" w:rsidP="005D128A">
            <w:pPr>
              <w:rPr>
                <w:rFonts w:ascii="Times New Roman" w:hAnsi="Times New Roman" w:cs="Times New Roman"/>
                <w:kern w:val="0"/>
                <w:sz w:val="20"/>
                <w:szCs w:val="20"/>
                <w:lang w:val="en-US"/>
              </w:rPr>
            </w:pPr>
            <w:proofErr w:type="spellStart"/>
            <w:r w:rsidRPr="00456FE1">
              <w:rPr>
                <w:rFonts w:ascii="Times New Roman" w:hAnsi="Times New Roman" w:cs="Times New Roman"/>
                <w:kern w:val="0"/>
                <w:sz w:val="20"/>
                <w:szCs w:val="20"/>
                <w:lang w:val="en-US"/>
              </w:rPr>
              <w:t>Immunization.vaccineCode.coding.where</w:t>
            </w:r>
            <w:proofErr w:type="spellEnd"/>
            <w:r w:rsidRPr="00456FE1">
              <w:rPr>
                <w:rFonts w:ascii="Times New Roman" w:hAnsi="Times New Roman" w:cs="Times New Roman"/>
                <w:kern w:val="0"/>
                <w:sz w:val="20"/>
                <w:szCs w:val="20"/>
                <w:lang w:val="en-US"/>
              </w:rPr>
              <w:t xml:space="preserve">(system = </w:t>
            </w:r>
            <w:hyperlink r:id="rId24" w:anchor="/orgs/HL7/collections/vaccines-snomed-ct-ips-free-set/" w:history="1">
              <w:r w:rsidRPr="00456FE1">
                <w:rPr>
                  <w:rStyle w:val="Hyperlink"/>
                  <w:rFonts w:ascii="Times New Roman" w:hAnsi="Times New Roman" w:cs="Times New Roman"/>
                  <w:color w:val="auto"/>
                  <w:kern w:val="0"/>
                  <w:sz w:val="20"/>
                  <w:szCs w:val="20"/>
                  <w:lang w:val="en-US"/>
                </w:rPr>
                <w:t>'http://www.saude.gov.br/fhir/r4/CodeSystem/</w:t>
              </w:r>
              <w:r w:rsidRPr="00456FE1">
                <w:rPr>
                  <w:rStyle w:val="Hyperlink"/>
                  <w:rFonts w:ascii="Times New Roman" w:hAnsi="Times New Roman" w:cs="Times New Roman"/>
                  <w:color w:val="auto"/>
                  <w:sz w:val="20"/>
                  <w:szCs w:val="20"/>
                  <w:lang w:val="en-US"/>
                </w:rPr>
                <w:t>SNOMED CT IPS Free Set</w:t>
              </w:r>
              <w:r w:rsidRPr="00456FE1">
                <w:rPr>
                  <w:rStyle w:val="Hyperlink"/>
                  <w:rFonts w:ascii="Times New Roman" w:hAnsi="Times New Roman" w:cs="Times New Roman"/>
                  <w:color w:val="auto"/>
                  <w:kern w:val="0"/>
                  <w:sz w:val="20"/>
                  <w:szCs w:val="20"/>
                  <w:lang w:val="en-US"/>
                </w:rPr>
                <w:t>'</w:t>
              </w:r>
            </w:hyperlink>
            <w:r w:rsidRPr="00456FE1">
              <w:rPr>
                <w:rFonts w:ascii="Times New Roman" w:hAnsi="Times New Roman" w:cs="Times New Roman"/>
                <w:kern w:val="0"/>
                <w:sz w:val="20"/>
                <w:szCs w:val="20"/>
                <w:lang w:val="en-US"/>
              </w:rPr>
              <w:t>).code</w:t>
            </w:r>
          </w:p>
          <w:p w14:paraId="7A2E5C6D" w14:textId="77777777" w:rsidR="00C4236B" w:rsidRPr="00456FE1" w:rsidRDefault="00C4236B" w:rsidP="005D128A">
            <w:pPr>
              <w:rPr>
                <w:rFonts w:ascii="Times New Roman" w:hAnsi="Times New Roman" w:cs="Times New Roman"/>
                <w:kern w:val="0"/>
                <w:sz w:val="20"/>
                <w:szCs w:val="20"/>
                <w:lang w:val="en-US"/>
              </w:rPr>
            </w:pPr>
            <w:proofErr w:type="spellStart"/>
            <w:r w:rsidRPr="00456FE1">
              <w:rPr>
                <w:rFonts w:ascii="Times New Roman" w:hAnsi="Times New Roman" w:cs="Times New Roman"/>
                <w:kern w:val="0"/>
                <w:sz w:val="20"/>
                <w:szCs w:val="20"/>
                <w:lang w:val="en-US"/>
              </w:rPr>
              <w:t>Quando</w:t>
            </w:r>
            <w:proofErr w:type="spellEnd"/>
            <w:r w:rsidRPr="00456FE1">
              <w:rPr>
                <w:rFonts w:ascii="Times New Roman" w:hAnsi="Times New Roman" w:cs="Times New Roman"/>
                <w:kern w:val="0"/>
                <w:sz w:val="20"/>
                <w:szCs w:val="20"/>
                <w:lang w:val="en-US"/>
              </w:rPr>
              <w:t xml:space="preserve"> </w:t>
            </w:r>
            <w:proofErr w:type="spellStart"/>
            <w:r w:rsidRPr="00456FE1">
              <w:rPr>
                <w:rFonts w:ascii="Times New Roman" w:hAnsi="Times New Roman" w:cs="Times New Roman"/>
                <w:kern w:val="0"/>
                <w:sz w:val="20"/>
                <w:szCs w:val="20"/>
                <w:lang w:val="en-US"/>
              </w:rPr>
              <w:t>não</w:t>
            </w:r>
            <w:proofErr w:type="spellEnd"/>
            <w:r w:rsidRPr="00456FE1">
              <w:rPr>
                <w:rFonts w:ascii="Times New Roman" w:hAnsi="Times New Roman" w:cs="Times New Roman"/>
                <w:kern w:val="0"/>
                <w:sz w:val="20"/>
                <w:szCs w:val="20"/>
                <w:lang w:val="en-US"/>
              </w:rPr>
              <w:t xml:space="preserve"> </w:t>
            </w:r>
            <w:proofErr w:type="spellStart"/>
            <w:r w:rsidRPr="00456FE1">
              <w:rPr>
                <w:rFonts w:ascii="Times New Roman" w:hAnsi="Times New Roman" w:cs="Times New Roman"/>
                <w:kern w:val="0"/>
                <w:sz w:val="20"/>
                <w:szCs w:val="20"/>
                <w:lang w:val="en-US"/>
              </w:rPr>
              <w:t>houver</w:t>
            </w:r>
            <w:proofErr w:type="spellEnd"/>
            <w:r w:rsidRPr="00456FE1">
              <w:rPr>
                <w:rFonts w:ascii="Times New Roman" w:hAnsi="Times New Roman" w:cs="Times New Roman"/>
                <w:kern w:val="0"/>
                <w:sz w:val="20"/>
                <w:szCs w:val="20"/>
                <w:lang w:val="en-US"/>
              </w:rPr>
              <w:t xml:space="preserve"> </w:t>
            </w:r>
            <w:proofErr w:type="spellStart"/>
            <w:r w:rsidRPr="00456FE1">
              <w:rPr>
                <w:rFonts w:ascii="Times New Roman" w:hAnsi="Times New Roman" w:cs="Times New Roman"/>
                <w:b/>
                <w:bCs/>
                <w:kern w:val="0"/>
                <w:sz w:val="20"/>
                <w:szCs w:val="20"/>
                <w:lang w:val="en-US"/>
              </w:rPr>
              <w:t>nenhum</w:t>
            </w:r>
            <w:proofErr w:type="spellEnd"/>
            <w:r w:rsidRPr="00456FE1">
              <w:rPr>
                <w:rFonts w:ascii="Times New Roman" w:hAnsi="Times New Roman" w:cs="Times New Roman"/>
                <w:b/>
                <w:bCs/>
                <w:kern w:val="0"/>
                <w:sz w:val="20"/>
                <w:szCs w:val="20"/>
                <w:lang w:val="en-US"/>
              </w:rPr>
              <w:t xml:space="preserve"> </w:t>
            </w:r>
            <w:proofErr w:type="spellStart"/>
            <w:r w:rsidRPr="00456FE1">
              <w:rPr>
                <w:rFonts w:ascii="Times New Roman" w:hAnsi="Times New Roman" w:cs="Times New Roman"/>
                <w:kern w:val="0"/>
                <w:sz w:val="20"/>
                <w:szCs w:val="20"/>
                <w:lang w:val="en-US"/>
              </w:rPr>
              <w:t>mapeamento</w:t>
            </w:r>
            <w:proofErr w:type="spellEnd"/>
          </w:p>
          <w:p w14:paraId="5F9CAD6B" w14:textId="77777777" w:rsidR="00C4236B" w:rsidRPr="00456FE1" w:rsidRDefault="00C4236B" w:rsidP="005D128A">
            <w:pPr>
              <w:rPr>
                <w:rFonts w:ascii="Times New Roman" w:hAnsi="Times New Roman" w:cs="Times New Roman"/>
                <w:sz w:val="20"/>
                <w:szCs w:val="20"/>
                <w:lang w:val="en-US"/>
              </w:rPr>
            </w:pPr>
            <w:proofErr w:type="spellStart"/>
            <w:r w:rsidRPr="00456FE1">
              <w:rPr>
                <w:rFonts w:ascii="Times New Roman" w:hAnsi="Times New Roman" w:cs="Times New Roman"/>
                <w:kern w:val="0"/>
                <w:sz w:val="20"/>
                <w:szCs w:val="20"/>
                <w:lang w:val="en-US"/>
              </w:rPr>
              <w:t>Immunization.vaccineCode.coding.where</w:t>
            </w:r>
            <w:proofErr w:type="spellEnd"/>
            <w:r w:rsidRPr="00456FE1">
              <w:rPr>
                <w:rFonts w:ascii="Times New Roman" w:hAnsi="Times New Roman" w:cs="Times New Roman"/>
                <w:kern w:val="0"/>
                <w:sz w:val="20"/>
                <w:szCs w:val="20"/>
                <w:lang w:val="en-US"/>
              </w:rPr>
              <w:t>(system =</w:t>
            </w:r>
            <w:hyperlink r:id="rId25" w:anchor="/orgs/HL7/collections/absent-or-unknown-immunizations-uv-ips/" w:history="1">
              <w:r w:rsidRPr="00456FE1">
                <w:rPr>
                  <w:rStyle w:val="Hyperlink"/>
                  <w:rFonts w:ascii="Times New Roman" w:hAnsi="Times New Roman" w:cs="Times New Roman"/>
                  <w:color w:val="auto"/>
                  <w:sz w:val="20"/>
                  <w:szCs w:val="20"/>
                  <w:lang w:val="en-US"/>
                </w:rPr>
                <w:t xml:space="preserve">Absent or Unknown Immunization - </w:t>
              </w:r>
              <w:proofErr w:type="spellStart"/>
              <w:r w:rsidRPr="00456FE1">
                <w:rPr>
                  <w:rStyle w:val="Hyperlink"/>
                  <w:rFonts w:ascii="Times New Roman" w:hAnsi="Times New Roman" w:cs="Times New Roman"/>
                  <w:color w:val="auto"/>
                  <w:sz w:val="20"/>
                  <w:szCs w:val="20"/>
                  <w:lang w:val="en-US"/>
                </w:rPr>
                <w:t>IPS</w:t>
              </w:r>
            </w:hyperlink>
            <w:r w:rsidRPr="00456FE1">
              <w:rPr>
                <w:rFonts w:ascii="Times New Roman" w:hAnsi="Times New Roman" w:cs="Times New Roman"/>
                <w:sz w:val="20"/>
                <w:szCs w:val="20"/>
                <w:lang w:val="en-US"/>
              </w:rPr>
              <w:t>.code</w:t>
            </w:r>
            <w:proofErr w:type="spellEnd"/>
            <w:r w:rsidRPr="00456FE1">
              <w:rPr>
                <w:rFonts w:ascii="Times New Roman" w:hAnsi="Times New Roman" w:cs="Times New Roman"/>
                <w:sz w:val="20"/>
                <w:szCs w:val="20"/>
                <w:lang w:val="en-US"/>
              </w:rPr>
              <w:t>=no-immunization-info</w:t>
            </w:r>
          </w:p>
          <w:p w14:paraId="18B5CA66" w14:textId="77777777" w:rsidR="00C4236B" w:rsidRPr="00456FE1" w:rsidRDefault="00C4236B" w:rsidP="005D128A">
            <w:pPr>
              <w:rPr>
                <w:rFonts w:ascii="Times New Roman" w:hAnsi="Times New Roman" w:cs="Times New Roman"/>
                <w:sz w:val="20"/>
                <w:szCs w:val="20"/>
                <w:lang w:val="en-US"/>
              </w:rPr>
            </w:pPr>
          </w:p>
          <w:p w14:paraId="11226D72" w14:textId="77777777" w:rsidR="00C4236B" w:rsidRPr="00456FE1" w:rsidRDefault="00C4236B" w:rsidP="005D128A">
            <w:pPr>
              <w:rPr>
                <w:rFonts w:ascii="Times New Roman" w:hAnsi="Times New Roman" w:cs="Times New Roman"/>
                <w:sz w:val="20"/>
                <w:szCs w:val="20"/>
              </w:rPr>
            </w:pPr>
            <w:r w:rsidRPr="00456FE1">
              <w:rPr>
                <w:rFonts w:ascii="Times New Roman" w:hAnsi="Times New Roman" w:cs="Times New Roman"/>
                <w:sz w:val="20"/>
                <w:szCs w:val="20"/>
              </w:rPr>
              <w:t>Este caso de preencher com no-</w:t>
            </w:r>
            <w:proofErr w:type="spellStart"/>
            <w:r w:rsidRPr="00456FE1">
              <w:rPr>
                <w:rFonts w:ascii="Times New Roman" w:hAnsi="Times New Roman" w:cs="Times New Roman"/>
                <w:sz w:val="20"/>
                <w:szCs w:val="20"/>
              </w:rPr>
              <w:t>immunization</w:t>
            </w:r>
            <w:proofErr w:type="spellEnd"/>
            <w:r w:rsidRPr="00456FE1">
              <w:rPr>
                <w:rFonts w:ascii="Times New Roman" w:hAnsi="Times New Roman" w:cs="Times New Roman"/>
                <w:sz w:val="20"/>
                <w:szCs w:val="20"/>
              </w:rPr>
              <w:t>-</w:t>
            </w:r>
            <w:proofErr w:type="spellStart"/>
            <w:r w:rsidRPr="00456FE1">
              <w:rPr>
                <w:rFonts w:ascii="Times New Roman" w:hAnsi="Times New Roman" w:cs="Times New Roman"/>
                <w:sz w:val="20"/>
                <w:szCs w:val="20"/>
              </w:rPr>
              <w:t>info</w:t>
            </w:r>
            <w:proofErr w:type="spellEnd"/>
            <w:r w:rsidRPr="00456FE1">
              <w:rPr>
                <w:rFonts w:ascii="Times New Roman" w:hAnsi="Times New Roman" w:cs="Times New Roman"/>
                <w:sz w:val="20"/>
                <w:szCs w:val="20"/>
              </w:rPr>
              <w:t xml:space="preserve"> só corre se não </w:t>
            </w:r>
            <w:r w:rsidRPr="00456FE1">
              <w:rPr>
                <w:rFonts w:ascii="Times New Roman" w:hAnsi="Times New Roman" w:cs="Times New Roman"/>
                <w:sz w:val="20"/>
                <w:szCs w:val="20"/>
              </w:rPr>
              <w:lastRenderedPageBreak/>
              <w:t>existir informação de imunização do paciente ou se não existir nenhum mapeamento.</w:t>
            </w:r>
          </w:p>
          <w:p w14:paraId="70CD5F57" w14:textId="77777777" w:rsidR="00C4236B" w:rsidRPr="00456FE1" w:rsidRDefault="00C4236B" w:rsidP="005D128A">
            <w:pPr>
              <w:spacing w:after="120"/>
              <w:rPr>
                <w:rFonts w:ascii="Times New Roman" w:hAnsi="Times New Roman" w:cs="Times New Roman"/>
                <w:kern w:val="0"/>
                <w:sz w:val="20"/>
                <w:szCs w:val="20"/>
              </w:rPr>
            </w:pPr>
            <w:r w:rsidRPr="00456FE1">
              <w:rPr>
                <w:rFonts w:ascii="Times New Roman" w:hAnsi="Times New Roman" w:cs="Times New Roman"/>
                <w:sz w:val="20"/>
                <w:szCs w:val="20"/>
              </w:rPr>
              <w:t xml:space="preserve">Para paciente com pelo menos um imunobiológico identificado este será informado e os demais que não possuem mapeamentos não farão parte do sumário do paciente, </w:t>
            </w:r>
            <w:proofErr w:type="spellStart"/>
            <w:r w:rsidRPr="00456FE1">
              <w:rPr>
                <w:rFonts w:ascii="Times New Roman" w:hAnsi="Times New Roman" w:cs="Times New Roman"/>
                <w:sz w:val="20"/>
                <w:szCs w:val="20"/>
              </w:rPr>
              <w:t>uam</w:t>
            </w:r>
            <w:proofErr w:type="spellEnd"/>
            <w:r w:rsidRPr="00456FE1">
              <w:rPr>
                <w:rFonts w:ascii="Times New Roman" w:hAnsi="Times New Roman" w:cs="Times New Roman"/>
                <w:sz w:val="20"/>
                <w:szCs w:val="20"/>
              </w:rPr>
              <w:t xml:space="preserve"> vez que aguardam inclusão no SNOMED IPS.</w:t>
            </w:r>
          </w:p>
        </w:tc>
      </w:tr>
      <w:tr w:rsidR="00456FE1" w:rsidRPr="00456FE1" w14:paraId="15077FE5" w14:textId="77777777" w:rsidTr="00C4236B">
        <w:trPr>
          <w:trHeight w:val="330"/>
        </w:trPr>
        <w:tc>
          <w:tcPr>
            <w:tcW w:w="1271" w:type="dxa"/>
            <w:shd w:val="clear" w:color="auto" w:fill="auto"/>
            <w:noWrap/>
            <w:tcMar>
              <w:top w:w="0" w:type="dxa"/>
              <w:left w:w="60" w:type="dxa"/>
              <w:bottom w:w="0" w:type="dxa"/>
              <w:right w:w="60" w:type="dxa"/>
            </w:tcMar>
          </w:tcPr>
          <w:p w14:paraId="601DAC9B" w14:textId="77777777" w:rsidR="00C4236B" w:rsidRPr="00456FE1" w:rsidRDefault="00C4236B" w:rsidP="005D128A">
            <w:pPr>
              <w:rPr>
                <w:rFonts w:ascii="Times New Roman" w:hAnsi="Times New Roman" w:cs="Times New Roman"/>
                <w:kern w:val="0"/>
                <w:sz w:val="20"/>
                <w:szCs w:val="20"/>
              </w:rPr>
            </w:pPr>
            <w:proofErr w:type="spellStart"/>
            <w:proofErr w:type="gramStart"/>
            <w:r w:rsidRPr="00456FE1">
              <w:rPr>
                <w:rFonts w:ascii="Times New Roman" w:hAnsi="Times New Roman" w:cs="Times New Roman"/>
                <w:kern w:val="0"/>
                <w:sz w:val="20"/>
                <w:szCs w:val="20"/>
              </w:rPr>
              <w:lastRenderedPageBreak/>
              <w:t>Reference</w:t>
            </w:r>
            <w:proofErr w:type="spellEnd"/>
            <w:r w:rsidRPr="00456FE1">
              <w:rPr>
                <w:rFonts w:ascii="Times New Roman" w:hAnsi="Times New Roman" w:cs="Times New Roman"/>
                <w:kern w:val="0"/>
                <w:sz w:val="20"/>
                <w:szCs w:val="20"/>
              </w:rPr>
              <w:t>(</w:t>
            </w:r>
            <w:proofErr w:type="spellStart"/>
            <w:proofErr w:type="gramEnd"/>
            <w:r w:rsidRPr="00456FE1">
              <w:rPr>
                <w:rFonts w:ascii="Times New Roman" w:hAnsi="Times New Roman" w:cs="Times New Roman"/>
                <w:kern w:val="0"/>
                <w:sz w:val="20"/>
                <w:szCs w:val="20"/>
              </w:rPr>
              <w:t>PatientBRIPS</w:t>
            </w:r>
            <w:proofErr w:type="spellEnd"/>
            <w:r w:rsidRPr="00456FE1">
              <w:rPr>
                <w:rFonts w:ascii="Times New Roman" w:hAnsi="Times New Roman" w:cs="Times New Roman"/>
                <w:kern w:val="0"/>
                <w:sz w:val="20"/>
                <w:szCs w:val="20"/>
              </w:rPr>
              <w:t>)</w:t>
            </w:r>
          </w:p>
        </w:tc>
        <w:tc>
          <w:tcPr>
            <w:tcW w:w="708" w:type="dxa"/>
            <w:shd w:val="clear" w:color="auto" w:fill="auto"/>
            <w:noWrap/>
            <w:tcMar>
              <w:top w:w="0" w:type="dxa"/>
              <w:left w:w="60" w:type="dxa"/>
              <w:bottom w:w="0" w:type="dxa"/>
              <w:right w:w="60" w:type="dxa"/>
            </w:tcMar>
          </w:tcPr>
          <w:p w14:paraId="6D739E28" w14:textId="77777777" w:rsidR="00C4236B" w:rsidRPr="00456FE1" w:rsidRDefault="00C4236B" w:rsidP="005D128A">
            <w:pPr>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1..1</w:t>
            </w:r>
          </w:p>
        </w:tc>
        <w:tc>
          <w:tcPr>
            <w:tcW w:w="1560" w:type="dxa"/>
          </w:tcPr>
          <w:p w14:paraId="07875B4C" w14:textId="77777777" w:rsidR="00C4236B" w:rsidRPr="00456FE1" w:rsidRDefault="00C4236B" w:rsidP="005D128A">
            <w:pPr>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Referência ao paciente</w:t>
            </w:r>
          </w:p>
        </w:tc>
        <w:tc>
          <w:tcPr>
            <w:tcW w:w="2126" w:type="dxa"/>
          </w:tcPr>
          <w:p w14:paraId="6EC62256" w14:textId="77777777" w:rsidR="00C4236B" w:rsidRPr="00456FE1" w:rsidRDefault="00C4236B" w:rsidP="005D128A">
            <w:pPr>
              <w:rPr>
                <w:rFonts w:ascii="Times New Roman" w:hAnsi="Times New Roman" w:cs="Times New Roman"/>
                <w:sz w:val="20"/>
                <w:szCs w:val="20"/>
              </w:rPr>
            </w:pPr>
          </w:p>
        </w:tc>
        <w:tc>
          <w:tcPr>
            <w:tcW w:w="1417" w:type="dxa"/>
          </w:tcPr>
          <w:p w14:paraId="42203221" w14:textId="77777777" w:rsidR="00C4236B" w:rsidRPr="00456FE1" w:rsidRDefault="00C4236B" w:rsidP="005D128A">
            <w:pPr>
              <w:autoSpaceDE w:val="0"/>
              <w:autoSpaceDN w:val="0"/>
              <w:adjustRightInd w:val="0"/>
              <w:spacing w:after="0"/>
              <w:rPr>
                <w:rFonts w:ascii="Times New Roman" w:hAnsi="Times New Roman" w:cs="Times New Roman"/>
                <w:sz w:val="17"/>
                <w:szCs w:val="17"/>
                <w:shd w:val="clear" w:color="auto" w:fill="FFFFFF"/>
                <w:lang w:val="en-US"/>
              </w:rPr>
            </w:pPr>
          </w:p>
        </w:tc>
        <w:tc>
          <w:tcPr>
            <w:tcW w:w="2025" w:type="dxa"/>
          </w:tcPr>
          <w:p w14:paraId="6830039D"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r w:rsidRPr="00456FE1">
              <w:rPr>
                <w:rFonts w:ascii="Times New Roman" w:hAnsi="Times New Roman" w:cs="Times New Roman"/>
                <w:kern w:val="0"/>
                <w:sz w:val="20"/>
                <w:szCs w:val="20"/>
              </w:rPr>
              <w:t xml:space="preserve"> </w:t>
            </w:r>
            <w:proofErr w:type="spellStart"/>
            <w:r w:rsidRPr="00456FE1">
              <w:rPr>
                <w:rFonts w:ascii="Times New Roman" w:hAnsi="Times New Roman" w:cs="Times New Roman"/>
                <w:kern w:val="0"/>
                <w:sz w:val="20"/>
                <w:szCs w:val="20"/>
              </w:rPr>
              <w:t>url</w:t>
            </w:r>
            <w:proofErr w:type="spellEnd"/>
            <w:r w:rsidRPr="00456FE1">
              <w:rPr>
                <w:rFonts w:ascii="Times New Roman" w:hAnsi="Times New Roman" w:cs="Times New Roman"/>
                <w:kern w:val="0"/>
                <w:sz w:val="20"/>
                <w:szCs w:val="20"/>
              </w:rPr>
              <w:t xml:space="preserve"> gerada para o recurso </w:t>
            </w:r>
            <w:proofErr w:type="spellStart"/>
            <w:r w:rsidRPr="00456FE1">
              <w:rPr>
                <w:rFonts w:ascii="Times New Roman" w:hAnsi="Times New Roman" w:cs="Times New Roman"/>
                <w:kern w:val="0"/>
                <w:sz w:val="20"/>
                <w:szCs w:val="20"/>
              </w:rPr>
              <w:t>Patient</w:t>
            </w:r>
            <w:proofErr w:type="spellEnd"/>
            <w:r w:rsidRPr="00456FE1">
              <w:rPr>
                <w:rFonts w:ascii="Times New Roman" w:hAnsi="Times New Roman" w:cs="Times New Roman"/>
                <w:kern w:val="0"/>
                <w:sz w:val="20"/>
                <w:szCs w:val="20"/>
              </w:rPr>
              <w:t xml:space="preserve"> no </w:t>
            </w:r>
            <w:proofErr w:type="spellStart"/>
            <w:r w:rsidRPr="00456FE1">
              <w:rPr>
                <w:rFonts w:ascii="Times New Roman" w:hAnsi="Times New Roman" w:cs="Times New Roman"/>
                <w:kern w:val="0"/>
                <w:sz w:val="20"/>
                <w:szCs w:val="20"/>
              </w:rPr>
              <w:t>bundle</w:t>
            </w:r>
            <w:proofErr w:type="spellEnd"/>
          </w:p>
        </w:tc>
      </w:tr>
      <w:tr w:rsidR="00456FE1" w:rsidRPr="00456FE1" w14:paraId="5EDF7E6D" w14:textId="77777777" w:rsidTr="00C4236B">
        <w:trPr>
          <w:trHeight w:val="330"/>
        </w:trPr>
        <w:tc>
          <w:tcPr>
            <w:tcW w:w="1271" w:type="dxa"/>
            <w:shd w:val="clear" w:color="auto" w:fill="auto"/>
            <w:noWrap/>
            <w:tcMar>
              <w:top w:w="0" w:type="dxa"/>
              <w:left w:w="60" w:type="dxa"/>
              <w:bottom w:w="0" w:type="dxa"/>
              <w:right w:w="60" w:type="dxa"/>
            </w:tcMar>
          </w:tcPr>
          <w:p w14:paraId="5BC23035"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roofErr w:type="spellStart"/>
            <w:r w:rsidRPr="00456FE1">
              <w:rPr>
                <w:rFonts w:ascii="Times New Roman" w:hAnsi="Times New Roman" w:cs="Times New Roman"/>
                <w:kern w:val="0"/>
                <w:sz w:val="20"/>
                <w:szCs w:val="20"/>
              </w:rPr>
              <w:t>occurenceDateTime</w:t>
            </w:r>
            <w:proofErr w:type="spellEnd"/>
          </w:p>
          <w:p w14:paraId="43C04E0D" w14:textId="77777777" w:rsidR="00C4236B" w:rsidRPr="00456FE1" w:rsidRDefault="00C4236B" w:rsidP="005D128A">
            <w:pPr>
              <w:rPr>
                <w:rFonts w:ascii="Times New Roman" w:hAnsi="Times New Roman" w:cs="Times New Roman"/>
                <w:kern w:val="0"/>
                <w:sz w:val="20"/>
                <w:szCs w:val="20"/>
              </w:rPr>
            </w:pPr>
          </w:p>
        </w:tc>
        <w:tc>
          <w:tcPr>
            <w:tcW w:w="708" w:type="dxa"/>
            <w:shd w:val="clear" w:color="auto" w:fill="auto"/>
            <w:noWrap/>
            <w:tcMar>
              <w:top w:w="0" w:type="dxa"/>
              <w:left w:w="60" w:type="dxa"/>
              <w:bottom w:w="0" w:type="dxa"/>
              <w:right w:w="60" w:type="dxa"/>
            </w:tcMar>
          </w:tcPr>
          <w:p w14:paraId="437F18AC" w14:textId="77777777" w:rsidR="00C4236B" w:rsidRPr="00456FE1" w:rsidRDefault="00C4236B" w:rsidP="005D128A">
            <w:pPr>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 xml:space="preserve"> 1..1</w:t>
            </w:r>
          </w:p>
        </w:tc>
        <w:tc>
          <w:tcPr>
            <w:tcW w:w="1560" w:type="dxa"/>
          </w:tcPr>
          <w:p w14:paraId="7DE2510D" w14:textId="77777777" w:rsidR="00C4236B" w:rsidRPr="00456FE1" w:rsidRDefault="00C4236B" w:rsidP="005D128A">
            <w:pPr>
              <w:rPr>
                <w:rFonts w:ascii="Times New Roman" w:hAnsi="Times New Roman" w:cs="Times New Roman"/>
                <w:sz w:val="17"/>
                <w:szCs w:val="17"/>
                <w:shd w:val="clear" w:color="auto" w:fill="FFFFFF"/>
              </w:rPr>
            </w:pPr>
            <w:r w:rsidRPr="00456FE1">
              <w:rPr>
                <w:rFonts w:ascii="Times New Roman" w:hAnsi="Times New Roman" w:cs="Times New Roman"/>
                <w:kern w:val="0"/>
                <w:sz w:val="20"/>
                <w:szCs w:val="20"/>
              </w:rPr>
              <w:t xml:space="preserve">  Data de administração do imunobiológico</w:t>
            </w:r>
          </w:p>
        </w:tc>
        <w:tc>
          <w:tcPr>
            <w:tcW w:w="2126" w:type="dxa"/>
          </w:tcPr>
          <w:p w14:paraId="6E4C665E" w14:textId="77777777" w:rsidR="00C4236B" w:rsidRPr="00456FE1" w:rsidRDefault="00000000" w:rsidP="005D128A">
            <w:pPr>
              <w:rPr>
                <w:rFonts w:ascii="Times New Roman" w:hAnsi="Times New Roman" w:cs="Times New Roman"/>
                <w:sz w:val="20"/>
                <w:szCs w:val="20"/>
              </w:rPr>
            </w:pPr>
            <w:hyperlink r:id="rId26" w:history="1"/>
            <w:r w:rsidR="00C4236B" w:rsidRPr="00456FE1">
              <w:rPr>
                <w:rStyle w:val="Hyperlink"/>
                <w:rFonts w:ascii="Times New Roman" w:hAnsi="Times New Roman" w:cs="Times New Roman"/>
                <w:color w:val="auto"/>
                <w:sz w:val="18"/>
                <w:szCs w:val="18"/>
                <w:shd w:val="clear" w:color="auto" w:fill="FFFFFF"/>
              </w:rPr>
              <w:t xml:space="preserve"> </w:t>
            </w:r>
          </w:p>
        </w:tc>
        <w:tc>
          <w:tcPr>
            <w:tcW w:w="1417" w:type="dxa"/>
          </w:tcPr>
          <w:p w14:paraId="04000DBA" w14:textId="77777777" w:rsidR="00C4236B" w:rsidRPr="00456FE1" w:rsidRDefault="00C4236B" w:rsidP="005D128A">
            <w:pPr>
              <w:autoSpaceDE w:val="0"/>
              <w:autoSpaceDN w:val="0"/>
              <w:adjustRightInd w:val="0"/>
              <w:spacing w:after="0"/>
              <w:rPr>
                <w:rFonts w:ascii="Times New Roman" w:hAnsi="Times New Roman" w:cs="Times New Roman"/>
                <w:sz w:val="17"/>
                <w:szCs w:val="17"/>
                <w:shd w:val="clear" w:color="auto" w:fill="FFFFFF"/>
              </w:rPr>
            </w:pPr>
          </w:p>
        </w:tc>
        <w:tc>
          <w:tcPr>
            <w:tcW w:w="2025" w:type="dxa"/>
          </w:tcPr>
          <w:p w14:paraId="111B4980"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r w:rsidRPr="00456FE1">
              <w:rPr>
                <w:rFonts w:ascii="Times New Roman" w:hAnsi="Times New Roman" w:cs="Times New Roman"/>
                <w:kern w:val="0"/>
                <w:sz w:val="20"/>
                <w:szCs w:val="20"/>
                <w:lang w:val="en-US"/>
              </w:rPr>
              <w:t>occurrence[</w:t>
            </w:r>
            <w:proofErr w:type="spellStart"/>
            <w:r w:rsidRPr="00456FE1">
              <w:rPr>
                <w:rFonts w:ascii="Times New Roman" w:hAnsi="Times New Roman" w:cs="Times New Roman"/>
                <w:kern w:val="0"/>
                <w:sz w:val="20"/>
                <w:szCs w:val="20"/>
                <w:lang w:val="en-US"/>
              </w:rPr>
              <w:t>occurrenceDateTime</w:t>
            </w:r>
            <w:proofErr w:type="spellEnd"/>
            <w:r w:rsidRPr="00456FE1">
              <w:rPr>
                <w:rFonts w:ascii="Times New Roman" w:hAnsi="Times New Roman" w:cs="Times New Roman"/>
                <w:kern w:val="0"/>
                <w:sz w:val="20"/>
                <w:szCs w:val="20"/>
                <w:lang w:val="en-US"/>
              </w:rPr>
              <w:t>]= occurrence[</w:t>
            </w:r>
            <w:proofErr w:type="spellStart"/>
            <w:r w:rsidRPr="00456FE1">
              <w:rPr>
                <w:rFonts w:ascii="Times New Roman" w:hAnsi="Times New Roman" w:cs="Times New Roman"/>
                <w:kern w:val="0"/>
                <w:sz w:val="20"/>
                <w:szCs w:val="20"/>
                <w:lang w:val="en-US"/>
              </w:rPr>
              <w:t>occurrenceDateTime</w:t>
            </w:r>
            <w:proofErr w:type="spellEnd"/>
            <w:r w:rsidRPr="00456FE1">
              <w:rPr>
                <w:rFonts w:ascii="Times New Roman" w:hAnsi="Times New Roman" w:cs="Times New Roman"/>
                <w:kern w:val="0"/>
                <w:sz w:val="20"/>
                <w:szCs w:val="20"/>
                <w:lang w:val="en-US"/>
              </w:rPr>
              <w:t>]</w:t>
            </w:r>
          </w:p>
        </w:tc>
      </w:tr>
      <w:tr w:rsidR="00456FE1" w:rsidRPr="00456FE1" w14:paraId="50530D8D" w14:textId="77777777" w:rsidTr="00C4236B">
        <w:trPr>
          <w:trHeight w:val="330"/>
        </w:trPr>
        <w:tc>
          <w:tcPr>
            <w:tcW w:w="1271" w:type="dxa"/>
            <w:shd w:val="clear" w:color="auto" w:fill="auto"/>
            <w:noWrap/>
            <w:tcMar>
              <w:top w:w="0" w:type="dxa"/>
              <w:left w:w="60" w:type="dxa"/>
              <w:bottom w:w="0" w:type="dxa"/>
              <w:right w:w="60" w:type="dxa"/>
            </w:tcMar>
          </w:tcPr>
          <w:p w14:paraId="3F020E03"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roofErr w:type="spellStart"/>
            <w:proofErr w:type="gramStart"/>
            <w:r w:rsidRPr="00456FE1">
              <w:rPr>
                <w:rFonts w:ascii="Times New Roman" w:hAnsi="Times New Roman" w:cs="Times New Roman"/>
                <w:kern w:val="0"/>
                <w:sz w:val="20"/>
                <w:szCs w:val="20"/>
                <w:lang w:val="en-US"/>
              </w:rPr>
              <w:t>reportOrigin.coding.system</w:t>
            </w:r>
            <w:proofErr w:type="spellEnd"/>
            <w:proofErr w:type="gramEnd"/>
          </w:p>
          <w:p w14:paraId="4CE070F1"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
        </w:tc>
        <w:tc>
          <w:tcPr>
            <w:tcW w:w="708" w:type="dxa"/>
            <w:shd w:val="clear" w:color="auto" w:fill="auto"/>
            <w:noWrap/>
            <w:tcMar>
              <w:top w:w="0" w:type="dxa"/>
              <w:left w:w="60" w:type="dxa"/>
              <w:bottom w:w="0" w:type="dxa"/>
              <w:right w:w="60" w:type="dxa"/>
            </w:tcMar>
          </w:tcPr>
          <w:p w14:paraId="59599DF3"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kern w:val="0"/>
                <w:sz w:val="20"/>
                <w:szCs w:val="20"/>
              </w:rPr>
              <w:t>0..1</w:t>
            </w:r>
          </w:p>
        </w:tc>
        <w:tc>
          <w:tcPr>
            <w:tcW w:w="1560" w:type="dxa"/>
          </w:tcPr>
          <w:p w14:paraId="5E0D494B"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sz w:val="17"/>
                <w:szCs w:val="17"/>
                <w:shd w:val="clear" w:color="auto" w:fill="FFFFFF"/>
              </w:rPr>
              <w:t>Identificação da Terminologia de referência a origem do registro de fonte externa.</w:t>
            </w:r>
          </w:p>
        </w:tc>
        <w:tc>
          <w:tcPr>
            <w:tcW w:w="2126" w:type="dxa"/>
          </w:tcPr>
          <w:p w14:paraId="3EC1B02B" w14:textId="77777777" w:rsidR="00C4236B" w:rsidRPr="00456FE1" w:rsidRDefault="00000000" w:rsidP="005D128A">
            <w:pPr>
              <w:tabs>
                <w:tab w:val="left" w:pos="873"/>
              </w:tabs>
              <w:autoSpaceDE w:val="0"/>
              <w:autoSpaceDN w:val="0"/>
              <w:adjustRightInd w:val="0"/>
              <w:spacing w:after="0"/>
              <w:rPr>
                <w:rFonts w:ascii="Times New Roman" w:hAnsi="Times New Roman" w:cs="Times New Roman"/>
                <w:kern w:val="0"/>
                <w:sz w:val="20"/>
                <w:szCs w:val="20"/>
                <w:highlight w:val="yellow"/>
              </w:rPr>
            </w:pPr>
            <w:hyperlink r:id="rId27" w:anchor="/orgs/MS/sources/BRRegistroOrigem/concepts/" w:history="1">
              <w:proofErr w:type="spellStart"/>
              <w:r w:rsidR="00C4236B" w:rsidRPr="00456FE1">
                <w:rPr>
                  <w:rStyle w:val="Hyperlink"/>
                  <w:rFonts w:ascii="Times New Roman" w:hAnsi="Times New Roman" w:cs="Times New Roman"/>
                  <w:color w:val="auto"/>
                  <w:kern w:val="0"/>
                  <w:sz w:val="20"/>
                  <w:szCs w:val="20"/>
                </w:rPr>
                <w:t>BRRegistroOrigem</w:t>
              </w:r>
              <w:proofErr w:type="spellEnd"/>
            </w:hyperlink>
          </w:p>
        </w:tc>
        <w:tc>
          <w:tcPr>
            <w:tcW w:w="1417" w:type="dxa"/>
          </w:tcPr>
          <w:p w14:paraId="27902702" w14:textId="77777777" w:rsidR="00C4236B" w:rsidRPr="00456FE1" w:rsidRDefault="00C4236B" w:rsidP="005D128A">
            <w:pPr>
              <w:autoSpaceDE w:val="0"/>
              <w:autoSpaceDN w:val="0"/>
              <w:adjustRightInd w:val="0"/>
              <w:spacing w:after="0"/>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 xml:space="preserve">  </w:t>
            </w:r>
          </w:p>
        </w:tc>
        <w:tc>
          <w:tcPr>
            <w:tcW w:w="2025" w:type="dxa"/>
          </w:tcPr>
          <w:p w14:paraId="603532D8" w14:textId="77777777" w:rsidR="00C4236B" w:rsidRPr="00456FE1" w:rsidRDefault="00C4236B" w:rsidP="005D128A">
            <w:pPr>
              <w:pBdr>
                <w:top w:val="single" w:sz="6" w:space="4" w:color="DCDCDC"/>
                <w:left w:val="single" w:sz="6" w:space="4" w:color="DCDCDC"/>
                <w:bottom w:val="single" w:sz="6" w:space="4" w:color="DCDCDC"/>
                <w:right w:val="single" w:sz="6" w:space="4" w:color="DCDCDC"/>
              </w:pBdr>
              <w:autoSpaceDE w:val="0"/>
              <w:autoSpaceDN w:val="0"/>
              <w:adjustRightInd w:val="0"/>
              <w:spacing w:after="0"/>
              <w:rPr>
                <w:rFonts w:ascii="Times New Roman" w:hAnsi="Times New Roman" w:cs="Times New Roman"/>
                <w:kern w:val="0"/>
                <w:sz w:val="20"/>
                <w:szCs w:val="20"/>
                <w:lang w:val="en-US"/>
              </w:rPr>
            </w:pPr>
            <w:proofErr w:type="spellStart"/>
            <w:r w:rsidRPr="00456FE1">
              <w:rPr>
                <w:rFonts w:ascii="Times New Roman" w:hAnsi="Times New Roman" w:cs="Times New Roman"/>
                <w:kern w:val="0"/>
                <w:sz w:val="20"/>
                <w:szCs w:val="20"/>
                <w:lang w:val="en-US"/>
              </w:rPr>
              <w:t>reportOrigin</w:t>
            </w:r>
            <w:proofErr w:type="spellEnd"/>
            <w:r w:rsidRPr="00456FE1">
              <w:rPr>
                <w:rFonts w:ascii="Times New Roman" w:hAnsi="Times New Roman" w:cs="Times New Roman"/>
                <w:kern w:val="0"/>
                <w:sz w:val="20"/>
                <w:szCs w:val="20"/>
                <w:lang w:val="en-US"/>
              </w:rPr>
              <w:t xml:space="preserve">. </w:t>
            </w:r>
            <w:proofErr w:type="spellStart"/>
            <w:proofErr w:type="gramStart"/>
            <w:r w:rsidRPr="00456FE1">
              <w:rPr>
                <w:rFonts w:ascii="Times New Roman" w:hAnsi="Times New Roman" w:cs="Times New Roman"/>
                <w:kern w:val="0"/>
                <w:sz w:val="20"/>
                <w:szCs w:val="20"/>
                <w:lang w:val="en-US"/>
              </w:rPr>
              <w:t>valueCodeableConcept.coding.system</w:t>
            </w:r>
            <w:proofErr w:type="spellEnd"/>
            <w:proofErr w:type="gramEnd"/>
            <w:r w:rsidRPr="00456FE1">
              <w:rPr>
                <w:rFonts w:ascii="Times New Roman" w:hAnsi="Times New Roman" w:cs="Times New Roman"/>
                <w:kern w:val="0"/>
                <w:sz w:val="20"/>
                <w:szCs w:val="20"/>
                <w:lang w:val="en-US"/>
              </w:rPr>
              <w:t xml:space="preserve">= </w:t>
            </w:r>
            <w:hyperlink r:id="rId28" w:history="1">
              <w:r w:rsidRPr="00456FE1">
                <w:rPr>
                  <w:rStyle w:val="Hyperlink"/>
                  <w:rFonts w:ascii="Times New Roman" w:hAnsi="Times New Roman" w:cs="Times New Roman"/>
                  <w:color w:val="auto"/>
                  <w:kern w:val="0"/>
                  <w:sz w:val="20"/>
                  <w:szCs w:val="20"/>
                  <w:lang w:val="en-US"/>
                </w:rPr>
                <w:t>http://www.saude.gov.br/fhir/r4/ValueSet/BRRegistroOrigem</w:t>
              </w:r>
            </w:hyperlink>
          </w:p>
          <w:p w14:paraId="73EC6E5E" w14:textId="77777777" w:rsidR="00C4236B" w:rsidRPr="00456FE1" w:rsidRDefault="00C4236B" w:rsidP="005D128A">
            <w:pPr>
              <w:pBdr>
                <w:top w:val="single" w:sz="6" w:space="4" w:color="DCDCDC"/>
                <w:left w:val="single" w:sz="6" w:space="4" w:color="DCDCDC"/>
                <w:bottom w:val="single" w:sz="6" w:space="4" w:color="DCDCDC"/>
                <w:right w:val="single" w:sz="6" w:space="4" w:color="DCDCDC"/>
              </w:pBdr>
              <w:autoSpaceDE w:val="0"/>
              <w:autoSpaceDN w:val="0"/>
              <w:adjustRightInd w:val="0"/>
              <w:spacing w:after="0"/>
              <w:rPr>
                <w:rFonts w:ascii="Times New Roman" w:hAnsi="Times New Roman" w:cs="Times New Roman"/>
                <w:kern w:val="0"/>
                <w:sz w:val="20"/>
                <w:szCs w:val="20"/>
                <w:lang w:val="en-US"/>
              </w:rPr>
            </w:pPr>
          </w:p>
        </w:tc>
      </w:tr>
      <w:tr w:rsidR="00456FE1" w:rsidRPr="00456FE1" w14:paraId="06D982B8" w14:textId="77777777" w:rsidTr="00C4236B">
        <w:trPr>
          <w:trHeight w:val="330"/>
        </w:trPr>
        <w:tc>
          <w:tcPr>
            <w:tcW w:w="1271" w:type="dxa"/>
            <w:shd w:val="clear" w:color="auto" w:fill="auto"/>
            <w:noWrap/>
            <w:tcMar>
              <w:top w:w="0" w:type="dxa"/>
              <w:left w:w="60" w:type="dxa"/>
              <w:bottom w:w="0" w:type="dxa"/>
              <w:right w:w="60" w:type="dxa"/>
            </w:tcMar>
          </w:tcPr>
          <w:p w14:paraId="1D3BA860"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roofErr w:type="spellStart"/>
            <w:proofErr w:type="gramStart"/>
            <w:r w:rsidRPr="00456FE1">
              <w:rPr>
                <w:rFonts w:ascii="Times New Roman" w:hAnsi="Times New Roman" w:cs="Times New Roman"/>
                <w:kern w:val="0"/>
                <w:sz w:val="20"/>
                <w:szCs w:val="20"/>
                <w:lang w:val="en-US"/>
              </w:rPr>
              <w:lastRenderedPageBreak/>
              <w:t>reportOrigin.coding.code</w:t>
            </w:r>
            <w:proofErr w:type="spellEnd"/>
            <w:proofErr w:type="gramEnd"/>
          </w:p>
          <w:p w14:paraId="14B72FAA"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
        </w:tc>
        <w:tc>
          <w:tcPr>
            <w:tcW w:w="708" w:type="dxa"/>
            <w:shd w:val="clear" w:color="auto" w:fill="auto"/>
            <w:noWrap/>
            <w:tcMar>
              <w:top w:w="0" w:type="dxa"/>
              <w:left w:w="60" w:type="dxa"/>
              <w:bottom w:w="0" w:type="dxa"/>
              <w:right w:w="60" w:type="dxa"/>
            </w:tcMar>
          </w:tcPr>
          <w:p w14:paraId="52AC367E"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kern w:val="0"/>
                <w:sz w:val="20"/>
                <w:szCs w:val="20"/>
              </w:rPr>
              <w:t>0..1</w:t>
            </w:r>
          </w:p>
        </w:tc>
        <w:tc>
          <w:tcPr>
            <w:tcW w:w="1560" w:type="dxa"/>
          </w:tcPr>
          <w:p w14:paraId="33B36048" w14:textId="77777777" w:rsidR="00C4236B" w:rsidRPr="00456FE1" w:rsidRDefault="00C4236B" w:rsidP="005D128A">
            <w:pPr>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Código da origem do registro de fonte externa.</w:t>
            </w:r>
          </w:p>
        </w:tc>
        <w:tc>
          <w:tcPr>
            <w:tcW w:w="2126" w:type="dxa"/>
          </w:tcPr>
          <w:p w14:paraId="03818233" w14:textId="77777777" w:rsidR="00C4236B" w:rsidRPr="00456FE1" w:rsidRDefault="00000000" w:rsidP="005D128A">
            <w:pPr>
              <w:tabs>
                <w:tab w:val="left" w:pos="873"/>
              </w:tabs>
              <w:autoSpaceDE w:val="0"/>
              <w:autoSpaceDN w:val="0"/>
              <w:adjustRightInd w:val="0"/>
              <w:spacing w:after="0"/>
              <w:rPr>
                <w:rFonts w:ascii="Times New Roman" w:hAnsi="Times New Roman" w:cs="Times New Roman"/>
                <w:kern w:val="0"/>
                <w:sz w:val="20"/>
                <w:szCs w:val="20"/>
              </w:rPr>
            </w:pPr>
            <w:hyperlink r:id="rId29" w:anchor="/orgs/MS/sources/BRRegistroOrigem/concepts/" w:history="1">
              <w:proofErr w:type="spellStart"/>
              <w:r w:rsidR="00C4236B" w:rsidRPr="00456FE1">
                <w:rPr>
                  <w:rStyle w:val="Hyperlink"/>
                  <w:rFonts w:ascii="Times New Roman" w:hAnsi="Times New Roman" w:cs="Times New Roman"/>
                  <w:color w:val="auto"/>
                  <w:kern w:val="0"/>
                  <w:sz w:val="20"/>
                  <w:szCs w:val="20"/>
                </w:rPr>
                <w:t>BRRegistroOrigem</w:t>
              </w:r>
              <w:proofErr w:type="spellEnd"/>
            </w:hyperlink>
          </w:p>
        </w:tc>
        <w:tc>
          <w:tcPr>
            <w:tcW w:w="1417" w:type="dxa"/>
          </w:tcPr>
          <w:p w14:paraId="1A6CA26A" w14:textId="77777777" w:rsidR="00C4236B" w:rsidRPr="00456FE1" w:rsidRDefault="00C4236B" w:rsidP="005D128A">
            <w:pPr>
              <w:autoSpaceDE w:val="0"/>
              <w:autoSpaceDN w:val="0"/>
              <w:adjustRightInd w:val="0"/>
              <w:spacing w:after="0"/>
              <w:rPr>
                <w:rFonts w:ascii="Times New Roman" w:hAnsi="Times New Roman" w:cs="Times New Roman"/>
                <w:sz w:val="17"/>
                <w:szCs w:val="17"/>
                <w:shd w:val="clear" w:color="auto" w:fill="FFFFFF"/>
              </w:rPr>
            </w:pPr>
          </w:p>
        </w:tc>
        <w:tc>
          <w:tcPr>
            <w:tcW w:w="2025" w:type="dxa"/>
          </w:tcPr>
          <w:p w14:paraId="549F85B6" w14:textId="77777777" w:rsidR="00C4236B" w:rsidRPr="00456FE1" w:rsidRDefault="00C4236B" w:rsidP="005D128A">
            <w:pPr>
              <w:pBdr>
                <w:top w:val="single" w:sz="6" w:space="4" w:color="DCDCDC"/>
                <w:left w:val="single" w:sz="6" w:space="4" w:color="DCDCDC"/>
                <w:bottom w:val="single" w:sz="6" w:space="4" w:color="DCDCDC"/>
                <w:right w:val="single" w:sz="6" w:space="4" w:color="DCDCDC"/>
              </w:pBdr>
              <w:autoSpaceDE w:val="0"/>
              <w:autoSpaceDN w:val="0"/>
              <w:adjustRightInd w:val="0"/>
              <w:spacing w:after="0"/>
              <w:rPr>
                <w:rFonts w:ascii="Times New Roman" w:hAnsi="Times New Roman" w:cs="Times New Roman"/>
                <w:kern w:val="0"/>
                <w:sz w:val="20"/>
                <w:szCs w:val="20"/>
                <w:lang w:val="en-US"/>
              </w:rPr>
            </w:pPr>
            <w:proofErr w:type="spellStart"/>
            <w:r w:rsidRPr="00456FE1">
              <w:rPr>
                <w:rFonts w:ascii="Times New Roman" w:hAnsi="Times New Roman" w:cs="Times New Roman"/>
                <w:kern w:val="0"/>
                <w:sz w:val="20"/>
                <w:szCs w:val="20"/>
                <w:lang w:val="en-US"/>
              </w:rPr>
              <w:t>reportOrigin</w:t>
            </w:r>
            <w:proofErr w:type="spellEnd"/>
            <w:r w:rsidRPr="00456FE1">
              <w:rPr>
                <w:rFonts w:ascii="Times New Roman" w:hAnsi="Times New Roman" w:cs="Times New Roman"/>
                <w:kern w:val="0"/>
                <w:sz w:val="20"/>
                <w:szCs w:val="20"/>
                <w:lang w:val="en-US"/>
              </w:rPr>
              <w:t xml:space="preserve">. </w:t>
            </w:r>
            <w:proofErr w:type="spellStart"/>
            <w:proofErr w:type="gramStart"/>
            <w:r w:rsidRPr="00456FE1">
              <w:rPr>
                <w:rFonts w:ascii="Times New Roman" w:hAnsi="Times New Roman" w:cs="Times New Roman"/>
                <w:kern w:val="0"/>
                <w:sz w:val="20"/>
                <w:szCs w:val="20"/>
                <w:lang w:val="en-US"/>
              </w:rPr>
              <w:t>valueCodeableConcept.coding.code</w:t>
            </w:r>
            <w:proofErr w:type="spellEnd"/>
            <w:proofErr w:type="gramEnd"/>
            <w:r w:rsidRPr="00456FE1">
              <w:rPr>
                <w:rFonts w:ascii="Times New Roman" w:hAnsi="Times New Roman" w:cs="Times New Roman"/>
                <w:kern w:val="0"/>
                <w:sz w:val="20"/>
                <w:szCs w:val="20"/>
                <w:lang w:val="en-US"/>
              </w:rPr>
              <w:t xml:space="preserve">= </w:t>
            </w:r>
            <w:proofErr w:type="spellStart"/>
            <w:r w:rsidRPr="00456FE1">
              <w:rPr>
                <w:rFonts w:ascii="Times New Roman" w:hAnsi="Times New Roman" w:cs="Times New Roman"/>
                <w:kern w:val="0"/>
                <w:sz w:val="20"/>
                <w:szCs w:val="20"/>
                <w:lang w:val="en-US"/>
              </w:rPr>
              <w:t>reportOrigin</w:t>
            </w:r>
            <w:proofErr w:type="spellEnd"/>
            <w:r w:rsidRPr="00456FE1">
              <w:rPr>
                <w:rFonts w:ascii="Times New Roman" w:hAnsi="Times New Roman" w:cs="Times New Roman"/>
                <w:kern w:val="0"/>
                <w:sz w:val="20"/>
                <w:szCs w:val="20"/>
                <w:lang w:val="en-US"/>
              </w:rPr>
              <w:t xml:space="preserve">. </w:t>
            </w:r>
            <w:proofErr w:type="spellStart"/>
            <w:proofErr w:type="gramStart"/>
            <w:r w:rsidRPr="00456FE1">
              <w:rPr>
                <w:rFonts w:ascii="Times New Roman" w:hAnsi="Times New Roman" w:cs="Times New Roman"/>
                <w:kern w:val="0"/>
                <w:sz w:val="20"/>
                <w:szCs w:val="20"/>
                <w:lang w:val="en-US"/>
              </w:rPr>
              <w:t>valueCodeableConcept.coding.code</w:t>
            </w:r>
            <w:proofErr w:type="spellEnd"/>
            <w:proofErr w:type="gramEnd"/>
          </w:p>
        </w:tc>
      </w:tr>
      <w:tr w:rsidR="00456FE1" w:rsidRPr="00456FE1" w14:paraId="32474498" w14:textId="77777777" w:rsidTr="00C4236B">
        <w:trPr>
          <w:trHeight w:val="330"/>
        </w:trPr>
        <w:tc>
          <w:tcPr>
            <w:tcW w:w="1271" w:type="dxa"/>
            <w:shd w:val="clear" w:color="auto" w:fill="auto"/>
            <w:noWrap/>
            <w:tcMar>
              <w:top w:w="0" w:type="dxa"/>
              <w:left w:w="60" w:type="dxa"/>
              <w:bottom w:w="0" w:type="dxa"/>
              <w:right w:w="60" w:type="dxa"/>
            </w:tcMar>
          </w:tcPr>
          <w:p w14:paraId="61787A06"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roofErr w:type="spellStart"/>
            <w:proofErr w:type="gramStart"/>
            <w:r w:rsidRPr="00456FE1">
              <w:rPr>
                <w:rFonts w:ascii="Times New Roman" w:hAnsi="Times New Roman" w:cs="Times New Roman"/>
                <w:kern w:val="0"/>
                <w:sz w:val="20"/>
                <w:szCs w:val="20"/>
                <w:lang w:val="en-US"/>
              </w:rPr>
              <w:t>reportOrigin.coding.display</w:t>
            </w:r>
            <w:proofErr w:type="spellEnd"/>
            <w:proofErr w:type="gramEnd"/>
          </w:p>
          <w:p w14:paraId="65EE2653"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
        </w:tc>
        <w:tc>
          <w:tcPr>
            <w:tcW w:w="708" w:type="dxa"/>
            <w:shd w:val="clear" w:color="auto" w:fill="auto"/>
            <w:noWrap/>
            <w:tcMar>
              <w:top w:w="0" w:type="dxa"/>
              <w:left w:w="60" w:type="dxa"/>
              <w:bottom w:w="0" w:type="dxa"/>
              <w:right w:w="60" w:type="dxa"/>
            </w:tcMar>
          </w:tcPr>
          <w:p w14:paraId="7C411870"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kern w:val="0"/>
                <w:sz w:val="20"/>
                <w:szCs w:val="20"/>
              </w:rPr>
              <w:t>0..1</w:t>
            </w:r>
          </w:p>
        </w:tc>
        <w:tc>
          <w:tcPr>
            <w:tcW w:w="1560" w:type="dxa"/>
          </w:tcPr>
          <w:p w14:paraId="68537C2B" w14:textId="77777777" w:rsidR="00C4236B" w:rsidRPr="00456FE1" w:rsidRDefault="00C4236B" w:rsidP="005D128A">
            <w:pPr>
              <w:rPr>
                <w:rFonts w:ascii="Times New Roman" w:hAnsi="Times New Roman" w:cs="Times New Roman"/>
                <w:sz w:val="17"/>
                <w:szCs w:val="17"/>
                <w:shd w:val="clear" w:color="auto" w:fill="FFFFFF"/>
              </w:rPr>
            </w:pPr>
            <w:proofErr w:type="spellStart"/>
            <w:r w:rsidRPr="00456FE1">
              <w:rPr>
                <w:rFonts w:ascii="Times New Roman" w:hAnsi="Times New Roman" w:cs="Times New Roman"/>
                <w:sz w:val="17"/>
                <w:szCs w:val="17"/>
                <w:shd w:val="clear" w:color="auto" w:fill="FFFFFF"/>
              </w:rPr>
              <w:t>Dipslay</w:t>
            </w:r>
            <w:proofErr w:type="spellEnd"/>
            <w:r w:rsidRPr="00456FE1">
              <w:rPr>
                <w:rFonts w:ascii="Times New Roman" w:hAnsi="Times New Roman" w:cs="Times New Roman"/>
                <w:sz w:val="17"/>
                <w:szCs w:val="17"/>
                <w:shd w:val="clear" w:color="auto" w:fill="FFFFFF"/>
              </w:rPr>
              <w:t xml:space="preserve"> da </w:t>
            </w:r>
            <w:proofErr w:type="spellStart"/>
            <w:r w:rsidRPr="00456FE1">
              <w:rPr>
                <w:rFonts w:ascii="Times New Roman" w:hAnsi="Times New Roman" w:cs="Times New Roman"/>
                <w:sz w:val="17"/>
                <w:szCs w:val="17"/>
                <w:shd w:val="clear" w:color="auto" w:fill="FFFFFF"/>
              </w:rPr>
              <w:t>da</w:t>
            </w:r>
            <w:proofErr w:type="spellEnd"/>
            <w:r w:rsidRPr="00456FE1">
              <w:rPr>
                <w:rFonts w:ascii="Times New Roman" w:hAnsi="Times New Roman" w:cs="Times New Roman"/>
                <w:sz w:val="17"/>
                <w:szCs w:val="17"/>
                <w:shd w:val="clear" w:color="auto" w:fill="FFFFFF"/>
              </w:rPr>
              <w:t xml:space="preserve"> origem do registro de fonte externa</w:t>
            </w:r>
          </w:p>
        </w:tc>
        <w:tc>
          <w:tcPr>
            <w:tcW w:w="2126" w:type="dxa"/>
          </w:tcPr>
          <w:p w14:paraId="65CF64A5" w14:textId="77777777" w:rsidR="00C4236B" w:rsidRPr="00456FE1" w:rsidRDefault="00000000" w:rsidP="005D128A">
            <w:pPr>
              <w:tabs>
                <w:tab w:val="left" w:pos="873"/>
              </w:tabs>
              <w:autoSpaceDE w:val="0"/>
              <w:autoSpaceDN w:val="0"/>
              <w:adjustRightInd w:val="0"/>
              <w:spacing w:after="0"/>
              <w:rPr>
                <w:rFonts w:ascii="Times New Roman" w:hAnsi="Times New Roman" w:cs="Times New Roman"/>
                <w:kern w:val="0"/>
                <w:sz w:val="20"/>
                <w:szCs w:val="20"/>
              </w:rPr>
            </w:pPr>
            <w:hyperlink r:id="rId30" w:anchor="/orgs/MS/sources/BRRegistroOrigem/concepts/" w:history="1">
              <w:proofErr w:type="spellStart"/>
              <w:r w:rsidR="00C4236B" w:rsidRPr="00456FE1">
                <w:rPr>
                  <w:rStyle w:val="Hyperlink"/>
                  <w:rFonts w:ascii="Times New Roman" w:hAnsi="Times New Roman" w:cs="Times New Roman"/>
                  <w:color w:val="auto"/>
                  <w:kern w:val="0"/>
                  <w:sz w:val="20"/>
                  <w:szCs w:val="20"/>
                </w:rPr>
                <w:t>BRRegistroOrigem</w:t>
              </w:r>
              <w:proofErr w:type="spellEnd"/>
            </w:hyperlink>
          </w:p>
        </w:tc>
        <w:tc>
          <w:tcPr>
            <w:tcW w:w="1417" w:type="dxa"/>
          </w:tcPr>
          <w:p w14:paraId="605504C7" w14:textId="77777777" w:rsidR="00C4236B" w:rsidRPr="00456FE1" w:rsidRDefault="00C4236B" w:rsidP="005D128A">
            <w:pPr>
              <w:autoSpaceDE w:val="0"/>
              <w:autoSpaceDN w:val="0"/>
              <w:adjustRightInd w:val="0"/>
              <w:spacing w:after="0"/>
              <w:rPr>
                <w:rFonts w:ascii="Times New Roman" w:hAnsi="Times New Roman" w:cs="Times New Roman"/>
                <w:sz w:val="17"/>
                <w:szCs w:val="17"/>
                <w:shd w:val="clear" w:color="auto" w:fill="FFFFFF"/>
              </w:rPr>
            </w:pPr>
          </w:p>
        </w:tc>
        <w:tc>
          <w:tcPr>
            <w:tcW w:w="2025" w:type="dxa"/>
          </w:tcPr>
          <w:p w14:paraId="38A52348" w14:textId="77777777" w:rsidR="00C4236B" w:rsidRPr="00456FE1" w:rsidRDefault="00C4236B" w:rsidP="005D128A">
            <w:pPr>
              <w:pBdr>
                <w:top w:val="single" w:sz="6" w:space="4" w:color="DCDCDC"/>
                <w:left w:val="single" w:sz="6" w:space="4" w:color="DCDCDC"/>
                <w:bottom w:val="single" w:sz="6" w:space="4" w:color="DCDCDC"/>
                <w:right w:val="single" w:sz="6" w:space="4" w:color="DCDCDC"/>
              </w:pBdr>
              <w:autoSpaceDE w:val="0"/>
              <w:autoSpaceDN w:val="0"/>
              <w:adjustRightInd w:val="0"/>
              <w:spacing w:after="0"/>
              <w:rPr>
                <w:rFonts w:ascii="Times New Roman" w:hAnsi="Times New Roman" w:cs="Times New Roman"/>
                <w:kern w:val="0"/>
                <w:sz w:val="20"/>
                <w:szCs w:val="20"/>
              </w:rPr>
            </w:pPr>
            <w:proofErr w:type="spellStart"/>
            <w:r w:rsidRPr="00456FE1">
              <w:rPr>
                <w:rFonts w:ascii="Times New Roman" w:hAnsi="Times New Roman" w:cs="Times New Roman"/>
                <w:kern w:val="0"/>
                <w:sz w:val="20"/>
                <w:szCs w:val="20"/>
                <w:lang w:val="en-US"/>
              </w:rPr>
              <w:t>reportOrigin</w:t>
            </w:r>
            <w:proofErr w:type="spellEnd"/>
            <w:r w:rsidRPr="00456FE1">
              <w:rPr>
                <w:rFonts w:ascii="Times New Roman" w:hAnsi="Times New Roman" w:cs="Times New Roman"/>
                <w:kern w:val="0"/>
                <w:sz w:val="20"/>
                <w:szCs w:val="20"/>
                <w:lang w:val="en-US"/>
              </w:rPr>
              <w:t xml:space="preserve">. </w:t>
            </w:r>
            <w:proofErr w:type="spellStart"/>
            <w:proofErr w:type="gramStart"/>
            <w:r w:rsidRPr="00456FE1">
              <w:rPr>
                <w:rFonts w:ascii="Times New Roman" w:hAnsi="Times New Roman" w:cs="Times New Roman"/>
                <w:kern w:val="0"/>
                <w:sz w:val="20"/>
                <w:szCs w:val="20"/>
                <w:lang w:val="en-US"/>
              </w:rPr>
              <w:t>valueCodeableConcept.coding.display</w:t>
            </w:r>
            <w:proofErr w:type="spellEnd"/>
            <w:proofErr w:type="gramEnd"/>
            <w:r w:rsidRPr="00456FE1">
              <w:rPr>
                <w:rFonts w:ascii="Times New Roman" w:hAnsi="Times New Roman" w:cs="Times New Roman"/>
                <w:kern w:val="0"/>
                <w:sz w:val="20"/>
                <w:szCs w:val="20"/>
                <w:lang w:val="en-US"/>
              </w:rPr>
              <w:t xml:space="preserve">= </w:t>
            </w:r>
            <w:proofErr w:type="spellStart"/>
            <w:r w:rsidRPr="00456FE1">
              <w:rPr>
                <w:rFonts w:ascii="Times New Roman" w:hAnsi="Times New Roman" w:cs="Times New Roman"/>
                <w:kern w:val="0"/>
                <w:sz w:val="20"/>
                <w:szCs w:val="20"/>
                <w:lang w:val="en-US"/>
              </w:rPr>
              <w:t>utilizar</w:t>
            </w:r>
            <w:proofErr w:type="spellEnd"/>
            <w:r w:rsidRPr="00456FE1">
              <w:rPr>
                <w:rFonts w:ascii="Times New Roman" w:hAnsi="Times New Roman" w:cs="Times New Roman"/>
                <w:kern w:val="0"/>
                <w:sz w:val="20"/>
                <w:szCs w:val="20"/>
                <w:lang w:val="en-US"/>
              </w:rPr>
              <w:t xml:space="preserve"> name locale=</w:t>
            </w:r>
            <w:proofErr w:type="spellStart"/>
            <w:r w:rsidRPr="00456FE1">
              <w:rPr>
                <w:rFonts w:ascii="Times New Roman" w:hAnsi="Times New Roman" w:cs="Times New Roman"/>
                <w:kern w:val="0"/>
                <w:sz w:val="20"/>
                <w:szCs w:val="20"/>
                <w:lang w:val="en-US"/>
              </w:rPr>
              <w:t>en</w:t>
            </w:r>
            <w:proofErr w:type="spellEnd"/>
          </w:p>
        </w:tc>
      </w:tr>
      <w:tr w:rsidR="00456FE1" w:rsidRPr="00456FE1" w14:paraId="3F1F2B23" w14:textId="77777777" w:rsidTr="00C4236B">
        <w:trPr>
          <w:trHeight w:val="330"/>
        </w:trPr>
        <w:tc>
          <w:tcPr>
            <w:tcW w:w="1271" w:type="dxa"/>
            <w:shd w:val="clear" w:color="auto" w:fill="auto"/>
            <w:noWrap/>
            <w:tcMar>
              <w:top w:w="0" w:type="dxa"/>
              <w:left w:w="60" w:type="dxa"/>
              <w:bottom w:w="0" w:type="dxa"/>
              <w:right w:w="60" w:type="dxa"/>
            </w:tcMar>
          </w:tcPr>
          <w:p w14:paraId="731F40F9"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roofErr w:type="spellStart"/>
            <w:proofErr w:type="gramStart"/>
            <w:r w:rsidRPr="00456FE1">
              <w:rPr>
                <w:rFonts w:ascii="Times New Roman" w:hAnsi="Times New Roman" w:cs="Times New Roman"/>
                <w:kern w:val="0"/>
                <w:sz w:val="20"/>
                <w:szCs w:val="20"/>
                <w:lang w:val="en-US"/>
              </w:rPr>
              <w:t>manufacturer.Reference</w:t>
            </w:r>
            <w:proofErr w:type="spellEnd"/>
            <w:proofErr w:type="gramEnd"/>
            <w:r w:rsidRPr="00456FE1">
              <w:rPr>
                <w:rFonts w:ascii="Times New Roman" w:hAnsi="Times New Roman" w:cs="Times New Roman"/>
                <w:kern w:val="0"/>
                <w:sz w:val="20"/>
                <w:szCs w:val="20"/>
                <w:lang w:val="en-US"/>
              </w:rPr>
              <w:t>(Organization)</w:t>
            </w:r>
          </w:p>
        </w:tc>
        <w:tc>
          <w:tcPr>
            <w:tcW w:w="708" w:type="dxa"/>
            <w:shd w:val="clear" w:color="auto" w:fill="auto"/>
            <w:noWrap/>
            <w:tcMar>
              <w:top w:w="0" w:type="dxa"/>
              <w:left w:w="60" w:type="dxa"/>
              <w:bottom w:w="0" w:type="dxa"/>
              <w:right w:w="60" w:type="dxa"/>
            </w:tcMar>
          </w:tcPr>
          <w:p w14:paraId="110C94C9" w14:textId="77777777" w:rsidR="00C4236B" w:rsidRPr="00456FE1" w:rsidRDefault="00C4236B" w:rsidP="005D128A">
            <w:pPr>
              <w:rPr>
                <w:rFonts w:ascii="Times New Roman" w:hAnsi="Times New Roman" w:cs="Times New Roman"/>
                <w:kern w:val="0"/>
                <w:sz w:val="20"/>
                <w:szCs w:val="20"/>
              </w:rPr>
            </w:pPr>
          </w:p>
        </w:tc>
        <w:tc>
          <w:tcPr>
            <w:tcW w:w="1560" w:type="dxa"/>
          </w:tcPr>
          <w:p w14:paraId="2AB48DF4" w14:textId="77777777" w:rsidR="00C4236B" w:rsidRPr="00456FE1" w:rsidRDefault="00C4236B" w:rsidP="005D128A">
            <w:pPr>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Fabricante do Imunobiológico</w:t>
            </w:r>
          </w:p>
        </w:tc>
        <w:tc>
          <w:tcPr>
            <w:tcW w:w="2126" w:type="dxa"/>
          </w:tcPr>
          <w:p w14:paraId="6BB6A68D" w14:textId="77777777" w:rsidR="00C4236B" w:rsidRPr="00456FE1" w:rsidRDefault="00000000" w:rsidP="005D128A">
            <w:pPr>
              <w:tabs>
                <w:tab w:val="left" w:pos="873"/>
              </w:tabs>
              <w:autoSpaceDE w:val="0"/>
              <w:autoSpaceDN w:val="0"/>
              <w:adjustRightInd w:val="0"/>
              <w:spacing w:after="0"/>
              <w:rPr>
                <w:rFonts w:ascii="Times New Roman" w:hAnsi="Times New Roman" w:cs="Times New Roman"/>
                <w:kern w:val="0"/>
                <w:sz w:val="20"/>
                <w:szCs w:val="20"/>
              </w:rPr>
            </w:pPr>
            <w:hyperlink r:id="rId31" w:anchor="/orgs/MS/sources/BRFabricantePNI/" w:history="1">
              <w:proofErr w:type="spellStart"/>
              <w:r w:rsidR="00C4236B" w:rsidRPr="00456FE1">
                <w:rPr>
                  <w:rStyle w:val="Hyperlink"/>
                  <w:rFonts w:ascii="Times New Roman" w:hAnsi="Times New Roman" w:cs="Times New Roman"/>
                  <w:color w:val="auto"/>
                  <w:kern w:val="0"/>
                  <w:sz w:val="20"/>
                  <w:szCs w:val="20"/>
                </w:rPr>
                <w:t>BRFabricantePNI</w:t>
              </w:r>
              <w:proofErr w:type="spellEnd"/>
            </w:hyperlink>
          </w:p>
        </w:tc>
        <w:tc>
          <w:tcPr>
            <w:tcW w:w="1417" w:type="dxa"/>
          </w:tcPr>
          <w:p w14:paraId="5920520D" w14:textId="77777777" w:rsidR="00C4236B" w:rsidRPr="00456FE1" w:rsidRDefault="00C4236B" w:rsidP="005D128A">
            <w:pPr>
              <w:autoSpaceDE w:val="0"/>
              <w:autoSpaceDN w:val="0"/>
              <w:adjustRightInd w:val="0"/>
              <w:spacing w:after="0"/>
              <w:rPr>
                <w:rFonts w:ascii="Times New Roman" w:hAnsi="Times New Roman" w:cs="Times New Roman"/>
                <w:sz w:val="17"/>
                <w:szCs w:val="17"/>
                <w:shd w:val="clear" w:color="auto" w:fill="FFFFFF"/>
              </w:rPr>
            </w:pPr>
            <w:r w:rsidRPr="00456FE1">
              <w:rPr>
                <w:rFonts w:ascii="Times New Roman" w:hAnsi="Times New Roman" w:cs="Times New Roman"/>
                <w:kern w:val="0"/>
                <w:sz w:val="20"/>
                <w:szCs w:val="20"/>
              </w:rPr>
              <w:t>Será exibido apenas o Display com o nome do Fabricante conforme enviado pela RNDS</w:t>
            </w:r>
          </w:p>
        </w:tc>
        <w:tc>
          <w:tcPr>
            <w:tcW w:w="2025" w:type="dxa"/>
          </w:tcPr>
          <w:p w14:paraId="47F8AD0A" w14:textId="77777777" w:rsidR="00C4236B" w:rsidRPr="00456FE1" w:rsidRDefault="00C4236B" w:rsidP="005D128A">
            <w:pPr>
              <w:pBdr>
                <w:top w:val="single" w:sz="6" w:space="4" w:color="DCDCDC"/>
                <w:left w:val="single" w:sz="6" w:space="4" w:color="DCDCDC"/>
                <w:bottom w:val="single" w:sz="6" w:space="4" w:color="DCDCDC"/>
                <w:right w:val="single" w:sz="6" w:space="4" w:color="DCDCDC"/>
              </w:pBdr>
              <w:autoSpaceDE w:val="0"/>
              <w:autoSpaceDN w:val="0"/>
              <w:adjustRightInd w:val="0"/>
              <w:spacing w:after="0"/>
              <w:rPr>
                <w:rFonts w:ascii="Times New Roman" w:hAnsi="Times New Roman" w:cs="Times New Roman"/>
                <w:kern w:val="0"/>
                <w:sz w:val="20"/>
                <w:szCs w:val="20"/>
              </w:rPr>
            </w:pPr>
            <w:proofErr w:type="spellStart"/>
            <w:r w:rsidRPr="00456FE1">
              <w:rPr>
                <w:rFonts w:ascii="Times New Roman" w:hAnsi="Times New Roman" w:cs="Times New Roman"/>
                <w:kern w:val="0"/>
                <w:sz w:val="20"/>
                <w:szCs w:val="20"/>
              </w:rPr>
              <w:t>manufacturer.display</w:t>
            </w:r>
            <w:proofErr w:type="spellEnd"/>
            <w:r w:rsidRPr="00456FE1">
              <w:rPr>
                <w:rFonts w:ascii="Times New Roman" w:hAnsi="Times New Roman" w:cs="Times New Roman"/>
                <w:kern w:val="0"/>
                <w:sz w:val="20"/>
                <w:szCs w:val="20"/>
              </w:rPr>
              <w:t xml:space="preserve">= </w:t>
            </w:r>
            <w:proofErr w:type="spellStart"/>
            <w:r w:rsidRPr="00456FE1">
              <w:rPr>
                <w:rFonts w:ascii="Times New Roman" w:hAnsi="Times New Roman" w:cs="Times New Roman"/>
                <w:kern w:val="0"/>
                <w:sz w:val="20"/>
                <w:szCs w:val="20"/>
              </w:rPr>
              <w:t>Name</w:t>
            </w:r>
            <w:proofErr w:type="spellEnd"/>
            <w:r w:rsidRPr="00456FE1">
              <w:rPr>
                <w:rFonts w:ascii="Times New Roman" w:hAnsi="Times New Roman" w:cs="Times New Roman"/>
                <w:kern w:val="0"/>
                <w:sz w:val="20"/>
                <w:szCs w:val="20"/>
              </w:rPr>
              <w:t xml:space="preserve"> do fabricante enviado pela RNDS conforme </w:t>
            </w:r>
            <w:proofErr w:type="spellStart"/>
            <w:r w:rsidRPr="00456FE1">
              <w:rPr>
                <w:rFonts w:ascii="Times New Roman" w:hAnsi="Times New Roman" w:cs="Times New Roman"/>
                <w:kern w:val="0"/>
                <w:sz w:val="20"/>
                <w:szCs w:val="20"/>
              </w:rPr>
              <w:t>B</w:t>
            </w:r>
            <w:hyperlink r:id="rId32" w:anchor="/orgs/MS/sources/BRFabricantePNI/" w:history="1">
              <w:r w:rsidRPr="00456FE1">
                <w:rPr>
                  <w:rStyle w:val="Hyperlink"/>
                  <w:rFonts w:ascii="Times New Roman" w:hAnsi="Times New Roman" w:cs="Times New Roman"/>
                  <w:color w:val="auto"/>
                  <w:kern w:val="0"/>
                  <w:sz w:val="20"/>
                  <w:szCs w:val="20"/>
                </w:rPr>
                <w:t>RFabricantePNI</w:t>
              </w:r>
              <w:proofErr w:type="spellEnd"/>
            </w:hyperlink>
          </w:p>
          <w:p w14:paraId="2A133D30" w14:textId="77777777" w:rsidR="00C4236B" w:rsidRPr="00456FE1" w:rsidRDefault="00C4236B" w:rsidP="005D128A">
            <w:pPr>
              <w:pBdr>
                <w:top w:val="single" w:sz="6" w:space="4" w:color="DCDCDC"/>
                <w:left w:val="single" w:sz="6" w:space="4" w:color="DCDCDC"/>
                <w:bottom w:val="single" w:sz="6" w:space="4" w:color="DCDCDC"/>
                <w:right w:val="single" w:sz="6" w:space="4" w:color="DCDCDC"/>
              </w:pBdr>
              <w:autoSpaceDE w:val="0"/>
              <w:autoSpaceDN w:val="0"/>
              <w:adjustRightInd w:val="0"/>
              <w:spacing w:after="0"/>
              <w:rPr>
                <w:rFonts w:ascii="Times New Roman" w:hAnsi="Times New Roman" w:cs="Times New Roman"/>
                <w:kern w:val="0"/>
                <w:sz w:val="20"/>
                <w:szCs w:val="20"/>
              </w:rPr>
            </w:pPr>
          </w:p>
        </w:tc>
      </w:tr>
      <w:tr w:rsidR="00456FE1" w:rsidRPr="00456FE1" w14:paraId="65A8F79C" w14:textId="77777777" w:rsidTr="00C4236B">
        <w:trPr>
          <w:trHeight w:val="330"/>
        </w:trPr>
        <w:tc>
          <w:tcPr>
            <w:tcW w:w="1271" w:type="dxa"/>
            <w:shd w:val="clear" w:color="auto" w:fill="auto"/>
            <w:noWrap/>
            <w:tcMar>
              <w:top w:w="0" w:type="dxa"/>
              <w:left w:w="60" w:type="dxa"/>
              <w:bottom w:w="0" w:type="dxa"/>
              <w:right w:w="60" w:type="dxa"/>
            </w:tcMar>
          </w:tcPr>
          <w:p w14:paraId="29C6A93F"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roofErr w:type="spellStart"/>
            <w:r w:rsidRPr="00456FE1">
              <w:rPr>
                <w:rFonts w:ascii="Times New Roman" w:hAnsi="Times New Roman" w:cs="Times New Roman"/>
                <w:kern w:val="0"/>
                <w:sz w:val="20"/>
                <w:szCs w:val="20"/>
                <w:lang w:val="en-US"/>
              </w:rPr>
              <w:t>lotNumber</w:t>
            </w:r>
            <w:proofErr w:type="spellEnd"/>
          </w:p>
        </w:tc>
        <w:tc>
          <w:tcPr>
            <w:tcW w:w="708" w:type="dxa"/>
            <w:shd w:val="clear" w:color="auto" w:fill="auto"/>
            <w:noWrap/>
            <w:tcMar>
              <w:top w:w="0" w:type="dxa"/>
              <w:left w:w="60" w:type="dxa"/>
              <w:bottom w:w="0" w:type="dxa"/>
              <w:right w:w="60" w:type="dxa"/>
            </w:tcMar>
          </w:tcPr>
          <w:p w14:paraId="45578CF6"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kern w:val="0"/>
                <w:sz w:val="20"/>
                <w:szCs w:val="20"/>
              </w:rPr>
              <w:t>0..1</w:t>
            </w:r>
          </w:p>
        </w:tc>
        <w:tc>
          <w:tcPr>
            <w:tcW w:w="1560" w:type="dxa"/>
          </w:tcPr>
          <w:p w14:paraId="4AC78040" w14:textId="77777777" w:rsidR="00C4236B" w:rsidRPr="00456FE1" w:rsidRDefault="00C4236B" w:rsidP="005D128A">
            <w:pPr>
              <w:rPr>
                <w:rFonts w:ascii="Times New Roman" w:hAnsi="Times New Roman" w:cs="Times New Roman"/>
                <w:sz w:val="17"/>
                <w:szCs w:val="17"/>
                <w:shd w:val="clear" w:color="auto" w:fill="FFFFFF"/>
              </w:rPr>
            </w:pPr>
            <w:r w:rsidRPr="00456FE1">
              <w:rPr>
                <w:rFonts w:ascii="Times New Roman" w:hAnsi="Times New Roman" w:cs="Times New Roman"/>
                <w:sz w:val="17"/>
                <w:szCs w:val="17"/>
                <w:shd w:val="clear" w:color="auto" w:fill="FFFFFF"/>
              </w:rPr>
              <w:t>Código do lote do imunobiológico</w:t>
            </w:r>
          </w:p>
        </w:tc>
        <w:tc>
          <w:tcPr>
            <w:tcW w:w="2126" w:type="dxa"/>
          </w:tcPr>
          <w:p w14:paraId="628FEAA5" w14:textId="77777777" w:rsidR="00C4236B" w:rsidRPr="00456FE1" w:rsidRDefault="00C4236B" w:rsidP="005D128A">
            <w:pPr>
              <w:tabs>
                <w:tab w:val="left" w:pos="873"/>
              </w:tabs>
              <w:autoSpaceDE w:val="0"/>
              <w:autoSpaceDN w:val="0"/>
              <w:adjustRightInd w:val="0"/>
              <w:spacing w:after="0"/>
              <w:rPr>
                <w:rFonts w:ascii="Times New Roman" w:hAnsi="Times New Roman" w:cs="Times New Roman"/>
                <w:kern w:val="0"/>
                <w:sz w:val="20"/>
                <w:szCs w:val="20"/>
              </w:rPr>
            </w:pPr>
          </w:p>
        </w:tc>
        <w:tc>
          <w:tcPr>
            <w:tcW w:w="1417" w:type="dxa"/>
          </w:tcPr>
          <w:p w14:paraId="46299C26" w14:textId="77777777" w:rsidR="00C4236B" w:rsidRPr="00456FE1" w:rsidRDefault="00C4236B" w:rsidP="005D128A">
            <w:pPr>
              <w:autoSpaceDE w:val="0"/>
              <w:autoSpaceDN w:val="0"/>
              <w:adjustRightInd w:val="0"/>
              <w:spacing w:after="0"/>
              <w:rPr>
                <w:rFonts w:ascii="Times New Roman" w:hAnsi="Times New Roman" w:cs="Times New Roman"/>
                <w:sz w:val="17"/>
                <w:szCs w:val="17"/>
                <w:shd w:val="clear" w:color="auto" w:fill="FFFFFF"/>
              </w:rPr>
            </w:pPr>
          </w:p>
        </w:tc>
        <w:tc>
          <w:tcPr>
            <w:tcW w:w="2025" w:type="dxa"/>
          </w:tcPr>
          <w:p w14:paraId="45584056" w14:textId="77777777" w:rsidR="00C4236B" w:rsidRPr="00456FE1" w:rsidRDefault="00C4236B" w:rsidP="005D128A">
            <w:pPr>
              <w:pBdr>
                <w:top w:val="single" w:sz="6" w:space="4" w:color="DCDCDC"/>
                <w:left w:val="single" w:sz="6" w:space="4" w:color="DCDCDC"/>
                <w:bottom w:val="single" w:sz="6" w:space="4" w:color="DCDCDC"/>
                <w:right w:val="single" w:sz="6" w:space="4" w:color="DCDCDC"/>
              </w:pBdr>
              <w:autoSpaceDE w:val="0"/>
              <w:autoSpaceDN w:val="0"/>
              <w:adjustRightInd w:val="0"/>
              <w:spacing w:after="0"/>
              <w:rPr>
                <w:rFonts w:ascii="Times New Roman" w:hAnsi="Times New Roman" w:cs="Times New Roman"/>
                <w:kern w:val="0"/>
                <w:sz w:val="20"/>
                <w:szCs w:val="20"/>
              </w:rPr>
            </w:pPr>
            <w:proofErr w:type="spellStart"/>
            <w:r w:rsidRPr="00456FE1">
              <w:rPr>
                <w:rFonts w:ascii="Times New Roman" w:hAnsi="Times New Roman" w:cs="Times New Roman"/>
                <w:kern w:val="0"/>
                <w:sz w:val="20"/>
                <w:szCs w:val="20"/>
                <w:lang w:val="en-US"/>
              </w:rPr>
              <w:t>Immunization.lotNumber</w:t>
            </w:r>
            <w:proofErr w:type="spellEnd"/>
          </w:p>
        </w:tc>
      </w:tr>
      <w:tr w:rsidR="00456FE1" w:rsidRPr="00456FE1" w14:paraId="56EE1BBE" w14:textId="77777777" w:rsidTr="00C4236B">
        <w:trPr>
          <w:trHeight w:val="330"/>
        </w:trPr>
        <w:tc>
          <w:tcPr>
            <w:tcW w:w="1271" w:type="dxa"/>
            <w:shd w:val="clear" w:color="auto" w:fill="auto"/>
            <w:noWrap/>
            <w:tcMar>
              <w:top w:w="0" w:type="dxa"/>
              <w:left w:w="60" w:type="dxa"/>
              <w:bottom w:w="0" w:type="dxa"/>
              <w:right w:w="60" w:type="dxa"/>
            </w:tcMar>
          </w:tcPr>
          <w:p w14:paraId="1E3009BE"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roofErr w:type="spellStart"/>
            <w:r w:rsidRPr="00456FE1">
              <w:rPr>
                <w:rFonts w:ascii="Times New Roman" w:hAnsi="Times New Roman" w:cs="Times New Roman"/>
                <w:kern w:val="0"/>
                <w:sz w:val="20"/>
                <w:szCs w:val="20"/>
              </w:rPr>
              <w:t>expirationDate</w:t>
            </w:r>
            <w:proofErr w:type="spellEnd"/>
            <w:r w:rsidRPr="00456FE1">
              <w:rPr>
                <w:rFonts w:ascii="Times New Roman" w:hAnsi="Times New Roman" w:cs="Times New Roman"/>
                <w:kern w:val="0"/>
                <w:sz w:val="20"/>
                <w:szCs w:val="20"/>
              </w:rPr>
              <w:t xml:space="preserve"> </w:t>
            </w:r>
          </w:p>
        </w:tc>
        <w:tc>
          <w:tcPr>
            <w:tcW w:w="708" w:type="dxa"/>
            <w:shd w:val="clear" w:color="auto" w:fill="auto"/>
            <w:noWrap/>
            <w:tcMar>
              <w:top w:w="0" w:type="dxa"/>
              <w:left w:w="60" w:type="dxa"/>
              <w:bottom w:w="0" w:type="dxa"/>
              <w:right w:w="60" w:type="dxa"/>
            </w:tcMar>
          </w:tcPr>
          <w:p w14:paraId="33F29158"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kern w:val="0"/>
                <w:sz w:val="20"/>
                <w:szCs w:val="20"/>
              </w:rPr>
              <w:t>0..1</w:t>
            </w:r>
          </w:p>
        </w:tc>
        <w:tc>
          <w:tcPr>
            <w:tcW w:w="1560" w:type="dxa"/>
          </w:tcPr>
          <w:p w14:paraId="7BBEB634" w14:textId="77777777" w:rsidR="00C4236B" w:rsidRPr="00456FE1" w:rsidRDefault="00C4236B" w:rsidP="005D128A">
            <w:pPr>
              <w:rPr>
                <w:rFonts w:ascii="Times New Roman" w:hAnsi="Times New Roman" w:cs="Times New Roman"/>
                <w:sz w:val="20"/>
                <w:szCs w:val="20"/>
                <w:shd w:val="clear" w:color="auto" w:fill="FFFFFF"/>
              </w:rPr>
            </w:pPr>
            <w:r w:rsidRPr="00456FE1">
              <w:rPr>
                <w:rFonts w:ascii="Times New Roman" w:hAnsi="Times New Roman" w:cs="Times New Roman"/>
                <w:kern w:val="0"/>
                <w:sz w:val="20"/>
                <w:szCs w:val="20"/>
              </w:rPr>
              <w:t>Data de expiração do imunobiológico</w:t>
            </w:r>
          </w:p>
        </w:tc>
        <w:tc>
          <w:tcPr>
            <w:tcW w:w="2126" w:type="dxa"/>
          </w:tcPr>
          <w:p w14:paraId="5E60F5E7" w14:textId="77777777" w:rsidR="00C4236B" w:rsidRPr="00456FE1" w:rsidRDefault="00C4236B" w:rsidP="005D128A">
            <w:pPr>
              <w:tabs>
                <w:tab w:val="left" w:pos="873"/>
              </w:tabs>
              <w:autoSpaceDE w:val="0"/>
              <w:autoSpaceDN w:val="0"/>
              <w:adjustRightInd w:val="0"/>
              <w:spacing w:after="0"/>
              <w:rPr>
                <w:rFonts w:ascii="Times New Roman" w:hAnsi="Times New Roman" w:cs="Times New Roman"/>
                <w:kern w:val="0"/>
                <w:sz w:val="20"/>
                <w:szCs w:val="20"/>
              </w:rPr>
            </w:pPr>
          </w:p>
        </w:tc>
        <w:tc>
          <w:tcPr>
            <w:tcW w:w="1417" w:type="dxa"/>
          </w:tcPr>
          <w:p w14:paraId="48C69947" w14:textId="77777777" w:rsidR="00C4236B" w:rsidRPr="00456FE1" w:rsidRDefault="00C4236B" w:rsidP="005D128A">
            <w:pPr>
              <w:autoSpaceDE w:val="0"/>
              <w:autoSpaceDN w:val="0"/>
              <w:adjustRightInd w:val="0"/>
              <w:spacing w:after="0"/>
              <w:rPr>
                <w:rFonts w:ascii="Times New Roman" w:hAnsi="Times New Roman" w:cs="Times New Roman"/>
                <w:sz w:val="20"/>
                <w:szCs w:val="20"/>
                <w:shd w:val="clear" w:color="auto" w:fill="FFFFFF"/>
              </w:rPr>
            </w:pPr>
          </w:p>
        </w:tc>
        <w:tc>
          <w:tcPr>
            <w:tcW w:w="2025" w:type="dxa"/>
          </w:tcPr>
          <w:p w14:paraId="05F30406" w14:textId="77777777" w:rsidR="00C4236B" w:rsidRPr="00456FE1" w:rsidRDefault="00C4236B" w:rsidP="005D128A">
            <w:pPr>
              <w:pBdr>
                <w:top w:val="single" w:sz="6" w:space="4" w:color="DCDCDC"/>
                <w:left w:val="single" w:sz="6" w:space="4" w:color="DCDCDC"/>
                <w:bottom w:val="single" w:sz="6" w:space="4" w:color="DCDCDC"/>
                <w:right w:val="single" w:sz="6" w:space="4" w:color="DCDCDC"/>
              </w:pBdr>
              <w:autoSpaceDE w:val="0"/>
              <w:autoSpaceDN w:val="0"/>
              <w:adjustRightInd w:val="0"/>
              <w:spacing w:after="0"/>
              <w:rPr>
                <w:rFonts w:ascii="Times New Roman" w:hAnsi="Times New Roman" w:cs="Times New Roman"/>
                <w:kern w:val="0"/>
                <w:sz w:val="20"/>
                <w:szCs w:val="20"/>
                <w:lang w:val="en-US"/>
              </w:rPr>
            </w:pPr>
            <w:proofErr w:type="spellStart"/>
            <w:r w:rsidRPr="00456FE1">
              <w:rPr>
                <w:rFonts w:ascii="Times New Roman" w:hAnsi="Times New Roman" w:cs="Times New Roman"/>
                <w:kern w:val="0"/>
                <w:sz w:val="20"/>
                <w:szCs w:val="20"/>
                <w:lang w:val="en-US"/>
              </w:rPr>
              <w:t>Immunization.expirationDate</w:t>
            </w:r>
            <w:proofErr w:type="spellEnd"/>
          </w:p>
        </w:tc>
      </w:tr>
      <w:tr w:rsidR="00456FE1" w:rsidRPr="00456FE1" w14:paraId="4D3121BB" w14:textId="77777777" w:rsidTr="00C4236B">
        <w:trPr>
          <w:trHeight w:val="330"/>
        </w:trPr>
        <w:tc>
          <w:tcPr>
            <w:tcW w:w="1271" w:type="dxa"/>
            <w:shd w:val="clear" w:color="auto" w:fill="auto"/>
            <w:noWrap/>
            <w:tcMar>
              <w:top w:w="0" w:type="dxa"/>
              <w:left w:w="60" w:type="dxa"/>
              <w:bottom w:w="0" w:type="dxa"/>
              <w:right w:w="60" w:type="dxa"/>
            </w:tcMar>
          </w:tcPr>
          <w:p w14:paraId="07AB1F65"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roofErr w:type="spellStart"/>
            <w:proofErr w:type="gramStart"/>
            <w:r w:rsidRPr="00456FE1">
              <w:rPr>
                <w:rFonts w:ascii="Times New Roman" w:hAnsi="Times New Roman" w:cs="Times New Roman"/>
                <w:kern w:val="0"/>
                <w:sz w:val="20"/>
                <w:szCs w:val="20"/>
              </w:rPr>
              <w:t>site.coding</w:t>
            </w:r>
            <w:proofErr w:type="gramEnd"/>
            <w:r w:rsidRPr="00456FE1">
              <w:rPr>
                <w:rFonts w:ascii="Times New Roman" w:hAnsi="Times New Roman" w:cs="Times New Roman"/>
                <w:kern w:val="0"/>
                <w:sz w:val="20"/>
                <w:szCs w:val="20"/>
              </w:rPr>
              <w:t>.system</w:t>
            </w:r>
            <w:proofErr w:type="spellEnd"/>
          </w:p>
        </w:tc>
        <w:tc>
          <w:tcPr>
            <w:tcW w:w="708" w:type="dxa"/>
            <w:shd w:val="clear" w:color="auto" w:fill="auto"/>
            <w:noWrap/>
            <w:tcMar>
              <w:top w:w="0" w:type="dxa"/>
              <w:left w:w="60" w:type="dxa"/>
              <w:bottom w:w="0" w:type="dxa"/>
              <w:right w:w="60" w:type="dxa"/>
            </w:tcMar>
          </w:tcPr>
          <w:p w14:paraId="4AE01139"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kern w:val="0"/>
                <w:sz w:val="20"/>
                <w:szCs w:val="20"/>
              </w:rPr>
              <w:t>0..1</w:t>
            </w:r>
          </w:p>
        </w:tc>
        <w:tc>
          <w:tcPr>
            <w:tcW w:w="1560" w:type="dxa"/>
          </w:tcPr>
          <w:p w14:paraId="1101A601"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r w:rsidRPr="00456FE1">
              <w:rPr>
                <w:rFonts w:ascii="Times New Roman" w:hAnsi="Times New Roman" w:cs="Times New Roman"/>
                <w:kern w:val="0"/>
                <w:sz w:val="20"/>
                <w:szCs w:val="20"/>
              </w:rPr>
              <w:t>Identidade do sistema de terminologia do local de aplicação do imunobiológico</w:t>
            </w:r>
          </w:p>
        </w:tc>
        <w:tc>
          <w:tcPr>
            <w:tcW w:w="2126" w:type="dxa"/>
          </w:tcPr>
          <w:p w14:paraId="074A363B" w14:textId="77777777" w:rsidR="00C4236B" w:rsidRPr="00456FE1" w:rsidRDefault="00000000" w:rsidP="005D128A">
            <w:pPr>
              <w:autoSpaceDE w:val="0"/>
              <w:autoSpaceDN w:val="0"/>
              <w:adjustRightInd w:val="0"/>
              <w:spacing w:after="0"/>
              <w:rPr>
                <w:rFonts w:ascii="Times New Roman" w:hAnsi="Times New Roman" w:cs="Times New Roman"/>
                <w:kern w:val="0"/>
                <w:sz w:val="20"/>
                <w:szCs w:val="20"/>
              </w:rPr>
            </w:pPr>
            <w:hyperlink r:id="rId33" w:anchor="/orgs/HL7/collections/body-site/" w:history="1">
              <w:r w:rsidR="00C4236B" w:rsidRPr="00456FE1">
                <w:rPr>
                  <w:rStyle w:val="Hyperlink"/>
                  <w:rFonts w:ascii="Times New Roman" w:hAnsi="Times New Roman" w:cs="Times New Roman"/>
                  <w:color w:val="auto"/>
                  <w:kern w:val="0"/>
                  <w:sz w:val="20"/>
                  <w:szCs w:val="20"/>
                </w:rPr>
                <w:t>SNOMED CT Body Structures</w:t>
              </w:r>
            </w:hyperlink>
          </w:p>
        </w:tc>
        <w:tc>
          <w:tcPr>
            <w:tcW w:w="1417" w:type="dxa"/>
          </w:tcPr>
          <w:p w14:paraId="450F1BF2" w14:textId="77777777" w:rsidR="00C4236B" w:rsidRPr="00456FE1" w:rsidRDefault="00C4236B" w:rsidP="005D128A">
            <w:pPr>
              <w:autoSpaceDE w:val="0"/>
              <w:autoSpaceDN w:val="0"/>
              <w:adjustRightInd w:val="0"/>
              <w:spacing w:after="0"/>
              <w:rPr>
                <w:rFonts w:ascii="Times New Roman" w:hAnsi="Times New Roman" w:cs="Times New Roman"/>
                <w:sz w:val="20"/>
                <w:szCs w:val="20"/>
                <w:shd w:val="clear" w:color="auto" w:fill="FFFFFF"/>
                <w:lang w:val="en-US"/>
              </w:rPr>
            </w:pPr>
          </w:p>
        </w:tc>
        <w:tc>
          <w:tcPr>
            <w:tcW w:w="2025" w:type="dxa"/>
          </w:tcPr>
          <w:p w14:paraId="6FAFFAB0" w14:textId="77777777" w:rsidR="00C4236B" w:rsidRPr="00456FE1" w:rsidRDefault="00C4236B" w:rsidP="005D128A">
            <w:pPr>
              <w:pBdr>
                <w:top w:val="single" w:sz="6" w:space="4" w:color="DCDCDC"/>
                <w:left w:val="single" w:sz="6" w:space="4" w:color="DCDCDC"/>
                <w:bottom w:val="single" w:sz="6" w:space="4" w:color="DCDCDC"/>
                <w:right w:val="single" w:sz="6" w:space="4" w:color="DCDCDC"/>
              </w:pBdr>
              <w:autoSpaceDE w:val="0"/>
              <w:autoSpaceDN w:val="0"/>
              <w:adjustRightInd w:val="0"/>
              <w:spacing w:after="0"/>
              <w:rPr>
                <w:rFonts w:ascii="Times New Roman" w:hAnsi="Times New Roman" w:cs="Times New Roman"/>
                <w:kern w:val="0"/>
                <w:sz w:val="20"/>
                <w:szCs w:val="20"/>
                <w:lang w:val="en-US"/>
              </w:rPr>
            </w:pPr>
            <w:proofErr w:type="gramStart"/>
            <w:r w:rsidRPr="00456FE1">
              <w:rPr>
                <w:rFonts w:ascii="Times New Roman" w:hAnsi="Times New Roman" w:cs="Times New Roman"/>
                <w:kern w:val="0"/>
                <w:sz w:val="20"/>
                <w:szCs w:val="20"/>
                <w:lang w:val="en-US"/>
              </w:rPr>
              <w:t>site.coding</w:t>
            </w:r>
            <w:proofErr w:type="gramEnd"/>
            <w:r w:rsidRPr="00456FE1">
              <w:rPr>
                <w:rFonts w:ascii="Times New Roman" w:hAnsi="Times New Roman" w:cs="Times New Roman"/>
                <w:kern w:val="0"/>
                <w:sz w:val="20"/>
                <w:szCs w:val="20"/>
                <w:lang w:val="en-US"/>
              </w:rPr>
              <w:t>.system=</w:t>
            </w:r>
            <w:hyperlink r:id="rId34" w:anchor="/orgs/HL7/collections/body-site/" w:history="1">
              <w:r w:rsidRPr="00456FE1">
                <w:rPr>
                  <w:rStyle w:val="Hyperlink"/>
                  <w:rFonts w:ascii="Times New Roman" w:hAnsi="Times New Roman" w:cs="Times New Roman"/>
                  <w:color w:val="auto"/>
                  <w:kern w:val="0"/>
                  <w:sz w:val="20"/>
                  <w:szCs w:val="20"/>
                  <w:lang w:val="en-US"/>
                </w:rPr>
                <w:t>http://hl7.org/fhir/R4/valueset-body-site.html</w:t>
              </w:r>
            </w:hyperlink>
          </w:p>
        </w:tc>
      </w:tr>
      <w:tr w:rsidR="00456FE1" w:rsidRPr="00456FE1" w14:paraId="7D0C5811" w14:textId="77777777" w:rsidTr="00C4236B">
        <w:trPr>
          <w:trHeight w:val="330"/>
        </w:trPr>
        <w:tc>
          <w:tcPr>
            <w:tcW w:w="1271" w:type="dxa"/>
            <w:shd w:val="clear" w:color="auto" w:fill="auto"/>
            <w:noWrap/>
            <w:tcMar>
              <w:top w:w="0" w:type="dxa"/>
              <w:left w:w="60" w:type="dxa"/>
              <w:bottom w:w="0" w:type="dxa"/>
              <w:right w:w="60" w:type="dxa"/>
            </w:tcMar>
          </w:tcPr>
          <w:p w14:paraId="70E7DD12"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roofErr w:type="spellStart"/>
            <w:proofErr w:type="gramStart"/>
            <w:r w:rsidRPr="00456FE1">
              <w:rPr>
                <w:rFonts w:ascii="Times New Roman" w:hAnsi="Times New Roman" w:cs="Times New Roman"/>
                <w:kern w:val="0"/>
                <w:sz w:val="20"/>
                <w:szCs w:val="20"/>
                <w:lang w:val="en-US"/>
              </w:rPr>
              <w:t>site.coding</w:t>
            </w:r>
            <w:proofErr w:type="gramEnd"/>
            <w:r w:rsidRPr="00456FE1">
              <w:rPr>
                <w:rFonts w:ascii="Times New Roman" w:hAnsi="Times New Roman" w:cs="Times New Roman"/>
                <w:kern w:val="0"/>
                <w:sz w:val="20"/>
                <w:szCs w:val="20"/>
                <w:lang w:val="en-US"/>
              </w:rPr>
              <w:t>.code</w:t>
            </w:r>
            <w:proofErr w:type="spellEnd"/>
          </w:p>
        </w:tc>
        <w:tc>
          <w:tcPr>
            <w:tcW w:w="708" w:type="dxa"/>
            <w:shd w:val="clear" w:color="auto" w:fill="auto"/>
            <w:noWrap/>
            <w:tcMar>
              <w:top w:w="0" w:type="dxa"/>
              <w:left w:w="60" w:type="dxa"/>
              <w:bottom w:w="0" w:type="dxa"/>
              <w:right w:w="60" w:type="dxa"/>
            </w:tcMar>
          </w:tcPr>
          <w:p w14:paraId="0A18E916" w14:textId="77777777" w:rsidR="00C4236B" w:rsidRPr="00456FE1" w:rsidRDefault="00C4236B" w:rsidP="005D128A">
            <w:pPr>
              <w:rPr>
                <w:rFonts w:ascii="Times New Roman" w:hAnsi="Times New Roman" w:cs="Times New Roman"/>
                <w:kern w:val="0"/>
                <w:sz w:val="20"/>
                <w:szCs w:val="20"/>
                <w:lang w:val="en-US"/>
              </w:rPr>
            </w:pPr>
            <w:r w:rsidRPr="00456FE1">
              <w:rPr>
                <w:rFonts w:ascii="Times New Roman" w:hAnsi="Times New Roman" w:cs="Times New Roman"/>
                <w:kern w:val="0"/>
                <w:sz w:val="20"/>
                <w:szCs w:val="20"/>
                <w:lang w:val="en-US"/>
              </w:rPr>
              <w:t>0..1</w:t>
            </w:r>
          </w:p>
        </w:tc>
        <w:tc>
          <w:tcPr>
            <w:tcW w:w="1560" w:type="dxa"/>
          </w:tcPr>
          <w:p w14:paraId="78B2B9E5"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r w:rsidRPr="00456FE1">
              <w:rPr>
                <w:rFonts w:ascii="Times New Roman" w:hAnsi="Times New Roman" w:cs="Times New Roman"/>
                <w:kern w:val="0"/>
                <w:sz w:val="20"/>
                <w:szCs w:val="20"/>
              </w:rPr>
              <w:t xml:space="preserve">Código do local de aplicação do imunobiológico no </w:t>
            </w:r>
            <w:r w:rsidRPr="00456FE1">
              <w:rPr>
                <w:rFonts w:ascii="Times New Roman" w:hAnsi="Times New Roman" w:cs="Times New Roman"/>
                <w:kern w:val="0"/>
                <w:sz w:val="20"/>
                <w:szCs w:val="20"/>
              </w:rPr>
              <w:lastRenderedPageBreak/>
              <w:t>sistema de terminologia</w:t>
            </w:r>
          </w:p>
        </w:tc>
        <w:tc>
          <w:tcPr>
            <w:tcW w:w="2126" w:type="dxa"/>
          </w:tcPr>
          <w:p w14:paraId="7B927C46"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
        </w:tc>
        <w:tc>
          <w:tcPr>
            <w:tcW w:w="1417" w:type="dxa"/>
          </w:tcPr>
          <w:p w14:paraId="3DB693D3" w14:textId="77777777" w:rsidR="00C4236B" w:rsidRPr="00456FE1" w:rsidRDefault="00C4236B" w:rsidP="005D128A">
            <w:pPr>
              <w:autoSpaceDE w:val="0"/>
              <w:autoSpaceDN w:val="0"/>
              <w:adjustRightInd w:val="0"/>
              <w:spacing w:after="0"/>
              <w:rPr>
                <w:rFonts w:ascii="Times New Roman" w:hAnsi="Times New Roman" w:cs="Times New Roman"/>
                <w:sz w:val="20"/>
                <w:szCs w:val="20"/>
                <w:shd w:val="clear" w:color="auto" w:fill="FFFFFF"/>
                <w:lang w:val="en-US"/>
              </w:rPr>
            </w:pPr>
            <w:r w:rsidRPr="00456FE1">
              <w:rPr>
                <w:rFonts w:ascii="Times New Roman" w:hAnsi="Times New Roman" w:cs="Times New Roman"/>
                <w:sz w:val="20"/>
                <w:szCs w:val="20"/>
                <w:shd w:val="clear" w:color="auto" w:fill="FFFFFF"/>
                <w:lang w:val="en-US"/>
              </w:rPr>
              <w:t xml:space="preserve">Translate entre </w:t>
            </w:r>
            <w:hyperlink r:id="rId35" w:anchor="/orgs/MS/sources/BRLocalAplicacao/" w:history="1">
              <w:proofErr w:type="spellStart"/>
              <w:r w:rsidRPr="00456FE1">
                <w:rPr>
                  <w:rStyle w:val="Hyperlink"/>
                  <w:rFonts w:ascii="Times New Roman" w:hAnsi="Times New Roman" w:cs="Times New Roman"/>
                  <w:color w:val="auto"/>
                  <w:sz w:val="20"/>
                  <w:szCs w:val="20"/>
                  <w:shd w:val="clear" w:color="auto" w:fill="FFFFFF"/>
                  <w:lang w:val="en-US"/>
                </w:rPr>
                <w:t>BRLocalAplicacao</w:t>
              </w:r>
              <w:proofErr w:type="spellEnd"/>
            </w:hyperlink>
            <w:r w:rsidRPr="00456FE1">
              <w:rPr>
                <w:rFonts w:ascii="Times New Roman" w:hAnsi="Times New Roman" w:cs="Times New Roman"/>
                <w:sz w:val="20"/>
                <w:szCs w:val="20"/>
                <w:shd w:val="clear" w:color="auto" w:fill="FFFFFF"/>
                <w:lang w:val="en-US"/>
              </w:rPr>
              <w:t xml:space="preserve"> para </w:t>
            </w:r>
            <w:hyperlink r:id="rId36" w:anchor="/orgs/HL7/collections/body-site/" w:history="1">
              <w:r w:rsidRPr="00456FE1">
                <w:rPr>
                  <w:rStyle w:val="Hyperlink"/>
                  <w:rFonts w:ascii="Times New Roman" w:hAnsi="Times New Roman" w:cs="Times New Roman"/>
                  <w:color w:val="auto"/>
                  <w:kern w:val="0"/>
                  <w:sz w:val="20"/>
                  <w:szCs w:val="20"/>
                  <w:lang w:val="en-US"/>
                </w:rPr>
                <w:t>SNOMED CT Body Structures</w:t>
              </w:r>
            </w:hyperlink>
          </w:p>
        </w:tc>
        <w:tc>
          <w:tcPr>
            <w:tcW w:w="2025" w:type="dxa"/>
          </w:tcPr>
          <w:p w14:paraId="2051CC03" w14:textId="77777777" w:rsidR="00C4236B" w:rsidRPr="00456FE1" w:rsidRDefault="00C4236B" w:rsidP="005D128A">
            <w:pPr>
              <w:pBdr>
                <w:top w:val="single" w:sz="6" w:space="4" w:color="DCDCDC"/>
                <w:left w:val="single" w:sz="6" w:space="4" w:color="DCDCDC"/>
                <w:bottom w:val="single" w:sz="6" w:space="4" w:color="DCDCDC"/>
                <w:right w:val="single" w:sz="6" w:space="4" w:color="DCDCDC"/>
              </w:pBdr>
              <w:autoSpaceDE w:val="0"/>
              <w:autoSpaceDN w:val="0"/>
              <w:adjustRightInd w:val="0"/>
              <w:spacing w:after="0"/>
              <w:rPr>
                <w:rFonts w:ascii="Times New Roman" w:hAnsi="Times New Roman" w:cs="Times New Roman"/>
                <w:kern w:val="0"/>
                <w:sz w:val="20"/>
                <w:szCs w:val="20"/>
              </w:rPr>
            </w:pPr>
            <w:proofErr w:type="spellStart"/>
            <w:r w:rsidRPr="00456FE1">
              <w:rPr>
                <w:rFonts w:ascii="Times New Roman" w:hAnsi="Times New Roman" w:cs="Times New Roman"/>
                <w:kern w:val="0"/>
                <w:sz w:val="20"/>
                <w:szCs w:val="20"/>
              </w:rPr>
              <w:lastRenderedPageBreak/>
              <w:t>site.coding.code</w:t>
            </w:r>
            <w:proofErr w:type="spellEnd"/>
            <w:r w:rsidRPr="00456FE1">
              <w:rPr>
                <w:rFonts w:ascii="Times New Roman" w:hAnsi="Times New Roman" w:cs="Times New Roman"/>
                <w:kern w:val="0"/>
                <w:sz w:val="20"/>
                <w:szCs w:val="20"/>
              </w:rPr>
              <w:t xml:space="preserve">= id resultado do translate </w:t>
            </w:r>
          </w:p>
        </w:tc>
      </w:tr>
      <w:tr w:rsidR="00456FE1" w:rsidRPr="00456FE1" w14:paraId="54F58223" w14:textId="77777777" w:rsidTr="00C4236B">
        <w:trPr>
          <w:trHeight w:val="330"/>
        </w:trPr>
        <w:tc>
          <w:tcPr>
            <w:tcW w:w="1271" w:type="dxa"/>
            <w:shd w:val="clear" w:color="auto" w:fill="auto"/>
            <w:noWrap/>
            <w:tcMar>
              <w:top w:w="0" w:type="dxa"/>
              <w:left w:w="60" w:type="dxa"/>
              <w:bottom w:w="0" w:type="dxa"/>
              <w:right w:w="60" w:type="dxa"/>
            </w:tcMar>
          </w:tcPr>
          <w:p w14:paraId="5D9B813B"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roofErr w:type="spellStart"/>
            <w:proofErr w:type="gramStart"/>
            <w:r w:rsidRPr="00456FE1">
              <w:rPr>
                <w:rFonts w:ascii="Times New Roman" w:hAnsi="Times New Roman" w:cs="Times New Roman"/>
                <w:kern w:val="0"/>
                <w:sz w:val="20"/>
                <w:szCs w:val="20"/>
              </w:rPr>
              <w:t>site.coding</w:t>
            </w:r>
            <w:proofErr w:type="gramEnd"/>
            <w:r w:rsidRPr="00456FE1">
              <w:rPr>
                <w:rFonts w:ascii="Times New Roman" w:hAnsi="Times New Roman" w:cs="Times New Roman"/>
                <w:kern w:val="0"/>
                <w:sz w:val="20"/>
                <w:szCs w:val="20"/>
              </w:rPr>
              <w:t>.display</w:t>
            </w:r>
            <w:proofErr w:type="spellEnd"/>
          </w:p>
        </w:tc>
        <w:tc>
          <w:tcPr>
            <w:tcW w:w="708" w:type="dxa"/>
            <w:shd w:val="clear" w:color="auto" w:fill="auto"/>
            <w:noWrap/>
            <w:tcMar>
              <w:top w:w="0" w:type="dxa"/>
              <w:left w:w="60" w:type="dxa"/>
              <w:bottom w:w="0" w:type="dxa"/>
              <w:right w:w="60" w:type="dxa"/>
            </w:tcMar>
          </w:tcPr>
          <w:p w14:paraId="31B9946B"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kern w:val="0"/>
                <w:sz w:val="20"/>
                <w:szCs w:val="20"/>
              </w:rPr>
              <w:t>0..1</w:t>
            </w:r>
          </w:p>
        </w:tc>
        <w:tc>
          <w:tcPr>
            <w:tcW w:w="1560" w:type="dxa"/>
          </w:tcPr>
          <w:p w14:paraId="377F9A7F"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r w:rsidRPr="00456FE1">
              <w:rPr>
                <w:rFonts w:ascii="Times New Roman" w:hAnsi="Times New Roman" w:cs="Times New Roman"/>
                <w:kern w:val="0"/>
                <w:sz w:val="20"/>
                <w:szCs w:val="20"/>
              </w:rPr>
              <w:t>Display do local de aplicação do imunobiológico no sistema de terminologia</w:t>
            </w:r>
          </w:p>
        </w:tc>
        <w:tc>
          <w:tcPr>
            <w:tcW w:w="2126" w:type="dxa"/>
          </w:tcPr>
          <w:p w14:paraId="3556DADF"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
        </w:tc>
        <w:tc>
          <w:tcPr>
            <w:tcW w:w="1417" w:type="dxa"/>
          </w:tcPr>
          <w:p w14:paraId="60176398" w14:textId="77777777" w:rsidR="00C4236B" w:rsidRPr="00456FE1" w:rsidRDefault="00C4236B" w:rsidP="005D128A">
            <w:pPr>
              <w:autoSpaceDE w:val="0"/>
              <w:autoSpaceDN w:val="0"/>
              <w:adjustRightInd w:val="0"/>
              <w:spacing w:after="0"/>
              <w:rPr>
                <w:rFonts w:ascii="Times New Roman" w:hAnsi="Times New Roman" w:cs="Times New Roman"/>
                <w:sz w:val="20"/>
                <w:szCs w:val="20"/>
                <w:shd w:val="clear" w:color="auto" w:fill="FFFFFF"/>
                <w:lang w:val="en-US"/>
              </w:rPr>
            </w:pPr>
            <w:r w:rsidRPr="00456FE1">
              <w:rPr>
                <w:rFonts w:ascii="Times New Roman" w:hAnsi="Times New Roman" w:cs="Times New Roman"/>
                <w:sz w:val="20"/>
                <w:szCs w:val="20"/>
                <w:shd w:val="clear" w:color="auto" w:fill="FFFFFF"/>
                <w:lang w:val="en-US"/>
              </w:rPr>
              <w:t xml:space="preserve">Translate entre </w:t>
            </w:r>
            <w:hyperlink r:id="rId37" w:anchor="/orgs/MS/sources/BRLocalAplicacao/" w:history="1">
              <w:proofErr w:type="spellStart"/>
              <w:r w:rsidRPr="00456FE1">
                <w:rPr>
                  <w:rStyle w:val="Hyperlink"/>
                  <w:rFonts w:ascii="Times New Roman" w:hAnsi="Times New Roman" w:cs="Times New Roman"/>
                  <w:color w:val="auto"/>
                  <w:sz w:val="20"/>
                  <w:szCs w:val="20"/>
                  <w:shd w:val="clear" w:color="auto" w:fill="FFFFFF"/>
                  <w:lang w:val="en-US"/>
                </w:rPr>
                <w:t>BRLocalAplicacao</w:t>
              </w:r>
              <w:proofErr w:type="spellEnd"/>
            </w:hyperlink>
            <w:r w:rsidRPr="00456FE1">
              <w:rPr>
                <w:rFonts w:ascii="Times New Roman" w:hAnsi="Times New Roman" w:cs="Times New Roman"/>
                <w:sz w:val="20"/>
                <w:szCs w:val="20"/>
                <w:shd w:val="clear" w:color="auto" w:fill="FFFFFF"/>
                <w:lang w:val="en-US"/>
              </w:rPr>
              <w:t xml:space="preserve"> para </w:t>
            </w:r>
            <w:hyperlink r:id="rId38" w:anchor="/orgs/HL7/collections/body-site/" w:history="1">
              <w:r w:rsidRPr="00456FE1">
                <w:rPr>
                  <w:rStyle w:val="Hyperlink"/>
                  <w:rFonts w:ascii="Times New Roman" w:hAnsi="Times New Roman" w:cs="Times New Roman"/>
                  <w:color w:val="auto"/>
                  <w:kern w:val="0"/>
                  <w:sz w:val="20"/>
                  <w:szCs w:val="20"/>
                  <w:lang w:val="en-US"/>
                </w:rPr>
                <w:t>SNOMED CT Body Structures</w:t>
              </w:r>
            </w:hyperlink>
          </w:p>
        </w:tc>
        <w:tc>
          <w:tcPr>
            <w:tcW w:w="2025" w:type="dxa"/>
          </w:tcPr>
          <w:p w14:paraId="7C549C1A" w14:textId="77777777" w:rsidR="00C4236B" w:rsidRPr="00456FE1" w:rsidRDefault="00C4236B" w:rsidP="005D128A">
            <w:pPr>
              <w:pBdr>
                <w:top w:val="single" w:sz="6" w:space="4" w:color="DCDCDC"/>
                <w:left w:val="single" w:sz="6" w:space="4" w:color="DCDCDC"/>
                <w:bottom w:val="single" w:sz="6" w:space="4" w:color="DCDCDC"/>
                <w:right w:val="single" w:sz="6" w:space="4" w:color="DCDCDC"/>
              </w:pBdr>
              <w:autoSpaceDE w:val="0"/>
              <w:autoSpaceDN w:val="0"/>
              <w:adjustRightInd w:val="0"/>
              <w:spacing w:after="0"/>
              <w:rPr>
                <w:rFonts w:ascii="Times New Roman" w:hAnsi="Times New Roman" w:cs="Times New Roman"/>
                <w:kern w:val="0"/>
                <w:sz w:val="20"/>
                <w:szCs w:val="20"/>
              </w:rPr>
            </w:pPr>
            <w:proofErr w:type="spellStart"/>
            <w:r w:rsidRPr="00456FE1">
              <w:rPr>
                <w:rFonts w:ascii="Times New Roman" w:hAnsi="Times New Roman" w:cs="Times New Roman"/>
                <w:kern w:val="0"/>
                <w:sz w:val="20"/>
                <w:szCs w:val="20"/>
              </w:rPr>
              <w:t>Site.coding.display</w:t>
            </w:r>
            <w:proofErr w:type="spellEnd"/>
            <w:r w:rsidRPr="00456FE1">
              <w:rPr>
                <w:rFonts w:ascii="Times New Roman" w:hAnsi="Times New Roman" w:cs="Times New Roman"/>
                <w:kern w:val="0"/>
                <w:sz w:val="20"/>
                <w:szCs w:val="20"/>
              </w:rPr>
              <w:t xml:space="preserve">= </w:t>
            </w:r>
            <w:proofErr w:type="spellStart"/>
            <w:r w:rsidRPr="00456FE1">
              <w:rPr>
                <w:rFonts w:ascii="Times New Roman" w:hAnsi="Times New Roman" w:cs="Times New Roman"/>
                <w:kern w:val="0"/>
                <w:sz w:val="20"/>
                <w:szCs w:val="20"/>
              </w:rPr>
              <w:t>name</w:t>
            </w:r>
            <w:proofErr w:type="spellEnd"/>
            <w:r w:rsidRPr="00456FE1">
              <w:rPr>
                <w:rFonts w:ascii="Times New Roman" w:hAnsi="Times New Roman" w:cs="Times New Roman"/>
                <w:kern w:val="0"/>
                <w:sz w:val="20"/>
                <w:szCs w:val="20"/>
              </w:rPr>
              <w:t xml:space="preserve"> do resultado do translate</w:t>
            </w:r>
          </w:p>
        </w:tc>
      </w:tr>
      <w:tr w:rsidR="00456FE1" w:rsidRPr="00456FE1" w14:paraId="54542B77" w14:textId="77777777" w:rsidTr="00C4236B">
        <w:trPr>
          <w:trHeight w:val="330"/>
        </w:trPr>
        <w:tc>
          <w:tcPr>
            <w:tcW w:w="1271" w:type="dxa"/>
            <w:shd w:val="clear" w:color="auto" w:fill="auto"/>
            <w:noWrap/>
            <w:tcMar>
              <w:top w:w="0" w:type="dxa"/>
              <w:left w:w="60" w:type="dxa"/>
              <w:bottom w:w="0" w:type="dxa"/>
              <w:right w:w="60" w:type="dxa"/>
            </w:tcMar>
          </w:tcPr>
          <w:p w14:paraId="698E59BF"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roofErr w:type="spellStart"/>
            <w:proofErr w:type="gramStart"/>
            <w:r w:rsidRPr="00456FE1">
              <w:rPr>
                <w:rFonts w:ascii="Times New Roman" w:hAnsi="Times New Roman" w:cs="Times New Roman"/>
                <w:kern w:val="0"/>
                <w:sz w:val="20"/>
                <w:szCs w:val="20"/>
              </w:rPr>
              <w:t>route.coding</w:t>
            </w:r>
            <w:proofErr w:type="gramEnd"/>
            <w:r w:rsidRPr="00456FE1">
              <w:rPr>
                <w:rFonts w:ascii="Times New Roman" w:hAnsi="Times New Roman" w:cs="Times New Roman"/>
                <w:kern w:val="0"/>
                <w:sz w:val="20"/>
                <w:szCs w:val="20"/>
              </w:rPr>
              <w:t>.system</w:t>
            </w:r>
            <w:proofErr w:type="spellEnd"/>
          </w:p>
        </w:tc>
        <w:tc>
          <w:tcPr>
            <w:tcW w:w="708" w:type="dxa"/>
            <w:shd w:val="clear" w:color="auto" w:fill="auto"/>
            <w:noWrap/>
            <w:tcMar>
              <w:top w:w="0" w:type="dxa"/>
              <w:left w:w="60" w:type="dxa"/>
              <w:bottom w:w="0" w:type="dxa"/>
              <w:right w:w="60" w:type="dxa"/>
            </w:tcMar>
          </w:tcPr>
          <w:p w14:paraId="1515D6D8"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kern w:val="0"/>
                <w:sz w:val="20"/>
                <w:szCs w:val="20"/>
              </w:rPr>
              <w:t>0..1</w:t>
            </w:r>
          </w:p>
        </w:tc>
        <w:tc>
          <w:tcPr>
            <w:tcW w:w="1560" w:type="dxa"/>
          </w:tcPr>
          <w:p w14:paraId="01DFE9E0"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r w:rsidRPr="00456FE1">
              <w:rPr>
                <w:rFonts w:ascii="Times New Roman" w:hAnsi="Times New Roman" w:cs="Times New Roman"/>
                <w:kern w:val="0"/>
                <w:sz w:val="20"/>
                <w:szCs w:val="20"/>
              </w:rPr>
              <w:t>Identidade do sistema de terminologia da via de administração</w:t>
            </w:r>
          </w:p>
        </w:tc>
        <w:tc>
          <w:tcPr>
            <w:tcW w:w="2126" w:type="dxa"/>
          </w:tcPr>
          <w:p w14:paraId="061BDBD8" w14:textId="77777777" w:rsidR="00C4236B" w:rsidRPr="00456FE1" w:rsidRDefault="00000000" w:rsidP="005D128A">
            <w:pPr>
              <w:autoSpaceDE w:val="0"/>
              <w:autoSpaceDN w:val="0"/>
              <w:adjustRightInd w:val="0"/>
              <w:spacing w:after="0" w:line="240" w:lineRule="auto"/>
              <w:rPr>
                <w:rFonts w:ascii="Times New Roman" w:hAnsi="Times New Roman" w:cs="Times New Roman"/>
                <w:kern w:val="0"/>
                <w:sz w:val="20"/>
                <w:szCs w:val="20"/>
              </w:rPr>
            </w:pPr>
            <w:hyperlink r:id="rId39" w:anchor="/orgs/HL7/collections/medicine-route-of-administration/" w:history="1">
              <w:r w:rsidR="00C4236B" w:rsidRPr="00456FE1">
                <w:rPr>
                  <w:rStyle w:val="Hyperlink"/>
                  <w:rFonts w:ascii="Times New Roman" w:hAnsi="Times New Roman" w:cs="Times New Roman"/>
                  <w:color w:val="auto"/>
                  <w:kern w:val="0"/>
                  <w:sz w:val="20"/>
                  <w:szCs w:val="20"/>
                </w:rPr>
                <w:t>Medicine Route of Administration - IPS</w:t>
              </w:r>
            </w:hyperlink>
          </w:p>
          <w:p w14:paraId="75CD9A0D"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
        </w:tc>
        <w:tc>
          <w:tcPr>
            <w:tcW w:w="1417" w:type="dxa"/>
          </w:tcPr>
          <w:p w14:paraId="6B9BD87B" w14:textId="77777777" w:rsidR="00C4236B" w:rsidRPr="00456FE1" w:rsidRDefault="00C4236B" w:rsidP="005D128A">
            <w:pPr>
              <w:autoSpaceDE w:val="0"/>
              <w:autoSpaceDN w:val="0"/>
              <w:adjustRightInd w:val="0"/>
              <w:spacing w:after="0"/>
              <w:rPr>
                <w:rFonts w:ascii="Times New Roman" w:hAnsi="Times New Roman" w:cs="Times New Roman"/>
                <w:sz w:val="20"/>
                <w:szCs w:val="20"/>
                <w:shd w:val="clear" w:color="auto" w:fill="FFFFFF"/>
              </w:rPr>
            </w:pPr>
          </w:p>
        </w:tc>
        <w:tc>
          <w:tcPr>
            <w:tcW w:w="2025" w:type="dxa"/>
          </w:tcPr>
          <w:p w14:paraId="54CCD14E" w14:textId="77777777" w:rsidR="00C4236B" w:rsidRPr="00456FE1" w:rsidRDefault="00C4236B" w:rsidP="005D128A">
            <w:pPr>
              <w:autoSpaceDE w:val="0"/>
              <w:autoSpaceDN w:val="0"/>
              <w:adjustRightInd w:val="0"/>
              <w:spacing w:after="0" w:line="240" w:lineRule="auto"/>
              <w:rPr>
                <w:rFonts w:ascii="Times New Roman" w:hAnsi="Times New Roman" w:cs="Times New Roman"/>
                <w:kern w:val="0"/>
                <w:sz w:val="20"/>
                <w:szCs w:val="20"/>
                <w:lang w:val="en-US"/>
              </w:rPr>
            </w:pPr>
            <w:proofErr w:type="spellStart"/>
            <w:r w:rsidRPr="00456FE1">
              <w:rPr>
                <w:rFonts w:ascii="Times New Roman" w:hAnsi="Times New Roman" w:cs="Times New Roman"/>
                <w:kern w:val="0"/>
                <w:sz w:val="20"/>
                <w:szCs w:val="20"/>
                <w:lang w:val="en-US"/>
              </w:rPr>
              <w:t>route.coding.system</w:t>
            </w:r>
            <w:proofErr w:type="spellEnd"/>
            <w:r w:rsidRPr="00456FE1">
              <w:rPr>
                <w:rFonts w:ascii="Times New Roman" w:hAnsi="Times New Roman" w:cs="Times New Roman"/>
                <w:kern w:val="0"/>
                <w:sz w:val="20"/>
                <w:szCs w:val="20"/>
                <w:lang w:val="en-US"/>
              </w:rPr>
              <w:t>=</w:t>
            </w:r>
            <w:hyperlink r:id="rId40" w:anchor="/orgs/HL7/collections/medicine-route-of-administration/" w:history="1">
              <w:r w:rsidRPr="00456FE1">
                <w:rPr>
                  <w:rStyle w:val="Hyperlink"/>
                  <w:rFonts w:ascii="Times New Roman" w:hAnsi="Times New Roman" w:cs="Times New Roman"/>
                  <w:color w:val="auto"/>
                  <w:kern w:val="0"/>
                  <w:sz w:val="20"/>
                  <w:szCs w:val="20"/>
                  <w:lang w:val="en-US"/>
                </w:rPr>
                <w:t>Medicine Route of Administration - IPS</w:t>
              </w:r>
            </w:hyperlink>
          </w:p>
          <w:p w14:paraId="50868975" w14:textId="77777777" w:rsidR="00C4236B" w:rsidRPr="00456FE1" w:rsidRDefault="00C4236B" w:rsidP="005D128A">
            <w:pPr>
              <w:pBdr>
                <w:top w:val="single" w:sz="6" w:space="4" w:color="DCDCDC"/>
                <w:left w:val="single" w:sz="6" w:space="4" w:color="DCDCDC"/>
                <w:bottom w:val="single" w:sz="6" w:space="4" w:color="DCDCDC"/>
                <w:right w:val="single" w:sz="6" w:space="4" w:color="DCDCDC"/>
              </w:pBdr>
              <w:autoSpaceDE w:val="0"/>
              <w:autoSpaceDN w:val="0"/>
              <w:adjustRightInd w:val="0"/>
              <w:spacing w:after="0"/>
              <w:rPr>
                <w:rFonts w:ascii="Times New Roman" w:hAnsi="Times New Roman" w:cs="Times New Roman"/>
                <w:kern w:val="0"/>
                <w:sz w:val="20"/>
                <w:szCs w:val="20"/>
                <w:lang w:val="en-US"/>
              </w:rPr>
            </w:pPr>
          </w:p>
        </w:tc>
      </w:tr>
      <w:tr w:rsidR="00456FE1" w:rsidRPr="00456FE1" w14:paraId="2099D312" w14:textId="77777777" w:rsidTr="00C4236B">
        <w:trPr>
          <w:trHeight w:val="330"/>
        </w:trPr>
        <w:tc>
          <w:tcPr>
            <w:tcW w:w="1271" w:type="dxa"/>
            <w:shd w:val="clear" w:color="auto" w:fill="auto"/>
            <w:noWrap/>
            <w:tcMar>
              <w:top w:w="0" w:type="dxa"/>
              <w:left w:w="60" w:type="dxa"/>
              <w:bottom w:w="0" w:type="dxa"/>
              <w:right w:w="60" w:type="dxa"/>
            </w:tcMar>
          </w:tcPr>
          <w:p w14:paraId="3C144587"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roofErr w:type="spellStart"/>
            <w:proofErr w:type="gramStart"/>
            <w:r w:rsidRPr="00456FE1">
              <w:rPr>
                <w:rFonts w:ascii="Times New Roman" w:hAnsi="Times New Roman" w:cs="Times New Roman"/>
                <w:kern w:val="0"/>
                <w:sz w:val="20"/>
                <w:szCs w:val="20"/>
              </w:rPr>
              <w:t>route.coding</w:t>
            </w:r>
            <w:proofErr w:type="gramEnd"/>
            <w:r w:rsidRPr="00456FE1">
              <w:rPr>
                <w:rFonts w:ascii="Times New Roman" w:hAnsi="Times New Roman" w:cs="Times New Roman"/>
                <w:kern w:val="0"/>
                <w:sz w:val="20"/>
                <w:szCs w:val="20"/>
              </w:rPr>
              <w:t>.code</w:t>
            </w:r>
            <w:proofErr w:type="spellEnd"/>
          </w:p>
        </w:tc>
        <w:tc>
          <w:tcPr>
            <w:tcW w:w="708" w:type="dxa"/>
            <w:shd w:val="clear" w:color="auto" w:fill="auto"/>
            <w:noWrap/>
            <w:tcMar>
              <w:top w:w="0" w:type="dxa"/>
              <w:left w:w="60" w:type="dxa"/>
              <w:bottom w:w="0" w:type="dxa"/>
              <w:right w:w="60" w:type="dxa"/>
            </w:tcMar>
          </w:tcPr>
          <w:p w14:paraId="70BC28F4"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kern w:val="0"/>
                <w:sz w:val="20"/>
                <w:szCs w:val="20"/>
              </w:rPr>
              <w:t>0..1</w:t>
            </w:r>
          </w:p>
        </w:tc>
        <w:tc>
          <w:tcPr>
            <w:tcW w:w="1560" w:type="dxa"/>
          </w:tcPr>
          <w:p w14:paraId="7D7BFB78"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r w:rsidRPr="00456FE1">
              <w:rPr>
                <w:rFonts w:ascii="Times New Roman" w:hAnsi="Times New Roman" w:cs="Times New Roman"/>
                <w:kern w:val="0"/>
                <w:sz w:val="20"/>
                <w:szCs w:val="20"/>
              </w:rPr>
              <w:t>Código da via de administração do imunobiológico</w:t>
            </w:r>
          </w:p>
        </w:tc>
        <w:tc>
          <w:tcPr>
            <w:tcW w:w="2126" w:type="dxa"/>
          </w:tcPr>
          <w:p w14:paraId="186B1AEA" w14:textId="77777777" w:rsidR="00C4236B" w:rsidRPr="00456FE1" w:rsidRDefault="00000000" w:rsidP="005D128A">
            <w:pPr>
              <w:autoSpaceDE w:val="0"/>
              <w:autoSpaceDN w:val="0"/>
              <w:adjustRightInd w:val="0"/>
              <w:spacing w:after="0" w:line="240" w:lineRule="auto"/>
              <w:rPr>
                <w:rFonts w:ascii="Times New Roman" w:hAnsi="Times New Roman" w:cs="Times New Roman"/>
                <w:kern w:val="0"/>
                <w:sz w:val="20"/>
                <w:szCs w:val="20"/>
              </w:rPr>
            </w:pPr>
            <w:hyperlink r:id="rId41" w:anchor="/orgs/HL7/collections/medicine-route-of-administration/" w:history="1">
              <w:r w:rsidR="00C4236B" w:rsidRPr="00456FE1">
                <w:rPr>
                  <w:rStyle w:val="Hyperlink"/>
                  <w:rFonts w:ascii="Times New Roman" w:hAnsi="Times New Roman" w:cs="Times New Roman"/>
                  <w:color w:val="auto"/>
                  <w:kern w:val="0"/>
                  <w:sz w:val="20"/>
                  <w:szCs w:val="20"/>
                </w:rPr>
                <w:t>Medicine Route of Administration - IPS</w:t>
              </w:r>
            </w:hyperlink>
          </w:p>
          <w:p w14:paraId="5FF44146"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
        </w:tc>
        <w:tc>
          <w:tcPr>
            <w:tcW w:w="1417" w:type="dxa"/>
          </w:tcPr>
          <w:p w14:paraId="3878F219" w14:textId="77777777" w:rsidR="00C4236B" w:rsidRPr="00456FE1" w:rsidRDefault="00C4236B" w:rsidP="005D128A">
            <w:pPr>
              <w:autoSpaceDE w:val="0"/>
              <w:autoSpaceDN w:val="0"/>
              <w:adjustRightInd w:val="0"/>
              <w:spacing w:after="0" w:line="240" w:lineRule="auto"/>
              <w:rPr>
                <w:rFonts w:ascii="Times New Roman" w:hAnsi="Times New Roman" w:cs="Times New Roman"/>
                <w:kern w:val="0"/>
                <w:sz w:val="20"/>
                <w:szCs w:val="20"/>
              </w:rPr>
            </w:pPr>
            <w:proofErr w:type="spellStart"/>
            <w:r w:rsidRPr="00456FE1">
              <w:rPr>
                <w:rFonts w:ascii="Times New Roman" w:hAnsi="Times New Roman" w:cs="Times New Roman"/>
                <w:sz w:val="20"/>
                <w:szCs w:val="20"/>
                <w:shd w:val="clear" w:color="auto" w:fill="FFFFFF"/>
              </w:rPr>
              <w:t>Translate</w:t>
            </w:r>
            <w:proofErr w:type="spellEnd"/>
            <w:r w:rsidRPr="00456FE1">
              <w:rPr>
                <w:rFonts w:ascii="Times New Roman" w:hAnsi="Times New Roman" w:cs="Times New Roman"/>
                <w:sz w:val="20"/>
                <w:szCs w:val="20"/>
                <w:shd w:val="clear" w:color="auto" w:fill="FFFFFF"/>
              </w:rPr>
              <w:t xml:space="preserve"> entre </w:t>
            </w:r>
            <w:hyperlink r:id="rId42" w:anchor="/orgs/MS/sources/br-via-administracao/" w:history="1">
              <w:proofErr w:type="spellStart"/>
              <w:r w:rsidRPr="00456FE1">
                <w:rPr>
                  <w:rStyle w:val="Hyperlink"/>
                  <w:rFonts w:ascii="Times New Roman" w:hAnsi="Times New Roman" w:cs="Times New Roman"/>
                  <w:color w:val="auto"/>
                  <w:sz w:val="20"/>
                  <w:szCs w:val="20"/>
                  <w:shd w:val="clear" w:color="auto" w:fill="FFFFFF"/>
                </w:rPr>
                <w:t>br</w:t>
              </w:r>
              <w:proofErr w:type="spellEnd"/>
              <w:r w:rsidRPr="00456FE1">
                <w:rPr>
                  <w:rStyle w:val="Hyperlink"/>
                  <w:rFonts w:ascii="Times New Roman" w:hAnsi="Times New Roman" w:cs="Times New Roman"/>
                  <w:color w:val="auto"/>
                  <w:sz w:val="20"/>
                  <w:szCs w:val="20"/>
                  <w:shd w:val="clear" w:color="auto" w:fill="FFFFFF"/>
                </w:rPr>
                <w:t>-via-</w:t>
              </w:r>
              <w:proofErr w:type="spellStart"/>
              <w:r w:rsidRPr="00456FE1">
                <w:rPr>
                  <w:rStyle w:val="Hyperlink"/>
                  <w:rFonts w:ascii="Times New Roman" w:hAnsi="Times New Roman" w:cs="Times New Roman"/>
                  <w:color w:val="auto"/>
                  <w:sz w:val="20"/>
                  <w:szCs w:val="20"/>
                  <w:shd w:val="clear" w:color="auto" w:fill="FFFFFF"/>
                </w:rPr>
                <w:t>administracao</w:t>
              </w:r>
              <w:proofErr w:type="spellEnd"/>
            </w:hyperlink>
            <w:r w:rsidRPr="00456FE1">
              <w:rPr>
                <w:rFonts w:ascii="Times New Roman" w:hAnsi="Times New Roman" w:cs="Times New Roman"/>
                <w:sz w:val="20"/>
                <w:szCs w:val="20"/>
                <w:shd w:val="clear" w:color="auto" w:fill="FFFFFF"/>
              </w:rPr>
              <w:t xml:space="preserve"> e </w:t>
            </w:r>
            <w:hyperlink r:id="rId43" w:anchor="/orgs/HL7/collections/medicine-route-of-administration/" w:history="1">
              <w:r w:rsidRPr="00456FE1">
                <w:rPr>
                  <w:rStyle w:val="Hyperlink"/>
                  <w:rFonts w:ascii="Times New Roman" w:hAnsi="Times New Roman" w:cs="Times New Roman"/>
                  <w:color w:val="auto"/>
                  <w:kern w:val="0"/>
                  <w:sz w:val="20"/>
                  <w:szCs w:val="20"/>
                </w:rPr>
                <w:t xml:space="preserve">Medicine </w:t>
              </w:r>
              <w:proofErr w:type="spellStart"/>
              <w:r w:rsidRPr="00456FE1">
                <w:rPr>
                  <w:rStyle w:val="Hyperlink"/>
                  <w:rFonts w:ascii="Times New Roman" w:hAnsi="Times New Roman" w:cs="Times New Roman"/>
                  <w:color w:val="auto"/>
                  <w:kern w:val="0"/>
                  <w:sz w:val="20"/>
                  <w:szCs w:val="20"/>
                </w:rPr>
                <w:t>Route</w:t>
              </w:r>
              <w:proofErr w:type="spellEnd"/>
              <w:r w:rsidRPr="00456FE1">
                <w:rPr>
                  <w:rStyle w:val="Hyperlink"/>
                  <w:rFonts w:ascii="Times New Roman" w:hAnsi="Times New Roman" w:cs="Times New Roman"/>
                  <w:color w:val="auto"/>
                  <w:kern w:val="0"/>
                  <w:sz w:val="20"/>
                  <w:szCs w:val="20"/>
                </w:rPr>
                <w:t xml:space="preserve"> of </w:t>
              </w:r>
              <w:proofErr w:type="spellStart"/>
              <w:r w:rsidRPr="00456FE1">
                <w:rPr>
                  <w:rStyle w:val="Hyperlink"/>
                  <w:rFonts w:ascii="Times New Roman" w:hAnsi="Times New Roman" w:cs="Times New Roman"/>
                  <w:color w:val="auto"/>
                  <w:kern w:val="0"/>
                  <w:sz w:val="20"/>
                  <w:szCs w:val="20"/>
                </w:rPr>
                <w:t>Administration</w:t>
              </w:r>
              <w:proofErr w:type="spellEnd"/>
              <w:r w:rsidRPr="00456FE1">
                <w:rPr>
                  <w:rStyle w:val="Hyperlink"/>
                  <w:rFonts w:ascii="Times New Roman" w:hAnsi="Times New Roman" w:cs="Times New Roman"/>
                  <w:color w:val="auto"/>
                  <w:kern w:val="0"/>
                  <w:sz w:val="20"/>
                  <w:szCs w:val="20"/>
                </w:rPr>
                <w:t xml:space="preserve"> - IPS</w:t>
              </w:r>
            </w:hyperlink>
          </w:p>
          <w:p w14:paraId="12EC707E" w14:textId="77777777" w:rsidR="00C4236B" w:rsidRPr="00456FE1" w:rsidRDefault="00C4236B" w:rsidP="005D128A">
            <w:pPr>
              <w:autoSpaceDE w:val="0"/>
              <w:autoSpaceDN w:val="0"/>
              <w:adjustRightInd w:val="0"/>
              <w:spacing w:after="0"/>
              <w:rPr>
                <w:rFonts w:ascii="Times New Roman" w:hAnsi="Times New Roman" w:cs="Times New Roman"/>
                <w:sz w:val="20"/>
                <w:szCs w:val="20"/>
                <w:shd w:val="clear" w:color="auto" w:fill="FFFFFF"/>
              </w:rPr>
            </w:pPr>
          </w:p>
        </w:tc>
        <w:tc>
          <w:tcPr>
            <w:tcW w:w="2025" w:type="dxa"/>
          </w:tcPr>
          <w:p w14:paraId="13A44939"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roofErr w:type="spellStart"/>
            <w:r w:rsidRPr="00456FE1">
              <w:rPr>
                <w:rFonts w:ascii="Times New Roman" w:hAnsi="Times New Roman" w:cs="Times New Roman"/>
                <w:kern w:val="0"/>
                <w:sz w:val="20"/>
                <w:szCs w:val="20"/>
                <w:lang w:val="en-US"/>
              </w:rPr>
              <w:t>route.coding.code</w:t>
            </w:r>
            <w:proofErr w:type="spellEnd"/>
            <w:r w:rsidRPr="00456FE1">
              <w:rPr>
                <w:rFonts w:ascii="Times New Roman" w:hAnsi="Times New Roman" w:cs="Times New Roman"/>
                <w:kern w:val="0"/>
                <w:sz w:val="20"/>
                <w:szCs w:val="20"/>
                <w:lang w:val="en-US"/>
              </w:rPr>
              <w:t xml:space="preserve">= id do translate </w:t>
            </w:r>
            <w:hyperlink r:id="rId44" w:anchor="/orgs/MS/sources/br-via-administracao/" w:history="1">
              <w:proofErr w:type="spellStart"/>
              <w:r w:rsidRPr="00456FE1">
                <w:rPr>
                  <w:rStyle w:val="Hyperlink"/>
                  <w:rFonts w:ascii="Times New Roman" w:hAnsi="Times New Roman" w:cs="Times New Roman"/>
                  <w:color w:val="auto"/>
                  <w:sz w:val="20"/>
                  <w:szCs w:val="20"/>
                  <w:shd w:val="clear" w:color="auto" w:fill="FFFFFF"/>
                </w:rPr>
                <w:t>br</w:t>
              </w:r>
              <w:proofErr w:type="spellEnd"/>
              <w:r w:rsidRPr="00456FE1">
                <w:rPr>
                  <w:rStyle w:val="Hyperlink"/>
                  <w:rFonts w:ascii="Times New Roman" w:hAnsi="Times New Roman" w:cs="Times New Roman"/>
                  <w:color w:val="auto"/>
                  <w:sz w:val="20"/>
                  <w:szCs w:val="20"/>
                  <w:shd w:val="clear" w:color="auto" w:fill="FFFFFF"/>
                </w:rPr>
                <w:t>-via-</w:t>
              </w:r>
              <w:proofErr w:type="spellStart"/>
              <w:r w:rsidRPr="00456FE1">
                <w:rPr>
                  <w:rStyle w:val="Hyperlink"/>
                  <w:rFonts w:ascii="Times New Roman" w:hAnsi="Times New Roman" w:cs="Times New Roman"/>
                  <w:color w:val="auto"/>
                  <w:sz w:val="20"/>
                  <w:szCs w:val="20"/>
                  <w:shd w:val="clear" w:color="auto" w:fill="FFFFFF"/>
                </w:rPr>
                <w:t>administracao</w:t>
              </w:r>
              <w:proofErr w:type="spellEnd"/>
            </w:hyperlink>
            <w:r w:rsidRPr="00456FE1">
              <w:rPr>
                <w:rFonts w:ascii="Times New Roman" w:hAnsi="Times New Roman" w:cs="Times New Roman"/>
                <w:sz w:val="20"/>
                <w:szCs w:val="20"/>
                <w:shd w:val="clear" w:color="auto" w:fill="FFFFFF"/>
              </w:rPr>
              <w:t xml:space="preserve"> e </w:t>
            </w:r>
            <w:hyperlink r:id="rId45" w:anchor="/orgs/HL7/collections/medicine-route-of-administration/" w:history="1">
              <w:r w:rsidRPr="00456FE1">
                <w:rPr>
                  <w:rStyle w:val="Hyperlink"/>
                  <w:rFonts w:ascii="Times New Roman" w:hAnsi="Times New Roman" w:cs="Times New Roman"/>
                  <w:color w:val="auto"/>
                  <w:kern w:val="0"/>
                  <w:sz w:val="20"/>
                  <w:szCs w:val="20"/>
                </w:rPr>
                <w:t xml:space="preserve">Medicine </w:t>
              </w:r>
              <w:proofErr w:type="spellStart"/>
              <w:r w:rsidRPr="00456FE1">
                <w:rPr>
                  <w:rStyle w:val="Hyperlink"/>
                  <w:rFonts w:ascii="Times New Roman" w:hAnsi="Times New Roman" w:cs="Times New Roman"/>
                  <w:color w:val="auto"/>
                  <w:kern w:val="0"/>
                  <w:sz w:val="20"/>
                  <w:szCs w:val="20"/>
                </w:rPr>
                <w:t>Route</w:t>
              </w:r>
              <w:proofErr w:type="spellEnd"/>
              <w:r w:rsidRPr="00456FE1">
                <w:rPr>
                  <w:rStyle w:val="Hyperlink"/>
                  <w:rFonts w:ascii="Times New Roman" w:hAnsi="Times New Roman" w:cs="Times New Roman"/>
                  <w:color w:val="auto"/>
                  <w:kern w:val="0"/>
                  <w:sz w:val="20"/>
                  <w:szCs w:val="20"/>
                </w:rPr>
                <w:t xml:space="preserve"> of Administration - IPS</w:t>
              </w:r>
            </w:hyperlink>
          </w:p>
        </w:tc>
      </w:tr>
      <w:tr w:rsidR="00456FE1" w:rsidRPr="00456FE1" w14:paraId="5460DF69" w14:textId="77777777" w:rsidTr="00C4236B">
        <w:trPr>
          <w:trHeight w:val="330"/>
        </w:trPr>
        <w:tc>
          <w:tcPr>
            <w:tcW w:w="1271" w:type="dxa"/>
            <w:shd w:val="clear" w:color="auto" w:fill="auto"/>
            <w:noWrap/>
            <w:tcMar>
              <w:top w:w="0" w:type="dxa"/>
              <w:left w:w="60" w:type="dxa"/>
              <w:bottom w:w="0" w:type="dxa"/>
              <w:right w:w="60" w:type="dxa"/>
            </w:tcMar>
          </w:tcPr>
          <w:p w14:paraId="48431854"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roofErr w:type="spellStart"/>
            <w:proofErr w:type="gramStart"/>
            <w:r w:rsidRPr="00456FE1">
              <w:rPr>
                <w:rFonts w:ascii="Times New Roman" w:hAnsi="Times New Roman" w:cs="Times New Roman"/>
                <w:kern w:val="0"/>
                <w:sz w:val="20"/>
                <w:szCs w:val="20"/>
              </w:rPr>
              <w:t>route.coding</w:t>
            </w:r>
            <w:proofErr w:type="gramEnd"/>
            <w:r w:rsidRPr="00456FE1">
              <w:rPr>
                <w:rFonts w:ascii="Times New Roman" w:hAnsi="Times New Roman" w:cs="Times New Roman"/>
                <w:kern w:val="0"/>
                <w:sz w:val="20"/>
                <w:szCs w:val="20"/>
              </w:rPr>
              <w:t>.display</w:t>
            </w:r>
            <w:proofErr w:type="spellEnd"/>
          </w:p>
        </w:tc>
        <w:tc>
          <w:tcPr>
            <w:tcW w:w="708" w:type="dxa"/>
            <w:shd w:val="clear" w:color="auto" w:fill="auto"/>
            <w:noWrap/>
            <w:tcMar>
              <w:top w:w="0" w:type="dxa"/>
              <w:left w:w="60" w:type="dxa"/>
              <w:bottom w:w="0" w:type="dxa"/>
              <w:right w:w="60" w:type="dxa"/>
            </w:tcMar>
          </w:tcPr>
          <w:p w14:paraId="51093099"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kern w:val="0"/>
                <w:sz w:val="20"/>
                <w:szCs w:val="20"/>
              </w:rPr>
              <w:t>0..1</w:t>
            </w:r>
          </w:p>
        </w:tc>
        <w:tc>
          <w:tcPr>
            <w:tcW w:w="1560" w:type="dxa"/>
          </w:tcPr>
          <w:p w14:paraId="689A2E81"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r w:rsidRPr="00456FE1">
              <w:rPr>
                <w:rFonts w:ascii="Times New Roman" w:hAnsi="Times New Roman" w:cs="Times New Roman"/>
                <w:kern w:val="0"/>
                <w:sz w:val="20"/>
                <w:szCs w:val="20"/>
              </w:rPr>
              <w:t>Display da via de administração do imunobiológico</w:t>
            </w:r>
          </w:p>
        </w:tc>
        <w:tc>
          <w:tcPr>
            <w:tcW w:w="2126" w:type="dxa"/>
          </w:tcPr>
          <w:p w14:paraId="7DF6EB4B" w14:textId="77777777" w:rsidR="00C4236B" w:rsidRPr="00456FE1" w:rsidRDefault="00000000" w:rsidP="005D128A">
            <w:pPr>
              <w:autoSpaceDE w:val="0"/>
              <w:autoSpaceDN w:val="0"/>
              <w:adjustRightInd w:val="0"/>
              <w:spacing w:after="0" w:line="240" w:lineRule="auto"/>
              <w:rPr>
                <w:rFonts w:ascii="Times New Roman" w:hAnsi="Times New Roman" w:cs="Times New Roman"/>
                <w:kern w:val="0"/>
                <w:sz w:val="20"/>
                <w:szCs w:val="20"/>
              </w:rPr>
            </w:pPr>
            <w:hyperlink r:id="rId46" w:anchor="/orgs/HL7/collections/medicine-route-of-administration/" w:history="1">
              <w:r w:rsidR="00C4236B" w:rsidRPr="00456FE1">
                <w:rPr>
                  <w:rStyle w:val="Hyperlink"/>
                  <w:rFonts w:ascii="Times New Roman" w:hAnsi="Times New Roman" w:cs="Times New Roman"/>
                  <w:color w:val="auto"/>
                  <w:kern w:val="0"/>
                  <w:sz w:val="20"/>
                  <w:szCs w:val="20"/>
                </w:rPr>
                <w:t>Medicine Route of Administration - IPS</w:t>
              </w:r>
            </w:hyperlink>
          </w:p>
          <w:p w14:paraId="04AD93B0"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
        </w:tc>
        <w:tc>
          <w:tcPr>
            <w:tcW w:w="1417" w:type="dxa"/>
          </w:tcPr>
          <w:p w14:paraId="12076895" w14:textId="77777777" w:rsidR="00C4236B" w:rsidRPr="00456FE1" w:rsidRDefault="00C4236B" w:rsidP="005D128A">
            <w:pPr>
              <w:autoSpaceDE w:val="0"/>
              <w:autoSpaceDN w:val="0"/>
              <w:adjustRightInd w:val="0"/>
              <w:spacing w:after="0" w:line="240" w:lineRule="auto"/>
              <w:rPr>
                <w:rFonts w:ascii="Times New Roman" w:hAnsi="Times New Roman" w:cs="Times New Roman"/>
                <w:kern w:val="0"/>
                <w:sz w:val="20"/>
                <w:szCs w:val="20"/>
              </w:rPr>
            </w:pPr>
            <w:proofErr w:type="spellStart"/>
            <w:r w:rsidRPr="00456FE1">
              <w:rPr>
                <w:rFonts w:ascii="Times New Roman" w:hAnsi="Times New Roman" w:cs="Times New Roman"/>
                <w:sz w:val="20"/>
                <w:szCs w:val="20"/>
                <w:shd w:val="clear" w:color="auto" w:fill="FFFFFF"/>
              </w:rPr>
              <w:t>Translate</w:t>
            </w:r>
            <w:proofErr w:type="spellEnd"/>
            <w:r w:rsidRPr="00456FE1">
              <w:rPr>
                <w:rFonts w:ascii="Times New Roman" w:hAnsi="Times New Roman" w:cs="Times New Roman"/>
                <w:sz w:val="20"/>
                <w:szCs w:val="20"/>
                <w:shd w:val="clear" w:color="auto" w:fill="FFFFFF"/>
              </w:rPr>
              <w:t xml:space="preserve"> entre </w:t>
            </w:r>
            <w:hyperlink r:id="rId47" w:anchor="/orgs/MS/sources/br-via-administracao/" w:history="1">
              <w:proofErr w:type="spellStart"/>
              <w:r w:rsidRPr="00456FE1">
                <w:rPr>
                  <w:rStyle w:val="Hyperlink"/>
                  <w:rFonts w:ascii="Times New Roman" w:hAnsi="Times New Roman" w:cs="Times New Roman"/>
                  <w:color w:val="auto"/>
                  <w:sz w:val="20"/>
                  <w:szCs w:val="20"/>
                  <w:shd w:val="clear" w:color="auto" w:fill="FFFFFF"/>
                </w:rPr>
                <w:t>br</w:t>
              </w:r>
              <w:proofErr w:type="spellEnd"/>
              <w:r w:rsidRPr="00456FE1">
                <w:rPr>
                  <w:rStyle w:val="Hyperlink"/>
                  <w:rFonts w:ascii="Times New Roman" w:hAnsi="Times New Roman" w:cs="Times New Roman"/>
                  <w:color w:val="auto"/>
                  <w:sz w:val="20"/>
                  <w:szCs w:val="20"/>
                  <w:shd w:val="clear" w:color="auto" w:fill="FFFFFF"/>
                </w:rPr>
                <w:t>-via-</w:t>
              </w:r>
              <w:proofErr w:type="spellStart"/>
              <w:r w:rsidRPr="00456FE1">
                <w:rPr>
                  <w:rStyle w:val="Hyperlink"/>
                  <w:rFonts w:ascii="Times New Roman" w:hAnsi="Times New Roman" w:cs="Times New Roman"/>
                  <w:color w:val="auto"/>
                  <w:sz w:val="20"/>
                  <w:szCs w:val="20"/>
                  <w:shd w:val="clear" w:color="auto" w:fill="FFFFFF"/>
                </w:rPr>
                <w:t>administracao</w:t>
              </w:r>
              <w:proofErr w:type="spellEnd"/>
            </w:hyperlink>
            <w:r w:rsidRPr="00456FE1">
              <w:rPr>
                <w:rFonts w:ascii="Times New Roman" w:hAnsi="Times New Roman" w:cs="Times New Roman"/>
                <w:sz w:val="20"/>
                <w:szCs w:val="20"/>
                <w:shd w:val="clear" w:color="auto" w:fill="FFFFFF"/>
              </w:rPr>
              <w:t xml:space="preserve"> e </w:t>
            </w:r>
            <w:hyperlink r:id="rId48" w:anchor="/orgs/HL7/collections/medicine-route-of-administration/" w:history="1">
              <w:r w:rsidRPr="00456FE1">
                <w:rPr>
                  <w:rStyle w:val="Hyperlink"/>
                  <w:rFonts w:ascii="Times New Roman" w:hAnsi="Times New Roman" w:cs="Times New Roman"/>
                  <w:color w:val="auto"/>
                  <w:kern w:val="0"/>
                  <w:sz w:val="20"/>
                  <w:szCs w:val="20"/>
                </w:rPr>
                <w:t xml:space="preserve">Medicine </w:t>
              </w:r>
              <w:proofErr w:type="spellStart"/>
              <w:r w:rsidRPr="00456FE1">
                <w:rPr>
                  <w:rStyle w:val="Hyperlink"/>
                  <w:rFonts w:ascii="Times New Roman" w:hAnsi="Times New Roman" w:cs="Times New Roman"/>
                  <w:color w:val="auto"/>
                  <w:kern w:val="0"/>
                  <w:sz w:val="20"/>
                  <w:szCs w:val="20"/>
                </w:rPr>
                <w:t>Route</w:t>
              </w:r>
              <w:proofErr w:type="spellEnd"/>
              <w:r w:rsidRPr="00456FE1">
                <w:rPr>
                  <w:rStyle w:val="Hyperlink"/>
                  <w:rFonts w:ascii="Times New Roman" w:hAnsi="Times New Roman" w:cs="Times New Roman"/>
                  <w:color w:val="auto"/>
                  <w:kern w:val="0"/>
                  <w:sz w:val="20"/>
                  <w:szCs w:val="20"/>
                </w:rPr>
                <w:t xml:space="preserve"> of </w:t>
              </w:r>
              <w:proofErr w:type="spellStart"/>
              <w:r w:rsidRPr="00456FE1">
                <w:rPr>
                  <w:rStyle w:val="Hyperlink"/>
                  <w:rFonts w:ascii="Times New Roman" w:hAnsi="Times New Roman" w:cs="Times New Roman"/>
                  <w:color w:val="auto"/>
                  <w:kern w:val="0"/>
                  <w:sz w:val="20"/>
                  <w:szCs w:val="20"/>
                </w:rPr>
                <w:t>Administration</w:t>
              </w:r>
              <w:proofErr w:type="spellEnd"/>
              <w:r w:rsidRPr="00456FE1">
                <w:rPr>
                  <w:rStyle w:val="Hyperlink"/>
                  <w:rFonts w:ascii="Times New Roman" w:hAnsi="Times New Roman" w:cs="Times New Roman"/>
                  <w:color w:val="auto"/>
                  <w:kern w:val="0"/>
                  <w:sz w:val="20"/>
                  <w:szCs w:val="20"/>
                </w:rPr>
                <w:t xml:space="preserve"> - IPS</w:t>
              </w:r>
            </w:hyperlink>
          </w:p>
          <w:p w14:paraId="4143E4F6" w14:textId="77777777" w:rsidR="00C4236B" w:rsidRPr="00456FE1" w:rsidRDefault="00C4236B" w:rsidP="005D128A">
            <w:pPr>
              <w:autoSpaceDE w:val="0"/>
              <w:autoSpaceDN w:val="0"/>
              <w:adjustRightInd w:val="0"/>
              <w:spacing w:after="0"/>
              <w:rPr>
                <w:rFonts w:ascii="Times New Roman" w:hAnsi="Times New Roman" w:cs="Times New Roman"/>
                <w:sz w:val="20"/>
                <w:szCs w:val="20"/>
                <w:shd w:val="clear" w:color="auto" w:fill="FFFFFF"/>
              </w:rPr>
            </w:pPr>
          </w:p>
        </w:tc>
        <w:tc>
          <w:tcPr>
            <w:tcW w:w="2025" w:type="dxa"/>
          </w:tcPr>
          <w:p w14:paraId="64B37A1F"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roofErr w:type="spellStart"/>
            <w:r w:rsidRPr="00456FE1">
              <w:rPr>
                <w:rFonts w:ascii="Times New Roman" w:hAnsi="Times New Roman" w:cs="Times New Roman"/>
                <w:kern w:val="0"/>
                <w:sz w:val="20"/>
                <w:szCs w:val="20"/>
                <w:lang w:val="en-US"/>
              </w:rPr>
              <w:t>route.coding.dipslay</w:t>
            </w:r>
            <w:proofErr w:type="spellEnd"/>
            <w:r w:rsidRPr="00456FE1">
              <w:rPr>
                <w:rFonts w:ascii="Times New Roman" w:hAnsi="Times New Roman" w:cs="Times New Roman"/>
                <w:kern w:val="0"/>
                <w:sz w:val="20"/>
                <w:szCs w:val="20"/>
                <w:lang w:val="en-US"/>
              </w:rPr>
              <w:t xml:space="preserve">= name do translate  </w:t>
            </w:r>
            <w:hyperlink r:id="rId49" w:anchor="/orgs/MS/sources/br-via-administracao/" w:history="1">
              <w:proofErr w:type="spellStart"/>
              <w:r w:rsidRPr="00456FE1">
                <w:rPr>
                  <w:rStyle w:val="Hyperlink"/>
                  <w:rFonts w:ascii="Times New Roman" w:hAnsi="Times New Roman" w:cs="Times New Roman"/>
                  <w:color w:val="auto"/>
                  <w:sz w:val="20"/>
                  <w:szCs w:val="20"/>
                  <w:shd w:val="clear" w:color="auto" w:fill="FFFFFF"/>
                  <w:lang w:val="en-US"/>
                </w:rPr>
                <w:t>br</w:t>
              </w:r>
              <w:proofErr w:type="spellEnd"/>
              <w:r w:rsidRPr="00456FE1">
                <w:rPr>
                  <w:rStyle w:val="Hyperlink"/>
                  <w:rFonts w:ascii="Times New Roman" w:hAnsi="Times New Roman" w:cs="Times New Roman"/>
                  <w:color w:val="auto"/>
                  <w:sz w:val="20"/>
                  <w:szCs w:val="20"/>
                  <w:shd w:val="clear" w:color="auto" w:fill="FFFFFF"/>
                  <w:lang w:val="en-US"/>
                </w:rPr>
                <w:t>-via-</w:t>
              </w:r>
              <w:proofErr w:type="spellStart"/>
              <w:r w:rsidRPr="00456FE1">
                <w:rPr>
                  <w:rStyle w:val="Hyperlink"/>
                  <w:rFonts w:ascii="Times New Roman" w:hAnsi="Times New Roman" w:cs="Times New Roman"/>
                  <w:color w:val="auto"/>
                  <w:sz w:val="20"/>
                  <w:szCs w:val="20"/>
                  <w:shd w:val="clear" w:color="auto" w:fill="FFFFFF"/>
                  <w:lang w:val="en-US"/>
                </w:rPr>
                <w:t>administracao</w:t>
              </w:r>
              <w:proofErr w:type="spellEnd"/>
            </w:hyperlink>
            <w:r w:rsidRPr="00456FE1">
              <w:rPr>
                <w:rFonts w:ascii="Times New Roman" w:hAnsi="Times New Roman" w:cs="Times New Roman"/>
                <w:sz w:val="20"/>
                <w:szCs w:val="20"/>
                <w:shd w:val="clear" w:color="auto" w:fill="FFFFFF"/>
                <w:lang w:val="en-US"/>
              </w:rPr>
              <w:t xml:space="preserve"> e </w:t>
            </w:r>
            <w:hyperlink r:id="rId50" w:anchor="/orgs/HL7/collections/medicine-route-of-administration/" w:history="1">
              <w:r w:rsidRPr="00456FE1">
                <w:rPr>
                  <w:rStyle w:val="Hyperlink"/>
                  <w:rFonts w:ascii="Times New Roman" w:hAnsi="Times New Roman" w:cs="Times New Roman"/>
                  <w:color w:val="auto"/>
                  <w:kern w:val="0"/>
                  <w:sz w:val="20"/>
                  <w:szCs w:val="20"/>
                  <w:lang w:val="en-US"/>
                </w:rPr>
                <w:t>Medicine Route of Administration - IPS</w:t>
              </w:r>
            </w:hyperlink>
          </w:p>
        </w:tc>
      </w:tr>
      <w:tr w:rsidR="00456FE1" w:rsidRPr="00456FE1" w14:paraId="5E1A5EDA" w14:textId="77777777" w:rsidTr="00C4236B">
        <w:trPr>
          <w:trHeight w:val="330"/>
        </w:trPr>
        <w:tc>
          <w:tcPr>
            <w:tcW w:w="1271" w:type="dxa"/>
            <w:shd w:val="clear" w:color="auto" w:fill="auto"/>
            <w:noWrap/>
            <w:tcMar>
              <w:top w:w="0" w:type="dxa"/>
              <w:left w:w="60" w:type="dxa"/>
              <w:bottom w:w="0" w:type="dxa"/>
              <w:right w:w="60" w:type="dxa"/>
            </w:tcMar>
          </w:tcPr>
          <w:p w14:paraId="2367AB6B"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roofErr w:type="spellStart"/>
            <w:proofErr w:type="gramStart"/>
            <w:r w:rsidRPr="00456FE1">
              <w:rPr>
                <w:rFonts w:ascii="Times New Roman" w:hAnsi="Times New Roman" w:cs="Times New Roman"/>
                <w:kern w:val="0"/>
                <w:sz w:val="20"/>
                <w:szCs w:val="20"/>
              </w:rPr>
              <w:t>performer.actor</w:t>
            </w:r>
            <w:proofErr w:type="spellEnd"/>
            <w:proofErr w:type="gramEnd"/>
            <w:r w:rsidRPr="00456FE1">
              <w:rPr>
                <w:rFonts w:ascii="Times New Roman" w:hAnsi="Times New Roman" w:cs="Times New Roman"/>
                <w:kern w:val="0"/>
                <w:sz w:val="20"/>
                <w:szCs w:val="20"/>
              </w:rPr>
              <w:t>(</w:t>
            </w:r>
            <w:proofErr w:type="spellStart"/>
            <w:r w:rsidRPr="00456FE1">
              <w:rPr>
                <w:rFonts w:ascii="Times New Roman" w:hAnsi="Times New Roman" w:cs="Times New Roman"/>
                <w:kern w:val="0"/>
                <w:sz w:val="20"/>
                <w:szCs w:val="20"/>
              </w:rPr>
              <w:t>Reference</w:t>
            </w:r>
            <w:proofErr w:type="spellEnd"/>
            <w:r w:rsidRPr="00456FE1">
              <w:rPr>
                <w:rFonts w:ascii="Times New Roman" w:hAnsi="Times New Roman" w:cs="Times New Roman"/>
                <w:kern w:val="0"/>
                <w:sz w:val="20"/>
                <w:szCs w:val="20"/>
              </w:rPr>
              <w:t>)</w:t>
            </w:r>
            <w:proofErr w:type="spellStart"/>
            <w:r w:rsidRPr="00456FE1">
              <w:rPr>
                <w:rFonts w:ascii="Times New Roman" w:hAnsi="Times New Roman" w:cs="Times New Roman"/>
                <w:kern w:val="0"/>
                <w:sz w:val="20"/>
                <w:szCs w:val="20"/>
              </w:rPr>
              <w:t>Practitioner</w:t>
            </w:r>
            <w:proofErr w:type="spellEnd"/>
          </w:p>
        </w:tc>
        <w:tc>
          <w:tcPr>
            <w:tcW w:w="708" w:type="dxa"/>
            <w:shd w:val="clear" w:color="auto" w:fill="auto"/>
            <w:noWrap/>
            <w:tcMar>
              <w:top w:w="0" w:type="dxa"/>
              <w:left w:w="60" w:type="dxa"/>
              <w:bottom w:w="0" w:type="dxa"/>
              <w:right w:w="60" w:type="dxa"/>
            </w:tcMar>
          </w:tcPr>
          <w:p w14:paraId="5B27ED67"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kern w:val="0"/>
                <w:sz w:val="20"/>
                <w:szCs w:val="20"/>
              </w:rPr>
              <w:t>0..1</w:t>
            </w:r>
          </w:p>
        </w:tc>
        <w:tc>
          <w:tcPr>
            <w:tcW w:w="1560" w:type="dxa"/>
          </w:tcPr>
          <w:p w14:paraId="25CB77D7"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r w:rsidRPr="00456FE1">
              <w:rPr>
                <w:rFonts w:ascii="Times New Roman" w:hAnsi="Times New Roman" w:cs="Times New Roman"/>
                <w:kern w:val="0"/>
                <w:sz w:val="20"/>
                <w:szCs w:val="20"/>
              </w:rPr>
              <w:t>Profissional que administrou a vacina</w:t>
            </w:r>
          </w:p>
        </w:tc>
        <w:tc>
          <w:tcPr>
            <w:tcW w:w="2126" w:type="dxa"/>
          </w:tcPr>
          <w:p w14:paraId="09C12A68"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
        </w:tc>
        <w:tc>
          <w:tcPr>
            <w:tcW w:w="1417" w:type="dxa"/>
          </w:tcPr>
          <w:p w14:paraId="52848D34" w14:textId="77777777" w:rsidR="00C4236B" w:rsidRPr="00456FE1" w:rsidRDefault="00C4236B" w:rsidP="005D128A">
            <w:pPr>
              <w:autoSpaceDE w:val="0"/>
              <w:autoSpaceDN w:val="0"/>
              <w:adjustRightInd w:val="0"/>
              <w:spacing w:after="0"/>
              <w:rPr>
                <w:rFonts w:ascii="Times New Roman" w:hAnsi="Times New Roman" w:cs="Times New Roman"/>
                <w:sz w:val="20"/>
                <w:szCs w:val="20"/>
                <w:shd w:val="clear" w:color="auto" w:fill="FFFFFF"/>
              </w:rPr>
            </w:pPr>
          </w:p>
        </w:tc>
        <w:tc>
          <w:tcPr>
            <w:tcW w:w="2025" w:type="dxa"/>
          </w:tcPr>
          <w:p w14:paraId="4229F149"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roofErr w:type="spellStart"/>
            <w:r w:rsidRPr="00456FE1">
              <w:rPr>
                <w:rFonts w:ascii="Times New Roman" w:hAnsi="Times New Roman" w:cs="Times New Roman"/>
                <w:kern w:val="0"/>
                <w:sz w:val="20"/>
                <w:szCs w:val="20"/>
              </w:rPr>
              <w:t>performer.actor</w:t>
            </w:r>
            <w:proofErr w:type="spellEnd"/>
            <w:r w:rsidRPr="00456FE1">
              <w:rPr>
                <w:rFonts w:ascii="Times New Roman" w:hAnsi="Times New Roman" w:cs="Times New Roman"/>
                <w:kern w:val="0"/>
                <w:sz w:val="20"/>
                <w:szCs w:val="20"/>
              </w:rPr>
              <w:t>= será exibida a referência como informada pela RNDS</w:t>
            </w:r>
          </w:p>
        </w:tc>
      </w:tr>
      <w:tr w:rsidR="00456FE1" w:rsidRPr="00456FE1" w14:paraId="6F2E4843" w14:textId="77777777" w:rsidTr="00C4236B">
        <w:trPr>
          <w:trHeight w:val="330"/>
        </w:trPr>
        <w:tc>
          <w:tcPr>
            <w:tcW w:w="1271" w:type="dxa"/>
            <w:shd w:val="clear" w:color="auto" w:fill="auto"/>
            <w:noWrap/>
            <w:tcMar>
              <w:top w:w="0" w:type="dxa"/>
              <w:left w:w="60" w:type="dxa"/>
              <w:bottom w:w="0" w:type="dxa"/>
              <w:right w:w="60" w:type="dxa"/>
            </w:tcMar>
          </w:tcPr>
          <w:p w14:paraId="34B5A92A"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roofErr w:type="spellStart"/>
            <w:proofErr w:type="gramStart"/>
            <w:r w:rsidRPr="00456FE1">
              <w:rPr>
                <w:rFonts w:ascii="Times New Roman" w:hAnsi="Times New Roman" w:cs="Times New Roman"/>
                <w:kern w:val="0"/>
                <w:sz w:val="20"/>
                <w:szCs w:val="20"/>
              </w:rPr>
              <w:t>protocolApplied.doseNumb</w:t>
            </w:r>
            <w:r w:rsidRPr="00456FE1">
              <w:rPr>
                <w:rFonts w:ascii="Times New Roman" w:hAnsi="Times New Roman" w:cs="Times New Roman"/>
                <w:kern w:val="0"/>
                <w:sz w:val="20"/>
                <w:szCs w:val="20"/>
              </w:rPr>
              <w:lastRenderedPageBreak/>
              <w:t>er.doseNumberString</w:t>
            </w:r>
            <w:proofErr w:type="spellEnd"/>
            <w:proofErr w:type="gramEnd"/>
          </w:p>
        </w:tc>
        <w:tc>
          <w:tcPr>
            <w:tcW w:w="708" w:type="dxa"/>
            <w:shd w:val="clear" w:color="auto" w:fill="auto"/>
            <w:noWrap/>
            <w:tcMar>
              <w:top w:w="0" w:type="dxa"/>
              <w:left w:w="60" w:type="dxa"/>
              <w:bottom w:w="0" w:type="dxa"/>
              <w:right w:w="60" w:type="dxa"/>
            </w:tcMar>
          </w:tcPr>
          <w:p w14:paraId="38276D2D" w14:textId="77777777" w:rsidR="00C4236B" w:rsidRPr="00456FE1" w:rsidRDefault="00C4236B" w:rsidP="005D128A">
            <w:pPr>
              <w:rPr>
                <w:rFonts w:ascii="Times New Roman" w:hAnsi="Times New Roman" w:cs="Times New Roman"/>
                <w:kern w:val="0"/>
                <w:sz w:val="20"/>
                <w:szCs w:val="20"/>
              </w:rPr>
            </w:pPr>
            <w:r w:rsidRPr="00456FE1">
              <w:rPr>
                <w:rFonts w:ascii="Times New Roman" w:hAnsi="Times New Roman" w:cs="Times New Roman"/>
                <w:kern w:val="0"/>
                <w:sz w:val="20"/>
                <w:szCs w:val="20"/>
              </w:rPr>
              <w:lastRenderedPageBreak/>
              <w:t>0..1</w:t>
            </w:r>
          </w:p>
        </w:tc>
        <w:tc>
          <w:tcPr>
            <w:tcW w:w="1560" w:type="dxa"/>
          </w:tcPr>
          <w:p w14:paraId="5B9424AC"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r w:rsidRPr="00456FE1">
              <w:rPr>
                <w:rFonts w:ascii="Times New Roman" w:hAnsi="Times New Roman" w:cs="Times New Roman"/>
                <w:kern w:val="0"/>
                <w:sz w:val="20"/>
                <w:szCs w:val="20"/>
              </w:rPr>
              <w:t>Número da dose aplicada</w:t>
            </w:r>
          </w:p>
        </w:tc>
        <w:tc>
          <w:tcPr>
            <w:tcW w:w="2126" w:type="dxa"/>
          </w:tcPr>
          <w:p w14:paraId="5D4FC5B5"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rPr>
            </w:pPr>
          </w:p>
        </w:tc>
        <w:tc>
          <w:tcPr>
            <w:tcW w:w="1417" w:type="dxa"/>
          </w:tcPr>
          <w:p w14:paraId="586087D2" w14:textId="77777777" w:rsidR="00C4236B" w:rsidRPr="00456FE1" w:rsidRDefault="00C4236B" w:rsidP="005D128A">
            <w:pPr>
              <w:autoSpaceDE w:val="0"/>
              <w:autoSpaceDN w:val="0"/>
              <w:adjustRightInd w:val="0"/>
              <w:spacing w:after="0"/>
              <w:rPr>
                <w:rFonts w:ascii="Times New Roman" w:hAnsi="Times New Roman" w:cs="Times New Roman"/>
                <w:sz w:val="20"/>
                <w:szCs w:val="20"/>
                <w:shd w:val="clear" w:color="auto" w:fill="FFFFFF"/>
              </w:rPr>
            </w:pPr>
          </w:p>
        </w:tc>
        <w:tc>
          <w:tcPr>
            <w:tcW w:w="2025" w:type="dxa"/>
          </w:tcPr>
          <w:p w14:paraId="0A475FAE" w14:textId="77777777" w:rsidR="00C4236B" w:rsidRPr="00456FE1" w:rsidRDefault="00C4236B" w:rsidP="005D128A">
            <w:pPr>
              <w:autoSpaceDE w:val="0"/>
              <w:autoSpaceDN w:val="0"/>
              <w:adjustRightInd w:val="0"/>
              <w:spacing w:after="0"/>
              <w:rPr>
                <w:rFonts w:ascii="Times New Roman" w:hAnsi="Times New Roman" w:cs="Times New Roman"/>
                <w:kern w:val="0"/>
                <w:sz w:val="20"/>
                <w:szCs w:val="20"/>
                <w:lang w:val="en-US"/>
              </w:rPr>
            </w:pPr>
            <w:proofErr w:type="spellStart"/>
            <w:proofErr w:type="gramStart"/>
            <w:r w:rsidRPr="00456FE1">
              <w:rPr>
                <w:rFonts w:ascii="Times New Roman" w:hAnsi="Times New Roman" w:cs="Times New Roman"/>
                <w:kern w:val="0"/>
                <w:sz w:val="20"/>
                <w:szCs w:val="20"/>
                <w:lang w:val="en-US"/>
              </w:rPr>
              <w:t>protocolApplied.doseNumber.doseNumberString</w:t>
            </w:r>
            <w:proofErr w:type="spellEnd"/>
            <w:proofErr w:type="gramEnd"/>
            <w:r w:rsidRPr="00456FE1">
              <w:rPr>
                <w:rFonts w:ascii="Times New Roman" w:hAnsi="Times New Roman" w:cs="Times New Roman"/>
                <w:kern w:val="0"/>
                <w:sz w:val="20"/>
                <w:szCs w:val="20"/>
                <w:lang w:val="en-US"/>
              </w:rPr>
              <w:lastRenderedPageBreak/>
              <w:t xml:space="preserve">= </w:t>
            </w:r>
            <w:proofErr w:type="spellStart"/>
            <w:r w:rsidRPr="00456FE1">
              <w:rPr>
                <w:rFonts w:ascii="Times New Roman" w:hAnsi="Times New Roman" w:cs="Times New Roman"/>
                <w:kern w:val="0"/>
                <w:sz w:val="20"/>
                <w:szCs w:val="20"/>
                <w:lang w:val="en-US"/>
              </w:rPr>
              <w:t>protocolApplied.doseNumber.doseNumberString</w:t>
            </w:r>
            <w:proofErr w:type="spellEnd"/>
            <w:r w:rsidRPr="00456FE1">
              <w:rPr>
                <w:rFonts w:ascii="Times New Roman" w:hAnsi="Times New Roman" w:cs="Times New Roman"/>
                <w:kern w:val="0"/>
                <w:sz w:val="20"/>
                <w:szCs w:val="20"/>
                <w:lang w:val="en-US"/>
              </w:rPr>
              <w:t xml:space="preserve">  </w:t>
            </w:r>
          </w:p>
        </w:tc>
      </w:tr>
    </w:tbl>
    <w:p w14:paraId="0F118E37" w14:textId="77777777" w:rsidR="00C4236B" w:rsidRPr="00456FE1" w:rsidRDefault="00C4236B" w:rsidP="003B6646">
      <w:pPr>
        <w:jc w:val="both"/>
        <w:rPr>
          <w:rFonts w:ascii="Times New Roman" w:hAnsi="Times New Roman" w:cs="Times New Roman"/>
          <w:sz w:val="20"/>
          <w:szCs w:val="20"/>
          <w:lang w:val="en-US"/>
        </w:rPr>
      </w:pPr>
    </w:p>
    <w:sectPr w:rsidR="00C4236B" w:rsidRPr="00456FE1" w:rsidSect="00456FE1">
      <w:pgSz w:w="16817" w:h="11901"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5DD0B" w14:textId="77777777" w:rsidR="00B622DF" w:rsidRDefault="00B622DF" w:rsidP="002B7381">
      <w:pPr>
        <w:spacing w:after="0" w:line="240" w:lineRule="auto"/>
      </w:pPr>
      <w:r>
        <w:separator/>
      </w:r>
    </w:p>
  </w:endnote>
  <w:endnote w:type="continuationSeparator" w:id="0">
    <w:p w14:paraId="4838A46A" w14:textId="77777777" w:rsidR="00B622DF" w:rsidRDefault="00B622DF" w:rsidP="002B7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1D83E" w14:textId="77777777" w:rsidR="00B622DF" w:rsidRDefault="00B622DF" w:rsidP="002B7381">
      <w:pPr>
        <w:spacing w:after="0" w:line="240" w:lineRule="auto"/>
      </w:pPr>
      <w:r>
        <w:separator/>
      </w:r>
    </w:p>
  </w:footnote>
  <w:footnote w:type="continuationSeparator" w:id="0">
    <w:p w14:paraId="7A598D78" w14:textId="77777777" w:rsidR="00B622DF" w:rsidRDefault="00B622DF" w:rsidP="002B7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795D"/>
    <w:multiLevelType w:val="multilevel"/>
    <w:tmpl w:val="4EE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3B1C16"/>
    <w:multiLevelType w:val="hybridMultilevel"/>
    <w:tmpl w:val="80F0F1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4414486">
    <w:abstractNumId w:val="1"/>
  </w:num>
  <w:num w:numId="2" w16cid:durableId="121492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6"/>
    <w:rsid w:val="0001736D"/>
    <w:rsid w:val="00054B64"/>
    <w:rsid w:val="000A31FC"/>
    <w:rsid w:val="000B7B24"/>
    <w:rsid w:val="001420A2"/>
    <w:rsid w:val="00144321"/>
    <w:rsid w:val="00161D81"/>
    <w:rsid w:val="00170EB7"/>
    <w:rsid w:val="001A1437"/>
    <w:rsid w:val="001A53B9"/>
    <w:rsid w:val="001B5014"/>
    <w:rsid w:val="001D2864"/>
    <w:rsid w:val="00212913"/>
    <w:rsid w:val="002B7381"/>
    <w:rsid w:val="002E4524"/>
    <w:rsid w:val="003463AB"/>
    <w:rsid w:val="0035381B"/>
    <w:rsid w:val="00354C32"/>
    <w:rsid w:val="003955DB"/>
    <w:rsid w:val="003B6646"/>
    <w:rsid w:val="00456FE1"/>
    <w:rsid w:val="00483CCE"/>
    <w:rsid w:val="004F75D4"/>
    <w:rsid w:val="00500915"/>
    <w:rsid w:val="00525956"/>
    <w:rsid w:val="005E718E"/>
    <w:rsid w:val="00604964"/>
    <w:rsid w:val="00632CE3"/>
    <w:rsid w:val="00654063"/>
    <w:rsid w:val="00683B03"/>
    <w:rsid w:val="006B47EE"/>
    <w:rsid w:val="006C3C4E"/>
    <w:rsid w:val="00760EB5"/>
    <w:rsid w:val="007E1FFB"/>
    <w:rsid w:val="0080007D"/>
    <w:rsid w:val="008C035B"/>
    <w:rsid w:val="00943CA7"/>
    <w:rsid w:val="00973A20"/>
    <w:rsid w:val="009E2A50"/>
    <w:rsid w:val="009E649E"/>
    <w:rsid w:val="00A52C56"/>
    <w:rsid w:val="00A74E6E"/>
    <w:rsid w:val="00AA4E5B"/>
    <w:rsid w:val="00B17DB1"/>
    <w:rsid w:val="00B40037"/>
    <w:rsid w:val="00B622DF"/>
    <w:rsid w:val="00BA7AC6"/>
    <w:rsid w:val="00BF2592"/>
    <w:rsid w:val="00C4236B"/>
    <w:rsid w:val="00C42D4B"/>
    <w:rsid w:val="00C96171"/>
    <w:rsid w:val="00CA099E"/>
    <w:rsid w:val="00CB7195"/>
    <w:rsid w:val="00CC258D"/>
    <w:rsid w:val="00D01F6E"/>
    <w:rsid w:val="00D05415"/>
    <w:rsid w:val="00D27303"/>
    <w:rsid w:val="00D848AF"/>
    <w:rsid w:val="00D95D40"/>
    <w:rsid w:val="00DE2702"/>
    <w:rsid w:val="00DE2819"/>
    <w:rsid w:val="00DF4AD8"/>
    <w:rsid w:val="00DF6173"/>
    <w:rsid w:val="00DF658A"/>
    <w:rsid w:val="00E41A95"/>
    <w:rsid w:val="00EA58D8"/>
    <w:rsid w:val="00EC4E22"/>
    <w:rsid w:val="00F10182"/>
    <w:rsid w:val="00F60A2E"/>
    <w:rsid w:val="00FA487C"/>
    <w:rsid w:val="00FC1A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6EB2"/>
  <w15:chartTrackingRefBased/>
  <w15:docId w15:val="{CD036586-BFAE-461C-92FD-A39E458B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AD8"/>
    <w:pPr>
      <w:ind w:left="720"/>
      <w:contextualSpacing/>
    </w:pPr>
  </w:style>
  <w:style w:type="character" w:styleId="Hyperlink">
    <w:name w:val="Hyperlink"/>
    <w:basedOn w:val="DefaultParagraphFont"/>
    <w:uiPriority w:val="99"/>
    <w:unhideWhenUsed/>
    <w:rsid w:val="00F10182"/>
    <w:rPr>
      <w:color w:val="0563C1" w:themeColor="hyperlink"/>
      <w:u w:val="single"/>
    </w:rPr>
  </w:style>
  <w:style w:type="character" w:styleId="UnresolvedMention">
    <w:name w:val="Unresolved Mention"/>
    <w:basedOn w:val="DefaultParagraphFont"/>
    <w:uiPriority w:val="99"/>
    <w:semiHidden/>
    <w:unhideWhenUsed/>
    <w:rsid w:val="00F10182"/>
    <w:rPr>
      <w:color w:val="605E5C"/>
      <w:shd w:val="clear" w:color="auto" w:fill="E1DFDD"/>
    </w:rPr>
  </w:style>
  <w:style w:type="paragraph" w:styleId="Caption">
    <w:name w:val="caption"/>
    <w:basedOn w:val="Normal"/>
    <w:next w:val="Normal"/>
    <w:uiPriority w:val="35"/>
    <w:unhideWhenUsed/>
    <w:qFormat/>
    <w:rsid w:val="00632CE3"/>
    <w:pPr>
      <w:spacing w:after="200" w:line="240" w:lineRule="auto"/>
    </w:pPr>
    <w:rPr>
      <w:i/>
      <w:iCs/>
      <w:color w:val="44546A" w:themeColor="text2"/>
      <w:sz w:val="18"/>
      <w:szCs w:val="18"/>
    </w:rPr>
  </w:style>
  <w:style w:type="character" w:customStyle="1" w:styleId="constraints">
    <w:name w:val="constraints"/>
    <w:basedOn w:val="DefaultParagraphFont"/>
    <w:rsid w:val="00C4236B"/>
  </w:style>
  <w:style w:type="paragraph" w:styleId="Revision">
    <w:name w:val="Revision"/>
    <w:hidden/>
    <w:uiPriority w:val="99"/>
    <w:semiHidden/>
    <w:rsid w:val="009E2A50"/>
    <w:pPr>
      <w:spacing w:after="0" w:line="240" w:lineRule="auto"/>
    </w:pPr>
  </w:style>
  <w:style w:type="character" w:styleId="CommentReference">
    <w:name w:val="annotation reference"/>
    <w:basedOn w:val="DefaultParagraphFont"/>
    <w:uiPriority w:val="99"/>
    <w:semiHidden/>
    <w:unhideWhenUsed/>
    <w:rsid w:val="009E2A50"/>
    <w:rPr>
      <w:sz w:val="16"/>
      <w:szCs w:val="16"/>
    </w:rPr>
  </w:style>
  <w:style w:type="paragraph" w:styleId="CommentText">
    <w:name w:val="annotation text"/>
    <w:basedOn w:val="Normal"/>
    <w:link w:val="CommentTextChar"/>
    <w:uiPriority w:val="99"/>
    <w:semiHidden/>
    <w:unhideWhenUsed/>
    <w:rsid w:val="009E2A50"/>
    <w:pPr>
      <w:spacing w:line="240" w:lineRule="auto"/>
    </w:pPr>
    <w:rPr>
      <w:sz w:val="20"/>
      <w:szCs w:val="20"/>
    </w:rPr>
  </w:style>
  <w:style w:type="character" w:customStyle="1" w:styleId="CommentTextChar">
    <w:name w:val="Comment Text Char"/>
    <w:basedOn w:val="DefaultParagraphFont"/>
    <w:link w:val="CommentText"/>
    <w:uiPriority w:val="99"/>
    <w:semiHidden/>
    <w:rsid w:val="009E2A50"/>
    <w:rPr>
      <w:sz w:val="20"/>
      <w:szCs w:val="20"/>
    </w:rPr>
  </w:style>
  <w:style w:type="paragraph" w:styleId="CommentSubject">
    <w:name w:val="annotation subject"/>
    <w:basedOn w:val="CommentText"/>
    <w:next w:val="CommentText"/>
    <w:link w:val="CommentSubjectChar"/>
    <w:uiPriority w:val="99"/>
    <w:semiHidden/>
    <w:unhideWhenUsed/>
    <w:rsid w:val="009E2A50"/>
    <w:rPr>
      <w:b/>
      <w:bCs/>
    </w:rPr>
  </w:style>
  <w:style w:type="character" w:customStyle="1" w:styleId="CommentSubjectChar">
    <w:name w:val="Comment Subject Char"/>
    <w:basedOn w:val="CommentTextChar"/>
    <w:link w:val="CommentSubject"/>
    <w:uiPriority w:val="99"/>
    <w:semiHidden/>
    <w:rsid w:val="009E2A50"/>
    <w:rPr>
      <w:b/>
      <w:bCs/>
      <w:sz w:val="20"/>
      <w:szCs w:val="20"/>
    </w:rPr>
  </w:style>
  <w:style w:type="paragraph" w:styleId="NormalWeb">
    <w:name w:val="Normal (Web)"/>
    <w:basedOn w:val="Normal"/>
    <w:uiPriority w:val="99"/>
    <w:unhideWhenUsed/>
    <w:rsid w:val="002E452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Header">
    <w:name w:val="header"/>
    <w:basedOn w:val="Normal"/>
    <w:link w:val="HeaderChar"/>
    <w:uiPriority w:val="99"/>
    <w:unhideWhenUsed/>
    <w:rsid w:val="002B73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B7381"/>
  </w:style>
  <w:style w:type="paragraph" w:styleId="Footer">
    <w:name w:val="footer"/>
    <w:basedOn w:val="Normal"/>
    <w:link w:val="FooterChar"/>
    <w:uiPriority w:val="99"/>
    <w:unhideWhenUsed/>
    <w:rsid w:val="002B73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B7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74511">
      <w:bodyDiv w:val="1"/>
      <w:marLeft w:val="0"/>
      <w:marRight w:val="0"/>
      <w:marTop w:val="0"/>
      <w:marBottom w:val="0"/>
      <w:divBdr>
        <w:top w:val="none" w:sz="0" w:space="0" w:color="auto"/>
        <w:left w:val="none" w:sz="0" w:space="0" w:color="auto"/>
        <w:bottom w:val="none" w:sz="0" w:space="0" w:color="auto"/>
        <w:right w:val="none" w:sz="0" w:space="0" w:color="auto"/>
      </w:divBdr>
    </w:div>
    <w:div w:id="860362386">
      <w:bodyDiv w:val="1"/>
      <w:marLeft w:val="0"/>
      <w:marRight w:val="0"/>
      <w:marTop w:val="0"/>
      <w:marBottom w:val="0"/>
      <w:divBdr>
        <w:top w:val="none" w:sz="0" w:space="0" w:color="auto"/>
        <w:left w:val="none" w:sz="0" w:space="0" w:color="auto"/>
        <w:bottom w:val="none" w:sz="0" w:space="0" w:color="auto"/>
        <w:right w:val="none" w:sz="0" w:space="0" w:color="auto"/>
      </w:divBdr>
    </w:div>
    <w:div w:id="998466299">
      <w:bodyDiv w:val="1"/>
      <w:marLeft w:val="0"/>
      <w:marRight w:val="0"/>
      <w:marTop w:val="0"/>
      <w:marBottom w:val="0"/>
      <w:divBdr>
        <w:top w:val="none" w:sz="0" w:space="0" w:color="auto"/>
        <w:left w:val="none" w:sz="0" w:space="0" w:color="auto"/>
        <w:bottom w:val="none" w:sz="0" w:space="0" w:color="auto"/>
        <w:right w:val="none" w:sz="0" w:space="0" w:color="auto"/>
      </w:divBdr>
    </w:div>
    <w:div w:id="1016421274">
      <w:bodyDiv w:val="1"/>
      <w:marLeft w:val="0"/>
      <w:marRight w:val="0"/>
      <w:marTop w:val="0"/>
      <w:marBottom w:val="0"/>
      <w:divBdr>
        <w:top w:val="none" w:sz="0" w:space="0" w:color="auto"/>
        <w:left w:val="none" w:sz="0" w:space="0" w:color="auto"/>
        <w:bottom w:val="none" w:sz="0" w:space="0" w:color="auto"/>
        <w:right w:val="none" w:sz="0" w:space="0" w:color="auto"/>
      </w:divBdr>
    </w:div>
    <w:div w:id="1137263140">
      <w:bodyDiv w:val="1"/>
      <w:marLeft w:val="0"/>
      <w:marRight w:val="0"/>
      <w:marTop w:val="0"/>
      <w:marBottom w:val="0"/>
      <w:divBdr>
        <w:top w:val="none" w:sz="0" w:space="0" w:color="auto"/>
        <w:left w:val="none" w:sz="0" w:space="0" w:color="auto"/>
        <w:bottom w:val="none" w:sz="0" w:space="0" w:color="auto"/>
        <w:right w:val="none" w:sz="0" w:space="0" w:color="auto"/>
      </w:divBdr>
    </w:div>
    <w:div w:id="1231036738">
      <w:bodyDiv w:val="1"/>
      <w:marLeft w:val="0"/>
      <w:marRight w:val="0"/>
      <w:marTop w:val="0"/>
      <w:marBottom w:val="0"/>
      <w:divBdr>
        <w:top w:val="none" w:sz="0" w:space="0" w:color="auto"/>
        <w:left w:val="none" w:sz="0" w:space="0" w:color="auto"/>
        <w:bottom w:val="none" w:sz="0" w:space="0" w:color="auto"/>
        <w:right w:val="none" w:sz="0" w:space="0" w:color="auto"/>
      </w:divBdr>
    </w:div>
    <w:div w:id="1360203483">
      <w:bodyDiv w:val="1"/>
      <w:marLeft w:val="0"/>
      <w:marRight w:val="0"/>
      <w:marTop w:val="0"/>
      <w:marBottom w:val="0"/>
      <w:divBdr>
        <w:top w:val="none" w:sz="0" w:space="0" w:color="auto"/>
        <w:left w:val="none" w:sz="0" w:space="0" w:color="auto"/>
        <w:bottom w:val="none" w:sz="0" w:space="0" w:color="auto"/>
        <w:right w:val="none" w:sz="0" w:space="0" w:color="auto"/>
      </w:divBdr>
    </w:div>
    <w:div w:id="1383169199">
      <w:bodyDiv w:val="1"/>
      <w:marLeft w:val="0"/>
      <w:marRight w:val="0"/>
      <w:marTop w:val="0"/>
      <w:marBottom w:val="0"/>
      <w:divBdr>
        <w:top w:val="none" w:sz="0" w:space="0" w:color="auto"/>
        <w:left w:val="none" w:sz="0" w:space="0" w:color="auto"/>
        <w:bottom w:val="none" w:sz="0" w:space="0" w:color="auto"/>
        <w:right w:val="none" w:sz="0" w:space="0" w:color="auto"/>
      </w:divBdr>
    </w:div>
    <w:div w:id="1409034872">
      <w:bodyDiv w:val="1"/>
      <w:marLeft w:val="0"/>
      <w:marRight w:val="0"/>
      <w:marTop w:val="0"/>
      <w:marBottom w:val="0"/>
      <w:divBdr>
        <w:top w:val="none" w:sz="0" w:space="0" w:color="auto"/>
        <w:left w:val="none" w:sz="0" w:space="0" w:color="auto"/>
        <w:bottom w:val="none" w:sz="0" w:space="0" w:color="auto"/>
        <w:right w:val="none" w:sz="0" w:space="0" w:color="auto"/>
      </w:divBdr>
    </w:div>
    <w:div w:id="1441950883">
      <w:bodyDiv w:val="1"/>
      <w:marLeft w:val="0"/>
      <w:marRight w:val="0"/>
      <w:marTop w:val="0"/>
      <w:marBottom w:val="0"/>
      <w:divBdr>
        <w:top w:val="none" w:sz="0" w:space="0" w:color="auto"/>
        <w:left w:val="none" w:sz="0" w:space="0" w:color="auto"/>
        <w:bottom w:val="none" w:sz="0" w:space="0" w:color="auto"/>
        <w:right w:val="none" w:sz="0" w:space="0" w:color="auto"/>
      </w:divBdr>
    </w:div>
    <w:div w:id="1444298821">
      <w:bodyDiv w:val="1"/>
      <w:marLeft w:val="0"/>
      <w:marRight w:val="0"/>
      <w:marTop w:val="0"/>
      <w:marBottom w:val="0"/>
      <w:divBdr>
        <w:top w:val="none" w:sz="0" w:space="0" w:color="auto"/>
        <w:left w:val="none" w:sz="0" w:space="0" w:color="auto"/>
        <w:bottom w:val="none" w:sz="0" w:space="0" w:color="auto"/>
        <w:right w:val="none" w:sz="0" w:space="0" w:color="auto"/>
      </w:divBdr>
    </w:div>
    <w:div w:id="1535729873">
      <w:bodyDiv w:val="1"/>
      <w:marLeft w:val="0"/>
      <w:marRight w:val="0"/>
      <w:marTop w:val="0"/>
      <w:marBottom w:val="0"/>
      <w:divBdr>
        <w:top w:val="none" w:sz="0" w:space="0" w:color="auto"/>
        <w:left w:val="none" w:sz="0" w:space="0" w:color="auto"/>
        <w:bottom w:val="none" w:sz="0" w:space="0" w:color="auto"/>
        <w:right w:val="none" w:sz="0" w:space="0" w:color="auto"/>
      </w:divBdr>
    </w:div>
    <w:div w:id="1597247100">
      <w:bodyDiv w:val="1"/>
      <w:marLeft w:val="0"/>
      <w:marRight w:val="0"/>
      <w:marTop w:val="0"/>
      <w:marBottom w:val="0"/>
      <w:divBdr>
        <w:top w:val="none" w:sz="0" w:space="0" w:color="auto"/>
        <w:left w:val="none" w:sz="0" w:space="0" w:color="auto"/>
        <w:bottom w:val="none" w:sz="0" w:space="0" w:color="auto"/>
        <w:right w:val="none" w:sz="0" w:space="0" w:color="auto"/>
      </w:divBdr>
    </w:div>
    <w:div w:id="1754735604">
      <w:bodyDiv w:val="1"/>
      <w:marLeft w:val="0"/>
      <w:marRight w:val="0"/>
      <w:marTop w:val="0"/>
      <w:marBottom w:val="0"/>
      <w:divBdr>
        <w:top w:val="none" w:sz="0" w:space="0" w:color="auto"/>
        <w:left w:val="none" w:sz="0" w:space="0" w:color="auto"/>
        <w:bottom w:val="none" w:sz="0" w:space="0" w:color="auto"/>
        <w:right w:val="none" w:sz="0" w:space="0" w:color="auto"/>
      </w:divBdr>
    </w:div>
    <w:div w:id="1771464946">
      <w:bodyDiv w:val="1"/>
      <w:marLeft w:val="0"/>
      <w:marRight w:val="0"/>
      <w:marTop w:val="0"/>
      <w:marBottom w:val="0"/>
      <w:divBdr>
        <w:top w:val="none" w:sz="0" w:space="0" w:color="auto"/>
        <w:left w:val="none" w:sz="0" w:space="0" w:color="auto"/>
        <w:bottom w:val="none" w:sz="0" w:space="0" w:color="auto"/>
        <w:right w:val="none" w:sz="0" w:space="0" w:color="auto"/>
      </w:divBdr>
    </w:div>
    <w:div w:id="17755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l7.org/fhir/ValueSet/immunization-status" TargetMode="External"/><Relationship Id="rId18" Type="http://schemas.openxmlformats.org/officeDocument/2006/relationships/hyperlink" Target="https://oclweb2.gointerop.com/" TargetMode="External"/><Relationship Id="rId26" Type="http://schemas.openxmlformats.org/officeDocument/2006/relationships/hyperlink" Target="http://hl7.org/fhir/ValueSet/identifier-use" TargetMode="External"/><Relationship Id="rId39" Type="http://schemas.openxmlformats.org/officeDocument/2006/relationships/hyperlink" Target="https://oclweb2.gointerop.com/" TargetMode="External"/><Relationship Id="rId21" Type="http://schemas.openxmlformats.org/officeDocument/2006/relationships/hyperlink" Target="http://hl7.org/fhir/uv/ips/ValueSet/vaccines-snomed-ct-ips-free-set" TargetMode="External"/><Relationship Id="rId34" Type="http://schemas.openxmlformats.org/officeDocument/2006/relationships/hyperlink" Target="https://oclweb2.gointerop.com/" TargetMode="External"/><Relationship Id="rId42" Type="http://schemas.openxmlformats.org/officeDocument/2006/relationships/hyperlink" Target="https://oclweb2.gointerop.com/" TargetMode="External"/><Relationship Id="rId47" Type="http://schemas.openxmlformats.org/officeDocument/2006/relationships/hyperlink" Target="https://oclweb2.gointerop.com/" TargetMode="External"/><Relationship Id="rId50" Type="http://schemas.openxmlformats.org/officeDocument/2006/relationships/hyperlink" Target="https://oclweb2.gointerop.com/" TargetMode="External"/><Relationship Id="rId7" Type="http://schemas.openxmlformats.org/officeDocument/2006/relationships/hyperlink" Target="http://www.hl7.org/implement/standards/product_brief.cfm?product_id=185" TargetMode="External"/><Relationship Id="rId2" Type="http://schemas.openxmlformats.org/officeDocument/2006/relationships/styles" Target="styles.xml"/><Relationship Id="rId16" Type="http://schemas.openxmlformats.org/officeDocument/2006/relationships/hyperlink" Target="https://oclweb2.gointerop.com/" TargetMode="External"/><Relationship Id="rId29" Type="http://schemas.openxmlformats.org/officeDocument/2006/relationships/hyperlink" Target="https://oclweb2.gointerop.com/" TargetMode="External"/><Relationship Id="rId11" Type="http://schemas.openxmlformats.org/officeDocument/2006/relationships/hyperlink" Target="https://oclapi2.gointerop.com/orgs/HL7/collections/Languages/" TargetMode="External"/><Relationship Id="rId24" Type="http://schemas.openxmlformats.org/officeDocument/2006/relationships/hyperlink" Target="https://oclweb2.gointerop.com/" TargetMode="External"/><Relationship Id="rId32" Type="http://schemas.openxmlformats.org/officeDocument/2006/relationships/hyperlink" Target="https://oclweb2.gointerop.com/" TargetMode="External"/><Relationship Id="rId37" Type="http://schemas.openxmlformats.org/officeDocument/2006/relationships/hyperlink" Target="https://oclweb2.gointerop.com/" TargetMode="External"/><Relationship Id="rId40" Type="http://schemas.openxmlformats.org/officeDocument/2006/relationships/hyperlink" Target="https://oclweb2.gointerop.com/" TargetMode="External"/><Relationship Id="rId45" Type="http://schemas.openxmlformats.org/officeDocument/2006/relationships/hyperlink" Target="https://oclweb2.gointerop.com/" TargetMode="External"/><Relationship Id="rId5" Type="http://schemas.openxmlformats.org/officeDocument/2006/relationships/footnotes" Target="footnotes.xml"/><Relationship Id="rId15" Type="http://schemas.openxmlformats.org/officeDocument/2006/relationships/hyperlink" Target="https://oclweb2.gointerop.com/" TargetMode="External"/><Relationship Id="rId23" Type="http://schemas.openxmlformats.org/officeDocument/2006/relationships/hyperlink" Target="https://oclweb2.gointerop.com/" TargetMode="External"/><Relationship Id="rId28" Type="http://schemas.openxmlformats.org/officeDocument/2006/relationships/hyperlink" Target="https://oclapi2.gointerop.com/orgs/MS/sources/BRRegistroOrigem/" TargetMode="External"/><Relationship Id="rId36" Type="http://schemas.openxmlformats.org/officeDocument/2006/relationships/hyperlink" Target="https://oclweb2.gointerop.com/" TargetMode="External"/><Relationship Id="rId49" Type="http://schemas.openxmlformats.org/officeDocument/2006/relationships/hyperlink" Target="https://oclweb2.gointerop.com/" TargetMode="External"/><Relationship Id="rId10" Type="http://schemas.openxmlformats.org/officeDocument/2006/relationships/image" Target="media/image1.emf"/><Relationship Id="rId19" Type="http://schemas.openxmlformats.org/officeDocument/2006/relationships/hyperlink" Target="https://oclweb2.gointerop.com/" TargetMode="External"/><Relationship Id="rId31" Type="http://schemas.openxmlformats.org/officeDocument/2006/relationships/hyperlink" Target="https://oclweb2.gointerop.com/" TargetMode="External"/><Relationship Id="rId44" Type="http://schemas.openxmlformats.org/officeDocument/2006/relationships/hyperlink" Target="https://oclweb2.gointerop.co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clweb2.gointerop.com/" TargetMode="External"/><Relationship Id="rId14" Type="http://schemas.openxmlformats.org/officeDocument/2006/relationships/hyperlink" Target="https://oclweb2.gointerop.com/" TargetMode="External"/><Relationship Id="rId22" Type="http://schemas.openxmlformats.org/officeDocument/2006/relationships/hyperlink" Target="https://oclweb2.gointerop.com/" TargetMode="External"/><Relationship Id="rId27" Type="http://schemas.openxmlformats.org/officeDocument/2006/relationships/hyperlink" Target="https://oclweb2.gointerop.com/" TargetMode="External"/><Relationship Id="rId30" Type="http://schemas.openxmlformats.org/officeDocument/2006/relationships/hyperlink" Target="https://oclweb2.gointerop.com/" TargetMode="External"/><Relationship Id="rId35" Type="http://schemas.openxmlformats.org/officeDocument/2006/relationships/hyperlink" Target="https://oclweb2.gointerop.com/" TargetMode="External"/><Relationship Id="rId43" Type="http://schemas.openxmlformats.org/officeDocument/2006/relationships/hyperlink" Target="https://oclweb2.gointerop.com/" TargetMode="External"/><Relationship Id="rId48" Type="http://schemas.openxmlformats.org/officeDocument/2006/relationships/hyperlink" Target="https://oclweb2.gointerop.com/" TargetMode="External"/><Relationship Id="rId8" Type="http://schemas.openxmlformats.org/officeDocument/2006/relationships/hyperlink" Target="https://www.hl7.org/implement/standards/product_brief.cfm?product_id=186"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hl7.org/fhir/ValueSet/immunization-status" TargetMode="External"/><Relationship Id="rId17" Type="http://schemas.openxmlformats.org/officeDocument/2006/relationships/hyperlink" Target="https://oclweb2.gointerop.com/" TargetMode="External"/><Relationship Id="rId25" Type="http://schemas.openxmlformats.org/officeDocument/2006/relationships/hyperlink" Target="https://oclweb2.gointerop.com/" TargetMode="External"/><Relationship Id="rId33" Type="http://schemas.openxmlformats.org/officeDocument/2006/relationships/hyperlink" Target="https://oclweb2.gointerop.com/" TargetMode="External"/><Relationship Id="rId38" Type="http://schemas.openxmlformats.org/officeDocument/2006/relationships/hyperlink" Target="https://oclweb2.gointerop.com/" TargetMode="External"/><Relationship Id="rId46" Type="http://schemas.openxmlformats.org/officeDocument/2006/relationships/hyperlink" Target="https://oclweb2.gointerop.com/" TargetMode="External"/><Relationship Id="rId20" Type="http://schemas.openxmlformats.org/officeDocument/2006/relationships/hyperlink" Target="http://hl7.org/fhir/uv/ips/ValueSet/vaccines-snomed-ct-ips-free-set" TargetMode="External"/><Relationship Id="rId41" Type="http://schemas.openxmlformats.org/officeDocument/2006/relationships/hyperlink" Target="https://oclweb2.gointerop.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2809</Words>
  <Characters>16012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joicebmmachado@hotmail.com</dc:creator>
  <cp:keywords/>
  <dc:description/>
  <cp:lastModifiedBy>Beatriz de Faria Leao</cp:lastModifiedBy>
  <cp:revision>4</cp:revision>
  <dcterms:created xsi:type="dcterms:W3CDTF">2023-12-07T11:52:00Z</dcterms:created>
  <dcterms:modified xsi:type="dcterms:W3CDTF">2023-12-12T14:34:00Z</dcterms:modified>
</cp:coreProperties>
</file>