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50A2" w14:textId="147C11A8" w:rsidR="00F36F37" w:rsidRPr="007970D0" w:rsidRDefault="007970D0" w:rsidP="007970D0">
      <w:pPr>
        <w:pStyle w:val="1TITLE"/>
      </w:pPr>
      <w:bookmarkStart w:id="0" w:name="_Toc132037359"/>
      <w:r w:rsidRPr="007970D0">
        <w:t>Guia de Implementação IPS Brasil</w:t>
      </w:r>
      <w:bookmarkEnd w:id="0"/>
      <w:r w:rsidRPr="007970D0">
        <w:t xml:space="preserve"> </w:t>
      </w:r>
    </w:p>
    <w:p w14:paraId="778B7E31" w14:textId="1C6A81DE" w:rsidR="007970D0" w:rsidRDefault="007970D0" w:rsidP="007970D0">
      <w:pPr>
        <w:rPr>
          <w:lang w:val="pt-BR"/>
        </w:rPr>
      </w:pPr>
      <w:r>
        <w:rPr>
          <w:lang w:val="pt-BR"/>
        </w:rPr>
        <w:br w:type="page"/>
      </w:r>
    </w:p>
    <w:p w14:paraId="050F78A3" w14:textId="30EA8A86" w:rsidR="007970D0" w:rsidRDefault="007970D0" w:rsidP="007970D0">
      <w:pPr>
        <w:pStyle w:val="1TITLE"/>
      </w:pPr>
      <w:bookmarkStart w:id="1" w:name="_Toc132037360"/>
      <w:r w:rsidRPr="007970D0">
        <w:lastRenderedPageBreak/>
        <w:t>SUMÁRI</w:t>
      </w:r>
      <w:bookmarkEnd w:id="1"/>
      <w:r>
        <w:t>O</w:t>
      </w:r>
      <w:r>
        <w:fldChar w:fldCharType="begin"/>
      </w:r>
      <w:r>
        <w:instrText xml:space="preserve"> TOC \h \z \t "Heading 1,1,Heading 2,2,Heading 3,3,1_TITLE,1,7_Keyword_Header,3,E_Reference_Header,1,F_Correspondence_header,2" </w:instrText>
      </w:r>
      <w:r>
        <w:fldChar w:fldCharType="separate"/>
      </w:r>
    </w:p>
    <w:p w14:paraId="71EA0066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61" w:history="1">
        <w:r w:rsidRPr="00EB1A0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Introdução: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1E2BF6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62" w:history="1">
        <w:r w:rsidRPr="00EB1A0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Princípios Gerais: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894D37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63" w:history="1">
        <w:r w:rsidRPr="00EB1A0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Princípios e Convenções de Design: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641073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64" w:history="1">
        <w:r w:rsidRPr="00EB1A0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Geração e Inclusão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D7BA9C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65" w:history="1">
        <w:r w:rsidRPr="00EB1A0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Problemas Conhecidos e Desenvolvimentos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1EBA4E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66" w:history="1">
        <w:r w:rsidRPr="00EB1A0F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Estrutura do Brasil 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DE0EAF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67" w:history="1">
        <w:r w:rsidRPr="00EB1A0F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Perfis incluídos no Guia Brasil IPS: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E6534D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68" w:history="1">
        <w:r w:rsidRPr="00EB1A0F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Tipos de Dados definidos para este Guia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167109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69" w:history="1">
        <w:r w:rsidRPr="00EB1A0F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Extensões: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FB4BB9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70" w:history="1">
        <w:r w:rsidRPr="00EB1A0F">
          <w:rPr>
            <w:rStyle w:val="Hyperlink"/>
            <w:noProof/>
            <w:lang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Artefatos terminológicos definidos como parte deste Guia: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94CFF2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71" w:history="1">
        <w:r w:rsidRPr="00EB1A0F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Exemplos: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FA6BA7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72" w:history="1">
        <w:r w:rsidRPr="00EB1A0F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Revisões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00BF81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73" w:history="1">
        <w:r w:rsidRPr="00EB1A0F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Download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BFAFE7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74" w:history="1">
        <w:r w:rsidRPr="00EB1A0F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Direitos Autorais: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CBE418" w14:textId="77777777" w:rsidR="007970D0" w:rsidRDefault="007970D0" w:rsidP="007970D0">
      <w:pPr>
        <w:pStyle w:val="TOC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32037375" w:history="1">
        <w:r w:rsidRPr="00EB1A0F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EB1A0F">
          <w:rPr>
            <w:rStyle w:val="Hyperlink"/>
            <w:noProof/>
          </w:rPr>
          <w:t>Artefatos FHIR 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_Toc132037375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FA48E1" w14:textId="77777777" w:rsidR="007970D0" w:rsidRDefault="007970D0" w:rsidP="007970D0">
      <w:r>
        <w:fldChar w:fldCharType="end"/>
      </w:r>
    </w:p>
    <w:p w14:paraId="62F54559" w14:textId="77777777" w:rsidR="007970D0" w:rsidRDefault="007970D0" w:rsidP="007970D0">
      <w:pPr>
        <w:pStyle w:val="Heading1"/>
      </w:pPr>
      <w:r>
        <w:br w:type="page"/>
      </w:r>
      <w:bookmarkStart w:id="2" w:name="_Toc132037361"/>
      <w:r>
        <w:lastRenderedPageBreak/>
        <w:t>Introdução</w:t>
      </w:r>
      <w:ins w:id="3" w:author="Gabriel Gausmann Oliveira" w:date="2023-03-29T09:41:00Z">
        <w:r>
          <w:t xml:space="preserve">: </w:t>
        </w:r>
      </w:ins>
      <w:ins w:id="4" w:author="Beatriz de Faria Leao" w:date="2023-03-31T17:00:00Z">
        <w:r>
          <w:t xml:space="preserve"> </w:t>
        </w:r>
      </w:ins>
    </w:p>
    <w:p w14:paraId="7672515A" w14:textId="77777777" w:rsidR="007970D0" w:rsidRDefault="007970D0" w:rsidP="007970D0">
      <w:r w:rsidRPr="007970D0">
        <w:t xml:space="preserve">Introdução e orientações de como o Guia de Implementação IPS Brasil deve ser lido, </w:t>
      </w:r>
    </w:p>
    <w:p w14:paraId="47580A57" w14:textId="717ADBCF" w:rsidR="007970D0" w:rsidRPr="007970D0" w:rsidRDefault="007970D0" w:rsidP="007970D0">
      <w:pPr>
        <w:jc w:val="both"/>
        <w:rPr>
          <w:lang w:val="pt-BR"/>
        </w:rPr>
      </w:pPr>
      <w:r w:rsidRPr="007970D0">
        <w:rPr>
          <w:lang w:val="pt-BR"/>
        </w:rPr>
        <w:t xml:space="preserve">Ver página de exemplo - </w:t>
      </w:r>
      <w:hyperlink r:id="rId7" w:history="1">
        <w:r w:rsidRPr="007970D0">
          <w:rPr>
            <w:rStyle w:val="Hyperlink"/>
            <w:lang w:val="pt-BR"/>
          </w:rPr>
          <w:t>https://build.fhir.org/ig/HL7/fhir-ips/toc.html</w:t>
        </w:r>
      </w:hyperlink>
    </w:p>
    <w:p w14:paraId="1AA7EAB9" w14:textId="77777777" w:rsidR="007970D0" w:rsidRDefault="007970D0" w:rsidP="007970D0">
      <w:pPr>
        <w:pStyle w:val="Heading1"/>
      </w:pPr>
      <w:bookmarkStart w:id="5" w:name="_Toc132037362"/>
      <w:r>
        <w:t>Princípios Gerais:</w:t>
      </w:r>
      <w:bookmarkEnd w:id="5"/>
      <w:r>
        <w:t xml:space="preserve">  </w:t>
      </w:r>
    </w:p>
    <w:p w14:paraId="36E48CF4" w14:textId="77777777" w:rsidR="007970D0" w:rsidRPr="007970D0" w:rsidRDefault="007970D0" w:rsidP="007970D0">
      <w:r>
        <w:t>Terminologias adotadas, Publicação e Acesso ao Guia de Implementação IPS Brasil</w:t>
      </w:r>
    </w:p>
    <w:p w14:paraId="79004CFF" w14:textId="77777777" w:rsidR="007970D0" w:rsidRDefault="007970D0" w:rsidP="007970D0">
      <w:pPr>
        <w:pStyle w:val="Heading1"/>
      </w:pPr>
      <w:bookmarkStart w:id="6" w:name="_Toc132037363"/>
      <w:r>
        <w:t>Princípios e Convenções de Design:</w:t>
      </w:r>
      <w:bookmarkEnd w:id="6"/>
      <w:r>
        <w:t xml:space="preserve"> </w:t>
      </w:r>
    </w:p>
    <w:p w14:paraId="1B96C31B" w14:textId="77777777" w:rsidR="007970D0" w:rsidRDefault="007970D0" w:rsidP="007970D0">
      <w:r w:rsidRPr="007970D0">
        <w:rPr>
          <w:lang w:val="pt-BR"/>
        </w:rPr>
        <w:t>R</w:t>
      </w:r>
      <w:r>
        <w:t xml:space="preserve">epresentação de “desconhecido” </w:t>
      </w:r>
      <w:proofErr w:type="gramStart"/>
      <w:r>
        <w:t>e  “</w:t>
      </w:r>
      <w:proofErr w:type="gramEnd"/>
      <w:r>
        <w:t>ausente” para os blocos obrigatórios de Medicamentos, Alergias e Problemas ;</w:t>
      </w:r>
    </w:p>
    <w:p w14:paraId="01C7AF04" w14:textId="77777777" w:rsidR="007970D0" w:rsidRDefault="007970D0" w:rsidP="007970D0">
      <w:pPr>
        <w:pStyle w:val="Heading1"/>
      </w:pPr>
      <w:bookmarkStart w:id="7" w:name="_Toc132037364"/>
      <w:r>
        <w:t>Geração e Inclusão de Dados</w:t>
      </w:r>
      <w:bookmarkEnd w:id="7"/>
      <w:r>
        <w:t xml:space="preserve"> </w:t>
      </w:r>
    </w:p>
    <w:p w14:paraId="6491D583" w14:textId="77777777" w:rsidR="007970D0" w:rsidRDefault="007970D0" w:rsidP="007970D0">
      <w:pPr>
        <w:ind w:left="360"/>
        <w:rPr>
          <w:ins w:id="8" w:author="Gabriel Gausmann Oliveira" w:date="2023-03-29T09:41:00Z"/>
        </w:rPr>
      </w:pPr>
      <w:r>
        <w:t>descreve a política de inclusão de informações para os componentes de Imunização, Exames e Alergias.</w:t>
      </w:r>
    </w:p>
    <w:p w14:paraId="49B8F11C" w14:textId="77777777" w:rsidR="007970D0" w:rsidRDefault="007970D0" w:rsidP="007970D0">
      <w:pPr>
        <w:pStyle w:val="Heading1"/>
      </w:pPr>
      <w:bookmarkStart w:id="9" w:name="_Toc132037365"/>
      <w:r>
        <w:t>Problemas Conhecidos e Desenvolvimentos Futuros</w:t>
      </w:r>
      <w:bookmarkEnd w:id="9"/>
      <w:r>
        <w:t xml:space="preserve">  </w:t>
      </w:r>
    </w:p>
    <w:p w14:paraId="5706ACF1" w14:textId="77777777" w:rsidR="007970D0" w:rsidRDefault="007970D0" w:rsidP="007970D0">
      <w:r>
        <w:t xml:space="preserve">descreve futuros desenvolvimentos e dificuldades para que todos os componentes obrigatórios do Brasil IPS possam ser gerados e disponibilizados; </w:t>
      </w:r>
    </w:p>
    <w:p w14:paraId="3625775D" w14:textId="77777777" w:rsidR="007970D0" w:rsidRDefault="007970D0" w:rsidP="007970D0">
      <w:pPr>
        <w:pStyle w:val="Heading1"/>
      </w:pPr>
      <w:bookmarkStart w:id="10" w:name="_Toc132037366"/>
      <w:r>
        <w:t>Estrutura do Brasil IPS</w:t>
      </w:r>
      <w:bookmarkEnd w:id="10"/>
      <w:r>
        <w:t xml:space="preserve"> </w:t>
      </w:r>
    </w:p>
    <w:p w14:paraId="5660EE25" w14:textId="77777777" w:rsidR="007970D0" w:rsidRDefault="007970D0" w:rsidP="007970D0">
      <w:r>
        <w:t>descreve as secções do Brasil IPS que foram implementadas – Imunização, e Exames;</w:t>
      </w:r>
    </w:p>
    <w:p w14:paraId="5F9CE698" w14:textId="77777777" w:rsidR="007970D0" w:rsidRDefault="007970D0" w:rsidP="007970D0">
      <w:pPr>
        <w:pStyle w:val="Heading1"/>
      </w:pPr>
      <w:bookmarkStart w:id="11" w:name="_Toc132037367"/>
      <w:r>
        <w:t>Perfis incluídos no Guia Brasil IPS:</w:t>
      </w:r>
      <w:bookmarkEnd w:id="11"/>
      <w:r>
        <w:t xml:space="preserve"> </w:t>
      </w:r>
    </w:p>
    <w:p w14:paraId="2147374D" w14:textId="77777777" w:rsidR="007970D0" w:rsidRDefault="007970D0" w:rsidP="007970D0">
      <w:r>
        <w:t>descreve os perfis descritos neste Guia de Implementação;</w:t>
      </w:r>
    </w:p>
    <w:p w14:paraId="442155E5" w14:textId="77777777" w:rsidR="007970D0" w:rsidRDefault="007970D0" w:rsidP="007970D0">
      <w:pPr>
        <w:pStyle w:val="Heading1"/>
      </w:pPr>
      <w:bookmarkStart w:id="12" w:name="_Toc132037368"/>
      <w:r>
        <w:t>Tipos de Dados definidos para este Guia</w:t>
      </w:r>
      <w:bookmarkEnd w:id="12"/>
    </w:p>
    <w:p w14:paraId="4DE912A0" w14:textId="77777777" w:rsidR="007970D0" w:rsidRDefault="007970D0" w:rsidP="007970D0">
      <w:pPr>
        <w:ind w:left="360"/>
      </w:pPr>
      <w:r>
        <w:t>descreve os tipos de dados utilizados;</w:t>
      </w:r>
    </w:p>
    <w:p w14:paraId="017C5534" w14:textId="77777777" w:rsidR="007970D0" w:rsidRDefault="007970D0" w:rsidP="007970D0">
      <w:pPr>
        <w:pStyle w:val="Heading1"/>
      </w:pPr>
      <w:bookmarkStart w:id="13" w:name="_Toc132037369"/>
      <w:r>
        <w:t>Extensões:</w:t>
      </w:r>
      <w:bookmarkEnd w:id="13"/>
      <w:r>
        <w:t xml:space="preserve"> </w:t>
      </w:r>
    </w:p>
    <w:p w14:paraId="19DD4D89" w14:textId="77777777" w:rsidR="007970D0" w:rsidRDefault="007970D0" w:rsidP="007970D0">
      <w:pPr>
        <w:ind w:left="360"/>
      </w:pPr>
      <w:r>
        <w:t>descreve as extensões definidas para este Guia;</w:t>
      </w:r>
    </w:p>
    <w:p w14:paraId="59F4499A" w14:textId="77777777" w:rsidR="007970D0" w:rsidRDefault="007970D0" w:rsidP="007970D0">
      <w:pPr>
        <w:ind w:left="360"/>
      </w:pPr>
    </w:p>
    <w:p w14:paraId="0BB86D35" w14:textId="77777777" w:rsidR="007970D0" w:rsidRPr="007970D0" w:rsidRDefault="007970D0" w:rsidP="007970D0">
      <w:pPr>
        <w:pStyle w:val="Heading1"/>
        <w:rPr>
          <w:lang/>
        </w:rPr>
      </w:pPr>
      <w:bookmarkStart w:id="14" w:name="_Toc132037370"/>
      <w:r w:rsidRPr="001629C8">
        <w:t>Artefatos terminológicos definidos como parte deste Guia</w:t>
      </w:r>
      <w:r>
        <w:t>:</w:t>
      </w:r>
      <w:bookmarkEnd w:id="14"/>
      <w:r>
        <w:t xml:space="preserve"> </w:t>
      </w:r>
    </w:p>
    <w:p w14:paraId="3D42345D" w14:textId="77777777" w:rsidR="007970D0" w:rsidRPr="007970D0" w:rsidRDefault="007970D0" w:rsidP="007970D0">
      <w:pPr>
        <w:ind w:left="360"/>
        <w:rPr>
          <w:lang/>
        </w:rPr>
      </w:pPr>
      <w:r>
        <w:t>descreve todos os Code Systems, Value Sets e Concept Maps utilizados neste Guia;</w:t>
      </w:r>
    </w:p>
    <w:p w14:paraId="2FDFB0C6" w14:textId="77777777" w:rsidR="007970D0" w:rsidRPr="007970D0" w:rsidRDefault="007970D0" w:rsidP="007970D0">
      <w:pPr>
        <w:rPr>
          <w:lang/>
        </w:rPr>
      </w:pPr>
    </w:p>
    <w:p w14:paraId="338D5F5E" w14:textId="77777777" w:rsidR="007970D0" w:rsidRDefault="007970D0" w:rsidP="007970D0">
      <w:pPr>
        <w:pStyle w:val="Heading1"/>
      </w:pPr>
      <w:bookmarkStart w:id="15" w:name="_Toc132037371"/>
      <w:r>
        <w:t>Exemplos:</w:t>
      </w:r>
      <w:bookmarkEnd w:id="15"/>
      <w:r>
        <w:t xml:space="preserve"> </w:t>
      </w:r>
    </w:p>
    <w:p w14:paraId="51905EE8" w14:textId="77777777" w:rsidR="007970D0" w:rsidRPr="007970D0" w:rsidRDefault="007970D0" w:rsidP="007970D0">
      <w:pPr>
        <w:ind w:left="360"/>
        <w:rPr>
          <w:lang/>
        </w:rPr>
      </w:pPr>
      <w:r>
        <w:t>apresenta exemplos dos blocos de Pacientes,  Imunização e Exames;</w:t>
      </w:r>
    </w:p>
    <w:p w14:paraId="2A95C83E" w14:textId="77777777" w:rsidR="007970D0" w:rsidRDefault="007970D0" w:rsidP="007970D0">
      <w:pPr>
        <w:pStyle w:val="Heading1"/>
      </w:pPr>
      <w:bookmarkStart w:id="16" w:name="_Toc132037372"/>
      <w:r w:rsidRPr="00727806">
        <w:t>Revisões</w:t>
      </w:r>
      <w:bookmarkEnd w:id="16"/>
      <w:r w:rsidRPr="00727806">
        <w:t xml:space="preserve"> </w:t>
      </w:r>
    </w:p>
    <w:p w14:paraId="4F2FC3D2" w14:textId="77777777" w:rsidR="007970D0" w:rsidRPr="00477245" w:rsidRDefault="007970D0" w:rsidP="007970D0">
      <w:pPr>
        <w:ind w:left="360"/>
      </w:pPr>
      <w:r w:rsidRPr="00727806">
        <w:t xml:space="preserve"> histórico das revisões deste Guia</w:t>
      </w:r>
    </w:p>
    <w:p w14:paraId="76782C32" w14:textId="77777777" w:rsidR="007970D0" w:rsidRDefault="007970D0" w:rsidP="007970D0">
      <w:pPr>
        <w:pStyle w:val="Heading1"/>
      </w:pPr>
      <w:bookmarkStart w:id="17" w:name="_Toc132037373"/>
      <w:r>
        <w:lastRenderedPageBreak/>
        <w:t>Download</w:t>
      </w:r>
      <w:bookmarkEnd w:id="17"/>
    </w:p>
    <w:p w14:paraId="7B44835B" w14:textId="77777777" w:rsidR="007970D0" w:rsidRDefault="007970D0" w:rsidP="007970D0">
      <w:pPr>
        <w:ind w:left="360"/>
      </w:pPr>
      <w:r>
        <w:t>apresenta a página com todos os downloads do Guia e Exemplos;</w:t>
      </w:r>
    </w:p>
    <w:p w14:paraId="0E702A61" w14:textId="77777777" w:rsidR="007970D0" w:rsidRDefault="007970D0" w:rsidP="007970D0">
      <w:pPr>
        <w:pStyle w:val="Heading1"/>
      </w:pPr>
      <w:bookmarkStart w:id="18" w:name="_Toc132037374"/>
      <w:r>
        <w:t>Direitos Autorais:</w:t>
      </w:r>
      <w:bookmarkEnd w:id="18"/>
      <w:r>
        <w:t xml:space="preserve"> </w:t>
      </w:r>
    </w:p>
    <w:p w14:paraId="00168982" w14:textId="77777777" w:rsidR="007970D0" w:rsidRDefault="007970D0" w:rsidP="007970D0">
      <w:pPr>
        <w:ind w:left="360"/>
      </w:pPr>
      <w:r>
        <w:t>descreve os direitos autorais das terminologias utilizadas neste Guia bem com a licença de distribuição do Guia;</w:t>
      </w:r>
    </w:p>
    <w:p w14:paraId="7BA5F187" w14:textId="77777777" w:rsidR="007970D0" w:rsidRDefault="007970D0" w:rsidP="007970D0">
      <w:pPr>
        <w:pStyle w:val="Heading1"/>
      </w:pPr>
      <w:bookmarkStart w:id="19" w:name="_Toc132037375"/>
      <w:r w:rsidRPr="00727806">
        <w:t>Artefatos FHIR –</w:t>
      </w:r>
      <w:bookmarkEnd w:id="19"/>
    </w:p>
    <w:p w14:paraId="282FB5D1" w14:textId="77777777" w:rsidR="007970D0" w:rsidRDefault="007970D0" w:rsidP="007970D0">
      <w:pPr>
        <w:ind w:left="360"/>
        <w:rPr>
          <w:lang w:val="pt-BR"/>
        </w:rPr>
      </w:pPr>
      <w:r w:rsidRPr="00727806">
        <w:t>Documentação das definições formais para todos os objetos FHIR definidos neste guia</w:t>
      </w:r>
      <w:r w:rsidRPr="007970D0">
        <w:rPr>
          <w:lang w:val="pt-BR"/>
        </w:rPr>
        <w:t xml:space="preserve"> </w:t>
      </w:r>
      <w:r>
        <w:rPr>
          <w:lang w:val="pt-BR"/>
        </w:rPr>
        <w:t>– a parte principal deste guia..</w:t>
      </w:r>
    </w:p>
    <w:p w14:paraId="495ED816" w14:textId="77777777" w:rsidR="007970D0" w:rsidRPr="007970D0" w:rsidRDefault="007970D0" w:rsidP="007970D0">
      <w:pPr>
        <w:ind w:left="360"/>
        <w:rPr>
          <w:lang w:val="pt-BR"/>
        </w:rPr>
      </w:pPr>
    </w:p>
    <w:p w14:paraId="56949091" w14:textId="77777777" w:rsidR="007970D0" w:rsidRDefault="007970D0" w:rsidP="007970D0"/>
    <w:p w14:paraId="639CB998" w14:textId="1C7AFCF2" w:rsidR="007970D0" w:rsidRDefault="007970D0" w:rsidP="007970D0">
      <w:pPr>
        <w:pStyle w:val="1TITLE"/>
        <w:jc w:val="left"/>
      </w:pPr>
      <w:r>
        <w:rPr>
          <w:rFonts w:cs="Times New Roman"/>
          <w:b w:val="0"/>
          <w:lang w:val="en-BR"/>
        </w:rPr>
        <w:br w:type="page"/>
      </w:r>
      <w:bookmarkEnd w:id="2"/>
    </w:p>
    <w:sectPr w:rsidR="007970D0" w:rsidSect="00851A7F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AED0" w14:textId="77777777" w:rsidR="00466FBE" w:rsidRDefault="00466FBE" w:rsidP="007970D0">
      <w:pPr>
        <w:spacing w:after="0"/>
      </w:pPr>
      <w:r>
        <w:separator/>
      </w:r>
    </w:p>
  </w:endnote>
  <w:endnote w:type="continuationSeparator" w:id="0">
    <w:p w14:paraId="3DFFEC53" w14:textId="77777777" w:rsidR="00466FBE" w:rsidRDefault="00466FBE" w:rsidP="00797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43784814"/>
      <w:docPartObj>
        <w:docPartGallery w:val="Page Numbers (Bottom of Page)"/>
        <w:docPartUnique/>
      </w:docPartObj>
    </w:sdtPr>
    <w:sdtContent>
      <w:p w14:paraId="4103A95B" w14:textId="370F1AEB" w:rsidR="007970D0" w:rsidRDefault="007970D0" w:rsidP="000F33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028DB9" w14:textId="77777777" w:rsidR="007970D0" w:rsidRDefault="007970D0" w:rsidP="007970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569094"/>
      <w:docPartObj>
        <w:docPartGallery w:val="Page Numbers (Bottom of Page)"/>
        <w:docPartUnique/>
      </w:docPartObj>
    </w:sdtPr>
    <w:sdtContent>
      <w:p w14:paraId="2DF05B7D" w14:textId="3C222B35" w:rsidR="007970D0" w:rsidRDefault="007970D0" w:rsidP="000F33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4CEB6B" w14:textId="77777777" w:rsidR="007970D0" w:rsidRDefault="007970D0" w:rsidP="007970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AA7C" w14:textId="77777777" w:rsidR="00466FBE" w:rsidRDefault="00466FBE" w:rsidP="007970D0">
      <w:pPr>
        <w:spacing w:after="0"/>
      </w:pPr>
      <w:r>
        <w:separator/>
      </w:r>
    </w:p>
  </w:footnote>
  <w:footnote w:type="continuationSeparator" w:id="0">
    <w:p w14:paraId="17287F0B" w14:textId="77777777" w:rsidR="00466FBE" w:rsidRDefault="00466FBE" w:rsidP="007970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3C83719"/>
    <w:multiLevelType w:val="hybridMultilevel"/>
    <w:tmpl w:val="01384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14347AB"/>
    <w:multiLevelType w:val="multilevel"/>
    <w:tmpl w:val="483808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30410170">
    <w:abstractNumId w:val="5"/>
  </w:num>
  <w:num w:numId="2" w16cid:durableId="54469620">
    <w:abstractNumId w:val="2"/>
  </w:num>
  <w:num w:numId="3" w16cid:durableId="368720437">
    <w:abstractNumId w:val="2"/>
  </w:num>
  <w:num w:numId="4" w16cid:durableId="68963388">
    <w:abstractNumId w:val="2"/>
  </w:num>
  <w:num w:numId="5" w16cid:durableId="1130899760">
    <w:abstractNumId w:val="1"/>
  </w:num>
  <w:num w:numId="6" w16cid:durableId="1143232198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2134790043">
    <w:abstractNumId w:val="3"/>
  </w:num>
  <w:num w:numId="8" w16cid:durableId="1283075047">
    <w:abstractNumId w:val="2"/>
  </w:num>
  <w:num w:numId="9" w16cid:durableId="1394281638">
    <w:abstractNumId w:val="2"/>
  </w:num>
  <w:num w:numId="10" w16cid:durableId="372655036">
    <w:abstractNumId w:val="8"/>
  </w:num>
  <w:num w:numId="11" w16cid:durableId="86316669">
    <w:abstractNumId w:val="8"/>
  </w:num>
  <w:num w:numId="12" w16cid:durableId="2129813382">
    <w:abstractNumId w:val="6"/>
  </w:num>
  <w:num w:numId="13" w16cid:durableId="659770244">
    <w:abstractNumId w:val="12"/>
  </w:num>
  <w:num w:numId="14" w16cid:durableId="691222000">
    <w:abstractNumId w:val="11"/>
  </w:num>
  <w:num w:numId="15" w16cid:durableId="101463577">
    <w:abstractNumId w:val="4"/>
  </w:num>
  <w:num w:numId="16" w16cid:durableId="1070469941">
    <w:abstractNumId w:val="0"/>
  </w:num>
  <w:num w:numId="17" w16cid:durableId="512383912">
    <w:abstractNumId w:val="10"/>
  </w:num>
  <w:num w:numId="18" w16cid:durableId="280232382">
    <w:abstractNumId w:val="9"/>
  </w:num>
  <w:num w:numId="19" w16cid:durableId="26326964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 Gausmann Oliveira">
    <w15:presenceInfo w15:providerId="AD" w15:userId="S::gabriel.gaoliveira@hsl.org.br::d770284c-1486-4a43-a565-6b7fb502657b"/>
  </w15:person>
  <w15:person w15:author="Beatriz de Faria Leao">
    <w15:presenceInfo w15:providerId="AD" w15:userId="S::beatriz.leao@hsl.org.br::99470694-7bbd-4f63-8061-789edcc287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74"/>
    <w:rsid w:val="00045DAE"/>
    <w:rsid w:val="000B737F"/>
    <w:rsid w:val="00286500"/>
    <w:rsid w:val="0032205C"/>
    <w:rsid w:val="00466FBE"/>
    <w:rsid w:val="00522CD6"/>
    <w:rsid w:val="00537FCC"/>
    <w:rsid w:val="00543AA5"/>
    <w:rsid w:val="00715B66"/>
    <w:rsid w:val="007970D0"/>
    <w:rsid w:val="00851A7F"/>
    <w:rsid w:val="009E688C"/>
    <w:rsid w:val="00A84BA4"/>
    <w:rsid w:val="00B8497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4A2BBB"/>
  <w15:chartTrackingRefBased/>
  <w15:docId w15:val="{27E25D3C-6E2E-A14C-9051-4530B78F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7970D0"/>
    <w:pPr>
      <w:spacing w:after="120"/>
    </w:pPr>
    <w:rPr>
      <w:rFonts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7970D0"/>
    <w:pPr>
      <w:spacing w:before="1200" w:after="240"/>
      <w:jc w:val="center"/>
    </w:pPr>
    <w:rPr>
      <w:rFonts w:cstheme="minorHAnsi"/>
      <w:b/>
      <w:kern w:val="28"/>
      <w:sz w:val="28"/>
      <w:lang w:val="pt-BR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970D0"/>
    <w:pPr>
      <w:spacing w:before="240" w:after="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70D0"/>
    <w:pPr>
      <w:spacing w:after="0"/>
      <w:ind w:left="2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7970D0"/>
    <w:pPr>
      <w:spacing w:after="0"/>
      <w:ind w:left="4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970D0"/>
    <w:pPr>
      <w:spacing w:after="0"/>
      <w:ind w:left="6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970D0"/>
    <w:pPr>
      <w:spacing w:after="0"/>
      <w:ind w:left="8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970D0"/>
    <w:pPr>
      <w:spacing w:after="0"/>
      <w:ind w:left="10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970D0"/>
    <w:pPr>
      <w:spacing w:after="0"/>
      <w:ind w:left="12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970D0"/>
    <w:pPr>
      <w:spacing w:after="0"/>
      <w:ind w:left="1400"/>
    </w:pPr>
    <w:rPr>
      <w:rFonts w:cstheme="minorHAnsi"/>
    </w:rPr>
  </w:style>
  <w:style w:type="character" w:styleId="PageNumber">
    <w:name w:val="page number"/>
    <w:basedOn w:val="DefaultParagraphFont"/>
    <w:uiPriority w:val="99"/>
    <w:semiHidden/>
    <w:unhideWhenUsed/>
    <w:rsid w:val="007970D0"/>
  </w:style>
  <w:style w:type="character" w:styleId="UnresolvedMention">
    <w:name w:val="Unresolved Mention"/>
    <w:basedOn w:val="DefaultParagraphFont"/>
    <w:uiPriority w:val="99"/>
    <w:semiHidden/>
    <w:unhideWhenUsed/>
    <w:rsid w:val="00797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uild.fhir.org/ig/HL7/fhir-ips/toc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2023-04-10T19:46:00Z</dcterms:created>
  <dcterms:modified xsi:type="dcterms:W3CDTF">2023-04-10T19:46:00Z</dcterms:modified>
</cp:coreProperties>
</file>