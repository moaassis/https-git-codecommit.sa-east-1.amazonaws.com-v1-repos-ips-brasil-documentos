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50A2" w14:textId="147C11A8" w:rsidR="00F36F37" w:rsidRPr="007970D0" w:rsidRDefault="007970D0" w:rsidP="007970D0">
      <w:pPr>
        <w:pStyle w:val="1TITLE"/>
      </w:pPr>
      <w:bookmarkStart w:id="0" w:name="_Toc132037359"/>
      <w:r w:rsidRPr="007970D0">
        <w:t>Guia de Implementação IPS Brasil</w:t>
      </w:r>
      <w:bookmarkEnd w:id="0"/>
      <w:r w:rsidRPr="007970D0">
        <w:t xml:space="preserve"> </w:t>
      </w:r>
    </w:p>
    <w:p w14:paraId="778B7E31" w14:textId="1C6A81DE" w:rsidR="007970D0" w:rsidRDefault="007970D0" w:rsidP="007970D0">
      <w:r>
        <w:br w:type="page"/>
      </w:r>
    </w:p>
    <w:p w14:paraId="050F78A3" w14:textId="30EA8A86" w:rsidR="007970D0" w:rsidRDefault="007970D0" w:rsidP="007970D0">
      <w:pPr>
        <w:pStyle w:val="1TITLE"/>
      </w:pPr>
      <w:bookmarkStart w:id="1" w:name="_Toc132037360"/>
      <w:r w:rsidRPr="007970D0">
        <w:lastRenderedPageBreak/>
        <w:t>SUMÁRI</w:t>
      </w:r>
      <w:bookmarkEnd w:id="1"/>
      <w:r>
        <w:t>O</w:t>
      </w:r>
      <w:r>
        <w:fldChar w:fldCharType="begin"/>
      </w:r>
      <w:r>
        <w:instrText xml:space="preserve"> TOC \h \z \t "Heading 1,1,Heading 2,2,Heading 3,3,1_TITLE,1,7_Keyword_Header,3,E_Reference_Header,1,F_Correspondence_header,2" </w:instrText>
      </w:r>
      <w:r>
        <w:fldChar w:fldCharType="separate"/>
      </w:r>
    </w:p>
    <w:p w14:paraId="71EA0066" w14:textId="77777777" w:rsidR="007970D0" w:rsidRDefault="00000000"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1" w:history="1">
        <w:r w:rsidR="007970D0" w:rsidRPr="00EB1A0F">
          <w:rPr>
            <w:rStyle w:val="Hyperlink"/>
            <w:noProof/>
          </w:rPr>
          <w:t>1.</w:t>
        </w:r>
        <w:r w:rsidR="007970D0">
          <w:rPr>
            <w:rFonts w:asciiTheme="minorHAnsi" w:eastAsiaTheme="minorEastAsia" w:hAnsiTheme="minorHAnsi" w:cstheme="minorBidi"/>
            <w:b w:val="0"/>
            <w:bCs w:val="0"/>
            <w:caps w:val="0"/>
            <w:noProof/>
          </w:rPr>
          <w:tab/>
        </w:r>
        <w:r w:rsidR="007970D0" w:rsidRPr="00EB1A0F">
          <w:rPr>
            <w:rStyle w:val="Hyperlink"/>
            <w:noProof/>
          </w:rPr>
          <w:t>Introdução:</w:t>
        </w:r>
        <w:r w:rsidR="007970D0">
          <w:rPr>
            <w:noProof/>
            <w:webHidden/>
          </w:rPr>
          <w:tab/>
        </w:r>
        <w:r w:rsidR="007970D0">
          <w:rPr>
            <w:noProof/>
            <w:webHidden/>
          </w:rPr>
          <w:fldChar w:fldCharType="begin"/>
        </w:r>
        <w:r w:rsidR="007970D0">
          <w:rPr>
            <w:noProof/>
            <w:webHidden/>
          </w:rPr>
          <w:instrText xml:space="preserve"> PAGEREF _Toc132037361 \h </w:instrText>
        </w:r>
        <w:r w:rsidR="007970D0">
          <w:rPr>
            <w:noProof/>
            <w:webHidden/>
          </w:rPr>
        </w:r>
        <w:r w:rsidR="007970D0">
          <w:rPr>
            <w:noProof/>
            <w:webHidden/>
          </w:rPr>
          <w:fldChar w:fldCharType="separate"/>
        </w:r>
        <w:r w:rsidR="007970D0">
          <w:rPr>
            <w:noProof/>
            <w:webHidden/>
          </w:rPr>
          <w:t>3</w:t>
        </w:r>
        <w:r w:rsidR="007970D0">
          <w:rPr>
            <w:noProof/>
            <w:webHidden/>
          </w:rPr>
          <w:fldChar w:fldCharType="end"/>
        </w:r>
      </w:hyperlink>
    </w:p>
    <w:p w14:paraId="391E2BF6" w14:textId="77777777" w:rsidR="007970D0" w:rsidRDefault="00000000"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2" w:history="1">
        <w:r w:rsidR="007970D0" w:rsidRPr="00EB1A0F">
          <w:rPr>
            <w:rStyle w:val="Hyperlink"/>
            <w:noProof/>
          </w:rPr>
          <w:t>2.</w:t>
        </w:r>
        <w:r w:rsidR="007970D0">
          <w:rPr>
            <w:rFonts w:asciiTheme="minorHAnsi" w:eastAsiaTheme="minorEastAsia" w:hAnsiTheme="minorHAnsi" w:cstheme="minorBidi"/>
            <w:b w:val="0"/>
            <w:bCs w:val="0"/>
            <w:caps w:val="0"/>
            <w:noProof/>
          </w:rPr>
          <w:tab/>
        </w:r>
        <w:r w:rsidR="007970D0" w:rsidRPr="00EB1A0F">
          <w:rPr>
            <w:rStyle w:val="Hyperlink"/>
            <w:noProof/>
          </w:rPr>
          <w:t>Princípios Gerais:</w:t>
        </w:r>
        <w:r w:rsidR="007970D0">
          <w:rPr>
            <w:noProof/>
            <w:webHidden/>
          </w:rPr>
          <w:tab/>
        </w:r>
        <w:r w:rsidR="007970D0">
          <w:rPr>
            <w:noProof/>
            <w:webHidden/>
          </w:rPr>
          <w:fldChar w:fldCharType="begin"/>
        </w:r>
        <w:r w:rsidR="007970D0">
          <w:rPr>
            <w:noProof/>
            <w:webHidden/>
          </w:rPr>
          <w:instrText xml:space="preserve"> PAGEREF _Toc132037362 \h </w:instrText>
        </w:r>
        <w:r w:rsidR="007970D0">
          <w:rPr>
            <w:noProof/>
            <w:webHidden/>
          </w:rPr>
        </w:r>
        <w:r w:rsidR="007970D0">
          <w:rPr>
            <w:noProof/>
            <w:webHidden/>
          </w:rPr>
          <w:fldChar w:fldCharType="separate"/>
        </w:r>
        <w:r w:rsidR="007970D0">
          <w:rPr>
            <w:noProof/>
            <w:webHidden/>
          </w:rPr>
          <w:t>3</w:t>
        </w:r>
        <w:r w:rsidR="007970D0">
          <w:rPr>
            <w:noProof/>
            <w:webHidden/>
          </w:rPr>
          <w:fldChar w:fldCharType="end"/>
        </w:r>
      </w:hyperlink>
    </w:p>
    <w:p w14:paraId="55894D37" w14:textId="77777777" w:rsidR="007970D0" w:rsidRDefault="00000000"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3" w:history="1">
        <w:r w:rsidR="007970D0" w:rsidRPr="00EB1A0F">
          <w:rPr>
            <w:rStyle w:val="Hyperlink"/>
            <w:noProof/>
          </w:rPr>
          <w:t>3.</w:t>
        </w:r>
        <w:r w:rsidR="007970D0">
          <w:rPr>
            <w:rFonts w:asciiTheme="minorHAnsi" w:eastAsiaTheme="minorEastAsia" w:hAnsiTheme="minorHAnsi" w:cstheme="minorBidi"/>
            <w:b w:val="0"/>
            <w:bCs w:val="0"/>
            <w:caps w:val="0"/>
            <w:noProof/>
          </w:rPr>
          <w:tab/>
        </w:r>
        <w:r w:rsidR="007970D0" w:rsidRPr="00EB1A0F">
          <w:rPr>
            <w:rStyle w:val="Hyperlink"/>
            <w:noProof/>
          </w:rPr>
          <w:t>Princípios e Convenções de Design:</w:t>
        </w:r>
        <w:r w:rsidR="007970D0">
          <w:rPr>
            <w:noProof/>
            <w:webHidden/>
          </w:rPr>
          <w:tab/>
        </w:r>
        <w:r w:rsidR="007970D0">
          <w:rPr>
            <w:noProof/>
            <w:webHidden/>
          </w:rPr>
          <w:fldChar w:fldCharType="begin"/>
        </w:r>
        <w:r w:rsidR="007970D0">
          <w:rPr>
            <w:noProof/>
            <w:webHidden/>
          </w:rPr>
          <w:instrText xml:space="preserve"> PAGEREF _Toc132037363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0F641073" w14:textId="77777777" w:rsidR="007970D0" w:rsidRDefault="00000000"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4" w:history="1">
        <w:r w:rsidR="007970D0" w:rsidRPr="00EB1A0F">
          <w:rPr>
            <w:rStyle w:val="Hyperlink"/>
            <w:noProof/>
          </w:rPr>
          <w:t>4.</w:t>
        </w:r>
        <w:r w:rsidR="007970D0">
          <w:rPr>
            <w:rFonts w:asciiTheme="minorHAnsi" w:eastAsiaTheme="minorEastAsia" w:hAnsiTheme="minorHAnsi" w:cstheme="minorBidi"/>
            <w:b w:val="0"/>
            <w:bCs w:val="0"/>
            <w:caps w:val="0"/>
            <w:noProof/>
          </w:rPr>
          <w:tab/>
        </w:r>
        <w:r w:rsidR="007970D0" w:rsidRPr="00EB1A0F">
          <w:rPr>
            <w:rStyle w:val="Hyperlink"/>
            <w:noProof/>
          </w:rPr>
          <w:t>Geração e Inclusão de Dados</w:t>
        </w:r>
        <w:r w:rsidR="007970D0">
          <w:rPr>
            <w:noProof/>
            <w:webHidden/>
          </w:rPr>
          <w:tab/>
        </w:r>
        <w:r w:rsidR="007970D0">
          <w:rPr>
            <w:noProof/>
            <w:webHidden/>
          </w:rPr>
          <w:fldChar w:fldCharType="begin"/>
        </w:r>
        <w:r w:rsidR="007970D0">
          <w:rPr>
            <w:noProof/>
            <w:webHidden/>
          </w:rPr>
          <w:instrText xml:space="preserve"> PAGEREF _Toc132037364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0CD7BA9C" w14:textId="77777777" w:rsidR="007970D0" w:rsidRDefault="00000000"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5" w:history="1">
        <w:r w:rsidR="007970D0" w:rsidRPr="00EB1A0F">
          <w:rPr>
            <w:rStyle w:val="Hyperlink"/>
            <w:noProof/>
          </w:rPr>
          <w:t>5.</w:t>
        </w:r>
        <w:r w:rsidR="007970D0">
          <w:rPr>
            <w:rFonts w:asciiTheme="minorHAnsi" w:eastAsiaTheme="minorEastAsia" w:hAnsiTheme="minorHAnsi" w:cstheme="minorBidi"/>
            <w:b w:val="0"/>
            <w:bCs w:val="0"/>
            <w:caps w:val="0"/>
            <w:noProof/>
          </w:rPr>
          <w:tab/>
        </w:r>
        <w:r w:rsidR="007970D0" w:rsidRPr="00EB1A0F">
          <w:rPr>
            <w:rStyle w:val="Hyperlink"/>
            <w:noProof/>
          </w:rPr>
          <w:t>Problemas Conhecidos e Desenvolvimentos Futuros</w:t>
        </w:r>
        <w:r w:rsidR="007970D0">
          <w:rPr>
            <w:noProof/>
            <w:webHidden/>
          </w:rPr>
          <w:tab/>
        </w:r>
        <w:r w:rsidR="007970D0">
          <w:rPr>
            <w:noProof/>
            <w:webHidden/>
          </w:rPr>
          <w:fldChar w:fldCharType="begin"/>
        </w:r>
        <w:r w:rsidR="007970D0">
          <w:rPr>
            <w:noProof/>
            <w:webHidden/>
          </w:rPr>
          <w:instrText xml:space="preserve"> PAGEREF _Toc132037365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4B1EBA4E" w14:textId="77777777" w:rsidR="007970D0" w:rsidRDefault="00000000"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6" w:history="1">
        <w:r w:rsidR="007970D0" w:rsidRPr="00EB1A0F">
          <w:rPr>
            <w:rStyle w:val="Hyperlink"/>
            <w:noProof/>
          </w:rPr>
          <w:t>6.</w:t>
        </w:r>
        <w:r w:rsidR="007970D0">
          <w:rPr>
            <w:rFonts w:asciiTheme="minorHAnsi" w:eastAsiaTheme="minorEastAsia" w:hAnsiTheme="minorHAnsi" w:cstheme="minorBidi"/>
            <w:b w:val="0"/>
            <w:bCs w:val="0"/>
            <w:caps w:val="0"/>
            <w:noProof/>
          </w:rPr>
          <w:tab/>
        </w:r>
        <w:r w:rsidR="007970D0" w:rsidRPr="00EB1A0F">
          <w:rPr>
            <w:rStyle w:val="Hyperlink"/>
            <w:noProof/>
          </w:rPr>
          <w:t>Estrutura do Brasil IPS</w:t>
        </w:r>
        <w:r w:rsidR="007970D0">
          <w:rPr>
            <w:noProof/>
            <w:webHidden/>
          </w:rPr>
          <w:tab/>
        </w:r>
        <w:r w:rsidR="007970D0">
          <w:rPr>
            <w:noProof/>
            <w:webHidden/>
          </w:rPr>
          <w:fldChar w:fldCharType="begin"/>
        </w:r>
        <w:r w:rsidR="007970D0">
          <w:rPr>
            <w:noProof/>
            <w:webHidden/>
          </w:rPr>
          <w:instrText xml:space="preserve"> PAGEREF _Toc132037366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74DE0EAF" w14:textId="77777777" w:rsidR="007970D0" w:rsidRDefault="00000000"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7" w:history="1">
        <w:r w:rsidR="007970D0" w:rsidRPr="00EB1A0F">
          <w:rPr>
            <w:rStyle w:val="Hyperlink"/>
            <w:noProof/>
          </w:rPr>
          <w:t>7.</w:t>
        </w:r>
        <w:r w:rsidR="007970D0">
          <w:rPr>
            <w:rFonts w:asciiTheme="minorHAnsi" w:eastAsiaTheme="minorEastAsia" w:hAnsiTheme="minorHAnsi" w:cstheme="minorBidi"/>
            <w:b w:val="0"/>
            <w:bCs w:val="0"/>
            <w:caps w:val="0"/>
            <w:noProof/>
          </w:rPr>
          <w:tab/>
        </w:r>
        <w:r w:rsidR="007970D0" w:rsidRPr="00EB1A0F">
          <w:rPr>
            <w:rStyle w:val="Hyperlink"/>
            <w:noProof/>
          </w:rPr>
          <w:t>Perfis incluídos no Guia Brasil IPS:</w:t>
        </w:r>
        <w:r w:rsidR="007970D0">
          <w:rPr>
            <w:noProof/>
            <w:webHidden/>
          </w:rPr>
          <w:tab/>
        </w:r>
        <w:r w:rsidR="007970D0">
          <w:rPr>
            <w:noProof/>
            <w:webHidden/>
          </w:rPr>
          <w:fldChar w:fldCharType="begin"/>
        </w:r>
        <w:r w:rsidR="007970D0">
          <w:rPr>
            <w:noProof/>
            <w:webHidden/>
          </w:rPr>
          <w:instrText xml:space="preserve"> PAGEREF _Toc132037367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05E6534D" w14:textId="77777777" w:rsidR="007970D0" w:rsidRDefault="00000000"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8" w:history="1">
        <w:r w:rsidR="007970D0" w:rsidRPr="00EB1A0F">
          <w:rPr>
            <w:rStyle w:val="Hyperlink"/>
            <w:noProof/>
          </w:rPr>
          <w:t>8.</w:t>
        </w:r>
        <w:r w:rsidR="007970D0">
          <w:rPr>
            <w:rFonts w:asciiTheme="minorHAnsi" w:eastAsiaTheme="minorEastAsia" w:hAnsiTheme="minorHAnsi" w:cstheme="minorBidi"/>
            <w:b w:val="0"/>
            <w:bCs w:val="0"/>
            <w:caps w:val="0"/>
            <w:noProof/>
          </w:rPr>
          <w:tab/>
        </w:r>
        <w:r w:rsidR="007970D0" w:rsidRPr="00EB1A0F">
          <w:rPr>
            <w:rStyle w:val="Hyperlink"/>
            <w:noProof/>
          </w:rPr>
          <w:t>Tipos de Dados definidos para este Guia</w:t>
        </w:r>
        <w:r w:rsidR="007970D0">
          <w:rPr>
            <w:noProof/>
            <w:webHidden/>
          </w:rPr>
          <w:tab/>
        </w:r>
        <w:r w:rsidR="007970D0">
          <w:rPr>
            <w:noProof/>
            <w:webHidden/>
          </w:rPr>
          <w:fldChar w:fldCharType="begin"/>
        </w:r>
        <w:r w:rsidR="007970D0">
          <w:rPr>
            <w:noProof/>
            <w:webHidden/>
          </w:rPr>
          <w:instrText xml:space="preserve"> PAGEREF _Toc132037368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70167109" w14:textId="77777777" w:rsidR="007970D0" w:rsidRDefault="00000000"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9" w:history="1">
        <w:r w:rsidR="007970D0" w:rsidRPr="00EB1A0F">
          <w:rPr>
            <w:rStyle w:val="Hyperlink"/>
            <w:noProof/>
          </w:rPr>
          <w:t>9.</w:t>
        </w:r>
        <w:r w:rsidR="007970D0">
          <w:rPr>
            <w:rFonts w:asciiTheme="minorHAnsi" w:eastAsiaTheme="minorEastAsia" w:hAnsiTheme="minorHAnsi" w:cstheme="minorBidi"/>
            <w:b w:val="0"/>
            <w:bCs w:val="0"/>
            <w:caps w:val="0"/>
            <w:noProof/>
          </w:rPr>
          <w:tab/>
        </w:r>
        <w:r w:rsidR="007970D0" w:rsidRPr="00EB1A0F">
          <w:rPr>
            <w:rStyle w:val="Hyperlink"/>
            <w:noProof/>
          </w:rPr>
          <w:t>Extensões:</w:t>
        </w:r>
        <w:r w:rsidR="007970D0">
          <w:rPr>
            <w:noProof/>
            <w:webHidden/>
          </w:rPr>
          <w:tab/>
        </w:r>
        <w:r w:rsidR="007970D0">
          <w:rPr>
            <w:noProof/>
            <w:webHidden/>
          </w:rPr>
          <w:fldChar w:fldCharType="begin"/>
        </w:r>
        <w:r w:rsidR="007970D0">
          <w:rPr>
            <w:noProof/>
            <w:webHidden/>
          </w:rPr>
          <w:instrText xml:space="preserve"> PAGEREF _Toc132037369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27FB4BB9" w14:textId="77777777" w:rsidR="007970D0" w:rsidRDefault="00000000"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70" w:history="1">
        <w:r w:rsidR="007970D0" w:rsidRPr="00EB1A0F">
          <w:rPr>
            <w:rStyle w:val="Hyperlink"/>
            <w:noProof/>
          </w:rPr>
          <w:t>10.</w:t>
        </w:r>
        <w:r w:rsidR="007970D0">
          <w:rPr>
            <w:rFonts w:asciiTheme="minorHAnsi" w:eastAsiaTheme="minorEastAsia" w:hAnsiTheme="minorHAnsi" w:cstheme="minorBidi"/>
            <w:b w:val="0"/>
            <w:bCs w:val="0"/>
            <w:caps w:val="0"/>
            <w:noProof/>
          </w:rPr>
          <w:tab/>
        </w:r>
        <w:r w:rsidR="007970D0" w:rsidRPr="00EB1A0F">
          <w:rPr>
            <w:rStyle w:val="Hyperlink"/>
            <w:noProof/>
          </w:rPr>
          <w:t>Artefatos terminológicos definidos como parte deste Guia:</w:t>
        </w:r>
        <w:r w:rsidR="007970D0">
          <w:rPr>
            <w:noProof/>
            <w:webHidden/>
          </w:rPr>
          <w:tab/>
        </w:r>
        <w:r w:rsidR="007970D0">
          <w:rPr>
            <w:noProof/>
            <w:webHidden/>
          </w:rPr>
          <w:fldChar w:fldCharType="begin"/>
        </w:r>
        <w:r w:rsidR="007970D0">
          <w:rPr>
            <w:noProof/>
            <w:webHidden/>
          </w:rPr>
          <w:instrText xml:space="preserve"> PAGEREF _Toc132037370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6E94CFF2" w14:textId="77777777" w:rsidR="007970D0" w:rsidRDefault="00000000"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71" w:history="1">
        <w:r w:rsidR="007970D0" w:rsidRPr="00EB1A0F">
          <w:rPr>
            <w:rStyle w:val="Hyperlink"/>
            <w:noProof/>
          </w:rPr>
          <w:t>11.</w:t>
        </w:r>
        <w:r w:rsidR="007970D0">
          <w:rPr>
            <w:rFonts w:asciiTheme="minorHAnsi" w:eastAsiaTheme="minorEastAsia" w:hAnsiTheme="minorHAnsi" w:cstheme="minorBidi"/>
            <w:b w:val="0"/>
            <w:bCs w:val="0"/>
            <w:caps w:val="0"/>
            <w:noProof/>
          </w:rPr>
          <w:tab/>
        </w:r>
        <w:r w:rsidR="007970D0" w:rsidRPr="00EB1A0F">
          <w:rPr>
            <w:rStyle w:val="Hyperlink"/>
            <w:noProof/>
          </w:rPr>
          <w:t>Exemplos:</w:t>
        </w:r>
        <w:r w:rsidR="007970D0">
          <w:rPr>
            <w:noProof/>
            <w:webHidden/>
          </w:rPr>
          <w:tab/>
        </w:r>
        <w:r w:rsidR="007970D0">
          <w:rPr>
            <w:noProof/>
            <w:webHidden/>
          </w:rPr>
          <w:fldChar w:fldCharType="begin"/>
        </w:r>
        <w:r w:rsidR="007970D0">
          <w:rPr>
            <w:noProof/>
            <w:webHidden/>
          </w:rPr>
          <w:instrText xml:space="preserve"> PAGEREF _Toc132037371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5DFA6BA7" w14:textId="77777777" w:rsidR="007970D0" w:rsidRDefault="00000000"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72" w:history="1">
        <w:r w:rsidR="007970D0" w:rsidRPr="00EB1A0F">
          <w:rPr>
            <w:rStyle w:val="Hyperlink"/>
            <w:noProof/>
          </w:rPr>
          <w:t>12.</w:t>
        </w:r>
        <w:r w:rsidR="007970D0">
          <w:rPr>
            <w:rFonts w:asciiTheme="minorHAnsi" w:eastAsiaTheme="minorEastAsia" w:hAnsiTheme="minorHAnsi" w:cstheme="minorBidi"/>
            <w:b w:val="0"/>
            <w:bCs w:val="0"/>
            <w:caps w:val="0"/>
            <w:noProof/>
          </w:rPr>
          <w:tab/>
        </w:r>
        <w:r w:rsidR="007970D0" w:rsidRPr="00EB1A0F">
          <w:rPr>
            <w:rStyle w:val="Hyperlink"/>
            <w:noProof/>
          </w:rPr>
          <w:t>Revisões</w:t>
        </w:r>
        <w:r w:rsidR="007970D0">
          <w:rPr>
            <w:noProof/>
            <w:webHidden/>
          </w:rPr>
          <w:tab/>
        </w:r>
        <w:r w:rsidR="007970D0">
          <w:rPr>
            <w:noProof/>
            <w:webHidden/>
          </w:rPr>
          <w:fldChar w:fldCharType="begin"/>
        </w:r>
        <w:r w:rsidR="007970D0">
          <w:rPr>
            <w:noProof/>
            <w:webHidden/>
          </w:rPr>
          <w:instrText xml:space="preserve"> PAGEREF _Toc132037372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6B00BF81" w14:textId="77777777" w:rsidR="007970D0" w:rsidRDefault="00000000"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73" w:history="1">
        <w:r w:rsidR="007970D0" w:rsidRPr="00EB1A0F">
          <w:rPr>
            <w:rStyle w:val="Hyperlink"/>
            <w:noProof/>
          </w:rPr>
          <w:t>13.</w:t>
        </w:r>
        <w:r w:rsidR="007970D0">
          <w:rPr>
            <w:rFonts w:asciiTheme="minorHAnsi" w:eastAsiaTheme="minorEastAsia" w:hAnsiTheme="minorHAnsi" w:cstheme="minorBidi"/>
            <w:b w:val="0"/>
            <w:bCs w:val="0"/>
            <w:caps w:val="0"/>
            <w:noProof/>
          </w:rPr>
          <w:tab/>
        </w:r>
        <w:r w:rsidR="007970D0" w:rsidRPr="00EB1A0F">
          <w:rPr>
            <w:rStyle w:val="Hyperlink"/>
            <w:noProof/>
          </w:rPr>
          <w:t>Download</w:t>
        </w:r>
        <w:r w:rsidR="007970D0">
          <w:rPr>
            <w:noProof/>
            <w:webHidden/>
          </w:rPr>
          <w:tab/>
        </w:r>
        <w:r w:rsidR="007970D0">
          <w:rPr>
            <w:noProof/>
            <w:webHidden/>
          </w:rPr>
          <w:fldChar w:fldCharType="begin"/>
        </w:r>
        <w:r w:rsidR="007970D0">
          <w:rPr>
            <w:noProof/>
            <w:webHidden/>
          </w:rPr>
          <w:instrText xml:space="preserve"> PAGEREF _Toc132037373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16BFAFE7" w14:textId="77777777" w:rsidR="007970D0" w:rsidRDefault="00000000"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74" w:history="1">
        <w:r w:rsidR="007970D0" w:rsidRPr="00EB1A0F">
          <w:rPr>
            <w:rStyle w:val="Hyperlink"/>
            <w:noProof/>
          </w:rPr>
          <w:t>14.</w:t>
        </w:r>
        <w:r w:rsidR="007970D0">
          <w:rPr>
            <w:rFonts w:asciiTheme="minorHAnsi" w:eastAsiaTheme="minorEastAsia" w:hAnsiTheme="minorHAnsi" w:cstheme="minorBidi"/>
            <w:b w:val="0"/>
            <w:bCs w:val="0"/>
            <w:caps w:val="0"/>
            <w:noProof/>
          </w:rPr>
          <w:tab/>
        </w:r>
        <w:r w:rsidR="007970D0" w:rsidRPr="00EB1A0F">
          <w:rPr>
            <w:rStyle w:val="Hyperlink"/>
            <w:noProof/>
          </w:rPr>
          <w:t>Direitos Autorais:</w:t>
        </w:r>
        <w:r w:rsidR="007970D0">
          <w:rPr>
            <w:noProof/>
            <w:webHidden/>
          </w:rPr>
          <w:tab/>
        </w:r>
        <w:r w:rsidR="007970D0">
          <w:rPr>
            <w:noProof/>
            <w:webHidden/>
          </w:rPr>
          <w:fldChar w:fldCharType="begin"/>
        </w:r>
        <w:r w:rsidR="007970D0">
          <w:rPr>
            <w:noProof/>
            <w:webHidden/>
          </w:rPr>
          <w:instrText xml:space="preserve"> PAGEREF _Toc132037374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52CBE418" w14:textId="77777777" w:rsidR="007970D0" w:rsidRDefault="00000000"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75" w:history="1">
        <w:r w:rsidR="007970D0" w:rsidRPr="00EB1A0F">
          <w:rPr>
            <w:rStyle w:val="Hyperlink"/>
            <w:noProof/>
          </w:rPr>
          <w:t>15.</w:t>
        </w:r>
        <w:r w:rsidR="007970D0">
          <w:rPr>
            <w:rFonts w:asciiTheme="minorHAnsi" w:eastAsiaTheme="minorEastAsia" w:hAnsiTheme="minorHAnsi" w:cstheme="minorBidi"/>
            <w:b w:val="0"/>
            <w:bCs w:val="0"/>
            <w:caps w:val="0"/>
            <w:noProof/>
          </w:rPr>
          <w:tab/>
        </w:r>
        <w:r w:rsidR="007970D0" w:rsidRPr="00EB1A0F">
          <w:rPr>
            <w:rStyle w:val="Hyperlink"/>
            <w:noProof/>
          </w:rPr>
          <w:t>Artefatos FHIR –</w:t>
        </w:r>
        <w:r w:rsidR="007970D0">
          <w:rPr>
            <w:noProof/>
            <w:webHidden/>
          </w:rPr>
          <w:tab/>
        </w:r>
        <w:r w:rsidR="007970D0">
          <w:rPr>
            <w:noProof/>
            <w:webHidden/>
          </w:rPr>
          <w:fldChar w:fldCharType="begin"/>
        </w:r>
        <w:r w:rsidR="007970D0">
          <w:rPr>
            <w:noProof/>
            <w:webHidden/>
          </w:rPr>
          <w:instrText xml:space="preserve"> PAGEREF _Toc132037375 \h </w:instrText>
        </w:r>
        <w:r w:rsidR="007970D0">
          <w:rPr>
            <w:noProof/>
            <w:webHidden/>
          </w:rPr>
        </w:r>
        <w:r w:rsidR="007970D0">
          <w:rPr>
            <w:noProof/>
            <w:webHidden/>
          </w:rPr>
          <w:fldChar w:fldCharType="separate"/>
        </w:r>
        <w:r w:rsidR="007970D0">
          <w:rPr>
            <w:noProof/>
            <w:webHidden/>
          </w:rPr>
          <w:t>5</w:t>
        </w:r>
        <w:r w:rsidR="007970D0">
          <w:rPr>
            <w:noProof/>
            <w:webHidden/>
          </w:rPr>
          <w:fldChar w:fldCharType="end"/>
        </w:r>
      </w:hyperlink>
    </w:p>
    <w:p w14:paraId="72FA48E1" w14:textId="77777777" w:rsidR="007970D0" w:rsidRDefault="007970D0" w:rsidP="007970D0">
      <w:r>
        <w:fldChar w:fldCharType="end"/>
      </w:r>
    </w:p>
    <w:p w14:paraId="62F54559" w14:textId="77777777" w:rsidR="007970D0" w:rsidRDefault="007970D0" w:rsidP="007970D0">
      <w:pPr>
        <w:pStyle w:val="Ttulo1"/>
      </w:pPr>
      <w:r>
        <w:br w:type="page"/>
      </w:r>
      <w:bookmarkStart w:id="2" w:name="_Toc132037361"/>
      <w:r>
        <w:lastRenderedPageBreak/>
        <w:t>Introdução</w:t>
      </w:r>
      <w:ins w:id="3" w:author="Gabriel Gausmann Oliveira" w:date="2023-03-29T09:41:00Z">
        <w:r>
          <w:t xml:space="preserve">: </w:t>
        </w:r>
      </w:ins>
      <w:ins w:id="4" w:author="Beatriz de Faria Leao" w:date="2023-03-31T17:00:00Z">
        <w:r>
          <w:t xml:space="preserve"> </w:t>
        </w:r>
      </w:ins>
    </w:p>
    <w:p w14:paraId="7672515A" w14:textId="77777777" w:rsidR="007970D0" w:rsidRPr="002E07C6" w:rsidRDefault="007970D0" w:rsidP="007970D0">
      <w:pPr>
        <w:rPr>
          <w:color w:val="FF0000"/>
        </w:rPr>
      </w:pPr>
      <w:r w:rsidRPr="002E07C6">
        <w:rPr>
          <w:color w:val="FF0000"/>
        </w:rPr>
        <w:t xml:space="preserve">Introdução e orientações de como o Guia de Implementação IPS Brasil deve ser lido, </w:t>
      </w:r>
    </w:p>
    <w:p w14:paraId="47580A57" w14:textId="717ADBCF" w:rsidR="007970D0" w:rsidRDefault="007970D0" w:rsidP="007970D0">
      <w:pPr>
        <w:jc w:val="both"/>
        <w:rPr>
          <w:rStyle w:val="Hyperlink"/>
          <w:color w:val="FF0000"/>
        </w:rPr>
      </w:pPr>
      <w:r w:rsidRPr="002E07C6">
        <w:rPr>
          <w:color w:val="FF0000"/>
        </w:rPr>
        <w:t xml:space="preserve">Ver página de exemplo - </w:t>
      </w:r>
      <w:hyperlink r:id="rId7" w:history="1">
        <w:r w:rsidRPr="002E07C6">
          <w:rPr>
            <w:rStyle w:val="Hyperlink"/>
            <w:color w:val="FF0000"/>
          </w:rPr>
          <w:t>https://build.fhir.org/ig/HL7/fhir-ips/toc.html</w:t>
        </w:r>
      </w:hyperlink>
    </w:p>
    <w:p w14:paraId="3D7EFFD9" w14:textId="77777777" w:rsidR="002E07C6" w:rsidRDefault="002E07C6" w:rsidP="007970D0">
      <w:pPr>
        <w:jc w:val="both"/>
        <w:rPr>
          <w:rStyle w:val="Hyperlink"/>
          <w:color w:val="FF0000"/>
        </w:rPr>
      </w:pPr>
    </w:p>
    <w:p w14:paraId="0602643A" w14:textId="77777777" w:rsidR="002E07C6" w:rsidRDefault="60CB4457" w:rsidP="3A5F324C">
      <w:pPr>
        <w:pStyle w:val="NormalWeb"/>
        <w:shd w:val="clear" w:color="auto" w:fill="FFFFFF" w:themeFill="background1"/>
        <w:spacing w:before="0" w:beforeAutospacing="0" w:after="150" w:afterAutospacing="0" w:line="336" w:lineRule="atLeast"/>
        <w:jc w:val="both"/>
        <w:rPr>
          <w:rFonts w:ascii="Verdana" w:hAnsi="Verdana"/>
          <w:color w:val="333333"/>
          <w:sz w:val="18"/>
          <w:szCs w:val="18"/>
        </w:rPr>
      </w:pPr>
      <w:r w:rsidRPr="3A5F324C">
        <w:rPr>
          <w:rFonts w:ascii="Verdana" w:hAnsi="Verdana"/>
          <w:color w:val="333333"/>
          <w:sz w:val="18"/>
          <w:szCs w:val="18"/>
        </w:rPr>
        <w:t>Um </w:t>
      </w:r>
      <w:r w:rsidRPr="3A5F324C">
        <w:rPr>
          <w:rStyle w:val="Forte"/>
          <w:rFonts w:ascii="Verdana" w:hAnsi="Verdana"/>
          <w:color w:val="333333"/>
          <w:sz w:val="18"/>
          <w:szCs w:val="18"/>
        </w:rPr>
        <w:t>documento International Patient Summary (IPS)</w:t>
      </w:r>
      <w:r w:rsidRPr="3A5F324C">
        <w:rPr>
          <w:rFonts w:ascii="Verdana" w:hAnsi="Verdana"/>
          <w:color w:val="333333"/>
          <w:sz w:val="18"/>
          <w:szCs w:val="18"/>
        </w:rPr>
        <w:t xml:space="preserve"> é um extrato de registro de saúde eletrônico que contém informações essenciais de saúde sobre um assunto de atendimento. Conforme especificado em EN 17269 e ISO 27269, ele foi projetado para oferecer suporte ao cenário de caso de uso para 'assistência transfronteiriça não planejada', mas não se limita a ele. Destina-se a ser internacional, ou seja, </w:t>
      </w:r>
      <w:bookmarkStart w:id="5" w:name="_Int_CWykl7yU"/>
      <w:r w:rsidRPr="3A5F324C">
        <w:rPr>
          <w:rFonts w:ascii="Verdana" w:hAnsi="Verdana"/>
          <w:color w:val="333333"/>
          <w:sz w:val="18"/>
          <w:szCs w:val="18"/>
        </w:rPr>
        <w:t>fornecer</w:t>
      </w:r>
      <w:bookmarkEnd w:id="5"/>
      <w:r w:rsidRPr="3A5F324C">
        <w:rPr>
          <w:rFonts w:ascii="Verdana" w:hAnsi="Verdana"/>
          <w:color w:val="333333"/>
          <w:sz w:val="18"/>
          <w:szCs w:val="18"/>
        </w:rPr>
        <w:t xml:space="preserve"> soluções genéricas para aplicação global além de uma determinada região ou país.</w:t>
      </w:r>
    </w:p>
    <w:p w14:paraId="24CBB241" w14:textId="52C47DAE" w:rsidR="002E07C6" w:rsidRDefault="002E07C6" w:rsidP="002E07C6">
      <w:pPr>
        <w:pStyle w:val="NormalWeb"/>
        <w:shd w:val="clear" w:color="auto" w:fill="FFFFFF"/>
        <w:spacing w:before="0" w:beforeAutospacing="0" w:after="150" w:afterAutospacing="0" w:line="336" w:lineRule="atLeast"/>
        <w:jc w:val="both"/>
        <w:rPr>
          <w:rFonts w:ascii="Verdana" w:hAnsi="Verdana"/>
          <w:color w:val="333333"/>
          <w:sz w:val="18"/>
          <w:szCs w:val="18"/>
        </w:rPr>
      </w:pPr>
      <w:r>
        <w:rPr>
          <w:rFonts w:ascii="Verdana" w:hAnsi="Verdana"/>
          <w:color w:val="333333"/>
          <w:sz w:val="18"/>
          <w:szCs w:val="18"/>
        </w:rPr>
        <w:t>O conjunto de dados IPS é </w:t>
      </w:r>
      <w:r>
        <w:rPr>
          <w:rStyle w:val="Forte"/>
          <w:rFonts w:ascii="Verdana" w:hAnsi="Verdana"/>
          <w:color w:val="333333"/>
          <w:sz w:val="18"/>
          <w:szCs w:val="18"/>
        </w:rPr>
        <w:t xml:space="preserve">mínimo e não exaustivo; especialidade agnóstica e condição independente; mas ainda clinicamente </w:t>
      </w:r>
      <w:r w:rsidR="007006E1">
        <w:rPr>
          <w:rStyle w:val="Forte"/>
          <w:rFonts w:ascii="Verdana" w:hAnsi="Verdana"/>
          <w:color w:val="333333"/>
          <w:sz w:val="18"/>
          <w:szCs w:val="18"/>
        </w:rPr>
        <w:t>relevante</w:t>
      </w:r>
      <w:r w:rsidR="007006E1">
        <w:rPr>
          <w:rFonts w:ascii="Verdana" w:hAnsi="Verdana"/>
          <w:color w:val="333333"/>
          <w:sz w:val="18"/>
          <w:szCs w:val="18"/>
        </w:rPr>
        <w:t>.</w:t>
      </w:r>
    </w:p>
    <w:p w14:paraId="35822F65" w14:textId="54E72895" w:rsidR="002E07C6" w:rsidRDefault="60CB4457" w:rsidP="3A5F324C">
      <w:pPr>
        <w:pStyle w:val="NormalWeb"/>
        <w:shd w:val="clear" w:color="auto" w:fill="FFFFFF" w:themeFill="background1"/>
        <w:spacing w:before="0" w:beforeAutospacing="0" w:after="150" w:afterAutospacing="0" w:line="336" w:lineRule="atLeast"/>
        <w:jc w:val="both"/>
        <w:rPr>
          <w:rFonts w:ascii="Verdana" w:hAnsi="Verdana"/>
          <w:color w:val="333333"/>
          <w:sz w:val="18"/>
          <w:szCs w:val="18"/>
        </w:rPr>
      </w:pPr>
      <w:r w:rsidRPr="3A5F324C">
        <w:rPr>
          <w:rFonts w:ascii="Verdana" w:hAnsi="Verdana"/>
          <w:color w:val="333333"/>
          <w:sz w:val="18"/>
          <w:szCs w:val="18"/>
        </w:rPr>
        <w:t xml:space="preserve">O documento IPS é composto por um conjunto robusto, bem definido e potencialmente reutilizável de itens de dados principais (indicados como biblioteca IPS na figura abaixo). A forte aposta do IPS nos cuidados não </w:t>
      </w:r>
      <w:commentRangeStart w:id="6"/>
      <w:r w:rsidRPr="3A5F324C">
        <w:rPr>
          <w:rFonts w:ascii="Verdana" w:hAnsi="Verdana"/>
          <w:b/>
          <w:bCs/>
          <w:color w:val="FF0000"/>
          <w:sz w:val="18"/>
          <w:szCs w:val="18"/>
        </w:rPr>
        <w:t>plane</w:t>
      </w:r>
      <w:r w:rsidR="68EC2088" w:rsidRPr="3A5F324C">
        <w:rPr>
          <w:rFonts w:ascii="Verdana" w:hAnsi="Verdana"/>
          <w:b/>
          <w:bCs/>
          <w:color w:val="FF0000"/>
          <w:sz w:val="18"/>
          <w:szCs w:val="18"/>
        </w:rPr>
        <w:t>j</w:t>
      </w:r>
      <w:r w:rsidRPr="3A5F324C">
        <w:rPr>
          <w:rFonts w:ascii="Verdana" w:hAnsi="Verdana"/>
          <w:b/>
          <w:bCs/>
          <w:color w:val="FF0000"/>
          <w:sz w:val="18"/>
          <w:szCs w:val="18"/>
        </w:rPr>
        <w:t>ados</w:t>
      </w:r>
      <w:commentRangeEnd w:id="6"/>
      <w:r w:rsidR="002E07C6">
        <w:commentReference w:id="6"/>
      </w:r>
      <w:r w:rsidRPr="3A5F324C">
        <w:rPr>
          <w:rFonts w:ascii="Verdana" w:hAnsi="Verdana"/>
          <w:color w:val="333333"/>
          <w:sz w:val="18"/>
          <w:szCs w:val="18"/>
        </w:rPr>
        <w:t xml:space="preserve"> não é neste caso uma limitação, mas, pelo contrário, facilita a </w:t>
      </w:r>
      <w:bookmarkStart w:id="7" w:name="_Int_cSGYLcyy"/>
      <w:r w:rsidR="68EC2088" w:rsidRPr="3A5F324C">
        <w:rPr>
          <w:rFonts w:ascii="Verdana" w:hAnsi="Verdana"/>
          <w:color w:val="333333"/>
          <w:sz w:val="18"/>
          <w:szCs w:val="18"/>
        </w:rPr>
        <w:t>sua potencial</w:t>
      </w:r>
      <w:bookmarkEnd w:id="7"/>
      <w:r w:rsidRPr="3A5F324C">
        <w:rPr>
          <w:rFonts w:ascii="Verdana" w:hAnsi="Verdana"/>
          <w:color w:val="333333"/>
          <w:sz w:val="18"/>
          <w:szCs w:val="18"/>
        </w:rPr>
        <w:t xml:space="preserve"> reutilização para além do âmbito do IPS.</w:t>
      </w:r>
    </w:p>
    <w:p w14:paraId="5E610FFA" w14:textId="77777777" w:rsidR="002E07C6" w:rsidRDefault="60CB4457" w:rsidP="002E07C6">
      <w:pPr>
        <w:pStyle w:val="NormalWeb"/>
        <w:shd w:val="clear" w:color="auto" w:fill="FFFFFF"/>
        <w:spacing w:before="0" w:beforeAutospacing="0" w:after="150" w:afterAutospacing="0" w:line="336" w:lineRule="atLeast"/>
        <w:rPr>
          <w:rStyle w:val="Forte"/>
          <w:rFonts w:ascii="Verdana" w:hAnsi="Verdana"/>
          <w:color w:val="333333"/>
          <w:sz w:val="18"/>
          <w:szCs w:val="18"/>
        </w:rPr>
      </w:pPr>
      <w:r w:rsidRPr="3A5F324C">
        <w:rPr>
          <w:rStyle w:val="Forte"/>
          <w:rFonts w:ascii="Verdana" w:hAnsi="Verdana"/>
          <w:color w:val="333333"/>
          <w:sz w:val="18"/>
          <w:szCs w:val="18"/>
        </w:rPr>
        <w:t>Figura 1: O produto IPS e subprodutos</w:t>
      </w:r>
    </w:p>
    <w:p w14:paraId="0E66FFC6" w14:textId="17B0B806" w:rsidR="007F182A" w:rsidRPr="007F182A" w:rsidRDefault="2C702684" w:rsidP="00177B88">
      <w:pPr>
        <w:spacing w:after="0"/>
      </w:pPr>
      <w:r>
        <w:rPr>
          <w:noProof/>
        </w:rPr>
        <w:drawing>
          <wp:inline distT="0" distB="0" distL="0" distR="0" wp14:anchorId="38D1C4B5" wp14:editId="0C71DF94">
            <wp:extent cx="5641731" cy="3667125"/>
            <wp:effectExtent l="0" t="0" r="0" b="0"/>
            <wp:docPr id="885617319" name="Imagem 885617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41731" cy="3667125"/>
                    </a:xfrm>
                    <a:prstGeom prst="rect">
                      <a:avLst/>
                    </a:prstGeom>
                  </pic:spPr>
                </pic:pic>
              </a:graphicData>
            </a:graphic>
          </wp:inline>
        </w:drawing>
      </w:r>
    </w:p>
    <w:p w14:paraId="1070C102" w14:textId="5066743D" w:rsidR="007F182A" w:rsidRPr="00177B88" w:rsidRDefault="007F182A" w:rsidP="00205CA7">
      <w:pPr>
        <w:pStyle w:val="Ttulo1"/>
        <w:numPr>
          <w:ilvl w:val="0"/>
          <w:numId w:val="0"/>
        </w:numPr>
      </w:pPr>
    </w:p>
    <w:p w14:paraId="7D31801A" w14:textId="25383123" w:rsidR="00177B88" w:rsidRPr="00177B88" w:rsidRDefault="00177B88" w:rsidP="00177B88">
      <w:pPr>
        <w:pStyle w:val="Ttulo1"/>
        <w:numPr>
          <w:ilvl w:val="0"/>
          <w:numId w:val="0"/>
        </w:numPr>
        <w:ind w:left="720" w:hanging="720"/>
      </w:pPr>
      <w:r w:rsidRPr="00177B88">
        <w:t xml:space="preserve">1.1       </w:t>
      </w:r>
      <w:r w:rsidRPr="00177B88">
        <w:t>Propósito</w:t>
      </w:r>
    </w:p>
    <w:p w14:paraId="6F0C7202" w14:textId="77777777" w:rsidR="00177B88" w:rsidRPr="00177B88" w:rsidRDefault="00177B88" w:rsidP="00177B88">
      <w:pPr>
        <w:spacing w:after="0"/>
        <w:jc w:val="both"/>
        <w:rPr>
          <w:rFonts w:ascii="Verdana" w:hAnsi="Verdana"/>
          <w:color w:val="333333"/>
          <w:sz w:val="18"/>
          <w:szCs w:val="18"/>
          <w:lang w:eastAsia="pt-BR"/>
        </w:rPr>
      </w:pPr>
      <w:r w:rsidRPr="00177B88">
        <w:rPr>
          <w:rFonts w:ascii="Verdana" w:hAnsi="Verdana"/>
          <w:color w:val="333333"/>
          <w:sz w:val="18"/>
          <w:szCs w:val="18"/>
          <w:lang w:eastAsia="pt-BR"/>
        </w:rPr>
        <w:t>O objetivo deste Guia de Implementação é especificar como representar no HL7 FHIR o International Patient Summary (IPS). Uma representação alternativa como modelo HL7 CDA R2 também é fornecida (consulte o </w:t>
      </w:r>
      <w:hyperlink r:id="rId13" w:history="1">
        <w:r w:rsidRPr="00177B88">
          <w:rPr>
            <w:rFonts w:ascii="Verdana" w:hAnsi="Verdana"/>
            <w:color w:val="333333"/>
            <w:sz w:val="18"/>
            <w:szCs w:val="18"/>
            <w:lang w:eastAsia="pt-BR"/>
          </w:rPr>
          <w:t>site hl7.org</w:t>
        </w:r>
      </w:hyperlink>
      <w:r w:rsidRPr="00177B88">
        <w:rPr>
          <w:rFonts w:ascii="Verdana" w:hAnsi="Verdana"/>
          <w:color w:val="333333"/>
          <w:sz w:val="18"/>
          <w:szCs w:val="18"/>
          <w:lang w:eastAsia="pt-BR"/>
        </w:rPr>
        <w:t> ou o repositório </w:t>
      </w:r>
      <w:hyperlink r:id="rId14" w:history="1">
        <w:r w:rsidRPr="00177B88">
          <w:rPr>
            <w:rFonts w:ascii="Verdana" w:hAnsi="Verdana"/>
            <w:color w:val="333333"/>
            <w:sz w:val="18"/>
            <w:szCs w:val="18"/>
            <w:lang w:eastAsia="pt-BR"/>
          </w:rPr>
          <w:t>ART DECOR</w:t>
        </w:r>
      </w:hyperlink>
      <w:r w:rsidRPr="00177B88">
        <w:rPr>
          <w:rFonts w:ascii="Verdana" w:hAnsi="Verdana"/>
          <w:color w:val="333333"/>
          <w:sz w:val="18"/>
          <w:szCs w:val="18"/>
          <w:lang w:eastAsia="pt-BR"/>
        </w:rPr>
        <w:t> ). O foco inicial do International Patient Summary (IPS) foi o cuidado não planejado além das fronteiras nacionais. Esta especificação pode ser usada e ser útil também em aplicações locais e apoiar cuidados planejados.</w:t>
      </w:r>
    </w:p>
    <w:p w14:paraId="4B7EADA3" w14:textId="717E2915" w:rsidR="00177B88" w:rsidRPr="00177B88" w:rsidRDefault="00177B88" w:rsidP="00177B88">
      <w:pPr>
        <w:pStyle w:val="Ttulo1"/>
        <w:numPr>
          <w:ilvl w:val="0"/>
          <w:numId w:val="0"/>
        </w:numPr>
        <w:ind w:left="720" w:hanging="720"/>
      </w:pPr>
      <w:r w:rsidRPr="00177B88">
        <w:t xml:space="preserve"> </w:t>
      </w:r>
      <w:r>
        <w:t xml:space="preserve">1.2  </w:t>
      </w:r>
      <w:r w:rsidRPr="00177B88">
        <w:t xml:space="preserve">   </w:t>
      </w:r>
      <w:r w:rsidRPr="00177B88">
        <w:t>Plano de fundo do projeto</w:t>
      </w:r>
    </w:p>
    <w:p w14:paraId="29BC4314" w14:textId="22736977" w:rsidR="00177B88" w:rsidRPr="00177B88" w:rsidRDefault="00177B88" w:rsidP="00177B88">
      <w:pPr>
        <w:spacing w:after="0"/>
        <w:jc w:val="both"/>
        <w:rPr>
          <w:rFonts w:ascii="Verdana" w:hAnsi="Verdana"/>
          <w:color w:val="333333"/>
          <w:sz w:val="18"/>
          <w:szCs w:val="18"/>
          <w:lang w:eastAsia="pt-BR"/>
        </w:rPr>
      </w:pPr>
      <w:r w:rsidRPr="00177B88">
        <w:rPr>
          <w:rFonts w:ascii="Verdana" w:hAnsi="Verdana"/>
          <w:color w:val="333333"/>
          <w:sz w:val="18"/>
          <w:szCs w:val="18"/>
          <w:lang w:eastAsia="pt-BR"/>
        </w:rPr>
        <w:t>Detalhes sobre o histórico do projeto estão disponíveis no </w:t>
      </w:r>
      <w:hyperlink r:id="rId15" w:history="1">
        <w:r w:rsidRPr="00177B88">
          <w:rPr>
            <w:rFonts w:ascii="Verdana" w:hAnsi="Verdana"/>
            <w:color w:val="333333"/>
            <w:sz w:val="18"/>
            <w:szCs w:val="18"/>
            <w:lang w:eastAsia="pt-BR"/>
          </w:rPr>
          <w:t>site da IPS</w:t>
        </w:r>
      </w:hyperlink>
      <w:r w:rsidRPr="00177B88">
        <w:rPr>
          <w:rFonts w:ascii="Verdana" w:hAnsi="Verdana"/>
          <w:color w:val="333333"/>
          <w:sz w:val="18"/>
          <w:szCs w:val="18"/>
          <w:lang w:eastAsia="pt-BR"/>
        </w:rPr>
        <w:t> .</w:t>
      </w:r>
    </w:p>
    <w:p w14:paraId="60D9792B" w14:textId="65FA78FB" w:rsidR="00177B88" w:rsidRPr="00177B88" w:rsidRDefault="00177B88" w:rsidP="00177B88">
      <w:pPr>
        <w:pStyle w:val="Ttulo1"/>
        <w:numPr>
          <w:ilvl w:val="0"/>
          <w:numId w:val="0"/>
        </w:numPr>
        <w:ind w:left="720" w:hanging="720"/>
      </w:pPr>
      <w:r>
        <w:t xml:space="preserve">1.3       </w:t>
      </w:r>
      <w:r w:rsidRPr="00177B88">
        <w:t>Escopo do Projeto</w:t>
      </w:r>
    </w:p>
    <w:p w14:paraId="120A4F00" w14:textId="2D935DD1" w:rsidR="00177B88" w:rsidRPr="00177B88" w:rsidRDefault="00177B88" w:rsidP="00177B88">
      <w:pPr>
        <w:spacing w:after="0"/>
        <w:jc w:val="both"/>
        <w:rPr>
          <w:rFonts w:ascii="Verdana" w:hAnsi="Verdana"/>
          <w:color w:val="333333"/>
          <w:sz w:val="18"/>
          <w:szCs w:val="18"/>
          <w:lang w:eastAsia="pt-BR"/>
        </w:rPr>
      </w:pPr>
      <w:r w:rsidRPr="00177B88">
        <w:rPr>
          <w:rFonts w:ascii="Verdana" w:hAnsi="Verdana"/>
          <w:color w:val="333333"/>
          <w:sz w:val="18"/>
          <w:szCs w:val="18"/>
          <w:lang w:eastAsia="pt-BR"/>
        </w:rPr>
        <w:t>Conforme especificado na EN 17269 e na ISO 27269, o conjunto de dados IPS é um “conjunto mínimo e não exaustivo de elementos de dados necessários para o resumo internacional do paciente</w:t>
      </w:r>
      <w:r w:rsidR="00351898" w:rsidRPr="00177B88">
        <w:rPr>
          <w:rFonts w:ascii="Verdana" w:hAnsi="Verdana"/>
          <w:color w:val="333333"/>
          <w:sz w:val="18"/>
          <w:szCs w:val="18"/>
          <w:lang w:eastAsia="pt-BR"/>
        </w:rPr>
        <w:t>”.</w:t>
      </w:r>
      <w:r w:rsidRPr="00177B88">
        <w:rPr>
          <w:rFonts w:ascii="Verdana" w:hAnsi="Verdana"/>
          <w:color w:val="333333"/>
          <w:sz w:val="18"/>
          <w:szCs w:val="18"/>
          <w:lang w:eastAsia="pt-BR"/>
        </w:rPr>
        <w:t> Um resumo do paciente é definido pela ISO/TR 12773-1:2009 como um “extrato de registro de saúde que compreende uma coleção padronizada de informações clínicas e contextuais (retrospectivas, simultâneas, prospectivas) que fornecem um instantâneo no tempo das informações de saúde de um sujeito de cuidados e assistência médica."</w:t>
      </w:r>
    </w:p>
    <w:p w14:paraId="30856773" w14:textId="66F3CE78" w:rsidR="00177B88" w:rsidRPr="00177B88" w:rsidRDefault="00177B88" w:rsidP="00177B88">
      <w:pPr>
        <w:spacing w:after="0"/>
        <w:jc w:val="both"/>
        <w:rPr>
          <w:rFonts w:ascii="Verdana" w:hAnsi="Verdana"/>
          <w:color w:val="333333"/>
          <w:sz w:val="18"/>
          <w:szCs w:val="18"/>
          <w:lang w:eastAsia="pt-BR"/>
        </w:rPr>
      </w:pPr>
      <w:r w:rsidRPr="00177B88">
        <w:rPr>
          <w:rFonts w:ascii="Verdana" w:hAnsi="Verdana"/>
          <w:color w:val="333333"/>
          <w:sz w:val="18"/>
          <w:szCs w:val="18"/>
          <w:lang w:eastAsia="pt-BR"/>
        </w:rPr>
        <w:t xml:space="preserve">'Mínimo' reflete as ideias de 'resumo' e a necessidade de ser conciso, mas também alude à existência de um conjunto básico de elementos de dados que todos os profissionais de saúde podem usar; destina-se a ser um conjunto independente de condição e agnóstico especializado. Isso não implica que todos os itens do conjunto de dados serão usados </w:t>
      </w:r>
      <w:r w:rsidRPr="00177B88">
        <w:rPr>
          <w:rFonts w:ascii="Arial" w:hAnsi="Arial" w:cs="Arial"/>
          <w:color w:val="333333"/>
          <w:sz w:val="18"/>
          <w:szCs w:val="18"/>
          <w:lang w:eastAsia="pt-BR"/>
        </w:rPr>
        <w:t>​​</w:t>
      </w:r>
      <w:r w:rsidRPr="00177B88">
        <w:rPr>
          <w:rFonts w:ascii="Verdana" w:hAnsi="Verdana"/>
          <w:color w:val="333333"/>
          <w:sz w:val="18"/>
          <w:szCs w:val="18"/>
          <w:lang w:eastAsia="pt-BR"/>
        </w:rPr>
        <w:t>em todos os resumos.</w:t>
      </w:r>
      <w:r w:rsidRPr="00177B88">
        <w:rPr>
          <w:rFonts w:ascii="Verdana" w:hAnsi="Verdana" w:cs="Verdana"/>
          <w:color w:val="333333"/>
          <w:sz w:val="18"/>
          <w:szCs w:val="18"/>
          <w:lang w:eastAsia="pt-BR"/>
        </w:rPr>
        <w:t> </w:t>
      </w:r>
      <w:r w:rsidRPr="00177B88">
        <w:rPr>
          <w:rFonts w:ascii="Verdana" w:hAnsi="Verdana"/>
          <w:color w:val="333333"/>
          <w:sz w:val="18"/>
          <w:szCs w:val="18"/>
          <w:lang w:eastAsia="pt-BR"/>
        </w:rPr>
        <w:t>Tamb</w:t>
      </w:r>
      <w:r w:rsidRPr="00177B88">
        <w:rPr>
          <w:rFonts w:ascii="Verdana" w:hAnsi="Verdana" w:cs="Verdana"/>
          <w:color w:val="333333"/>
          <w:sz w:val="18"/>
          <w:szCs w:val="18"/>
          <w:lang w:eastAsia="pt-BR"/>
        </w:rPr>
        <w:t>é</w:t>
      </w:r>
      <w:r w:rsidRPr="00177B88">
        <w:rPr>
          <w:rFonts w:ascii="Verdana" w:hAnsi="Verdana"/>
          <w:color w:val="333333"/>
          <w:sz w:val="18"/>
          <w:szCs w:val="18"/>
          <w:lang w:eastAsia="pt-BR"/>
        </w:rPr>
        <w:t xml:space="preserve">m </w:t>
      </w:r>
      <w:r w:rsidRPr="00177B88">
        <w:rPr>
          <w:rFonts w:ascii="Verdana" w:hAnsi="Verdana" w:cs="Verdana"/>
          <w:color w:val="333333"/>
          <w:sz w:val="18"/>
          <w:szCs w:val="18"/>
          <w:lang w:eastAsia="pt-BR"/>
        </w:rPr>
        <w:t>é</w:t>
      </w:r>
      <w:r w:rsidRPr="00177B88">
        <w:rPr>
          <w:rFonts w:ascii="Verdana" w:hAnsi="Verdana"/>
          <w:color w:val="333333"/>
          <w:sz w:val="18"/>
          <w:szCs w:val="18"/>
          <w:lang w:eastAsia="pt-BR"/>
        </w:rPr>
        <w:t xml:space="preserve"> poss</w:t>
      </w:r>
      <w:r w:rsidRPr="00177B88">
        <w:rPr>
          <w:rFonts w:ascii="Verdana" w:hAnsi="Verdana" w:cs="Verdana"/>
          <w:color w:val="333333"/>
          <w:sz w:val="18"/>
          <w:szCs w:val="18"/>
          <w:lang w:eastAsia="pt-BR"/>
        </w:rPr>
        <w:t>í</w:t>
      </w:r>
      <w:r w:rsidRPr="00177B88">
        <w:rPr>
          <w:rFonts w:ascii="Verdana" w:hAnsi="Verdana"/>
          <w:color w:val="333333"/>
          <w:sz w:val="18"/>
          <w:szCs w:val="18"/>
          <w:lang w:eastAsia="pt-BR"/>
        </w:rPr>
        <w:t>vel refinar o extrato de um registro de modo que o conte</w:t>
      </w:r>
      <w:r w:rsidRPr="00177B88">
        <w:rPr>
          <w:rFonts w:ascii="Verdana" w:hAnsi="Verdana" w:cs="Verdana"/>
          <w:color w:val="333333"/>
          <w:sz w:val="18"/>
          <w:szCs w:val="18"/>
          <w:lang w:eastAsia="pt-BR"/>
        </w:rPr>
        <w:t>ú</w:t>
      </w:r>
      <w:r w:rsidRPr="00177B88">
        <w:rPr>
          <w:rFonts w:ascii="Verdana" w:hAnsi="Verdana"/>
          <w:color w:val="333333"/>
          <w:sz w:val="18"/>
          <w:szCs w:val="18"/>
          <w:lang w:eastAsia="pt-BR"/>
        </w:rPr>
        <w:t>do do resumo seja mais relevante para uma condi</w:t>
      </w:r>
      <w:r w:rsidRPr="00177B88">
        <w:rPr>
          <w:rFonts w:ascii="Verdana" w:hAnsi="Verdana" w:cs="Verdana"/>
          <w:color w:val="333333"/>
          <w:sz w:val="18"/>
          <w:szCs w:val="18"/>
          <w:lang w:eastAsia="pt-BR"/>
        </w:rPr>
        <w:t>çã</w:t>
      </w:r>
      <w:r w:rsidRPr="00177B88">
        <w:rPr>
          <w:rFonts w:ascii="Verdana" w:hAnsi="Verdana"/>
          <w:color w:val="333333"/>
          <w:sz w:val="18"/>
          <w:szCs w:val="18"/>
          <w:lang w:eastAsia="pt-BR"/>
        </w:rPr>
        <w:t>o espec</w:t>
      </w:r>
      <w:r w:rsidRPr="00177B88">
        <w:rPr>
          <w:rFonts w:ascii="Verdana" w:hAnsi="Verdana" w:cs="Verdana"/>
          <w:color w:val="333333"/>
          <w:sz w:val="18"/>
          <w:szCs w:val="18"/>
          <w:lang w:eastAsia="pt-BR"/>
        </w:rPr>
        <w:t>í</w:t>
      </w:r>
      <w:r w:rsidRPr="00177B88">
        <w:rPr>
          <w:rFonts w:ascii="Verdana" w:hAnsi="Verdana"/>
          <w:color w:val="333333"/>
          <w:sz w:val="18"/>
          <w:szCs w:val="18"/>
          <w:lang w:eastAsia="pt-BR"/>
        </w:rPr>
        <w:t xml:space="preserve">fica (por exemplo, asma), mas nenhum elemento específico da asma será especificado neste padrão. O documento IPS ou IPS pode ser estendido por dados específicos de condição padrão não IPS. 'Não exaustivo' reconhece que o conjunto de dados ideal não é fechado e é provável que seja estendido, não apenas em termos de evolução de requisitos, mas também pragmaticamente em instâncias de </w:t>
      </w:r>
      <w:r w:rsidR="00351898" w:rsidRPr="00177B88">
        <w:rPr>
          <w:rFonts w:ascii="Verdana" w:hAnsi="Verdana"/>
          <w:color w:val="333333"/>
          <w:sz w:val="18"/>
          <w:szCs w:val="18"/>
          <w:lang w:eastAsia="pt-BR"/>
        </w:rPr>
        <w:t>uso. [</w:t>
      </w:r>
      <w:r w:rsidRPr="00177B88">
        <w:rPr>
          <w:rFonts w:ascii="Verdana" w:hAnsi="Verdana"/>
          <w:color w:val="333333"/>
          <w:sz w:val="18"/>
          <w:szCs w:val="18"/>
          <w:lang w:eastAsia="pt-BR"/>
        </w:rPr>
        <w:t>EN 17269; ISO 27269].</w:t>
      </w:r>
    </w:p>
    <w:p w14:paraId="08DE8651" w14:textId="77777777" w:rsidR="00177B88" w:rsidRPr="00177B88" w:rsidRDefault="00177B88" w:rsidP="00177B88">
      <w:pPr>
        <w:spacing w:after="0"/>
        <w:jc w:val="both"/>
        <w:rPr>
          <w:rFonts w:ascii="Verdana" w:hAnsi="Verdana"/>
          <w:color w:val="333333"/>
          <w:sz w:val="18"/>
          <w:szCs w:val="18"/>
          <w:lang w:eastAsia="pt-BR"/>
        </w:rPr>
      </w:pPr>
      <w:r w:rsidRPr="00177B88">
        <w:rPr>
          <w:rFonts w:ascii="Verdana" w:hAnsi="Verdana"/>
          <w:color w:val="333333"/>
          <w:sz w:val="18"/>
          <w:szCs w:val="18"/>
          <w:lang w:eastAsia="pt-BR"/>
        </w:rPr>
        <w:t>Além disso, o escopo do IPS é global. Embora este seja um grande desafio, este guia de implementação leva em conta várias experiências e desenvolvimentos mais recentes (por exemplo, </w:t>
      </w:r>
      <w:hyperlink r:id="rId16" w:history="1">
        <w:r w:rsidRPr="00177B88">
          <w:rPr>
            <w:rFonts w:ascii="Verdana" w:hAnsi="Verdana"/>
            <w:color w:val="333333"/>
            <w:sz w:val="18"/>
            <w:szCs w:val="18"/>
            <w:lang w:eastAsia="pt-BR"/>
          </w:rPr>
          <w:t>Guia de Implementação Principal dos EUA (FHIR IG)</w:t>
        </w:r>
      </w:hyperlink>
      <w:r w:rsidRPr="00177B88">
        <w:rPr>
          <w:rFonts w:ascii="Verdana" w:hAnsi="Verdana"/>
          <w:color w:val="333333"/>
          <w:sz w:val="18"/>
          <w:szCs w:val="18"/>
          <w:lang w:eastAsia="pt-BR"/>
        </w:rPr>
        <w:t> ) para abordar, na medida do possível, a viabilidade global.</w:t>
      </w:r>
    </w:p>
    <w:p w14:paraId="5BD3753D" w14:textId="77777777" w:rsidR="00177B88" w:rsidRPr="00177B88" w:rsidRDefault="00177B88" w:rsidP="00177B88">
      <w:pPr>
        <w:spacing w:after="0"/>
        <w:jc w:val="both"/>
        <w:rPr>
          <w:rFonts w:ascii="Verdana" w:hAnsi="Verdana"/>
          <w:color w:val="333333"/>
          <w:sz w:val="18"/>
          <w:szCs w:val="18"/>
          <w:lang w:eastAsia="pt-BR"/>
        </w:rPr>
      </w:pPr>
      <w:r w:rsidRPr="00177B88">
        <w:rPr>
          <w:rFonts w:ascii="Verdana" w:hAnsi="Verdana"/>
          <w:color w:val="333333"/>
          <w:sz w:val="18"/>
          <w:szCs w:val="18"/>
          <w:lang w:eastAsia="pt-BR"/>
        </w:rPr>
        <w:t>A imagem a seguir fornece uma visão geral do conteúdo IPS atual.</w:t>
      </w:r>
    </w:p>
    <w:p w14:paraId="62DE30A4" w14:textId="77777777" w:rsidR="00205CA7" w:rsidRDefault="00205CA7" w:rsidP="00177B88">
      <w:pPr>
        <w:spacing w:after="0"/>
        <w:rPr>
          <w:rFonts w:ascii="Verdana" w:hAnsi="Verdana"/>
          <w:b/>
          <w:bCs/>
          <w:color w:val="333333"/>
          <w:sz w:val="18"/>
          <w:szCs w:val="18"/>
          <w:lang w:eastAsia="pt-BR"/>
        </w:rPr>
      </w:pPr>
    </w:p>
    <w:p w14:paraId="5A459E9E" w14:textId="0E3358B1" w:rsidR="00177B88" w:rsidRPr="00205CA7" w:rsidRDefault="00177B88" w:rsidP="00177B88">
      <w:pPr>
        <w:spacing w:after="0"/>
        <w:rPr>
          <w:rFonts w:ascii="Verdana" w:hAnsi="Verdana"/>
          <w:b/>
          <w:bCs/>
          <w:color w:val="333333"/>
          <w:sz w:val="18"/>
          <w:szCs w:val="18"/>
          <w:lang w:eastAsia="pt-BR"/>
        </w:rPr>
      </w:pPr>
      <w:r w:rsidRPr="00177B88">
        <w:rPr>
          <w:rFonts w:ascii="Verdana" w:hAnsi="Verdana"/>
          <w:b/>
          <w:bCs/>
          <w:color w:val="333333"/>
          <w:sz w:val="18"/>
          <w:szCs w:val="18"/>
          <w:lang w:eastAsia="pt-BR"/>
        </w:rPr>
        <w:t xml:space="preserve">Figura 2: A </w:t>
      </w:r>
      <w:r w:rsidR="00205CA7" w:rsidRPr="00205CA7">
        <w:rPr>
          <w:rFonts w:ascii="Verdana" w:hAnsi="Verdana"/>
          <w:b/>
          <w:bCs/>
          <w:color w:val="333333"/>
          <w:sz w:val="18"/>
          <w:szCs w:val="18"/>
          <w:lang w:eastAsia="pt-BR"/>
        </w:rPr>
        <w:t xml:space="preserve">estrutura </w:t>
      </w:r>
      <w:r w:rsidRPr="00177B88">
        <w:rPr>
          <w:rFonts w:ascii="Verdana" w:hAnsi="Verdana"/>
          <w:b/>
          <w:bCs/>
          <w:color w:val="333333"/>
          <w:sz w:val="18"/>
          <w:szCs w:val="18"/>
          <w:lang w:eastAsia="pt-BR"/>
        </w:rPr>
        <w:t>do IPS</w:t>
      </w:r>
    </w:p>
    <w:p w14:paraId="2E126DD4" w14:textId="77777777" w:rsidR="00205CA7" w:rsidRPr="00177B88" w:rsidRDefault="00205CA7" w:rsidP="00177B88">
      <w:pPr>
        <w:spacing w:after="0"/>
        <w:rPr>
          <w:rFonts w:ascii="Verdana" w:hAnsi="Verdana"/>
          <w:color w:val="333333"/>
          <w:sz w:val="18"/>
          <w:szCs w:val="18"/>
          <w:lang w:eastAsia="pt-BR"/>
        </w:rPr>
      </w:pPr>
    </w:p>
    <w:p w14:paraId="6C85125A" w14:textId="00FCF6EF" w:rsidR="007F182A" w:rsidRDefault="00205CA7" w:rsidP="3A5F324C">
      <w:pPr>
        <w:spacing w:after="0"/>
        <w:rPr>
          <w:rFonts w:ascii="Verdana" w:hAnsi="Verdana"/>
          <w:color w:val="333333"/>
          <w:sz w:val="18"/>
          <w:szCs w:val="18"/>
          <w:lang w:eastAsia="pt-BR"/>
        </w:rPr>
      </w:pPr>
      <w:r w:rsidRPr="00205CA7">
        <w:rPr>
          <w:rFonts w:ascii="Verdana" w:hAnsi="Verdana"/>
          <w:b/>
          <w:bCs/>
          <w:noProof/>
          <w:color w:val="333333"/>
          <w:sz w:val="18"/>
          <w:szCs w:val="18"/>
          <w:shd w:val="clear" w:color="auto" w:fill="FFFFFF"/>
          <w:lang w:eastAsia="pt-BR"/>
        </w:rPr>
        <w:lastRenderedPageBreak/>
        <w:drawing>
          <wp:inline distT="0" distB="0" distL="0" distR="0" wp14:anchorId="0399E779" wp14:editId="3D8EC9C9">
            <wp:extent cx="5727700" cy="3635375"/>
            <wp:effectExtent l="0" t="0" r="6350" b="0"/>
            <wp:docPr id="14021914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635375"/>
                    </a:xfrm>
                    <a:prstGeom prst="rect">
                      <a:avLst/>
                    </a:prstGeom>
                    <a:noFill/>
                    <a:ln>
                      <a:noFill/>
                    </a:ln>
                  </pic:spPr>
                </pic:pic>
              </a:graphicData>
            </a:graphic>
          </wp:inline>
        </w:drawing>
      </w:r>
    </w:p>
    <w:p w14:paraId="645B2401" w14:textId="77777777" w:rsidR="00003963" w:rsidRDefault="00003963" w:rsidP="3A5F324C">
      <w:pPr>
        <w:spacing w:after="0"/>
        <w:rPr>
          <w:rFonts w:ascii="Verdana" w:hAnsi="Verdana"/>
          <w:color w:val="333333"/>
          <w:sz w:val="18"/>
          <w:szCs w:val="18"/>
          <w:lang w:eastAsia="pt-BR"/>
        </w:rPr>
      </w:pPr>
    </w:p>
    <w:p w14:paraId="535D4219" w14:textId="77777777" w:rsidR="00003963" w:rsidRPr="00177B88" w:rsidRDefault="00003963" w:rsidP="3A5F324C">
      <w:pPr>
        <w:spacing w:after="0"/>
        <w:rPr>
          <w:rFonts w:ascii="Verdana" w:hAnsi="Verdana"/>
          <w:color w:val="333333"/>
          <w:sz w:val="18"/>
          <w:szCs w:val="18"/>
          <w:lang w:eastAsia="pt-BR"/>
        </w:rPr>
      </w:pPr>
    </w:p>
    <w:p w14:paraId="7CDC63F5" w14:textId="763BF8C8" w:rsidR="007F182A" w:rsidRDefault="00003963" w:rsidP="00003963">
      <w:pPr>
        <w:pStyle w:val="Ttulo1"/>
        <w:numPr>
          <w:ilvl w:val="0"/>
          <w:numId w:val="0"/>
        </w:numPr>
        <w:ind w:left="720" w:hanging="720"/>
        <w:rPr>
          <w:rFonts w:ascii="Verdana" w:hAnsi="Verdana"/>
          <w:color w:val="333333"/>
          <w:sz w:val="18"/>
          <w:szCs w:val="18"/>
        </w:rPr>
      </w:pPr>
      <w:r>
        <w:rPr>
          <w:rFonts w:ascii="Verdana" w:hAnsi="Verdana"/>
          <w:color w:val="333333"/>
          <w:sz w:val="18"/>
          <w:szCs w:val="18"/>
        </w:rPr>
        <w:t xml:space="preserve">1.4      </w:t>
      </w:r>
      <w:r w:rsidRPr="00003963">
        <w:rPr>
          <w:rFonts w:ascii="Verdana" w:hAnsi="Verdana"/>
          <w:color w:val="333333"/>
          <w:sz w:val="18"/>
          <w:szCs w:val="18"/>
        </w:rPr>
        <w:t>Relacionamento com Outros Projetos e Diretrizes</w:t>
      </w:r>
    </w:p>
    <w:p w14:paraId="7A2A034F" w14:textId="6691581D" w:rsidR="00003963" w:rsidRDefault="00003963" w:rsidP="00003963">
      <w:pPr>
        <w:rPr>
          <w:lang w:eastAsia="pt-BR"/>
        </w:rPr>
      </w:pPr>
      <w:r w:rsidRPr="00003963">
        <w:rPr>
          <w:lang w:eastAsia="pt-BR"/>
        </w:rPr>
        <w:t>Mais detalhes sobre as relações do projeto IPS com outros projetos e diretrizes estão disponíveis no </w:t>
      </w:r>
      <w:hyperlink r:id="rId18" w:history="1">
        <w:r w:rsidRPr="00003963">
          <w:rPr>
            <w:rStyle w:val="Hyperlink"/>
            <w:lang w:eastAsia="pt-BR"/>
          </w:rPr>
          <w:t>site do</w:t>
        </w:r>
        <w:r w:rsidRPr="00003963">
          <w:rPr>
            <w:rStyle w:val="Hyperlink"/>
            <w:lang w:eastAsia="pt-BR"/>
          </w:rPr>
          <w:t xml:space="preserve"> </w:t>
        </w:r>
        <w:r w:rsidRPr="00003963">
          <w:rPr>
            <w:rStyle w:val="Hyperlink"/>
            <w:lang w:eastAsia="pt-BR"/>
          </w:rPr>
          <w:t>IPS</w:t>
        </w:r>
      </w:hyperlink>
    </w:p>
    <w:p w14:paraId="513BEF94" w14:textId="1B6FC8A0" w:rsidR="00003963" w:rsidRDefault="00003963" w:rsidP="00003963">
      <w:pPr>
        <w:pStyle w:val="Ttulo1"/>
        <w:numPr>
          <w:ilvl w:val="0"/>
          <w:numId w:val="0"/>
        </w:numPr>
        <w:ind w:left="720" w:hanging="720"/>
      </w:pPr>
      <w:r>
        <w:t xml:space="preserve">1.5          </w:t>
      </w:r>
      <w:r w:rsidRPr="00003963">
        <w:t>Status da cédula</w:t>
      </w:r>
    </w:p>
    <w:p w14:paraId="2A72CE6E" w14:textId="3513A4CE" w:rsidR="002E07C6" w:rsidRPr="00003963" w:rsidRDefault="00003963" w:rsidP="00003963">
      <w:pPr>
        <w:rPr>
          <w:lang w:eastAsia="pt-BR"/>
        </w:rPr>
      </w:pPr>
      <w:r>
        <w:rPr>
          <w:rFonts w:ascii="Verdana" w:hAnsi="Verdana"/>
          <w:color w:val="333333"/>
          <w:sz w:val="18"/>
          <w:szCs w:val="18"/>
          <w:shd w:val="clear" w:color="auto" w:fill="FFFFFF"/>
        </w:rPr>
        <w:t>Este Guia de Implementação foi votado como STU com a intenção de se tornar normativo em um ciclo de votação subsequente.</w:t>
      </w:r>
    </w:p>
    <w:p w14:paraId="1AA7EAB9" w14:textId="77777777" w:rsidR="007970D0" w:rsidRDefault="007970D0" w:rsidP="007970D0">
      <w:pPr>
        <w:pStyle w:val="Ttulo1"/>
      </w:pPr>
      <w:bookmarkStart w:id="8" w:name="_Toc132037362"/>
      <w:r>
        <w:t>Princípios Gerais:</w:t>
      </w:r>
      <w:bookmarkEnd w:id="8"/>
      <w:r>
        <w:t xml:space="preserve">  </w:t>
      </w:r>
    </w:p>
    <w:p w14:paraId="0DCFBEE7" w14:textId="5D7CDBBC" w:rsidR="000A3A9E" w:rsidRPr="000A3A9E" w:rsidRDefault="007970D0" w:rsidP="007970D0">
      <w:pPr>
        <w:rPr>
          <w:color w:val="FF0000"/>
        </w:rPr>
      </w:pPr>
      <w:r w:rsidRPr="000A3A9E">
        <w:rPr>
          <w:color w:val="FF0000"/>
        </w:rPr>
        <w:t>Terminologias adotadas, Publicação e Acesso ao Guia de Implementação IPS Brasil</w:t>
      </w:r>
    </w:p>
    <w:p w14:paraId="676A6611" w14:textId="3FFB21BE" w:rsidR="00DE6DAE" w:rsidRPr="00DE6DAE" w:rsidRDefault="000A3A9E" w:rsidP="00DE6DAE">
      <w:r w:rsidRPr="000A3A9E">
        <w:t>Com o acordo formal assinado em abril de 2017, HL7 International e CEN/TC 251 expressaram sua intenção de colaborar sob um conjunto de princípios para o IPS.</w:t>
      </w:r>
    </w:p>
    <w:p w14:paraId="73E81866" w14:textId="03585249" w:rsidR="00DE6DAE" w:rsidRPr="00DE6DAE" w:rsidRDefault="00DE6DAE" w:rsidP="007970D0">
      <w:pPr>
        <w:rPr>
          <w:b/>
          <w:bCs/>
        </w:rPr>
      </w:pPr>
      <w:r w:rsidRPr="00DE6DAE">
        <w:rPr>
          <w:b/>
          <w:bCs/>
        </w:rPr>
        <w:t>Figura 1: Os princípios IPS</w:t>
      </w:r>
    </w:p>
    <w:p w14:paraId="6C8C31B3" w14:textId="73269FA2" w:rsidR="00DE6DAE" w:rsidRPr="00DE6DAE" w:rsidRDefault="00DE6DAE" w:rsidP="00DE6DAE">
      <w:pPr>
        <w:spacing w:after="0"/>
        <w:rPr>
          <w:rFonts w:ascii="Times New Roman" w:hAnsi="Times New Roman"/>
          <w:sz w:val="24"/>
          <w:szCs w:val="24"/>
          <w:lang w:eastAsia="pt-BR"/>
        </w:rPr>
      </w:pPr>
      <w:r w:rsidRPr="00DE6DAE">
        <w:rPr>
          <w:noProof/>
        </w:rPr>
        <w:lastRenderedPageBreak/>
        <w:drawing>
          <wp:inline distT="0" distB="0" distL="0" distR="0" wp14:anchorId="2AB49385" wp14:editId="1880B8FF">
            <wp:extent cx="3023659" cy="2871470"/>
            <wp:effectExtent l="0" t="0" r="5715" b="5080"/>
            <wp:docPr id="1595824536" name="Imagem 1595824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833" cy="2883031"/>
                    </a:xfrm>
                    <a:prstGeom prst="rect">
                      <a:avLst/>
                    </a:prstGeom>
                    <a:noFill/>
                    <a:ln>
                      <a:noFill/>
                    </a:ln>
                  </pic:spPr>
                </pic:pic>
              </a:graphicData>
            </a:graphic>
          </wp:inline>
        </w:drawing>
      </w:r>
    </w:p>
    <w:p w14:paraId="6FEC92C8" w14:textId="161330A7" w:rsidR="00DE6DAE" w:rsidRDefault="00DE6DAE" w:rsidP="00DE6DAE"/>
    <w:p w14:paraId="09F4E006" w14:textId="28433958" w:rsidR="00DE6DAE" w:rsidRDefault="00DE6DAE" w:rsidP="007970D0">
      <w:r>
        <w:rPr>
          <w:rFonts w:ascii="Verdana" w:hAnsi="Verdana"/>
          <w:color w:val="333333"/>
          <w:sz w:val="18"/>
          <w:szCs w:val="18"/>
          <w:shd w:val="clear" w:color="auto" w:fill="FFFFFF"/>
        </w:rPr>
        <w:t>Com base neste acordo, a especificação de padrões para o IPS deve ser (a) implementável (b) aplicável para uso global (c) extensível e aberta a casos de uso e soluções futuras. Além disso, a especificação de padrões e sua implementação devem ser sustentáveis.</w:t>
      </w:r>
    </w:p>
    <w:p w14:paraId="123D95E9" w14:textId="54109050" w:rsidR="00DE6DAE" w:rsidRPr="00D90888" w:rsidRDefault="00D90888" w:rsidP="00D90888">
      <w:pPr>
        <w:pStyle w:val="Ttulo1"/>
        <w:numPr>
          <w:ilvl w:val="1"/>
          <w:numId w:val="22"/>
        </w:numPr>
      </w:pPr>
      <w:r>
        <w:t xml:space="preserve">           </w:t>
      </w:r>
      <w:r w:rsidR="00DE6DAE" w:rsidRPr="00D90888">
        <w:t>Estruturação das opções de terminologia</w:t>
      </w:r>
    </w:p>
    <w:p w14:paraId="5FACCAF5" w14:textId="6CEB7F1A" w:rsidR="00DE6DAE" w:rsidRDefault="00DE6DAE" w:rsidP="002E07C6">
      <w:pPr>
        <w:pStyle w:val="NormalWeb"/>
        <w:shd w:val="clear" w:color="auto" w:fill="FFFFFF"/>
        <w:spacing w:before="0" w:beforeAutospacing="0" w:after="150" w:afterAutospacing="0" w:line="336" w:lineRule="atLeast"/>
        <w:jc w:val="both"/>
        <w:rPr>
          <w:rFonts w:ascii="Verdana" w:hAnsi="Verdana"/>
          <w:color w:val="333333"/>
          <w:sz w:val="18"/>
          <w:szCs w:val="18"/>
        </w:rPr>
      </w:pPr>
      <w:r>
        <w:rPr>
          <w:rFonts w:ascii="Verdana" w:hAnsi="Verdana"/>
          <w:color w:val="333333"/>
          <w:sz w:val="18"/>
          <w:szCs w:val="18"/>
        </w:rPr>
        <w:t>O Resumo Internacional do Paciente é especificado neste guia como um documento HL7 FHIR (</w:t>
      </w:r>
      <w:r w:rsidR="00E65819" w:rsidRPr="00E65819">
        <w:rPr>
          <w:rFonts w:ascii="Verdana" w:hAnsi="Verdana"/>
          <w:color w:val="333333"/>
          <w:sz w:val="18"/>
          <w:szCs w:val="18"/>
        </w:rPr>
        <w:t>um pacote incluindo uma composição IPS</w:t>
      </w:r>
      <w:r>
        <w:rPr>
          <w:rFonts w:ascii="Verdana" w:hAnsi="Verdana"/>
          <w:color w:val="333333"/>
          <w:sz w:val="18"/>
          <w:szCs w:val="18"/>
        </w:rPr>
        <w:t xml:space="preserve">), composto por um conjunto de blocos de dados “mínimos” potencialmente reutilizáveis </w:t>
      </w:r>
      <w:r>
        <w:rPr>
          <w:rFonts w:ascii="Arial" w:hAnsi="Arial" w:cs="Arial"/>
          <w:color w:val="333333"/>
          <w:sz w:val="18"/>
          <w:szCs w:val="18"/>
        </w:rPr>
        <w:t>​​</w:t>
      </w:r>
      <w:r>
        <w:rPr>
          <w:rFonts w:ascii="Verdana" w:hAnsi="Verdana"/>
          <w:color w:val="333333"/>
          <w:sz w:val="18"/>
          <w:szCs w:val="18"/>
        </w:rPr>
        <w:t>(os perfis IPS). Uma representação HL7 CDA R2 também é especificada em um Guia de Implementação distinto. A expressividade do SNOMED CT e outras terminologias primárias permitem que esta especificação represente as duas categorias gerais “condição/atividade desconhecida” e “condição/atividade conhecida ausente” em um estilo que é mais independente da sintaxe subjacente (CDA R2 ou FHIR).</w:t>
      </w:r>
    </w:p>
    <w:p w14:paraId="20040BFE" w14:textId="2E774532" w:rsidR="00351898" w:rsidRDefault="00DE6DAE" w:rsidP="002E07C6">
      <w:pPr>
        <w:pStyle w:val="NormalWeb"/>
        <w:shd w:val="clear" w:color="auto" w:fill="FFFFFF"/>
        <w:spacing w:before="0" w:beforeAutospacing="0" w:after="150" w:afterAutospacing="0" w:line="336" w:lineRule="atLeast"/>
        <w:jc w:val="both"/>
        <w:rPr>
          <w:rFonts w:ascii="Verdana" w:hAnsi="Verdana"/>
          <w:color w:val="333333"/>
          <w:sz w:val="18"/>
          <w:szCs w:val="18"/>
        </w:rPr>
      </w:pPr>
      <w:r>
        <w:rPr>
          <w:rFonts w:ascii="Verdana" w:hAnsi="Verdana"/>
          <w:color w:val="333333"/>
          <w:sz w:val="18"/>
          <w:szCs w:val="18"/>
        </w:rPr>
        <w:t>Para ser universalmente intercambiável e compreendido, um resumo do paciente deve basear-se tanto quanto possível em dados estruturados e terminologias de referência internacional multilíngue que são licenciadas sem custo para uso global no Resumo Internacional do Paciente. No caso do SNOMED CT, o SNOMED International criou uma </w:t>
      </w:r>
      <w:hyperlink r:id="rId20" w:history="1">
        <w:r>
          <w:rPr>
            <w:rStyle w:val="Hyperlink"/>
            <w:rFonts w:ascii="Verdana" w:hAnsi="Verdana"/>
            <w:sz w:val="18"/>
            <w:szCs w:val="18"/>
          </w:rPr>
          <w:t>especificação aberta e gratuita para o Resumo Internacional do Paciente</w:t>
        </w:r>
      </w:hyperlink>
      <w:r>
        <w:rPr>
          <w:rFonts w:ascii="Verdana" w:hAnsi="Verdana"/>
          <w:color w:val="333333"/>
          <w:sz w:val="18"/>
          <w:szCs w:val="18"/>
        </w:rPr>
        <w:t xml:space="preserve"> que faz referência a um conjunto central de conceitos clínicos globalmente acessíveis e utilizáveis </w:t>
      </w:r>
      <w:r>
        <w:rPr>
          <w:rFonts w:ascii="Arial" w:hAnsi="Arial" w:cs="Arial"/>
          <w:color w:val="333333"/>
          <w:sz w:val="18"/>
          <w:szCs w:val="18"/>
        </w:rPr>
        <w:t>​​</w:t>
      </w:r>
      <w:r>
        <w:rPr>
          <w:rFonts w:ascii="Verdana" w:hAnsi="Verdana"/>
          <w:color w:val="333333"/>
          <w:sz w:val="18"/>
          <w:szCs w:val="18"/>
        </w:rPr>
        <w:t>licenciados sem custo com o objetivo de servir ao bem p</w:t>
      </w:r>
      <w:r>
        <w:rPr>
          <w:rFonts w:ascii="Verdana" w:hAnsi="Verdana" w:cs="Verdana"/>
          <w:color w:val="333333"/>
          <w:sz w:val="18"/>
          <w:szCs w:val="18"/>
        </w:rPr>
        <w:t>ú</w:t>
      </w:r>
      <w:r>
        <w:rPr>
          <w:rFonts w:ascii="Verdana" w:hAnsi="Verdana"/>
          <w:color w:val="333333"/>
          <w:sz w:val="18"/>
          <w:szCs w:val="18"/>
        </w:rPr>
        <w:t>blico chamado IPS </w:t>
      </w:r>
      <w:hyperlink r:id="rId21" w:history="1">
        <w:r>
          <w:rPr>
            <w:rStyle w:val="Hyperlink"/>
            <w:rFonts w:ascii="Verdana" w:hAnsi="Verdana"/>
            <w:sz w:val="18"/>
            <w:szCs w:val="18"/>
          </w:rPr>
          <w:t>Free definir</w:t>
        </w:r>
      </w:hyperlink>
      <w:r>
        <w:rPr>
          <w:rFonts w:ascii="Verdana" w:hAnsi="Verdana"/>
          <w:color w:val="333333"/>
          <w:sz w:val="18"/>
          <w:szCs w:val="18"/>
        </w:rPr>
        <w:t>. Este conjunto gratuito é mantido em colaboração com HL7 International e CEN e atualizado anualmente. A SNOMED International também produziu um recurso disponível gratuitamente chamado IPS Terminology, uma subontologia do SNOMED CT baseada no conjunto IPS Free, que fornecerá recursos ontológicos mínimos para implementações de IPS. Com esse espírito, esta versão do Resumo Internacional do Paciente define SNOMED CT como uma terminologia primária e é usada em muitos dos conjuntos de valores.</w:t>
      </w:r>
    </w:p>
    <w:p w14:paraId="11E2EA44" w14:textId="77777777" w:rsidR="00DE6DAE" w:rsidRPr="00DE6DAE" w:rsidRDefault="00DE6DAE" w:rsidP="007970D0"/>
    <w:p w14:paraId="79004CFF" w14:textId="77777777" w:rsidR="007970D0" w:rsidRDefault="007970D0" w:rsidP="007970D0">
      <w:pPr>
        <w:pStyle w:val="Ttulo1"/>
      </w:pPr>
      <w:bookmarkStart w:id="9" w:name="_Toc132037363"/>
      <w:r>
        <w:lastRenderedPageBreak/>
        <w:t>Princípios e Convenções de Design:</w:t>
      </w:r>
      <w:bookmarkEnd w:id="9"/>
      <w:r>
        <w:t xml:space="preserve"> </w:t>
      </w:r>
    </w:p>
    <w:p w14:paraId="1B96C31B" w14:textId="77777777" w:rsidR="007970D0" w:rsidRDefault="007970D0" w:rsidP="007970D0">
      <w:pPr>
        <w:rPr>
          <w:color w:val="FF0000"/>
        </w:rPr>
      </w:pPr>
      <w:r w:rsidRPr="00003963">
        <w:rPr>
          <w:color w:val="FF0000"/>
        </w:rPr>
        <w:t xml:space="preserve">Representação de “desconhecido” </w:t>
      </w:r>
      <w:proofErr w:type="gramStart"/>
      <w:r w:rsidRPr="00003963">
        <w:rPr>
          <w:color w:val="FF0000"/>
        </w:rPr>
        <w:t>e  “</w:t>
      </w:r>
      <w:proofErr w:type="gramEnd"/>
      <w:r w:rsidRPr="00003963">
        <w:rPr>
          <w:color w:val="FF0000"/>
        </w:rPr>
        <w:t>ausente” para os blocos obrigatórios de Medicamentos, Alergias e Problemas ;</w:t>
      </w:r>
    </w:p>
    <w:p w14:paraId="7CA51F60" w14:textId="7D15257D" w:rsidR="00003963" w:rsidRPr="00003963" w:rsidRDefault="00003963" w:rsidP="00003963">
      <w:pPr>
        <w:pStyle w:val="Ttulo1"/>
        <w:numPr>
          <w:ilvl w:val="0"/>
          <w:numId w:val="0"/>
        </w:numPr>
        <w:ind w:left="720" w:hanging="720"/>
        <w:rPr>
          <w:rFonts w:ascii="Verdana" w:eastAsia="Times New Roman" w:hAnsi="Verdana" w:cs="Times New Roman"/>
          <w:b w:val="0"/>
          <w:color w:val="333333"/>
          <w:sz w:val="18"/>
          <w:szCs w:val="18"/>
        </w:rPr>
      </w:pPr>
      <w:r w:rsidRPr="00003963">
        <w:rPr>
          <w:rFonts w:ascii="Verdana" w:eastAsia="Times New Roman" w:hAnsi="Verdana" w:cs="Times New Roman"/>
          <w:b w:val="0"/>
          <w:color w:val="333333"/>
          <w:sz w:val="18"/>
          <w:szCs w:val="18"/>
        </w:rPr>
        <w:t xml:space="preserve">3.1          </w:t>
      </w:r>
      <w:r w:rsidRPr="00003963">
        <w:rPr>
          <w:rFonts w:ascii="Verdana" w:eastAsia="Times New Roman" w:hAnsi="Verdana" w:cs="Times New Roman"/>
          <w:b w:val="0"/>
          <w:color w:val="333333"/>
          <w:sz w:val="18"/>
          <w:szCs w:val="18"/>
        </w:rPr>
        <w:t>Representando “conhecido ausente” e “desconhecido”</w:t>
      </w:r>
    </w:p>
    <w:p w14:paraId="73B9AF6B" w14:textId="77777777" w:rsidR="00003963" w:rsidRPr="00003963" w:rsidRDefault="00003963" w:rsidP="00003963">
      <w:pPr>
        <w:jc w:val="both"/>
        <w:rPr>
          <w:rFonts w:ascii="Verdana" w:hAnsi="Verdana"/>
          <w:color w:val="333333"/>
          <w:sz w:val="18"/>
          <w:szCs w:val="18"/>
          <w:lang w:eastAsia="pt-BR"/>
        </w:rPr>
      </w:pPr>
      <w:r w:rsidRPr="00003963">
        <w:rPr>
          <w:rFonts w:ascii="Verdana" w:hAnsi="Verdana"/>
          <w:color w:val="333333"/>
          <w:sz w:val="18"/>
          <w:szCs w:val="18"/>
          <w:lang w:eastAsia="pt-BR"/>
        </w:rPr>
        <w:t xml:space="preserve">De acordo com a abordagem seguida para o Guia de implementação do IPS CDA, aplicamos por design que, para as seções necessárias, as expressões de “conhecido ausente” e “não conhecido” sejam explicitamente declaradas no recurso referido nas entradas e não usando o </w:t>
      </w:r>
      <w:proofErr w:type="spellStart"/>
      <w:r w:rsidRPr="00003963">
        <w:rPr>
          <w:rFonts w:ascii="Verdana" w:hAnsi="Verdana"/>
          <w:color w:val="333333"/>
          <w:sz w:val="18"/>
          <w:szCs w:val="18"/>
          <w:lang w:eastAsia="pt-BR"/>
        </w:rPr>
        <w:t>emptyReason</w:t>
      </w:r>
      <w:proofErr w:type="spellEnd"/>
      <w:r w:rsidRPr="00003963">
        <w:rPr>
          <w:rFonts w:ascii="Verdana" w:hAnsi="Verdana"/>
          <w:color w:val="333333"/>
          <w:sz w:val="18"/>
          <w:szCs w:val="18"/>
          <w:lang w:eastAsia="pt-BR"/>
        </w:rPr>
        <w:t xml:space="preserve"> atributo na seção.</w:t>
      </w:r>
    </w:p>
    <w:p w14:paraId="358B95A1" w14:textId="77777777" w:rsidR="00003963" w:rsidRPr="00003963" w:rsidRDefault="00003963" w:rsidP="00003963">
      <w:pPr>
        <w:jc w:val="both"/>
        <w:rPr>
          <w:rFonts w:ascii="Verdana" w:hAnsi="Verdana"/>
          <w:color w:val="333333"/>
          <w:sz w:val="18"/>
          <w:szCs w:val="18"/>
          <w:lang w:eastAsia="pt-BR"/>
        </w:rPr>
      </w:pPr>
      <w:r w:rsidRPr="00003963">
        <w:rPr>
          <w:rFonts w:ascii="Verdana" w:hAnsi="Verdana"/>
          <w:color w:val="333333"/>
          <w:sz w:val="18"/>
          <w:szCs w:val="18"/>
          <w:lang w:eastAsia="pt-BR"/>
        </w:rPr>
        <w:t>Esta regra é aplicada para as seguintes seções obrigatórias:</w:t>
      </w:r>
    </w:p>
    <w:p w14:paraId="46F821C5" w14:textId="77777777" w:rsidR="00003963" w:rsidRPr="00003963" w:rsidRDefault="00003963" w:rsidP="00003963">
      <w:pPr>
        <w:numPr>
          <w:ilvl w:val="0"/>
          <w:numId w:val="31"/>
        </w:numPr>
        <w:jc w:val="both"/>
        <w:rPr>
          <w:rFonts w:ascii="Verdana" w:hAnsi="Verdana"/>
          <w:color w:val="333333"/>
          <w:sz w:val="18"/>
          <w:szCs w:val="18"/>
          <w:lang w:eastAsia="pt-BR"/>
        </w:rPr>
      </w:pPr>
      <w:r w:rsidRPr="00003963">
        <w:rPr>
          <w:rFonts w:ascii="Verdana" w:hAnsi="Verdana"/>
          <w:color w:val="333333"/>
          <w:sz w:val="18"/>
          <w:szCs w:val="18"/>
          <w:lang w:eastAsia="pt-BR"/>
        </w:rPr>
        <w:t>Alergias e Intolerâncias</w:t>
      </w:r>
    </w:p>
    <w:p w14:paraId="38346C11" w14:textId="77777777" w:rsidR="00003963" w:rsidRPr="00003963" w:rsidRDefault="00003963" w:rsidP="00003963">
      <w:pPr>
        <w:numPr>
          <w:ilvl w:val="0"/>
          <w:numId w:val="31"/>
        </w:numPr>
        <w:jc w:val="both"/>
        <w:rPr>
          <w:rFonts w:ascii="Verdana" w:hAnsi="Verdana"/>
          <w:color w:val="333333"/>
          <w:sz w:val="18"/>
          <w:szCs w:val="18"/>
          <w:lang w:eastAsia="pt-BR"/>
        </w:rPr>
      </w:pPr>
      <w:r w:rsidRPr="00003963">
        <w:rPr>
          <w:rFonts w:ascii="Verdana" w:hAnsi="Verdana"/>
          <w:color w:val="333333"/>
          <w:sz w:val="18"/>
          <w:szCs w:val="18"/>
          <w:lang w:eastAsia="pt-BR"/>
        </w:rPr>
        <w:t>Resumo de Medicação</w:t>
      </w:r>
    </w:p>
    <w:p w14:paraId="4E22986C" w14:textId="77777777" w:rsidR="00003963" w:rsidRPr="00003963" w:rsidRDefault="00003963" w:rsidP="00003963">
      <w:pPr>
        <w:numPr>
          <w:ilvl w:val="0"/>
          <w:numId w:val="31"/>
        </w:numPr>
        <w:jc w:val="both"/>
        <w:rPr>
          <w:rFonts w:ascii="Verdana" w:hAnsi="Verdana"/>
          <w:color w:val="333333"/>
          <w:sz w:val="18"/>
          <w:szCs w:val="18"/>
          <w:lang w:eastAsia="pt-BR"/>
        </w:rPr>
      </w:pPr>
      <w:r w:rsidRPr="00003963">
        <w:rPr>
          <w:rFonts w:ascii="Verdana" w:hAnsi="Verdana"/>
          <w:color w:val="333333"/>
          <w:sz w:val="18"/>
          <w:szCs w:val="18"/>
          <w:lang w:eastAsia="pt-BR"/>
        </w:rPr>
        <w:t>problemas</w:t>
      </w:r>
    </w:p>
    <w:p w14:paraId="203E55AE" w14:textId="77777777" w:rsidR="00003963" w:rsidRPr="00003963" w:rsidRDefault="00003963" w:rsidP="00003963">
      <w:pPr>
        <w:jc w:val="both"/>
        <w:rPr>
          <w:rFonts w:ascii="Verdana" w:hAnsi="Verdana"/>
          <w:color w:val="333333"/>
          <w:sz w:val="18"/>
          <w:szCs w:val="18"/>
          <w:lang w:eastAsia="pt-BR"/>
        </w:rPr>
      </w:pPr>
      <w:r w:rsidRPr="00003963">
        <w:rPr>
          <w:rFonts w:ascii="Verdana" w:hAnsi="Verdana"/>
          <w:color w:val="333333"/>
          <w:sz w:val="18"/>
          <w:szCs w:val="18"/>
          <w:lang w:eastAsia="pt-BR"/>
        </w:rPr>
        <w:t>As seções a seguir são recomendadas (não obrigatórias) e, para essas seções, no caso de “desconhecido” ou “sem informações”, isso pode ser afirmado explicitamente (como acima) ou a própria seção pode ser omitida:</w:t>
      </w:r>
    </w:p>
    <w:p w14:paraId="1269C403" w14:textId="77777777" w:rsidR="00003963" w:rsidRPr="00003963" w:rsidRDefault="00003963" w:rsidP="00003963">
      <w:pPr>
        <w:numPr>
          <w:ilvl w:val="0"/>
          <w:numId w:val="32"/>
        </w:numPr>
        <w:jc w:val="both"/>
        <w:rPr>
          <w:rFonts w:ascii="Verdana" w:hAnsi="Verdana"/>
          <w:color w:val="333333"/>
          <w:sz w:val="18"/>
          <w:szCs w:val="18"/>
          <w:lang w:eastAsia="pt-BR"/>
        </w:rPr>
      </w:pPr>
      <w:r w:rsidRPr="00003963">
        <w:rPr>
          <w:rFonts w:ascii="Verdana" w:hAnsi="Verdana"/>
          <w:color w:val="333333"/>
          <w:sz w:val="18"/>
          <w:szCs w:val="18"/>
          <w:lang w:eastAsia="pt-BR"/>
        </w:rPr>
        <w:t>Histórico de Procedimentos</w:t>
      </w:r>
    </w:p>
    <w:p w14:paraId="7E916BB8" w14:textId="77777777" w:rsidR="00003963" w:rsidRPr="00003963" w:rsidRDefault="00003963" w:rsidP="00003963">
      <w:pPr>
        <w:numPr>
          <w:ilvl w:val="0"/>
          <w:numId w:val="32"/>
        </w:numPr>
        <w:jc w:val="both"/>
        <w:rPr>
          <w:rFonts w:ascii="Verdana" w:hAnsi="Verdana"/>
          <w:color w:val="333333"/>
          <w:sz w:val="18"/>
          <w:szCs w:val="18"/>
          <w:lang w:eastAsia="pt-BR"/>
        </w:rPr>
      </w:pPr>
      <w:r w:rsidRPr="00003963">
        <w:rPr>
          <w:rFonts w:ascii="Verdana" w:hAnsi="Verdana"/>
          <w:color w:val="333333"/>
          <w:sz w:val="18"/>
          <w:szCs w:val="18"/>
          <w:lang w:eastAsia="pt-BR"/>
        </w:rPr>
        <w:t>Dispositivos médicos</w:t>
      </w:r>
    </w:p>
    <w:p w14:paraId="2BDE80BC" w14:textId="77777777" w:rsidR="00003963" w:rsidRPr="00003963" w:rsidRDefault="00003963" w:rsidP="00003963">
      <w:pPr>
        <w:numPr>
          <w:ilvl w:val="0"/>
          <w:numId w:val="32"/>
        </w:numPr>
        <w:jc w:val="both"/>
        <w:rPr>
          <w:rFonts w:ascii="Verdana" w:hAnsi="Verdana"/>
          <w:color w:val="333333"/>
          <w:sz w:val="18"/>
          <w:szCs w:val="18"/>
          <w:lang w:eastAsia="pt-BR"/>
        </w:rPr>
      </w:pPr>
      <w:r w:rsidRPr="00003963">
        <w:rPr>
          <w:rFonts w:ascii="Verdana" w:hAnsi="Verdana"/>
          <w:color w:val="333333"/>
          <w:sz w:val="18"/>
          <w:szCs w:val="18"/>
          <w:lang w:eastAsia="pt-BR"/>
        </w:rPr>
        <w:t>imunizações</w:t>
      </w:r>
    </w:p>
    <w:p w14:paraId="11FD6EC3" w14:textId="77777777" w:rsidR="00003963" w:rsidRPr="00003963" w:rsidRDefault="00003963" w:rsidP="00003963">
      <w:pPr>
        <w:jc w:val="both"/>
        <w:rPr>
          <w:rFonts w:ascii="Verdana" w:hAnsi="Verdana"/>
          <w:color w:val="333333"/>
          <w:sz w:val="18"/>
          <w:szCs w:val="18"/>
          <w:lang w:eastAsia="pt-BR"/>
        </w:rPr>
      </w:pPr>
      <w:r w:rsidRPr="00003963">
        <w:rPr>
          <w:rFonts w:ascii="Verdana" w:hAnsi="Verdana"/>
          <w:color w:val="333333"/>
          <w:sz w:val="18"/>
          <w:szCs w:val="18"/>
          <w:lang w:eastAsia="pt-BR"/>
        </w:rPr>
        <w:t>Espera-se que todas as outras seções sejam omitidas no caso de ausência de informações.</w:t>
      </w:r>
    </w:p>
    <w:p w14:paraId="16B1C7B9" w14:textId="77777777" w:rsidR="00003963" w:rsidRPr="00003963" w:rsidRDefault="00003963" w:rsidP="00003963">
      <w:pPr>
        <w:rPr>
          <w:lang w:eastAsia="pt-BR"/>
        </w:rPr>
      </w:pPr>
    </w:p>
    <w:p w14:paraId="01C7AF04" w14:textId="77777777" w:rsidR="007970D0" w:rsidRDefault="007970D0" w:rsidP="007970D0">
      <w:pPr>
        <w:pStyle w:val="Ttulo1"/>
      </w:pPr>
      <w:bookmarkStart w:id="10" w:name="_Toc132037364"/>
      <w:r>
        <w:t>Geração e Inclusão de Dados</w:t>
      </w:r>
      <w:bookmarkEnd w:id="10"/>
      <w:r>
        <w:t xml:space="preserve"> </w:t>
      </w:r>
    </w:p>
    <w:p w14:paraId="6491D583" w14:textId="77777777" w:rsidR="007970D0" w:rsidRDefault="007970D0" w:rsidP="007970D0">
      <w:pPr>
        <w:ind w:left="360"/>
        <w:rPr>
          <w:ins w:id="11" w:author="Gabriel Gausmann Oliveira" w:date="2023-03-29T09:41:00Z"/>
        </w:rPr>
      </w:pPr>
      <w:r>
        <w:t>descreve a política de inclusão de informações para os componentes de Imunização, Exames e Alergias.</w:t>
      </w:r>
    </w:p>
    <w:p w14:paraId="49B8F11C" w14:textId="77777777" w:rsidR="007970D0" w:rsidRDefault="007970D0" w:rsidP="007970D0">
      <w:pPr>
        <w:pStyle w:val="Ttulo1"/>
      </w:pPr>
      <w:bookmarkStart w:id="12" w:name="_Toc132037365"/>
      <w:r>
        <w:t>Problemas Conhecidos e Desenvolvimentos Futuros</w:t>
      </w:r>
      <w:bookmarkEnd w:id="12"/>
      <w:r>
        <w:t xml:space="preserve">  </w:t>
      </w:r>
    </w:p>
    <w:p w14:paraId="5706ACF1" w14:textId="77777777" w:rsidR="007970D0" w:rsidRDefault="007970D0" w:rsidP="007970D0">
      <w:r>
        <w:t xml:space="preserve">descreve futuros desenvolvimentos e dificuldades para que todos os componentes obrigatórios do Brasil IPS possam ser gerados e disponibilizados; </w:t>
      </w:r>
    </w:p>
    <w:p w14:paraId="3625775D" w14:textId="77777777" w:rsidR="007970D0" w:rsidRDefault="007970D0" w:rsidP="007970D0">
      <w:pPr>
        <w:pStyle w:val="Ttulo1"/>
      </w:pPr>
      <w:bookmarkStart w:id="13" w:name="_Toc132037366"/>
      <w:r>
        <w:t>Estrutura do Brasil IPS</w:t>
      </w:r>
      <w:bookmarkEnd w:id="13"/>
      <w:r>
        <w:t xml:space="preserve"> </w:t>
      </w:r>
    </w:p>
    <w:p w14:paraId="5660EE25" w14:textId="77777777" w:rsidR="007970D0" w:rsidRDefault="007970D0" w:rsidP="007970D0">
      <w:r>
        <w:t>descreve as secções do Brasil IPS que foram implementadas – Imunização, e Exames;</w:t>
      </w:r>
    </w:p>
    <w:p w14:paraId="5F9CE698" w14:textId="77777777" w:rsidR="007970D0" w:rsidRDefault="007970D0" w:rsidP="007970D0">
      <w:pPr>
        <w:pStyle w:val="Ttulo1"/>
      </w:pPr>
      <w:bookmarkStart w:id="14" w:name="_Toc132037367"/>
      <w:r>
        <w:t>Perfis incluídos no Guia Brasil IPS:</w:t>
      </w:r>
      <w:bookmarkEnd w:id="14"/>
      <w:r>
        <w:t xml:space="preserve"> </w:t>
      </w:r>
    </w:p>
    <w:p w14:paraId="2147374D" w14:textId="77777777" w:rsidR="007970D0" w:rsidRDefault="007970D0" w:rsidP="007970D0">
      <w:r>
        <w:t>descreve os perfis descritos neste Guia de Implementação;</w:t>
      </w:r>
    </w:p>
    <w:p w14:paraId="442155E5" w14:textId="77777777" w:rsidR="007970D0" w:rsidRDefault="007970D0" w:rsidP="007970D0">
      <w:pPr>
        <w:pStyle w:val="Ttulo1"/>
      </w:pPr>
      <w:bookmarkStart w:id="15" w:name="_Toc132037368"/>
      <w:r>
        <w:t>Tipos de Dados definidos para este Guia</w:t>
      </w:r>
      <w:bookmarkEnd w:id="15"/>
    </w:p>
    <w:p w14:paraId="4DE912A0" w14:textId="77777777" w:rsidR="007970D0" w:rsidRDefault="007970D0" w:rsidP="007970D0">
      <w:pPr>
        <w:ind w:left="360"/>
      </w:pPr>
      <w:r>
        <w:t>descreve os tipos de dados utilizados;</w:t>
      </w:r>
    </w:p>
    <w:p w14:paraId="017C5534" w14:textId="77777777" w:rsidR="007970D0" w:rsidRDefault="007970D0" w:rsidP="007970D0">
      <w:pPr>
        <w:pStyle w:val="Ttulo1"/>
      </w:pPr>
      <w:bookmarkStart w:id="16" w:name="_Toc132037369"/>
      <w:r>
        <w:t>Extensões:</w:t>
      </w:r>
      <w:bookmarkEnd w:id="16"/>
      <w:r>
        <w:t xml:space="preserve"> </w:t>
      </w:r>
    </w:p>
    <w:p w14:paraId="19DD4D89" w14:textId="77777777" w:rsidR="007970D0" w:rsidRDefault="007970D0" w:rsidP="007970D0">
      <w:pPr>
        <w:ind w:left="360"/>
      </w:pPr>
      <w:r>
        <w:t>descreve as extensões definidas para este Guia;</w:t>
      </w:r>
    </w:p>
    <w:p w14:paraId="59F4499A" w14:textId="77777777" w:rsidR="007970D0" w:rsidRDefault="007970D0" w:rsidP="007970D0">
      <w:pPr>
        <w:ind w:left="360"/>
      </w:pPr>
    </w:p>
    <w:p w14:paraId="0BB86D35" w14:textId="77777777" w:rsidR="007970D0" w:rsidRPr="007970D0" w:rsidRDefault="007970D0" w:rsidP="007970D0">
      <w:pPr>
        <w:pStyle w:val="Ttulo1"/>
      </w:pPr>
      <w:bookmarkStart w:id="17" w:name="_Toc132037370"/>
      <w:r w:rsidRPr="001629C8">
        <w:lastRenderedPageBreak/>
        <w:t>Artefatos terminológicos definidos como parte deste Guia</w:t>
      </w:r>
      <w:r>
        <w:t>:</w:t>
      </w:r>
      <w:bookmarkEnd w:id="17"/>
      <w:r>
        <w:t xml:space="preserve"> </w:t>
      </w:r>
    </w:p>
    <w:p w14:paraId="3D42345D" w14:textId="77777777" w:rsidR="007970D0" w:rsidRPr="007970D0" w:rsidRDefault="007970D0" w:rsidP="007970D0">
      <w:pPr>
        <w:ind w:left="360"/>
      </w:pPr>
      <w:r>
        <w:t xml:space="preserve">descreve todos os </w:t>
      </w:r>
      <w:proofErr w:type="spellStart"/>
      <w:r>
        <w:t>Code</w:t>
      </w:r>
      <w:proofErr w:type="spellEnd"/>
      <w:r>
        <w:t xml:space="preserve"> Systems, </w:t>
      </w:r>
      <w:proofErr w:type="spellStart"/>
      <w:r>
        <w:t>Value</w:t>
      </w:r>
      <w:proofErr w:type="spellEnd"/>
      <w:r>
        <w:t xml:space="preserve"> Sets e Concept Maps utilizados neste Guia;</w:t>
      </w:r>
    </w:p>
    <w:p w14:paraId="2FDFB0C6" w14:textId="77777777" w:rsidR="007970D0" w:rsidRPr="007970D0" w:rsidRDefault="007970D0" w:rsidP="007970D0"/>
    <w:p w14:paraId="338D5F5E" w14:textId="77777777" w:rsidR="007970D0" w:rsidRDefault="007970D0" w:rsidP="007970D0">
      <w:pPr>
        <w:pStyle w:val="Ttulo1"/>
      </w:pPr>
      <w:bookmarkStart w:id="18" w:name="_Toc132037371"/>
      <w:r>
        <w:t>Exemplos:</w:t>
      </w:r>
      <w:bookmarkEnd w:id="18"/>
      <w:r>
        <w:t xml:space="preserve"> </w:t>
      </w:r>
    </w:p>
    <w:p w14:paraId="51905EE8" w14:textId="77777777" w:rsidR="007970D0" w:rsidRPr="007970D0" w:rsidRDefault="007970D0" w:rsidP="007970D0">
      <w:pPr>
        <w:ind w:left="360"/>
      </w:pPr>
      <w:r>
        <w:t xml:space="preserve">apresenta exemplos dos blocos de </w:t>
      </w:r>
      <w:proofErr w:type="gramStart"/>
      <w:r>
        <w:t>Pacientes,  Imunização</w:t>
      </w:r>
      <w:proofErr w:type="gramEnd"/>
      <w:r>
        <w:t xml:space="preserve"> e Exames;</w:t>
      </w:r>
    </w:p>
    <w:p w14:paraId="2A95C83E" w14:textId="77777777" w:rsidR="007970D0" w:rsidRDefault="007970D0" w:rsidP="007970D0">
      <w:pPr>
        <w:pStyle w:val="Ttulo1"/>
      </w:pPr>
      <w:bookmarkStart w:id="19" w:name="_Toc132037372"/>
      <w:r w:rsidRPr="00727806">
        <w:t>Revisões</w:t>
      </w:r>
      <w:bookmarkEnd w:id="19"/>
      <w:r w:rsidRPr="00727806">
        <w:t xml:space="preserve"> </w:t>
      </w:r>
    </w:p>
    <w:p w14:paraId="4F2FC3D2" w14:textId="77777777" w:rsidR="007970D0" w:rsidRPr="00477245" w:rsidRDefault="007970D0" w:rsidP="007970D0">
      <w:pPr>
        <w:ind w:left="360"/>
      </w:pPr>
      <w:r w:rsidRPr="00727806">
        <w:t xml:space="preserve"> histórico das revisões deste Guia</w:t>
      </w:r>
    </w:p>
    <w:p w14:paraId="76782C32" w14:textId="77777777" w:rsidR="007970D0" w:rsidRDefault="007970D0" w:rsidP="007970D0">
      <w:pPr>
        <w:pStyle w:val="Ttulo1"/>
      </w:pPr>
      <w:bookmarkStart w:id="20" w:name="_Toc132037373"/>
      <w:r>
        <w:t>Download</w:t>
      </w:r>
      <w:bookmarkEnd w:id="20"/>
    </w:p>
    <w:p w14:paraId="7B44835B" w14:textId="77777777" w:rsidR="007970D0" w:rsidRDefault="007970D0" w:rsidP="007970D0">
      <w:pPr>
        <w:ind w:left="360"/>
      </w:pPr>
      <w:r>
        <w:t>apresenta a página com todos os downloads do Guia e Exemplos;</w:t>
      </w:r>
    </w:p>
    <w:p w14:paraId="0E702A61" w14:textId="77777777" w:rsidR="007970D0" w:rsidRDefault="007970D0" w:rsidP="007970D0">
      <w:pPr>
        <w:pStyle w:val="Ttulo1"/>
      </w:pPr>
      <w:bookmarkStart w:id="21" w:name="_Toc132037374"/>
      <w:r>
        <w:t>Direitos Autorais:</w:t>
      </w:r>
      <w:bookmarkEnd w:id="21"/>
      <w:r>
        <w:t xml:space="preserve"> </w:t>
      </w:r>
    </w:p>
    <w:p w14:paraId="00168982" w14:textId="77777777" w:rsidR="007970D0" w:rsidRDefault="007970D0" w:rsidP="007970D0">
      <w:pPr>
        <w:ind w:left="360"/>
      </w:pPr>
      <w:r>
        <w:t>descreve os direitos autorais das terminologias utilizadas neste Guia bem com a licença de distribuição do Guia;</w:t>
      </w:r>
    </w:p>
    <w:p w14:paraId="7BA5F187" w14:textId="77777777" w:rsidR="007970D0" w:rsidRDefault="007970D0" w:rsidP="007970D0">
      <w:pPr>
        <w:pStyle w:val="Ttulo1"/>
      </w:pPr>
      <w:bookmarkStart w:id="22" w:name="_Toc132037375"/>
      <w:r w:rsidRPr="00727806">
        <w:t>Artefatos FHIR –</w:t>
      </w:r>
      <w:bookmarkEnd w:id="22"/>
    </w:p>
    <w:p w14:paraId="282FB5D1" w14:textId="77777777" w:rsidR="007970D0" w:rsidRDefault="007970D0" w:rsidP="007970D0">
      <w:pPr>
        <w:ind w:left="360"/>
      </w:pPr>
      <w:r w:rsidRPr="00727806">
        <w:t>Documentação das definições formais para todos os objetos FHIR definidos neste guia</w:t>
      </w:r>
      <w:r w:rsidRPr="007970D0">
        <w:t xml:space="preserve"> </w:t>
      </w:r>
      <w:r>
        <w:t xml:space="preserve">– a parte principal deste </w:t>
      </w:r>
      <w:proofErr w:type="gramStart"/>
      <w:r>
        <w:t>guia..</w:t>
      </w:r>
      <w:proofErr w:type="gramEnd"/>
    </w:p>
    <w:p w14:paraId="495ED816" w14:textId="77777777" w:rsidR="007970D0" w:rsidRPr="007970D0" w:rsidRDefault="007970D0" w:rsidP="007970D0">
      <w:pPr>
        <w:ind w:left="360"/>
      </w:pPr>
    </w:p>
    <w:p w14:paraId="56949091" w14:textId="77777777" w:rsidR="007970D0" w:rsidRDefault="007970D0" w:rsidP="007970D0"/>
    <w:p w14:paraId="639CB998" w14:textId="1C7AFCF2" w:rsidR="007970D0" w:rsidRDefault="007970D0" w:rsidP="007970D0">
      <w:pPr>
        <w:pStyle w:val="1TITLE"/>
        <w:jc w:val="left"/>
      </w:pPr>
      <w:r>
        <w:rPr>
          <w:rFonts w:cs="Times New Roman"/>
          <w:b w:val="0"/>
        </w:rPr>
        <w:br w:type="page"/>
      </w:r>
      <w:bookmarkEnd w:id="2"/>
    </w:p>
    <w:sectPr w:rsidR="007970D0" w:rsidSect="00851A7F">
      <w:headerReference w:type="default" r:id="rId22"/>
      <w:footerReference w:type="even" r:id="rId23"/>
      <w:footerReference w:type="default" r:id="rId2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olusegun cid-symed akognon" w:date="2023-04-19T12:10:00Z" w:initials="ocsa">
    <w:p w14:paraId="090B9EE5" w14:textId="77777777" w:rsidR="007006E1" w:rsidRDefault="007006E1">
      <w:pPr>
        <w:pStyle w:val="Textodecomentrio"/>
      </w:pPr>
      <w:r>
        <w:rPr>
          <w:rStyle w:val="Refdecomentrio"/>
        </w:rPr>
        <w:annotationRef/>
      </w:r>
      <w:r>
        <w:t>Verificar se é planeado ou planejado (</w:t>
      </w:r>
      <w:proofErr w:type="spellStart"/>
      <w:r>
        <w:t>unplanned</w:t>
      </w:r>
      <w:proofErr w:type="spellEnd"/>
      <w:r>
        <w:t>)</w:t>
      </w:r>
    </w:p>
    <w:p w14:paraId="6B53EF11" w14:textId="5B4534E8" w:rsidR="007006E1" w:rsidRPr="007006E1" w:rsidRDefault="007006E1">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3EF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58B7" w16cex:dateUtc="2023-04-19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3EF11" w16cid:durableId="27EA58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A9A2A" w14:textId="77777777" w:rsidR="00147A02" w:rsidRDefault="00147A02" w:rsidP="007970D0">
      <w:pPr>
        <w:spacing w:after="0"/>
      </w:pPr>
      <w:r>
        <w:separator/>
      </w:r>
    </w:p>
  </w:endnote>
  <w:endnote w:type="continuationSeparator" w:id="0">
    <w:p w14:paraId="11352CFE" w14:textId="77777777" w:rsidR="00147A02" w:rsidRDefault="00147A02" w:rsidP="007970D0">
      <w:pPr>
        <w:spacing w:after="0"/>
      </w:pPr>
      <w:r>
        <w:continuationSeparator/>
      </w:r>
    </w:p>
  </w:endnote>
  <w:endnote w:type="continuationNotice" w:id="1">
    <w:p w14:paraId="2134B2FB" w14:textId="77777777" w:rsidR="00147A02" w:rsidRDefault="00147A0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A95B" w14:textId="370F1AEB" w:rsidR="007970D0" w:rsidRDefault="007970D0" w:rsidP="000F339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4028DB9" w14:textId="77777777" w:rsidR="007970D0" w:rsidRDefault="007970D0" w:rsidP="007970D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9569094"/>
      <w:docPartObj>
        <w:docPartGallery w:val="Page Numbers (Bottom of Page)"/>
        <w:docPartUnique/>
      </w:docPartObj>
    </w:sdtPr>
    <w:sdtContent>
      <w:p w14:paraId="2DF05B7D" w14:textId="3C222B35" w:rsidR="007970D0" w:rsidRDefault="007970D0" w:rsidP="000F339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C4CEB6B" w14:textId="77777777" w:rsidR="007970D0" w:rsidRDefault="007970D0" w:rsidP="007970D0">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93AD5" w14:textId="77777777" w:rsidR="00147A02" w:rsidRDefault="00147A02" w:rsidP="007970D0">
      <w:pPr>
        <w:spacing w:after="0"/>
      </w:pPr>
      <w:r>
        <w:separator/>
      </w:r>
    </w:p>
  </w:footnote>
  <w:footnote w:type="continuationSeparator" w:id="0">
    <w:p w14:paraId="79EBB06C" w14:textId="77777777" w:rsidR="00147A02" w:rsidRDefault="00147A02" w:rsidP="007970D0">
      <w:pPr>
        <w:spacing w:after="0"/>
      </w:pPr>
      <w:r>
        <w:continuationSeparator/>
      </w:r>
    </w:p>
  </w:footnote>
  <w:footnote w:type="continuationNotice" w:id="1">
    <w:p w14:paraId="543622DD" w14:textId="77777777" w:rsidR="00147A02" w:rsidRDefault="00147A0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A5F324C" w14:paraId="5920BD7A" w14:textId="77777777" w:rsidTr="3A5F324C">
      <w:trPr>
        <w:trHeight w:val="300"/>
      </w:trPr>
      <w:tc>
        <w:tcPr>
          <w:tcW w:w="3005" w:type="dxa"/>
        </w:tcPr>
        <w:p w14:paraId="1519953D" w14:textId="2218A7DC" w:rsidR="3A5F324C" w:rsidRDefault="3A5F324C" w:rsidP="3A5F324C">
          <w:pPr>
            <w:pStyle w:val="Cabealho"/>
            <w:ind w:left="-115"/>
          </w:pPr>
        </w:p>
      </w:tc>
      <w:tc>
        <w:tcPr>
          <w:tcW w:w="3005" w:type="dxa"/>
        </w:tcPr>
        <w:p w14:paraId="45BB4A28" w14:textId="471FC9E2" w:rsidR="3A5F324C" w:rsidRDefault="3A5F324C" w:rsidP="3A5F324C">
          <w:pPr>
            <w:pStyle w:val="Cabealho"/>
            <w:jc w:val="center"/>
          </w:pPr>
        </w:p>
      </w:tc>
      <w:tc>
        <w:tcPr>
          <w:tcW w:w="3005" w:type="dxa"/>
        </w:tcPr>
        <w:p w14:paraId="03FC3BB9" w14:textId="6DACDAEC" w:rsidR="3A5F324C" w:rsidRDefault="3A5F324C" w:rsidP="3A5F324C">
          <w:pPr>
            <w:pStyle w:val="Cabealho"/>
            <w:ind w:right="-115"/>
            <w:jc w:val="right"/>
          </w:pPr>
        </w:p>
      </w:tc>
    </w:tr>
  </w:tbl>
  <w:p w14:paraId="2B6AA68B" w14:textId="21997812" w:rsidR="3A5F324C" w:rsidRDefault="3A5F324C" w:rsidP="3A5F324C">
    <w:pPr>
      <w:pStyle w:val="Cabealho"/>
    </w:pPr>
  </w:p>
</w:hdr>
</file>

<file path=word/intelligence2.xml><?xml version="1.0" encoding="utf-8"?>
<int2:intelligence xmlns:int2="http://schemas.microsoft.com/office/intelligence/2020/intelligence" xmlns:oel="http://schemas.microsoft.com/office/2019/extlst">
  <int2:observations>
    <int2:textHash int2:hashCode="T/dfgJV0acS2r1" int2:id="lk5yAOxs">
      <int2:state int2:value="Rejected" int2:type="AugLoop_Text_Critique"/>
    </int2:textHash>
    <int2:textHash int2:hashCode="BVNez/eO9hA4cl" int2:id="sZRDozj5">
      <int2:state int2:value="Rejected" int2:type="AugLoop_Text_Critique"/>
    </int2:textHash>
    <int2:textHash int2:hashCode="sbC43opiKPZQHA" int2:id="w6VcNkBq">
      <int2:state int2:value="Rejected" int2:type="AugLoop_Text_Critique"/>
    </int2:textHash>
    <int2:bookmark int2:bookmarkName="_Int_CWykl7yU" int2:invalidationBookmarkName="" int2:hashCode="8CkoB/EwiQh7bu" int2:id="deNVHiLw">
      <int2:state int2:value="Rejected" int2:type="AugLoop_Text_Critique"/>
    </int2:bookmark>
    <int2:bookmark int2:bookmarkName="_Int_cSGYLcyy" int2:invalidationBookmarkName="" int2:hashCode="w8ozT104ZnNbN9" int2:id="wk5zCHQ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3927E59"/>
    <w:multiLevelType w:val="multilevel"/>
    <w:tmpl w:val="D5E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5"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3C83719"/>
    <w:multiLevelType w:val="hybridMultilevel"/>
    <w:tmpl w:val="01384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0244A0C"/>
    <w:multiLevelType w:val="multilevel"/>
    <w:tmpl w:val="C9D0DD0A"/>
    <w:lvl w:ilvl="0">
      <w:start w:val="2"/>
      <w:numFmt w:val="decimal"/>
      <w:lvlText w:val="%1"/>
      <w:lvlJc w:val="left"/>
      <w:pPr>
        <w:ind w:left="396" w:hanging="39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10"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14347AB"/>
    <w:multiLevelType w:val="multilevel"/>
    <w:tmpl w:val="483808B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4092E9B"/>
    <w:multiLevelType w:val="multilevel"/>
    <w:tmpl w:val="2520AC1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5D2062FC"/>
    <w:multiLevelType w:val="multilevel"/>
    <w:tmpl w:val="74A2D7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03E5009"/>
    <w:multiLevelType w:val="multilevel"/>
    <w:tmpl w:val="3D18195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5494566"/>
    <w:multiLevelType w:val="multilevel"/>
    <w:tmpl w:val="1A98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410170">
    <w:abstractNumId w:val="6"/>
  </w:num>
  <w:num w:numId="2" w16cid:durableId="54469620">
    <w:abstractNumId w:val="2"/>
  </w:num>
  <w:num w:numId="3" w16cid:durableId="368720437">
    <w:abstractNumId w:val="2"/>
  </w:num>
  <w:num w:numId="4" w16cid:durableId="68963388">
    <w:abstractNumId w:val="2"/>
  </w:num>
  <w:num w:numId="5" w16cid:durableId="1130899760">
    <w:abstractNumId w:val="1"/>
  </w:num>
  <w:num w:numId="6" w16cid:durableId="1143232198">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2134790043">
    <w:abstractNumId w:val="4"/>
  </w:num>
  <w:num w:numId="8" w16cid:durableId="1283075047">
    <w:abstractNumId w:val="2"/>
  </w:num>
  <w:num w:numId="9" w16cid:durableId="1394281638">
    <w:abstractNumId w:val="2"/>
  </w:num>
  <w:num w:numId="10" w16cid:durableId="372655036">
    <w:abstractNumId w:val="10"/>
  </w:num>
  <w:num w:numId="11" w16cid:durableId="86316669">
    <w:abstractNumId w:val="10"/>
  </w:num>
  <w:num w:numId="12" w16cid:durableId="2129813382">
    <w:abstractNumId w:val="7"/>
  </w:num>
  <w:num w:numId="13" w16cid:durableId="659770244">
    <w:abstractNumId w:val="15"/>
  </w:num>
  <w:num w:numId="14" w16cid:durableId="691222000">
    <w:abstractNumId w:val="14"/>
  </w:num>
  <w:num w:numId="15" w16cid:durableId="101463577">
    <w:abstractNumId w:val="5"/>
  </w:num>
  <w:num w:numId="16" w16cid:durableId="1070469941">
    <w:abstractNumId w:val="0"/>
  </w:num>
  <w:num w:numId="17" w16cid:durableId="512383912">
    <w:abstractNumId w:val="12"/>
  </w:num>
  <w:num w:numId="18" w16cid:durableId="280232382">
    <w:abstractNumId w:val="11"/>
  </w:num>
  <w:num w:numId="19" w16cid:durableId="263269640">
    <w:abstractNumId w:val="8"/>
  </w:num>
  <w:num w:numId="20" w16cid:durableId="1143742474">
    <w:abstractNumId w:val="9"/>
  </w:num>
  <w:num w:numId="21" w16cid:durableId="14160778">
    <w:abstractNumId w:val="11"/>
  </w:num>
  <w:num w:numId="22" w16cid:durableId="1222710135">
    <w:abstractNumId w:val="13"/>
  </w:num>
  <w:num w:numId="23" w16cid:durableId="1894384575">
    <w:abstractNumId w:val="11"/>
  </w:num>
  <w:num w:numId="24" w16cid:durableId="993145334">
    <w:abstractNumId w:val="16"/>
  </w:num>
  <w:num w:numId="25" w16cid:durableId="435297069">
    <w:abstractNumId w:val="11"/>
  </w:num>
  <w:num w:numId="26" w16cid:durableId="279461112">
    <w:abstractNumId w:val="11"/>
  </w:num>
  <w:num w:numId="27" w16cid:durableId="463620826">
    <w:abstractNumId w:val="11"/>
  </w:num>
  <w:num w:numId="28" w16cid:durableId="940066192">
    <w:abstractNumId w:val="11"/>
  </w:num>
  <w:num w:numId="29" w16cid:durableId="502354778">
    <w:abstractNumId w:val="11"/>
  </w:num>
  <w:num w:numId="30" w16cid:durableId="502744449">
    <w:abstractNumId w:val="11"/>
  </w:num>
  <w:num w:numId="31" w16cid:durableId="571701492">
    <w:abstractNumId w:val="17"/>
  </w:num>
  <w:num w:numId="32" w16cid:durableId="21662823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Gausmann Oliveira">
    <w15:presenceInfo w15:providerId="AD" w15:userId="S::gabriel.gaoliveira@hsl.org.br::d770284c-1486-4a43-a565-6b7fb502657b"/>
  </w15:person>
  <w15:person w15:author="Beatriz de Faria Leao">
    <w15:presenceInfo w15:providerId="AD" w15:userId="S::beatriz.leao@hsl.org.br::99470694-7bbd-4f63-8061-789edcc2875d"/>
  </w15:person>
  <w15:person w15:author="olusegun cid-symed akognon">
    <w15:presenceInfo w15:providerId="Windows Live" w15:userId="fe46d4d469313f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74"/>
    <w:rsid w:val="00003963"/>
    <w:rsid w:val="00045DAE"/>
    <w:rsid w:val="000A3A9E"/>
    <w:rsid w:val="000B737F"/>
    <w:rsid w:val="00147A02"/>
    <w:rsid w:val="00177B88"/>
    <w:rsid w:val="00205CA7"/>
    <w:rsid w:val="00286500"/>
    <w:rsid w:val="002E07C6"/>
    <w:rsid w:val="0032205C"/>
    <w:rsid w:val="00351898"/>
    <w:rsid w:val="00456C58"/>
    <w:rsid w:val="00466FBE"/>
    <w:rsid w:val="00522CD6"/>
    <w:rsid w:val="00537FCC"/>
    <w:rsid w:val="00543AA5"/>
    <w:rsid w:val="006A6580"/>
    <w:rsid w:val="007006E1"/>
    <w:rsid w:val="00715B66"/>
    <w:rsid w:val="007970D0"/>
    <w:rsid w:val="007F182A"/>
    <w:rsid w:val="00851A7F"/>
    <w:rsid w:val="009E688C"/>
    <w:rsid w:val="00A1030F"/>
    <w:rsid w:val="00A84BA4"/>
    <w:rsid w:val="00AE4716"/>
    <w:rsid w:val="00B22C38"/>
    <w:rsid w:val="00B84974"/>
    <w:rsid w:val="00BA32AD"/>
    <w:rsid w:val="00BB2E1F"/>
    <w:rsid w:val="00CB3312"/>
    <w:rsid w:val="00D02B07"/>
    <w:rsid w:val="00D658FC"/>
    <w:rsid w:val="00D90888"/>
    <w:rsid w:val="00DA19EF"/>
    <w:rsid w:val="00DE6DAE"/>
    <w:rsid w:val="00E65819"/>
    <w:rsid w:val="00F36F37"/>
    <w:rsid w:val="00F86990"/>
    <w:rsid w:val="0AF3CB17"/>
    <w:rsid w:val="125798DC"/>
    <w:rsid w:val="20B8C3E8"/>
    <w:rsid w:val="23524B16"/>
    <w:rsid w:val="2C702684"/>
    <w:rsid w:val="32D9EAF8"/>
    <w:rsid w:val="399663B8"/>
    <w:rsid w:val="3A5F324C"/>
    <w:rsid w:val="4AD71667"/>
    <w:rsid w:val="4D0A463F"/>
    <w:rsid w:val="5B3949C5"/>
    <w:rsid w:val="5FAFFD5D"/>
    <w:rsid w:val="60CB4457"/>
    <w:rsid w:val="637913E1"/>
    <w:rsid w:val="6514E442"/>
    <w:rsid w:val="66B0B4A3"/>
    <w:rsid w:val="68EC2088"/>
    <w:rsid w:val="6BE672F7"/>
    <w:rsid w:val="6C748EBA"/>
    <w:rsid w:val="6C755808"/>
    <w:rsid w:val="6C8DF385"/>
    <w:rsid w:val="7AD913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2BBB"/>
  <w15:chartTrackingRefBased/>
  <w15:docId w15:val="{27E25D3C-6E2E-A14C-9051-4530B78F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7970D0"/>
    <w:pPr>
      <w:spacing w:after="120"/>
    </w:pPr>
    <w:rPr>
      <w:rFonts w:cs="Times New Roman"/>
      <w:sz w:val="20"/>
      <w:szCs w:val="20"/>
    </w:rPr>
  </w:style>
  <w:style w:type="paragraph" w:styleId="Ttulo1">
    <w:name w:val="heading 1"/>
    <w:basedOn w:val="Normal"/>
    <w:next w:val="Normal"/>
    <w:link w:val="Ttulo1Char"/>
    <w:qFormat/>
    <w:rsid w:val="00543AA5"/>
    <w:pPr>
      <w:keepNext/>
      <w:keepLines/>
      <w:numPr>
        <w:numId w:val="18"/>
      </w:numPr>
      <w:spacing w:before="400" w:line="276" w:lineRule="auto"/>
      <w:outlineLvl w:val="0"/>
    </w:pPr>
    <w:rPr>
      <w:rFonts w:ascii="Calibri" w:eastAsia="Arial" w:hAnsi="Calibri" w:cs="Arial"/>
      <w:b/>
      <w:szCs w:val="40"/>
      <w:lang w:eastAsia="pt-BR"/>
    </w:rPr>
  </w:style>
  <w:style w:type="paragraph" w:styleId="Ttulo2">
    <w:name w:val="heading 2"/>
    <w:basedOn w:val="Ttulo3"/>
    <w:next w:val="Normal"/>
    <w:link w:val="Ttulo2Char"/>
    <w:autoRedefine/>
    <w:uiPriority w:val="9"/>
    <w:unhideWhenUsed/>
    <w:qFormat/>
    <w:rsid w:val="00286500"/>
    <w:pPr>
      <w:keepNext/>
      <w:keepLines/>
      <w:numPr>
        <w:ilvl w:val="1"/>
      </w:numPr>
      <w:spacing w:before="40" w:line="276" w:lineRule="auto"/>
      <w:jc w:val="both"/>
      <w:outlineLvl w:val="1"/>
    </w:pPr>
    <w:rPr>
      <w:rFonts w:eastAsiaTheme="majorEastAsia" w:cstheme="minorHAnsi"/>
      <w:i w:val="0"/>
      <w:iCs w:val="0"/>
      <w:smallCaps w:val="0"/>
      <w:color w:val="000000" w:themeColor="text1"/>
      <w:spacing w:val="0"/>
      <w:sz w:val="24"/>
      <w:szCs w:val="24"/>
    </w:rPr>
  </w:style>
  <w:style w:type="paragraph" w:styleId="Ttulo3">
    <w:name w:val="heading 3"/>
    <w:basedOn w:val="Normal"/>
    <w:next w:val="Normal"/>
    <w:link w:val="Ttulo3Char"/>
    <w:uiPriority w:val="9"/>
    <w:unhideWhenUsed/>
    <w:qFormat/>
    <w:rsid w:val="00CB3312"/>
    <w:pPr>
      <w:numPr>
        <w:ilvl w:val="2"/>
        <w:numId w:val="17"/>
      </w:numPr>
      <w:tabs>
        <w:tab w:val="num" w:pos="360"/>
      </w:tabs>
      <w:spacing w:before="200" w:line="271" w:lineRule="auto"/>
      <w:outlineLvl w:val="2"/>
    </w:pPr>
    <w:rPr>
      <w:i/>
      <w:iCs/>
      <w:smallCaps/>
      <w:spacing w:val="5"/>
      <w:sz w:val="26"/>
      <w:szCs w:val="26"/>
    </w:rPr>
  </w:style>
  <w:style w:type="paragraph" w:styleId="Ttulo4">
    <w:name w:val="heading 4"/>
    <w:basedOn w:val="Normal"/>
    <w:next w:val="Normal"/>
    <w:link w:val="Ttulo4Char"/>
    <w:uiPriority w:val="9"/>
    <w:semiHidden/>
    <w:unhideWhenUsed/>
    <w:qFormat/>
    <w:rsid w:val="00CB3312"/>
    <w:pPr>
      <w:numPr>
        <w:ilvl w:val="3"/>
        <w:numId w:val="17"/>
      </w:numPr>
      <w:tabs>
        <w:tab w:val="num" w:pos="360"/>
      </w:tabs>
      <w:spacing w:line="271" w:lineRule="auto"/>
      <w:outlineLvl w:val="3"/>
    </w:pPr>
    <w:rPr>
      <w:b/>
      <w:bCs/>
      <w:spacing w:val="5"/>
    </w:rPr>
  </w:style>
  <w:style w:type="paragraph" w:styleId="Ttulo5">
    <w:name w:val="heading 5"/>
    <w:basedOn w:val="Normal"/>
    <w:next w:val="Normal"/>
    <w:link w:val="Ttulo5Char"/>
    <w:uiPriority w:val="9"/>
    <w:semiHidden/>
    <w:unhideWhenUsed/>
    <w:qFormat/>
    <w:rsid w:val="00CB3312"/>
    <w:pPr>
      <w:numPr>
        <w:ilvl w:val="4"/>
        <w:numId w:val="17"/>
      </w:numPr>
      <w:tabs>
        <w:tab w:val="num" w:pos="360"/>
      </w:tabs>
      <w:spacing w:line="271" w:lineRule="auto"/>
      <w:outlineLvl w:val="4"/>
    </w:pPr>
    <w:rPr>
      <w:i/>
      <w:iCs/>
    </w:rPr>
  </w:style>
  <w:style w:type="paragraph" w:styleId="Ttulo6">
    <w:name w:val="heading 6"/>
    <w:basedOn w:val="Normal"/>
    <w:next w:val="Normal"/>
    <w:link w:val="Ttulo6Char"/>
    <w:uiPriority w:val="9"/>
    <w:semiHidden/>
    <w:unhideWhenUsed/>
    <w:qFormat/>
    <w:rsid w:val="00CB3312"/>
    <w:pPr>
      <w:numPr>
        <w:ilvl w:val="5"/>
        <w:numId w:val="17"/>
      </w:numPr>
      <w:shd w:val="clear" w:color="auto" w:fill="FFFFFF" w:themeFill="background1"/>
      <w:tabs>
        <w:tab w:val="num" w:pos="360"/>
      </w:tabs>
      <w:spacing w:line="271" w:lineRule="auto"/>
      <w:outlineLvl w:val="5"/>
    </w:pPr>
    <w:rPr>
      <w:b/>
      <w:bCs/>
      <w:color w:val="595959" w:themeColor="text1" w:themeTint="A6"/>
      <w:spacing w:val="5"/>
    </w:rPr>
  </w:style>
  <w:style w:type="paragraph" w:styleId="Ttulo7">
    <w:name w:val="heading 7"/>
    <w:basedOn w:val="Normal"/>
    <w:next w:val="Normal"/>
    <w:link w:val="Ttulo7Char"/>
    <w:uiPriority w:val="9"/>
    <w:semiHidden/>
    <w:unhideWhenUsed/>
    <w:qFormat/>
    <w:rsid w:val="00CB3312"/>
    <w:pPr>
      <w:numPr>
        <w:ilvl w:val="6"/>
        <w:numId w:val="17"/>
      </w:numPr>
      <w:tabs>
        <w:tab w:val="num" w:pos="360"/>
      </w:tabs>
      <w:outlineLvl w:val="6"/>
    </w:pPr>
    <w:rPr>
      <w:b/>
      <w:bCs/>
      <w:i/>
      <w:iCs/>
      <w:color w:val="5A5A5A" w:themeColor="text1" w:themeTint="A5"/>
    </w:rPr>
  </w:style>
  <w:style w:type="paragraph" w:styleId="Ttulo8">
    <w:name w:val="heading 8"/>
    <w:basedOn w:val="Normal"/>
    <w:next w:val="Normal"/>
    <w:link w:val="Ttulo8Char"/>
    <w:uiPriority w:val="9"/>
    <w:semiHidden/>
    <w:unhideWhenUsed/>
    <w:qFormat/>
    <w:rsid w:val="00CB3312"/>
    <w:pPr>
      <w:numPr>
        <w:ilvl w:val="7"/>
        <w:numId w:val="17"/>
      </w:numPr>
      <w:tabs>
        <w:tab w:val="num" w:pos="360"/>
      </w:tabs>
      <w:outlineLvl w:val="7"/>
    </w:pPr>
    <w:rPr>
      <w:b/>
      <w:bCs/>
      <w:color w:val="7F7F7F" w:themeColor="text1" w:themeTint="80"/>
    </w:rPr>
  </w:style>
  <w:style w:type="paragraph" w:styleId="Ttulo9">
    <w:name w:val="heading 9"/>
    <w:basedOn w:val="Normal"/>
    <w:next w:val="Normal"/>
    <w:link w:val="Ttulo9Char"/>
    <w:uiPriority w:val="9"/>
    <w:semiHidden/>
    <w:unhideWhenUsed/>
    <w:qFormat/>
    <w:rsid w:val="00CB3312"/>
    <w:pPr>
      <w:numPr>
        <w:ilvl w:val="8"/>
        <w:numId w:val="17"/>
      </w:numPr>
      <w:tabs>
        <w:tab w:val="num" w:pos="360"/>
      </w:tabs>
      <w:spacing w:line="271" w:lineRule="auto"/>
      <w:outlineLvl w:val="8"/>
    </w:pPr>
    <w:rPr>
      <w:b/>
      <w:bCs/>
      <w:i/>
      <w:iCs/>
      <w:color w:val="7F7F7F" w:themeColor="text1" w:themeTint="80"/>
      <w:sz w:val="18"/>
      <w:szCs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543AA5"/>
    <w:rPr>
      <w:rFonts w:ascii="Calibri" w:eastAsia="Arial" w:hAnsi="Calibri" w:cs="Arial"/>
      <w:b/>
      <w:szCs w:val="40"/>
      <w:lang w:val="pt-BR" w:eastAsia="pt-BR"/>
    </w:rPr>
  </w:style>
  <w:style w:type="paragraph" w:styleId="Legenda">
    <w:name w:val="caption"/>
    <w:basedOn w:val="Normal"/>
    <w:next w:val="Normal"/>
    <w:autoRedefine/>
    <w:uiPriority w:val="35"/>
    <w:unhideWhenUsed/>
    <w:qFormat/>
    <w:rsid w:val="00A84BA4"/>
    <w:pPr>
      <w:spacing w:line="360" w:lineRule="auto"/>
      <w:ind w:firstLine="708"/>
      <w:jc w:val="both"/>
    </w:pPr>
    <w:rPr>
      <w:b/>
      <w:bCs/>
      <w:caps/>
      <w:sz w:val="16"/>
      <w:szCs w:val="16"/>
    </w:rPr>
  </w:style>
  <w:style w:type="table" w:styleId="Tabelacomgrade">
    <w:name w:val="Table Grid"/>
    <w:aliases w:val="Table Grid Lancet"/>
    <w:basedOn w:val="Tabelanormal"/>
    <w:uiPriority w:val="39"/>
    <w:rsid w:val="00522CD6"/>
    <w:rPr>
      <w:rFonts w:ascii="Times New Roman" w:hAnsi="Times New Roman"/>
      <w:sz w:val="1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7970D0"/>
    <w:pPr>
      <w:spacing w:before="1200" w:after="240"/>
      <w:jc w:val="center"/>
    </w:pPr>
    <w:rPr>
      <w:rFonts w:cstheme="minorHAnsi"/>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Ttulo2Char">
    <w:name w:val="Título 2 Char"/>
    <w:basedOn w:val="Fontepargpadro"/>
    <w:link w:val="Ttulo2"/>
    <w:uiPriority w:val="9"/>
    <w:rsid w:val="00286500"/>
    <w:rPr>
      <w:rFonts w:eastAsiaTheme="majorEastAsia" w:cstheme="minorHAnsi"/>
      <w:color w:val="000000" w:themeColor="text1"/>
    </w:rPr>
  </w:style>
  <w:style w:type="paragraph" w:customStyle="1" w:styleId="5AbstractHeader">
    <w:name w:val="5_Abstract_Header"/>
    <w:basedOn w:val="Ttulo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Ttulo3Char">
    <w:name w:val="Título 3 Char"/>
    <w:basedOn w:val="Fontepargpadro"/>
    <w:link w:val="Ttulo3"/>
    <w:uiPriority w:val="9"/>
    <w:rsid w:val="00A84BA4"/>
    <w:rPr>
      <w:rFonts w:cs="Times New Roman"/>
      <w:i/>
      <w:iCs/>
      <w:smallCaps/>
      <w:spacing w:val="5"/>
      <w:sz w:val="26"/>
      <w:szCs w:val="26"/>
    </w:rPr>
  </w:style>
  <w:style w:type="paragraph" w:customStyle="1" w:styleId="7KeywordHeader">
    <w:name w:val="7_Keyword_Header"/>
    <w:basedOn w:val="Ttulo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eastAsia="fr-FR"/>
    </w:rPr>
  </w:style>
  <w:style w:type="paragraph" w:customStyle="1" w:styleId="ALevelOneHeader">
    <w:name w:val="A_Level_One_Header"/>
    <w:basedOn w:val="Ttulo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Fontepargpadro"/>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Ttulo2"/>
    <w:qFormat/>
    <w:rsid w:val="00A84BA4"/>
    <w:rPr>
      <w:rFonts w:ascii="Times" w:hAnsi="Times" w:cs="Times"/>
      <w:noProof/>
      <w:sz w:val="20"/>
    </w:rPr>
  </w:style>
  <w:style w:type="paragraph" w:styleId="Textodebalo">
    <w:name w:val="Balloon Text"/>
    <w:basedOn w:val="Normal"/>
    <w:link w:val="TextodebaloChar"/>
    <w:rsid w:val="00A84BA4"/>
    <w:rPr>
      <w:rFonts w:ascii="Lucida Grande" w:hAnsi="Lucida Grande" w:cs="Lucida Grande"/>
      <w:sz w:val="18"/>
      <w:szCs w:val="18"/>
    </w:rPr>
  </w:style>
  <w:style w:type="character" w:customStyle="1" w:styleId="TextodebaloChar">
    <w:name w:val="Texto de balão Char"/>
    <w:link w:val="Textodebalo"/>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TtulodoLivro">
    <w:name w:val="Book Title"/>
    <w:basedOn w:val="Fontepargpadro"/>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Ttulo3"/>
    <w:qFormat/>
    <w:rsid w:val="00A84BA4"/>
    <w:pPr>
      <w:jc w:val="both"/>
    </w:pPr>
    <w:rPr>
      <w:rFonts w:ascii="Times" w:hAnsi="Times" w:cs="Times"/>
      <w:i w:val="0"/>
      <w:noProof/>
      <w:sz w:val="20"/>
      <w:szCs w:val="20"/>
    </w:rPr>
  </w:style>
  <w:style w:type="character" w:styleId="Refdecomentrio">
    <w:name w:val="annotation reference"/>
    <w:semiHidden/>
    <w:rsid w:val="00A84BA4"/>
    <w:rPr>
      <w:rFonts w:cs="Times New Roman"/>
      <w:sz w:val="16"/>
      <w:szCs w:val="16"/>
    </w:rPr>
  </w:style>
  <w:style w:type="paragraph" w:styleId="Textodecomentrio">
    <w:name w:val="annotation text"/>
    <w:basedOn w:val="Normal"/>
    <w:link w:val="TextodecomentrioChar"/>
    <w:semiHidden/>
    <w:rsid w:val="00A84BA4"/>
  </w:style>
  <w:style w:type="character" w:customStyle="1" w:styleId="TextodecomentrioChar">
    <w:name w:val="Texto de comentário Char"/>
    <w:link w:val="Textodecomentrio"/>
    <w:semiHidden/>
    <w:rsid w:val="00A84BA4"/>
  </w:style>
  <w:style w:type="paragraph" w:styleId="Assuntodocomentrio">
    <w:name w:val="annotation subject"/>
    <w:basedOn w:val="Textodecomentrio"/>
    <w:next w:val="Textodecomentrio"/>
    <w:link w:val="AssuntodocomentrioChar"/>
    <w:rsid w:val="00A84BA4"/>
    <w:rPr>
      <w:b/>
      <w:bCs/>
    </w:rPr>
  </w:style>
  <w:style w:type="character" w:customStyle="1" w:styleId="AssuntodocomentrioChar">
    <w:name w:val="Assunto do comentário Char"/>
    <w:link w:val="Assuntodocomentrio"/>
    <w:rsid w:val="00A84BA4"/>
    <w:rPr>
      <w:b/>
      <w:bCs/>
    </w:rPr>
  </w:style>
  <w:style w:type="paragraph" w:customStyle="1" w:styleId="CommentSubject1">
    <w:name w:val="Comment Subject1"/>
    <w:basedOn w:val="Textodecomentrio"/>
    <w:next w:val="Textodecomentrio"/>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5"/>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7"/>
      </w:numPr>
      <w:spacing w:before="60" w:after="60"/>
    </w:pPr>
    <w:rPr>
      <w:rFonts w:ascii="Times" w:hAnsi="Times" w:cs="Times"/>
      <w:noProof/>
    </w:rPr>
  </w:style>
  <w:style w:type="paragraph" w:customStyle="1" w:styleId="DFigureLegend">
    <w:name w:val="D_Figure_Legend"/>
    <w:basedOn w:val="Normal"/>
    <w:qFormat/>
    <w:rsid w:val="00A84BA4"/>
    <w:pPr>
      <w:spacing w:before="120"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MapadoDocumento">
    <w:name w:val="Document Map"/>
    <w:basedOn w:val="Normal"/>
    <w:link w:val="MapadoDocumentoChar"/>
    <w:semiHidden/>
    <w:rsid w:val="00A84BA4"/>
    <w:pPr>
      <w:shd w:val="clear" w:color="auto" w:fill="000080"/>
    </w:pPr>
    <w:rPr>
      <w:rFonts w:ascii="Tahoma" w:hAnsi="Tahoma" w:cs="Tahoma"/>
    </w:rPr>
  </w:style>
  <w:style w:type="character" w:customStyle="1" w:styleId="MapadoDocumentoChar">
    <w:name w:val="Mapa do Documento Char"/>
    <w:basedOn w:val="Fontepargpadro"/>
    <w:link w:val="MapadoDocumento"/>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nfase">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Ttulo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Rodap">
    <w:name w:val="footer"/>
    <w:basedOn w:val="Normal"/>
    <w:link w:val="RodapChar"/>
    <w:unhideWhenUsed/>
    <w:rsid w:val="00A84BA4"/>
    <w:pPr>
      <w:tabs>
        <w:tab w:val="center" w:pos="4252"/>
        <w:tab w:val="right" w:pos="8504"/>
      </w:tabs>
    </w:pPr>
  </w:style>
  <w:style w:type="character" w:customStyle="1" w:styleId="RodapChar">
    <w:name w:val="Rodapé Char"/>
    <w:basedOn w:val="Fontepargpadro"/>
    <w:link w:val="Rodap"/>
    <w:rsid w:val="00A84BA4"/>
  </w:style>
  <w:style w:type="character" w:styleId="Refdenotaderodap">
    <w:name w:val="footnote reference"/>
    <w:semiHidden/>
    <w:rsid w:val="00A84BA4"/>
    <w:rPr>
      <w:rFonts w:cs="Times New Roman"/>
      <w:vertAlign w:val="superscript"/>
    </w:rPr>
  </w:style>
  <w:style w:type="paragraph" w:styleId="Textodenotaderodap">
    <w:name w:val="footnote text"/>
    <w:basedOn w:val="Normal"/>
    <w:link w:val="TextodenotaderodapChar"/>
    <w:semiHidden/>
    <w:rsid w:val="00A84BA4"/>
    <w:rPr>
      <w:sz w:val="18"/>
    </w:rPr>
  </w:style>
  <w:style w:type="character" w:customStyle="1" w:styleId="TextodenotaderodapChar">
    <w:name w:val="Texto de nota de rodapé Char"/>
    <w:link w:val="Textodenotaderodap"/>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Cabealho">
    <w:name w:val="header"/>
    <w:basedOn w:val="Normal"/>
    <w:link w:val="CabealhoChar"/>
    <w:uiPriority w:val="99"/>
    <w:unhideWhenUsed/>
    <w:rsid w:val="00A84BA4"/>
    <w:pPr>
      <w:tabs>
        <w:tab w:val="center" w:pos="4252"/>
        <w:tab w:val="right" w:pos="8504"/>
      </w:tabs>
    </w:pPr>
  </w:style>
  <w:style w:type="character" w:customStyle="1" w:styleId="CabealhoChar">
    <w:name w:val="Cabeçalho Char"/>
    <w:basedOn w:val="Fontepargpadro"/>
    <w:link w:val="Cabealho"/>
    <w:uiPriority w:val="99"/>
    <w:rsid w:val="00A84BA4"/>
  </w:style>
  <w:style w:type="character" w:customStyle="1" w:styleId="Ttulo4Char">
    <w:name w:val="Título 4 Char"/>
    <w:basedOn w:val="Fontepargpadro"/>
    <w:link w:val="Ttulo4"/>
    <w:uiPriority w:val="9"/>
    <w:semiHidden/>
    <w:rsid w:val="00A84BA4"/>
    <w:rPr>
      <w:rFonts w:cs="Times New Roman"/>
      <w:b/>
      <w:bCs/>
      <w:spacing w:val="5"/>
    </w:rPr>
  </w:style>
  <w:style w:type="character" w:customStyle="1" w:styleId="Ttulo5Char">
    <w:name w:val="Título 5 Char"/>
    <w:basedOn w:val="Fontepargpadro"/>
    <w:link w:val="Ttulo5"/>
    <w:uiPriority w:val="9"/>
    <w:semiHidden/>
    <w:rsid w:val="00A84BA4"/>
    <w:rPr>
      <w:rFonts w:cs="Times New Roman"/>
      <w:i/>
      <w:iCs/>
    </w:rPr>
  </w:style>
  <w:style w:type="character" w:customStyle="1" w:styleId="Ttulo6Char">
    <w:name w:val="Título 6 Char"/>
    <w:basedOn w:val="Fontepargpadro"/>
    <w:link w:val="Ttulo6"/>
    <w:uiPriority w:val="9"/>
    <w:semiHidden/>
    <w:rsid w:val="00A84BA4"/>
    <w:rPr>
      <w:rFonts w:cs="Times New Roman"/>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semiHidden/>
    <w:rsid w:val="00A84BA4"/>
    <w:rPr>
      <w:rFonts w:cs="Times New Roman"/>
      <w:b/>
      <w:bCs/>
      <w:i/>
      <w:iCs/>
      <w:color w:val="5A5A5A" w:themeColor="text1" w:themeTint="A5"/>
      <w:szCs w:val="20"/>
    </w:rPr>
  </w:style>
  <w:style w:type="character" w:customStyle="1" w:styleId="Ttulo8Char">
    <w:name w:val="Título 8 Char"/>
    <w:basedOn w:val="Fontepargpadro"/>
    <w:link w:val="Ttulo8"/>
    <w:uiPriority w:val="9"/>
    <w:semiHidden/>
    <w:rsid w:val="00A84BA4"/>
    <w:rPr>
      <w:rFonts w:cs="Times New Roman"/>
      <w:b/>
      <w:bCs/>
      <w:color w:val="7F7F7F" w:themeColor="text1" w:themeTint="80"/>
      <w:szCs w:val="20"/>
    </w:rPr>
  </w:style>
  <w:style w:type="character" w:customStyle="1" w:styleId="Ttulo9Char">
    <w:name w:val="Título 9 Char"/>
    <w:basedOn w:val="Fontepargpadro"/>
    <w:link w:val="Ttulo9"/>
    <w:uiPriority w:val="9"/>
    <w:semiHidden/>
    <w:rsid w:val="00A84BA4"/>
    <w:rPr>
      <w:rFonts w:cs="Times New Roman"/>
      <w:b/>
      <w:bCs/>
      <w:i/>
      <w:iCs/>
      <w:color w:val="7F7F7F" w:themeColor="text1" w:themeTint="80"/>
      <w:sz w:val="18"/>
      <w:szCs w:val="18"/>
    </w:rPr>
  </w:style>
  <w:style w:type="character" w:styleId="Hyperlink">
    <w:name w:val="Hyperlink"/>
    <w:uiPriority w:val="99"/>
    <w:rsid w:val="00A84BA4"/>
    <w:rPr>
      <w:rFonts w:cs="Times New Roman"/>
      <w:color w:val="0000FF"/>
      <w:u w:val="single"/>
    </w:rPr>
  </w:style>
  <w:style w:type="character" w:styleId="nfaseIntensa">
    <w:name w:val="Intense Emphasis"/>
    <w:uiPriority w:val="21"/>
    <w:qFormat/>
    <w:rsid w:val="00A84BA4"/>
    <w:rPr>
      <w:b/>
      <w:bCs/>
      <w:i/>
      <w:iCs/>
    </w:rPr>
  </w:style>
  <w:style w:type="paragraph" w:styleId="CitaoIntensa">
    <w:name w:val="Intense Quote"/>
    <w:basedOn w:val="Normal"/>
    <w:next w:val="Normal"/>
    <w:link w:val="CitaoIntensa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CitaoIntensaChar">
    <w:name w:val="Citação Intensa Char"/>
    <w:basedOn w:val="Fontepargpadro"/>
    <w:link w:val="CitaoIntensa"/>
    <w:uiPriority w:val="30"/>
    <w:rsid w:val="00A84BA4"/>
    <w:rPr>
      <w:i/>
      <w:iCs/>
    </w:rPr>
  </w:style>
  <w:style w:type="character" w:styleId="RefernciaIntensa">
    <w:name w:val="Intense Reference"/>
    <w:uiPriority w:val="32"/>
    <w:qFormat/>
    <w:rsid w:val="00A84BA4"/>
    <w:rPr>
      <w:b/>
      <w:bCs/>
      <w:smallCaps/>
    </w:rPr>
  </w:style>
  <w:style w:type="paragraph" w:styleId="PargrafodaLista">
    <w:name w:val="List Paragraph"/>
    <w:basedOn w:val="Normal"/>
    <w:uiPriority w:val="34"/>
    <w:qFormat/>
    <w:rsid w:val="00A84BA4"/>
    <w:pPr>
      <w:ind w:left="720"/>
      <w:contextualSpacing/>
    </w:pPr>
  </w:style>
  <w:style w:type="paragraph" w:styleId="SemEspaamento">
    <w:name w:val="No Spacing"/>
    <w:basedOn w:val="Normal"/>
    <w:uiPriority w:val="1"/>
    <w:qFormat/>
    <w:rsid w:val="00A84BA4"/>
  </w:style>
  <w:style w:type="paragraph" w:styleId="TextosemFormatao">
    <w:name w:val="Plain Text"/>
    <w:basedOn w:val="Normal"/>
    <w:link w:val="TextosemFormataoChar"/>
    <w:rsid w:val="00A84BA4"/>
    <w:pPr>
      <w:suppressAutoHyphens/>
      <w:autoSpaceDN w:val="0"/>
      <w:textAlignment w:val="baseline"/>
    </w:pPr>
    <w:rPr>
      <w:rFonts w:ascii="Courier New" w:hAnsi="Courier New" w:cs="Courier New"/>
      <w:kern w:val="3"/>
      <w:lang w:val="hr-HR" w:eastAsia="zh-CN"/>
    </w:rPr>
  </w:style>
  <w:style w:type="character" w:customStyle="1" w:styleId="TextosemFormataoChar">
    <w:name w:val="Texto sem Formatação Char"/>
    <w:basedOn w:val="Fontepargpadro"/>
    <w:link w:val="TextosemFormatao"/>
    <w:rsid w:val="00A84BA4"/>
    <w:rPr>
      <w:rFonts w:ascii="Courier New" w:eastAsia="Times New Roman" w:hAnsi="Courier New" w:cs="Courier New"/>
      <w:kern w:val="3"/>
      <w:sz w:val="20"/>
      <w:lang w:val="hr-HR" w:eastAsia="zh-CN"/>
    </w:rPr>
  </w:style>
  <w:style w:type="paragraph" w:styleId="Citao">
    <w:name w:val="Quote"/>
    <w:basedOn w:val="Normal"/>
    <w:next w:val="Normal"/>
    <w:link w:val="CitaoChar"/>
    <w:uiPriority w:val="29"/>
    <w:qFormat/>
    <w:rsid w:val="00A84BA4"/>
    <w:rPr>
      <w:i/>
      <w:iCs/>
    </w:rPr>
  </w:style>
  <w:style w:type="character" w:customStyle="1" w:styleId="CitaoChar">
    <w:name w:val="Citação Char"/>
    <w:basedOn w:val="Fontepargpadro"/>
    <w:link w:val="Citao"/>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Forte">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tulo">
    <w:name w:val="Subtitle"/>
    <w:basedOn w:val="Normal"/>
    <w:next w:val="Normal"/>
    <w:link w:val="Subttulo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tuloChar">
    <w:name w:val="Subtítulo Char"/>
    <w:basedOn w:val="Fontepargpadro"/>
    <w:link w:val="Subttulo"/>
    <w:uiPriority w:val="11"/>
    <w:rsid w:val="00286500"/>
    <w:rPr>
      <w:rFonts w:ascii="Arial" w:eastAsiaTheme="minorEastAsia" w:hAnsi="Arial"/>
      <w:b/>
      <w:spacing w:val="15"/>
      <w:lang w:val="en-US"/>
    </w:rPr>
  </w:style>
  <w:style w:type="character" w:styleId="nfaseSutil">
    <w:name w:val="Subtle Emphasis"/>
    <w:uiPriority w:val="19"/>
    <w:qFormat/>
    <w:rsid w:val="00A84BA4"/>
    <w:rPr>
      <w:i/>
      <w:iCs/>
    </w:rPr>
  </w:style>
  <w:style w:type="character" w:styleId="RefernciaSutil">
    <w:name w:val="Subtle Reference"/>
    <w:basedOn w:val="Fontepargpadro"/>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tulo">
    <w:name w:val="Title"/>
    <w:aliases w:val="Titulotrabalho"/>
    <w:basedOn w:val="Normal"/>
    <w:next w:val="Normal"/>
    <w:link w:val="TtuloChar"/>
    <w:autoRedefine/>
    <w:uiPriority w:val="10"/>
    <w:qFormat/>
    <w:rsid w:val="00DA19EF"/>
    <w:pPr>
      <w:contextualSpacing/>
    </w:pPr>
    <w:rPr>
      <w:rFonts w:ascii="Calibri" w:eastAsia="Cambria" w:hAnsi="Calibri" w:cs="Calibri"/>
      <w:bCs/>
      <w:color w:val="000000" w:themeColor="text1"/>
      <w:spacing w:val="-10"/>
      <w:kern w:val="2"/>
      <w:lang w:eastAsia="pt-BR"/>
    </w:rPr>
  </w:style>
  <w:style w:type="character" w:customStyle="1" w:styleId="TtuloChar">
    <w:name w:val="Título Char"/>
    <w:aliases w:val="Titulotrabalho Char"/>
    <w:link w:val="Ttulo"/>
    <w:uiPriority w:val="10"/>
    <w:qFormat/>
    <w:rsid w:val="00DA19EF"/>
    <w:rPr>
      <w:rFonts w:ascii="Calibri" w:eastAsia="Cambria" w:hAnsi="Calibri" w:cs="Calibri"/>
      <w:bCs/>
      <w:color w:val="000000" w:themeColor="text1"/>
      <w:spacing w:val="-10"/>
      <w:kern w:val="2"/>
      <w:lang w:val="pt-BR" w:eastAsia="pt-BR"/>
    </w:rPr>
  </w:style>
  <w:style w:type="paragraph" w:styleId="CabealhodoSumrio">
    <w:name w:val="TOC Heading"/>
    <w:basedOn w:val="Ttulo1"/>
    <w:next w:val="Normal"/>
    <w:uiPriority w:val="39"/>
    <w:semiHidden/>
    <w:unhideWhenUsed/>
    <w:qFormat/>
    <w:rsid w:val="00A84BA4"/>
    <w:pPr>
      <w:numPr>
        <w:numId w:val="0"/>
      </w:numPr>
      <w:tabs>
        <w:tab w:val="num" w:pos="360"/>
      </w:tabs>
      <w:outlineLvl w:val="9"/>
    </w:pPr>
  </w:style>
  <w:style w:type="paragraph" w:styleId="Sumrio1">
    <w:name w:val="toc 1"/>
    <w:basedOn w:val="Normal"/>
    <w:next w:val="Normal"/>
    <w:autoRedefine/>
    <w:uiPriority w:val="39"/>
    <w:unhideWhenUsed/>
    <w:qFormat/>
    <w:rsid w:val="00CB3312"/>
    <w:pPr>
      <w:spacing w:before="360" w:after="0"/>
    </w:pPr>
    <w:rPr>
      <w:rFonts w:asciiTheme="majorHAnsi" w:hAnsiTheme="majorHAnsi" w:cstheme="majorHAnsi"/>
      <w:b/>
      <w:bCs/>
      <w:caps/>
      <w:sz w:val="24"/>
      <w:szCs w:val="24"/>
    </w:rPr>
  </w:style>
  <w:style w:type="table" w:styleId="TabeladeGrade1Clara">
    <w:name w:val="Grid Table 1 Light"/>
    <w:basedOn w:val="Tabelanormal"/>
    <w:uiPriority w:val="46"/>
    <w:rsid w:val="00CB3312"/>
    <w:pPr>
      <w:widowControl w:val="0"/>
      <w:spacing w:after="120"/>
    </w:pPr>
    <w:rPr>
      <w:rFonts w:ascii="Arial" w:hAnsi="Arial" w:cs="Arial"/>
      <w:sz w:val="22"/>
      <w:szCs w:val="22"/>
      <w:lang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comgrade1">
    <w:name w:val="Table Grid 1"/>
    <w:basedOn w:val="Tabela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elacomgrade2">
    <w:name w:val="Table Grid 2"/>
    <w:basedOn w:val="Tabela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Sumrio2">
    <w:name w:val="toc 2"/>
    <w:basedOn w:val="Normal"/>
    <w:next w:val="Normal"/>
    <w:autoRedefine/>
    <w:uiPriority w:val="39"/>
    <w:unhideWhenUsed/>
    <w:rsid w:val="007970D0"/>
    <w:pPr>
      <w:spacing w:before="240" w:after="0"/>
    </w:pPr>
    <w:rPr>
      <w:rFonts w:cstheme="minorHAnsi"/>
      <w:b/>
      <w:bCs/>
    </w:rPr>
  </w:style>
  <w:style w:type="paragraph" w:styleId="Sumrio3">
    <w:name w:val="toc 3"/>
    <w:basedOn w:val="Normal"/>
    <w:next w:val="Normal"/>
    <w:autoRedefine/>
    <w:uiPriority w:val="39"/>
    <w:unhideWhenUsed/>
    <w:rsid w:val="007970D0"/>
    <w:pPr>
      <w:spacing w:after="0"/>
      <w:ind w:left="200"/>
    </w:pPr>
    <w:rPr>
      <w:rFonts w:cstheme="minorHAnsi"/>
    </w:rPr>
  </w:style>
  <w:style w:type="paragraph" w:styleId="Sumrio4">
    <w:name w:val="toc 4"/>
    <w:basedOn w:val="Normal"/>
    <w:next w:val="Normal"/>
    <w:autoRedefine/>
    <w:uiPriority w:val="39"/>
    <w:unhideWhenUsed/>
    <w:rsid w:val="007970D0"/>
    <w:pPr>
      <w:spacing w:after="0"/>
      <w:ind w:left="400"/>
    </w:pPr>
    <w:rPr>
      <w:rFonts w:cstheme="minorHAnsi"/>
    </w:rPr>
  </w:style>
  <w:style w:type="paragraph" w:styleId="Sumrio5">
    <w:name w:val="toc 5"/>
    <w:basedOn w:val="Normal"/>
    <w:next w:val="Normal"/>
    <w:autoRedefine/>
    <w:uiPriority w:val="39"/>
    <w:unhideWhenUsed/>
    <w:rsid w:val="007970D0"/>
    <w:pPr>
      <w:spacing w:after="0"/>
      <w:ind w:left="600"/>
    </w:pPr>
    <w:rPr>
      <w:rFonts w:cstheme="minorHAnsi"/>
    </w:rPr>
  </w:style>
  <w:style w:type="paragraph" w:styleId="Sumrio6">
    <w:name w:val="toc 6"/>
    <w:basedOn w:val="Normal"/>
    <w:next w:val="Normal"/>
    <w:autoRedefine/>
    <w:uiPriority w:val="39"/>
    <w:unhideWhenUsed/>
    <w:rsid w:val="007970D0"/>
    <w:pPr>
      <w:spacing w:after="0"/>
      <w:ind w:left="800"/>
    </w:pPr>
    <w:rPr>
      <w:rFonts w:cstheme="minorHAnsi"/>
    </w:rPr>
  </w:style>
  <w:style w:type="paragraph" w:styleId="Sumrio7">
    <w:name w:val="toc 7"/>
    <w:basedOn w:val="Normal"/>
    <w:next w:val="Normal"/>
    <w:autoRedefine/>
    <w:uiPriority w:val="39"/>
    <w:unhideWhenUsed/>
    <w:rsid w:val="007970D0"/>
    <w:pPr>
      <w:spacing w:after="0"/>
      <w:ind w:left="1000"/>
    </w:pPr>
    <w:rPr>
      <w:rFonts w:cstheme="minorHAnsi"/>
    </w:rPr>
  </w:style>
  <w:style w:type="paragraph" w:styleId="Sumrio8">
    <w:name w:val="toc 8"/>
    <w:basedOn w:val="Normal"/>
    <w:next w:val="Normal"/>
    <w:autoRedefine/>
    <w:uiPriority w:val="39"/>
    <w:unhideWhenUsed/>
    <w:rsid w:val="007970D0"/>
    <w:pPr>
      <w:spacing w:after="0"/>
      <w:ind w:left="1200"/>
    </w:pPr>
    <w:rPr>
      <w:rFonts w:cstheme="minorHAnsi"/>
    </w:rPr>
  </w:style>
  <w:style w:type="paragraph" w:styleId="Sumrio9">
    <w:name w:val="toc 9"/>
    <w:basedOn w:val="Normal"/>
    <w:next w:val="Normal"/>
    <w:autoRedefine/>
    <w:uiPriority w:val="39"/>
    <w:unhideWhenUsed/>
    <w:rsid w:val="007970D0"/>
    <w:pPr>
      <w:spacing w:after="0"/>
      <w:ind w:left="1400"/>
    </w:pPr>
    <w:rPr>
      <w:rFonts w:cstheme="minorHAnsi"/>
    </w:rPr>
  </w:style>
  <w:style w:type="character" w:styleId="Nmerodepgina">
    <w:name w:val="page number"/>
    <w:basedOn w:val="Fontepargpadro"/>
    <w:uiPriority w:val="99"/>
    <w:semiHidden/>
    <w:unhideWhenUsed/>
    <w:rsid w:val="007970D0"/>
  </w:style>
  <w:style w:type="character" w:styleId="MenoPendente">
    <w:name w:val="Unresolved Mention"/>
    <w:basedOn w:val="Fontepargpadro"/>
    <w:uiPriority w:val="99"/>
    <w:semiHidden/>
    <w:unhideWhenUsed/>
    <w:rsid w:val="007970D0"/>
    <w:rPr>
      <w:color w:val="605E5C"/>
      <w:shd w:val="clear" w:color="auto" w:fill="E1DFDD"/>
    </w:rPr>
  </w:style>
  <w:style w:type="character" w:styleId="HiperlinkVisitado">
    <w:name w:val="FollowedHyperlink"/>
    <w:basedOn w:val="Fontepargpadro"/>
    <w:uiPriority w:val="99"/>
    <w:semiHidden/>
    <w:unhideWhenUsed/>
    <w:rsid w:val="000A3A9E"/>
    <w:rPr>
      <w:color w:val="954F72" w:themeColor="followedHyperlink"/>
      <w:u w:val="single"/>
    </w:rPr>
  </w:style>
  <w:style w:type="paragraph" w:styleId="NormalWeb">
    <w:name w:val="Normal (Web)"/>
    <w:basedOn w:val="Normal"/>
    <w:uiPriority w:val="99"/>
    <w:unhideWhenUsed/>
    <w:rsid w:val="00DE6DAE"/>
    <w:pPr>
      <w:spacing w:before="100" w:beforeAutospacing="1" w:after="100" w:afterAutospacing="1"/>
    </w:pPr>
    <w:rPr>
      <w:rFonts w:ascii="Times New Roman" w:hAnsi="Times New Roman"/>
      <w:sz w:val="24"/>
      <w:szCs w:val="24"/>
      <w:lang w:eastAsia="pt-BR"/>
    </w:rPr>
  </w:style>
  <w:style w:type="character" w:styleId="CdigoHTML">
    <w:name w:val="HTML Code"/>
    <w:basedOn w:val="Fontepargpadro"/>
    <w:uiPriority w:val="99"/>
    <w:semiHidden/>
    <w:unhideWhenUsed/>
    <w:rsid w:val="00DE6D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61834">
      <w:bodyDiv w:val="1"/>
      <w:marLeft w:val="0"/>
      <w:marRight w:val="0"/>
      <w:marTop w:val="0"/>
      <w:marBottom w:val="0"/>
      <w:divBdr>
        <w:top w:val="none" w:sz="0" w:space="0" w:color="auto"/>
        <w:left w:val="none" w:sz="0" w:space="0" w:color="auto"/>
        <w:bottom w:val="none" w:sz="0" w:space="0" w:color="auto"/>
        <w:right w:val="none" w:sz="0" w:space="0" w:color="auto"/>
      </w:divBdr>
      <w:divsChild>
        <w:div w:id="184906260">
          <w:marLeft w:val="0"/>
          <w:marRight w:val="0"/>
          <w:marTop w:val="0"/>
          <w:marBottom w:val="0"/>
          <w:divBdr>
            <w:top w:val="none" w:sz="0" w:space="0" w:color="auto"/>
            <w:left w:val="none" w:sz="0" w:space="0" w:color="auto"/>
            <w:bottom w:val="none" w:sz="0" w:space="0" w:color="auto"/>
            <w:right w:val="none" w:sz="0" w:space="0" w:color="auto"/>
          </w:divBdr>
        </w:div>
      </w:divsChild>
    </w:div>
    <w:div w:id="450129907">
      <w:bodyDiv w:val="1"/>
      <w:marLeft w:val="0"/>
      <w:marRight w:val="0"/>
      <w:marTop w:val="0"/>
      <w:marBottom w:val="0"/>
      <w:divBdr>
        <w:top w:val="none" w:sz="0" w:space="0" w:color="auto"/>
        <w:left w:val="none" w:sz="0" w:space="0" w:color="auto"/>
        <w:bottom w:val="none" w:sz="0" w:space="0" w:color="auto"/>
        <w:right w:val="none" w:sz="0" w:space="0" w:color="auto"/>
      </w:divBdr>
    </w:div>
    <w:div w:id="474685186">
      <w:bodyDiv w:val="1"/>
      <w:marLeft w:val="0"/>
      <w:marRight w:val="0"/>
      <w:marTop w:val="0"/>
      <w:marBottom w:val="0"/>
      <w:divBdr>
        <w:top w:val="none" w:sz="0" w:space="0" w:color="auto"/>
        <w:left w:val="none" w:sz="0" w:space="0" w:color="auto"/>
        <w:bottom w:val="none" w:sz="0" w:space="0" w:color="auto"/>
        <w:right w:val="none" w:sz="0" w:space="0" w:color="auto"/>
      </w:divBdr>
    </w:div>
    <w:div w:id="810441938">
      <w:bodyDiv w:val="1"/>
      <w:marLeft w:val="0"/>
      <w:marRight w:val="0"/>
      <w:marTop w:val="0"/>
      <w:marBottom w:val="0"/>
      <w:divBdr>
        <w:top w:val="none" w:sz="0" w:space="0" w:color="auto"/>
        <w:left w:val="none" w:sz="0" w:space="0" w:color="auto"/>
        <w:bottom w:val="none" w:sz="0" w:space="0" w:color="auto"/>
        <w:right w:val="none" w:sz="0" w:space="0" w:color="auto"/>
      </w:divBdr>
      <w:divsChild>
        <w:div w:id="1410616520">
          <w:marLeft w:val="0"/>
          <w:marRight w:val="0"/>
          <w:marTop w:val="0"/>
          <w:marBottom w:val="0"/>
          <w:divBdr>
            <w:top w:val="none" w:sz="0" w:space="0" w:color="auto"/>
            <w:left w:val="none" w:sz="0" w:space="0" w:color="auto"/>
            <w:bottom w:val="none" w:sz="0" w:space="0" w:color="auto"/>
            <w:right w:val="none" w:sz="0" w:space="0" w:color="auto"/>
          </w:divBdr>
        </w:div>
      </w:divsChild>
    </w:div>
    <w:div w:id="857811335">
      <w:bodyDiv w:val="1"/>
      <w:marLeft w:val="0"/>
      <w:marRight w:val="0"/>
      <w:marTop w:val="0"/>
      <w:marBottom w:val="0"/>
      <w:divBdr>
        <w:top w:val="none" w:sz="0" w:space="0" w:color="auto"/>
        <w:left w:val="none" w:sz="0" w:space="0" w:color="auto"/>
        <w:bottom w:val="none" w:sz="0" w:space="0" w:color="auto"/>
        <w:right w:val="none" w:sz="0" w:space="0" w:color="auto"/>
      </w:divBdr>
    </w:div>
    <w:div w:id="903683194">
      <w:bodyDiv w:val="1"/>
      <w:marLeft w:val="0"/>
      <w:marRight w:val="0"/>
      <w:marTop w:val="0"/>
      <w:marBottom w:val="0"/>
      <w:divBdr>
        <w:top w:val="none" w:sz="0" w:space="0" w:color="auto"/>
        <w:left w:val="none" w:sz="0" w:space="0" w:color="auto"/>
        <w:bottom w:val="none" w:sz="0" w:space="0" w:color="auto"/>
        <w:right w:val="none" w:sz="0" w:space="0" w:color="auto"/>
      </w:divBdr>
    </w:div>
    <w:div w:id="922644281">
      <w:bodyDiv w:val="1"/>
      <w:marLeft w:val="0"/>
      <w:marRight w:val="0"/>
      <w:marTop w:val="0"/>
      <w:marBottom w:val="0"/>
      <w:divBdr>
        <w:top w:val="none" w:sz="0" w:space="0" w:color="auto"/>
        <w:left w:val="none" w:sz="0" w:space="0" w:color="auto"/>
        <w:bottom w:val="none" w:sz="0" w:space="0" w:color="auto"/>
        <w:right w:val="none" w:sz="0" w:space="0" w:color="auto"/>
      </w:divBdr>
    </w:div>
    <w:div w:id="1107383648">
      <w:bodyDiv w:val="1"/>
      <w:marLeft w:val="0"/>
      <w:marRight w:val="0"/>
      <w:marTop w:val="0"/>
      <w:marBottom w:val="0"/>
      <w:divBdr>
        <w:top w:val="none" w:sz="0" w:space="0" w:color="auto"/>
        <w:left w:val="none" w:sz="0" w:space="0" w:color="auto"/>
        <w:bottom w:val="none" w:sz="0" w:space="0" w:color="auto"/>
        <w:right w:val="none" w:sz="0" w:space="0" w:color="auto"/>
      </w:divBdr>
      <w:divsChild>
        <w:div w:id="1447887700">
          <w:marLeft w:val="0"/>
          <w:marRight w:val="0"/>
          <w:marTop w:val="0"/>
          <w:marBottom w:val="0"/>
          <w:divBdr>
            <w:top w:val="none" w:sz="0" w:space="0" w:color="auto"/>
            <w:left w:val="none" w:sz="0" w:space="0" w:color="auto"/>
            <w:bottom w:val="none" w:sz="0" w:space="0" w:color="auto"/>
            <w:right w:val="none" w:sz="0" w:space="0" w:color="auto"/>
          </w:divBdr>
        </w:div>
      </w:divsChild>
    </w:div>
    <w:div w:id="1348675632">
      <w:bodyDiv w:val="1"/>
      <w:marLeft w:val="0"/>
      <w:marRight w:val="0"/>
      <w:marTop w:val="0"/>
      <w:marBottom w:val="0"/>
      <w:divBdr>
        <w:top w:val="none" w:sz="0" w:space="0" w:color="auto"/>
        <w:left w:val="none" w:sz="0" w:space="0" w:color="auto"/>
        <w:bottom w:val="none" w:sz="0" w:space="0" w:color="auto"/>
        <w:right w:val="none" w:sz="0" w:space="0" w:color="auto"/>
      </w:divBdr>
      <w:divsChild>
        <w:div w:id="331641529">
          <w:marLeft w:val="0"/>
          <w:marRight w:val="0"/>
          <w:marTop w:val="0"/>
          <w:marBottom w:val="0"/>
          <w:divBdr>
            <w:top w:val="none" w:sz="0" w:space="0" w:color="auto"/>
            <w:left w:val="none" w:sz="0" w:space="0" w:color="auto"/>
            <w:bottom w:val="none" w:sz="0" w:space="0" w:color="auto"/>
            <w:right w:val="none" w:sz="0" w:space="0" w:color="auto"/>
          </w:divBdr>
        </w:div>
      </w:divsChild>
    </w:div>
    <w:div w:id="1351031675">
      <w:bodyDiv w:val="1"/>
      <w:marLeft w:val="0"/>
      <w:marRight w:val="0"/>
      <w:marTop w:val="0"/>
      <w:marBottom w:val="0"/>
      <w:divBdr>
        <w:top w:val="none" w:sz="0" w:space="0" w:color="auto"/>
        <w:left w:val="none" w:sz="0" w:space="0" w:color="auto"/>
        <w:bottom w:val="none" w:sz="0" w:space="0" w:color="auto"/>
        <w:right w:val="none" w:sz="0" w:space="0" w:color="auto"/>
      </w:divBdr>
    </w:div>
    <w:div w:id="1502086021">
      <w:bodyDiv w:val="1"/>
      <w:marLeft w:val="0"/>
      <w:marRight w:val="0"/>
      <w:marTop w:val="0"/>
      <w:marBottom w:val="0"/>
      <w:divBdr>
        <w:top w:val="none" w:sz="0" w:space="0" w:color="auto"/>
        <w:left w:val="none" w:sz="0" w:space="0" w:color="auto"/>
        <w:bottom w:val="none" w:sz="0" w:space="0" w:color="auto"/>
        <w:right w:val="none" w:sz="0" w:space="0" w:color="auto"/>
      </w:divBdr>
    </w:div>
    <w:div w:id="1639408792">
      <w:bodyDiv w:val="1"/>
      <w:marLeft w:val="0"/>
      <w:marRight w:val="0"/>
      <w:marTop w:val="0"/>
      <w:marBottom w:val="0"/>
      <w:divBdr>
        <w:top w:val="none" w:sz="0" w:space="0" w:color="auto"/>
        <w:left w:val="none" w:sz="0" w:space="0" w:color="auto"/>
        <w:bottom w:val="none" w:sz="0" w:space="0" w:color="auto"/>
        <w:right w:val="none" w:sz="0" w:space="0" w:color="auto"/>
      </w:divBdr>
      <w:divsChild>
        <w:div w:id="1676109553">
          <w:marLeft w:val="0"/>
          <w:marRight w:val="0"/>
          <w:marTop w:val="0"/>
          <w:marBottom w:val="0"/>
          <w:divBdr>
            <w:top w:val="none" w:sz="0" w:space="0" w:color="auto"/>
            <w:left w:val="none" w:sz="0" w:space="0" w:color="auto"/>
            <w:bottom w:val="none" w:sz="0" w:space="0" w:color="auto"/>
            <w:right w:val="none" w:sz="0" w:space="0" w:color="auto"/>
          </w:divBdr>
        </w:div>
      </w:divsChild>
    </w:div>
    <w:div w:id="1717898714">
      <w:bodyDiv w:val="1"/>
      <w:marLeft w:val="0"/>
      <w:marRight w:val="0"/>
      <w:marTop w:val="0"/>
      <w:marBottom w:val="0"/>
      <w:divBdr>
        <w:top w:val="none" w:sz="0" w:space="0" w:color="auto"/>
        <w:left w:val="none" w:sz="0" w:space="0" w:color="auto"/>
        <w:bottom w:val="none" w:sz="0" w:space="0" w:color="auto"/>
        <w:right w:val="none" w:sz="0" w:space="0" w:color="auto"/>
      </w:divBdr>
      <w:divsChild>
        <w:div w:id="1885867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hl7.org/implement/standards/product_brief.cfm?product_id=483" TargetMode="External"/><Relationship Id="rId18" Type="http://schemas.openxmlformats.org/officeDocument/2006/relationships/hyperlink" Target="https://international-patient-summary.net/"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snomed.org/news-and-events/articles/hl7-snomed-international-patient-summary-(1)" TargetMode="External"/><Relationship Id="rId7" Type="http://schemas.openxmlformats.org/officeDocument/2006/relationships/hyperlink" Target="https://build.fhir.org/ig/HL7/fhir-ips/toc.html" TargetMode="Externa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l7.org/fhir/us/core/history.html" TargetMode="External"/><Relationship Id="rId20" Type="http://schemas.openxmlformats.org/officeDocument/2006/relationships/hyperlink" Target="https://www.snomed.org/snomed-ct/Other-SNOMED-products/international-patient-summary-terminology"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international-patient-summary.net/" TargetMode="External"/><Relationship Id="rId23" Type="http://schemas.openxmlformats.org/officeDocument/2006/relationships/footer" Target="footer1.xml"/><Relationship Id="rId28" Type="http://schemas.microsoft.com/office/2020/10/relationships/intelligence" Target="intelligence2.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art-decor.org/art-decor/decor-project--hl7ips-"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1667</Words>
  <Characters>9003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Olusegun Cid Symed Akognon</cp:lastModifiedBy>
  <cp:revision>2</cp:revision>
  <dcterms:created xsi:type="dcterms:W3CDTF">2023-04-19T20:23:00Z</dcterms:created>
  <dcterms:modified xsi:type="dcterms:W3CDTF">2023-04-19T20:23:00Z</dcterms:modified>
</cp:coreProperties>
</file>