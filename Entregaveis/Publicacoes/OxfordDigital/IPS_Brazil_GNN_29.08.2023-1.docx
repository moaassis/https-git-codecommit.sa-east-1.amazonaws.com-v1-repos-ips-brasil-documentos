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187D" w:rsidRDefault="00175009">
      <w:pPr>
        <w:pStyle w:val="Ttulo1"/>
        <w:keepNext w:val="0"/>
        <w:keepLines w:val="0"/>
        <w:jc w:val="center"/>
        <w:rPr>
          <w:sz w:val="36"/>
          <w:szCs w:val="36"/>
        </w:rPr>
      </w:pPr>
      <w:bookmarkStart w:id="0" w:name="_uu75f6d9pbkw" w:colFirst="0" w:colLast="0"/>
      <w:bookmarkEnd w:id="0"/>
      <w:r>
        <w:rPr>
          <w:sz w:val="36"/>
          <w:szCs w:val="36"/>
        </w:rPr>
        <w:t>The Brazilian International Patient Summary Initiative</w:t>
      </w:r>
    </w:p>
    <w:p w14:paraId="00000002" w14:textId="77777777" w:rsidR="0002187D" w:rsidRDefault="00175009">
      <w:pPr>
        <w:spacing w:line="288" w:lineRule="auto"/>
      </w:pPr>
      <w:r>
        <w:t xml:space="preserve"> </w:t>
      </w:r>
    </w:p>
    <w:p w14:paraId="00000003" w14:textId="6649F6B3" w:rsidR="0002187D" w:rsidRPr="00DB08E5" w:rsidRDefault="00175009">
      <w:pPr>
        <w:spacing w:after="320" w:line="376" w:lineRule="auto"/>
        <w:rPr>
          <w:vertAlign w:val="superscript"/>
          <w:lang w:val="pt-BR"/>
        </w:rPr>
      </w:pPr>
      <w:r w:rsidRPr="00DB08E5">
        <w:rPr>
          <w:lang w:val="pt-BR"/>
        </w:rPr>
        <w:t>Beatriz de Faria Leao</w:t>
      </w:r>
      <w:r w:rsidRPr="00DB08E5">
        <w:rPr>
          <w:vertAlign w:val="superscript"/>
          <w:lang w:val="pt-BR"/>
        </w:rPr>
        <w:t>1</w:t>
      </w:r>
      <w:r w:rsidRPr="00DB08E5">
        <w:rPr>
          <w:lang w:val="pt-BR"/>
        </w:rPr>
        <w:t>, Italo Macedo</w:t>
      </w:r>
      <w:r w:rsidRPr="00DB08E5">
        <w:rPr>
          <w:vertAlign w:val="superscript"/>
          <w:lang w:val="pt-BR"/>
        </w:rPr>
        <w:t>1</w:t>
      </w:r>
      <w:r w:rsidRPr="00DB08E5">
        <w:rPr>
          <w:lang w:val="pt-BR"/>
        </w:rPr>
        <w:t>, Joice Machado</w:t>
      </w:r>
      <w:r w:rsidRPr="00DB08E5">
        <w:rPr>
          <w:vertAlign w:val="superscript"/>
          <w:lang w:val="pt-BR"/>
        </w:rPr>
        <w:t>1</w:t>
      </w:r>
      <w:r w:rsidRPr="00DB08E5">
        <w:rPr>
          <w:lang w:val="pt-BR"/>
        </w:rPr>
        <w:t>, Aline Zamarro</w:t>
      </w:r>
      <w:r w:rsidRPr="00DB08E5">
        <w:rPr>
          <w:vertAlign w:val="superscript"/>
          <w:lang w:val="pt-BR"/>
        </w:rPr>
        <w:t>1</w:t>
      </w:r>
      <w:r w:rsidRPr="00DB08E5">
        <w:rPr>
          <w:lang w:val="pt-BR"/>
        </w:rPr>
        <w:t>, Fabiane Motter</w:t>
      </w:r>
      <w:r w:rsidRPr="00DB08E5">
        <w:rPr>
          <w:vertAlign w:val="superscript"/>
          <w:lang w:val="pt-BR"/>
        </w:rPr>
        <w:t>1</w:t>
      </w:r>
      <w:r w:rsidRPr="00DB08E5">
        <w:rPr>
          <w:lang w:val="pt-BR"/>
        </w:rPr>
        <w:t>, Gabriel Gausmann Oliveira</w:t>
      </w:r>
      <w:r w:rsidRPr="00DB08E5">
        <w:rPr>
          <w:vertAlign w:val="superscript"/>
          <w:lang w:val="pt-BR"/>
        </w:rPr>
        <w:t>1</w:t>
      </w:r>
      <w:r w:rsidRPr="00DB08E5">
        <w:rPr>
          <w:lang w:val="pt-BR"/>
        </w:rPr>
        <w:t>,</w:t>
      </w:r>
      <w:r w:rsidRPr="00DB08E5">
        <w:rPr>
          <w:b/>
          <w:lang w:val="pt-BR"/>
        </w:rPr>
        <w:t xml:space="preserve"> </w:t>
      </w:r>
      <w:r w:rsidRPr="00DB08E5">
        <w:rPr>
          <w:lang w:val="pt-BR"/>
        </w:rPr>
        <w:t>Sabrina Dalbosco Gadenz</w:t>
      </w:r>
      <w:r w:rsidRPr="00DB08E5">
        <w:rPr>
          <w:vertAlign w:val="superscript"/>
          <w:lang w:val="pt-BR"/>
        </w:rPr>
        <w:t>1,2</w:t>
      </w:r>
      <w:r w:rsidRPr="00DB08E5">
        <w:rPr>
          <w:lang w:val="pt-BR"/>
        </w:rPr>
        <w:t>, Karla L de A Calvette Costa</w:t>
      </w:r>
      <w:r w:rsidRPr="00DB08E5">
        <w:rPr>
          <w:vertAlign w:val="superscript"/>
          <w:lang w:val="pt-BR"/>
        </w:rPr>
        <w:t>3</w:t>
      </w:r>
      <w:r w:rsidRPr="00DB08E5">
        <w:rPr>
          <w:lang w:val="pt-BR"/>
        </w:rPr>
        <w:t>, Blanda Helena de Mello</w:t>
      </w:r>
      <w:r w:rsidRPr="00DB08E5">
        <w:rPr>
          <w:vertAlign w:val="superscript"/>
          <w:lang w:val="pt-BR"/>
        </w:rPr>
        <w:t>4</w:t>
      </w:r>
      <w:r w:rsidRPr="00DB08E5">
        <w:rPr>
          <w:lang w:val="pt-BR"/>
        </w:rPr>
        <w:t>, Elivan Silva Souza</w:t>
      </w:r>
      <w:r w:rsidRPr="00DB08E5">
        <w:rPr>
          <w:vertAlign w:val="superscript"/>
          <w:lang w:val="pt-BR"/>
        </w:rPr>
        <w:t>4</w:t>
      </w:r>
      <w:r w:rsidRPr="00DB08E5">
        <w:rPr>
          <w:lang w:val="pt-BR"/>
        </w:rPr>
        <w:t>,Gabriella Nunes Neves</w:t>
      </w:r>
      <w:r w:rsidRPr="00DB08E5">
        <w:rPr>
          <w:vertAlign w:val="superscript"/>
          <w:lang w:val="pt-BR"/>
        </w:rPr>
        <w:t>4</w:t>
      </w:r>
      <w:r w:rsidRPr="00DB08E5">
        <w:rPr>
          <w:lang w:val="pt-BR"/>
        </w:rPr>
        <w:t>, Robson Matos</w:t>
      </w:r>
      <w:r w:rsidRPr="00DB08E5">
        <w:rPr>
          <w:vertAlign w:val="superscript"/>
          <w:lang w:val="pt-BR"/>
        </w:rPr>
        <w:t>4</w:t>
      </w:r>
      <w:r w:rsidRPr="00DB08E5">
        <w:rPr>
          <w:lang w:val="pt-BR"/>
        </w:rPr>
        <w:t>, Paula Xavier dos Santos</w:t>
      </w:r>
      <w:r w:rsidRPr="00DB08E5">
        <w:rPr>
          <w:vertAlign w:val="superscript"/>
          <w:lang w:val="pt-BR"/>
        </w:rPr>
        <w:t xml:space="preserve">4 </w:t>
      </w:r>
      <w:r w:rsidRPr="00DB08E5">
        <w:rPr>
          <w:lang w:val="pt-BR"/>
        </w:rPr>
        <w:t xml:space="preserve">, </w:t>
      </w:r>
      <w:ins w:id="1" w:author="Gabriella Neves" w:date="2023-08-29T08:25:00Z">
        <w:r w:rsidR="002B3104" w:rsidRPr="002B3104">
          <w:rPr>
            <w:lang w:val="pt-BR"/>
          </w:rPr>
          <w:t>José Eduardo Bueno</w:t>
        </w:r>
      </w:ins>
      <w:ins w:id="2" w:author="Gabriella Neves" w:date="2023-08-29T08:29:00Z">
        <w:r w:rsidR="002B3104" w:rsidRPr="002B3104">
          <w:rPr>
            <w:vertAlign w:val="superscript"/>
            <w:lang w:val="pt-BR"/>
            <w:rPrChange w:id="3" w:author="Gabriella Neves" w:date="2023-08-29T08:29:00Z">
              <w:rPr>
                <w:lang w:val="pt-BR"/>
              </w:rPr>
            </w:rPrChange>
          </w:rPr>
          <w:t>4</w:t>
        </w:r>
      </w:ins>
      <w:ins w:id="4" w:author="Gabriella Neves" w:date="2023-08-29T08:26:00Z">
        <w:r w:rsidR="002B3104">
          <w:rPr>
            <w:lang w:val="pt-BR"/>
          </w:rPr>
          <w:t xml:space="preserve">, </w:t>
        </w:r>
      </w:ins>
      <w:r w:rsidRPr="00DB08E5">
        <w:rPr>
          <w:lang w:val="pt-BR"/>
        </w:rPr>
        <w:t>Ana Estela Haddad</w:t>
      </w:r>
      <w:del w:id="5" w:author="Gabriella Neves" w:date="2023-08-29T08:29:00Z">
        <w:r w:rsidRPr="00DB08E5" w:rsidDel="002B3104">
          <w:rPr>
            <w:vertAlign w:val="superscript"/>
            <w:lang w:val="pt-BR"/>
          </w:rPr>
          <w:delText>5</w:delText>
        </w:r>
      </w:del>
      <w:ins w:id="6" w:author="Gabriella Neves" w:date="2023-08-29T08:29:00Z">
        <w:r w:rsidR="002B3104">
          <w:rPr>
            <w:vertAlign w:val="superscript"/>
            <w:lang w:val="pt-BR"/>
          </w:rPr>
          <w:t>4</w:t>
        </w:r>
      </w:ins>
    </w:p>
    <w:p w14:paraId="00000004" w14:textId="77777777" w:rsidR="0002187D" w:rsidRPr="00DB08E5" w:rsidRDefault="00175009">
      <w:pPr>
        <w:spacing w:line="288" w:lineRule="auto"/>
        <w:rPr>
          <w:lang w:val="pt-BR"/>
        </w:rPr>
      </w:pPr>
      <w:r w:rsidRPr="00DB08E5">
        <w:rPr>
          <w:vertAlign w:val="superscript"/>
          <w:lang w:val="pt-BR"/>
        </w:rPr>
        <w:t>1</w:t>
      </w:r>
      <w:r w:rsidRPr="00DB08E5">
        <w:rPr>
          <w:lang w:val="pt-BR"/>
        </w:rPr>
        <w:t xml:space="preserve">  Portfólio Digital, Diretoria de Compromisso Social, Hospital Sírio-Libanês, São Paulo, São Paulo, Brazil</w:t>
      </w:r>
    </w:p>
    <w:p w14:paraId="00000005" w14:textId="7E2306CD" w:rsidR="0002187D" w:rsidRPr="00DB08E5" w:rsidRDefault="00175009">
      <w:pPr>
        <w:spacing w:line="288" w:lineRule="auto"/>
        <w:rPr>
          <w:vertAlign w:val="superscript"/>
          <w:lang w:val="pt-BR"/>
        </w:rPr>
      </w:pPr>
      <w:r w:rsidRPr="00DB08E5">
        <w:rPr>
          <w:vertAlign w:val="superscript"/>
          <w:lang w:val="pt-BR"/>
        </w:rPr>
        <w:t xml:space="preserve">2   </w:t>
      </w:r>
      <w:r w:rsidRPr="00DB08E5">
        <w:rPr>
          <w:lang w:val="pt-BR"/>
        </w:rPr>
        <w:t>Instituto de Ensino e Pesquisa Sírio-Libanês, São Paulo, São Paulo, Brazil</w:t>
      </w:r>
    </w:p>
    <w:p w14:paraId="00000006" w14:textId="77777777" w:rsidR="0002187D" w:rsidDel="002B3104" w:rsidRDefault="00175009">
      <w:pPr>
        <w:spacing w:line="288" w:lineRule="auto"/>
        <w:rPr>
          <w:del w:id="7" w:author="Gabriella Neves" w:date="2023-08-29T08:28:00Z"/>
        </w:rPr>
      </w:pPr>
      <w:r>
        <w:rPr>
          <w:vertAlign w:val="superscript"/>
        </w:rPr>
        <w:t>3</w:t>
      </w:r>
      <w:r>
        <w:t xml:space="preserve">  Department of Immunization and Vaccine-preventable Diseases, Health and Environmental Surveillance Secretariat, Ministry of Health, Federal District, Brazil</w:t>
      </w:r>
    </w:p>
    <w:p w14:paraId="1CE6B75E" w14:textId="1970937F" w:rsidR="002B3104" w:rsidRDefault="00175009" w:rsidP="002B3104">
      <w:pPr>
        <w:spacing w:line="288" w:lineRule="auto"/>
      </w:pPr>
      <w:del w:id="8" w:author="Gabriella Neves" w:date="2023-08-29T08:28:00Z">
        <w:r w:rsidDel="002B3104">
          <w:rPr>
            <w:vertAlign w:val="superscript"/>
          </w:rPr>
          <w:delText>4</w:delText>
        </w:r>
        <w:r w:rsidDel="002B3104">
          <w:delText xml:space="preserve">  General Coordination of Innovation and Informatics</w:delText>
        </w:r>
      </w:del>
      <w:del w:id="9" w:author="Gabriella Neves" w:date="2023-08-29T08:19:00Z">
        <w:r w:rsidDel="00E71867">
          <w:delText xml:space="preserve"> in Health</w:delText>
        </w:r>
      </w:del>
      <w:del w:id="10" w:author="Gabriella Neves" w:date="2023-08-29T08:28:00Z">
        <w:r w:rsidDel="002B3104">
          <w:delText>, Secretar</w:delText>
        </w:r>
      </w:del>
      <w:del w:id="11" w:author="Gabriella Neves" w:date="2023-08-29T08:20:00Z">
        <w:r w:rsidDel="00E71867">
          <w:delText>y</w:delText>
        </w:r>
      </w:del>
      <w:del w:id="12" w:author="Gabriella Neves" w:date="2023-08-29T08:28:00Z">
        <w:r w:rsidDel="002B3104">
          <w:delText xml:space="preserve"> of Information and Digital Health, Ministry of Health, Federal District, Brazil</w:delText>
        </w:r>
      </w:del>
    </w:p>
    <w:p w14:paraId="00000008" w14:textId="0E35ECDE" w:rsidR="0002187D" w:rsidRDefault="002B3104">
      <w:pPr>
        <w:spacing w:line="288" w:lineRule="auto"/>
      </w:pPr>
      <w:ins w:id="13" w:author="Gabriella Neves" w:date="2023-08-29T08:28:00Z">
        <w:r>
          <w:rPr>
            <w:vertAlign w:val="superscript"/>
          </w:rPr>
          <w:t>4</w:t>
        </w:r>
      </w:ins>
      <w:del w:id="14" w:author="Gabriella Neves" w:date="2023-08-29T08:28:00Z">
        <w:r w:rsidR="00175009" w:rsidDel="002B3104">
          <w:rPr>
            <w:vertAlign w:val="superscript"/>
          </w:rPr>
          <w:delText>5</w:delText>
        </w:r>
      </w:del>
      <w:r w:rsidR="00175009">
        <w:t xml:space="preserve">  Secretar</w:t>
      </w:r>
      <w:ins w:id="15" w:author="Gabriella Neves" w:date="2023-08-29T08:20:00Z">
        <w:r w:rsidR="00E71867">
          <w:t>iat</w:t>
        </w:r>
      </w:ins>
      <w:del w:id="16" w:author="Gabriella Neves" w:date="2023-08-29T08:20:00Z">
        <w:r w:rsidR="00175009" w:rsidDel="00E71867">
          <w:delText>y</w:delText>
        </w:r>
      </w:del>
      <w:r w:rsidR="00175009">
        <w:t xml:space="preserve"> of Information and Digital Health, </w:t>
      </w:r>
      <w:ins w:id="17" w:author="Gabriella Neves" w:date="2023-08-29T08:29:00Z">
        <w:r>
          <w:t xml:space="preserve">Brazilian </w:t>
        </w:r>
      </w:ins>
      <w:r w:rsidR="00175009">
        <w:t>Ministry of Health, Federal District, Brazil</w:t>
      </w:r>
    </w:p>
    <w:p w14:paraId="00000009" w14:textId="77777777" w:rsidR="0002187D" w:rsidRDefault="0002187D">
      <w:pPr>
        <w:spacing w:line="288" w:lineRule="auto"/>
      </w:pPr>
    </w:p>
    <w:p w14:paraId="0000000A" w14:textId="77777777" w:rsidR="0002187D" w:rsidRDefault="0002187D">
      <w:pPr>
        <w:spacing w:line="288" w:lineRule="auto"/>
      </w:pPr>
    </w:p>
    <w:p w14:paraId="0000000B" w14:textId="77777777" w:rsidR="0002187D" w:rsidRDefault="0002187D">
      <w:pPr>
        <w:spacing w:line="288" w:lineRule="auto"/>
      </w:pPr>
    </w:p>
    <w:p w14:paraId="0000000C" w14:textId="77777777" w:rsidR="0002187D" w:rsidRDefault="00175009">
      <w:pPr>
        <w:spacing w:line="288" w:lineRule="auto"/>
      </w:pPr>
      <w:r>
        <w:t xml:space="preserve"> </w:t>
      </w:r>
    </w:p>
    <w:p w14:paraId="0000000D" w14:textId="77777777" w:rsidR="0002187D" w:rsidRDefault="00175009">
      <w:pPr>
        <w:spacing w:line="288" w:lineRule="auto"/>
      </w:pPr>
      <w:r>
        <w:t xml:space="preserve"> </w:t>
      </w:r>
    </w:p>
    <w:p w14:paraId="0000000E" w14:textId="77777777" w:rsidR="0002187D" w:rsidRPr="00DB08E5" w:rsidRDefault="00175009">
      <w:pPr>
        <w:spacing w:line="288" w:lineRule="auto"/>
        <w:rPr>
          <w:lang w:val="pt-BR"/>
        </w:rPr>
      </w:pPr>
      <w:r w:rsidRPr="00DB08E5">
        <w:rPr>
          <w:lang w:val="pt-BR"/>
        </w:rPr>
        <w:t>Corresponding author:</w:t>
      </w:r>
    </w:p>
    <w:p w14:paraId="0000000F" w14:textId="77777777" w:rsidR="0002187D" w:rsidRDefault="00175009">
      <w:pPr>
        <w:spacing w:line="288" w:lineRule="auto"/>
      </w:pPr>
      <w:r w:rsidRPr="00DB08E5">
        <w:rPr>
          <w:lang w:val="pt-BR"/>
        </w:rPr>
        <w:t xml:space="preserve">Beatriz de Faria Leão – beatriz.leao@hsl.org.br – Portfolio Digital-Diretoria de Compromisso Social – Hospital Sirio Libanês – Rua Barata Ribeiro, 269, Térreo, Bairro Bela Vista. </w:t>
      </w:r>
      <w:r>
        <w:t>São Paulo, SP</w:t>
      </w:r>
    </w:p>
    <w:p w14:paraId="00000010" w14:textId="77777777" w:rsidR="0002187D" w:rsidRDefault="00175009">
      <w:pPr>
        <w:spacing w:line="288" w:lineRule="auto"/>
      </w:pPr>
      <w:r>
        <w:t xml:space="preserve"> </w:t>
      </w:r>
    </w:p>
    <w:p w14:paraId="00000011" w14:textId="77777777" w:rsidR="0002187D" w:rsidRDefault="00175009">
      <w:pPr>
        <w:spacing w:line="288" w:lineRule="auto"/>
      </w:pPr>
      <w:r>
        <w:t xml:space="preserve"> Acknowledgments</w:t>
      </w:r>
    </w:p>
    <w:p w14:paraId="00000012" w14:textId="77777777" w:rsidR="0002187D" w:rsidRDefault="00175009">
      <w:pPr>
        <w:spacing w:line="288" w:lineRule="auto"/>
      </w:pPr>
      <w:r>
        <w:t xml:space="preserve"> </w:t>
      </w:r>
    </w:p>
    <w:p w14:paraId="00000013" w14:textId="77777777" w:rsidR="0002187D" w:rsidRDefault="00175009">
      <w:pPr>
        <w:spacing w:line="288" w:lineRule="auto"/>
      </w:pPr>
      <w:r>
        <w:t>Author’s Contribution:</w:t>
      </w:r>
    </w:p>
    <w:p w14:paraId="00000014" w14:textId="77777777" w:rsidR="0002187D" w:rsidRDefault="00175009">
      <w:pPr>
        <w:spacing w:line="288" w:lineRule="auto"/>
      </w:pPr>
      <w:r>
        <w:t xml:space="preserve"> </w:t>
      </w:r>
    </w:p>
    <w:p w14:paraId="00000015" w14:textId="77777777" w:rsidR="0002187D" w:rsidRDefault="00175009">
      <w:pPr>
        <w:spacing w:line="288" w:lineRule="auto"/>
      </w:pPr>
      <w:r>
        <w:t>Beatriz de Faria Leao and Italo Macedo –  conceived the overall structure of the paper with contributions to all its sections.</w:t>
      </w:r>
    </w:p>
    <w:p w14:paraId="00000016" w14:textId="77777777" w:rsidR="0002187D" w:rsidRDefault="00175009">
      <w:pPr>
        <w:spacing w:line="288" w:lineRule="auto"/>
      </w:pPr>
      <w:r>
        <w:t xml:space="preserve">Joice Machado – is responsible for the Allergy and Adverse Reactions sections of Brazil IPS, as well as for adapting the FHIR Composition of IPS. She contributed to the Methods, Results and Discussion </w:t>
      </w:r>
    </w:p>
    <w:p w14:paraId="00000017" w14:textId="756F8E16" w:rsidR="0002187D" w:rsidRDefault="00175009">
      <w:pPr>
        <w:spacing w:line="288" w:lineRule="auto"/>
      </w:pPr>
      <w:r>
        <w:t>Aline Zamarro and Robson Mattos – is responsible for the Medication section of Brazil IPS</w:t>
      </w:r>
      <w:r w:rsidR="00DB08E5">
        <w:t>.</w:t>
      </w:r>
      <w:ins w:id="18" w:author="Gabriella Neves" w:date="2023-08-29T08:59:00Z">
        <w:r w:rsidR="00261CEB">
          <w:t xml:space="preserve"> They</w:t>
        </w:r>
      </w:ins>
      <w:del w:id="19" w:author="Gabriella Neves" w:date="2023-08-29T08:59:00Z">
        <w:r w:rsidDel="00261CEB">
          <w:delText xml:space="preserve">  She</w:delText>
        </w:r>
      </w:del>
      <w:r>
        <w:t xml:space="preserve"> contributed to the Methods, Results and Discussion. </w:t>
      </w:r>
    </w:p>
    <w:p w14:paraId="00000018" w14:textId="44AA5CC7" w:rsidR="0002187D" w:rsidRDefault="00175009">
      <w:pPr>
        <w:spacing w:line="288" w:lineRule="auto"/>
      </w:pPr>
      <w:r>
        <w:t>Karla L de A Calvette Costa</w:t>
      </w:r>
      <w:r>
        <w:rPr>
          <w:vertAlign w:val="superscript"/>
        </w:rPr>
        <w:t xml:space="preserve"> </w:t>
      </w:r>
      <w:r>
        <w:t xml:space="preserve">- contributed to the </w:t>
      </w:r>
      <w:r w:rsidR="00DB08E5">
        <w:t>R</w:t>
      </w:r>
      <w:r>
        <w:t xml:space="preserve">esults and </w:t>
      </w:r>
      <w:r w:rsidR="00DB08E5">
        <w:t>D</w:t>
      </w:r>
      <w:r>
        <w:t>iscussion section of the paper.</w:t>
      </w:r>
    </w:p>
    <w:p w14:paraId="00000019" w14:textId="77777777" w:rsidR="0002187D" w:rsidRDefault="00175009">
      <w:pPr>
        <w:spacing w:line="288" w:lineRule="auto"/>
      </w:pPr>
      <w:r>
        <w:tab/>
      </w:r>
    </w:p>
    <w:p w14:paraId="0000001A" w14:textId="56B60EFD" w:rsidR="0002187D" w:rsidRDefault="00175009">
      <w:pPr>
        <w:spacing w:line="240" w:lineRule="auto"/>
      </w:pPr>
      <w:r>
        <w:lastRenderedPageBreak/>
        <w:t>Blanda Helena de Mello, Elivan Silva Souza, Gabriella Nunes Neves, Paula Xavier dos Santos, Gabriel Gausmann Oliveira and Sabrina Dalbosco Gadenz</w:t>
      </w:r>
      <w:r>
        <w:rPr>
          <w:vertAlign w:val="superscript"/>
        </w:rPr>
        <w:t xml:space="preserve"> </w:t>
      </w:r>
      <w:r>
        <w:t>contributed to the revision of the text as well as the results, discussion and conclusions</w:t>
      </w:r>
      <w:r w:rsidR="00DB08E5">
        <w:t>.</w:t>
      </w:r>
    </w:p>
    <w:p w14:paraId="0000001B" w14:textId="77777777" w:rsidR="0002187D" w:rsidRDefault="00175009">
      <w:pPr>
        <w:spacing w:line="288" w:lineRule="auto"/>
      </w:pPr>
      <w:r>
        <w:t>Fabiane Motter contributed to the Discussion and made the editorial corrections and quality control of the text verifying its compliance with the author’s recommendations.</w:t>
      </w:r>
    </w:p>
    <w:p w14:paraId="0000001C" w14:textId="77777777" w:rsidR="0002187D" w:rsidRDefault="00175009">
      <w:pPr>
        <w:spacing w:line="288" w:lineRule="auto"/>
      </w:pPr>
      <w:r>
        <w:t xml:space="preserve"> </w:t>
      </w:r>
    </w:p>
    <w:p w14:paraId="0000001D" w14:textId="77777777" w:rsidR="0002187D" w:rsidRDefault="00175009">
      <w:pPr>
        <w:spacing w:line="288" w:lineRule="auto"/>
      </w:pPr>
      <w:r>
        <w:t xml:space="preserve"> </w:t>
      </w:r>
    </w:p>
    <w:p w14:paraId="0000001E" w14:textId="77777777" w:rsidR="0002187D" w:rsidRDefault="00175009">
      <w:pPr>
        <w:spacing w:line="288" w:lineRule="auto"/>
      </w:pPr>
      <w:r>
        <w:t xml:space="preserve"> </w:t>
      </w:r>
    </w:p>
    <w:p w14:paraId="0000001F" w14:textId="77777777" w:rsidR="0002187D" w:rsidRDefault="0002187D">
      <w:pPr>
        <w:spacing w:line="275" w:lineRule="auto"/>
        <w:rPr>
          <w:rFonts w:ascii="Calibri" w:eastAsia="Calibri" w:hAnsi="Calibri" w:cs="Calibri"/>
          <w:color w:val="2A2A2A"/>
          <w:sz w:val="23"/>
          <w:szCs w:val="23"/>
          <w:highlight w:val="white"/>
        </w:rPr>
      </w:pPr>
    </w:p>
    <w:p w14:paraId="00000020" w14:textId="77777777" w:rsidR="0002187D" w:rsidRDefault="00175009">
      <w:pPr>
        <w:spacing w:line="288" w:lineRule="auto"/>
      </w:pPr>
      <w:r>
        <w:t xml:space="preserve"> </w:t>
      </w:r>
    </w:p>
    <w:p w14:paraId="00000021" w14:textId="77777777" w:rsidR="0002187D" w:rsidRDefault="00175009">
      <w:pPr>
        <w:spacing w:line="288" w:lineRule="auto"/>
      </w:pPr>
      <w:r>
        <w:t>Abstract (250 words)</w:t>
      </w:r>
    </w:p>
    <w:p w14:paraId="00000022" w14:textId="23D5D7EC" w:rsidR="0002187D" w:rsidRDefault="00175009">
      <w:pPr>
        <w:spacing w:line="288" w:lineRule="auto"/>
      </w:pPr>
      <w:r>
        <w:t xml:space="preserve">This paper describes the development of the Brazilian version of the International Patient Summary-IPS. The project is being developed by a joint technical team from Hospital Sirio Libanês, São Paulo and the General Coordination of Innovation and Informatics in Health, Secretary of Information and Digital Health, </w:t>
      </w:r>
      <w:ins w:id="20" w:author="Gabriella Neves" w:date="2023-08-29T08:24:00Z">
        <w:r w:rsidR="00E71867">
          <w:t xml:space="preserve">Brazilian </w:t>
        </w:r>
      </w:ins>
      <w:r>
        <w:t>Ministry of Health.  The five-phased approach used on the development of Brazil IPS starting with the identification of the local terminologies, their upload in a terminology server, and mapping to IPS ValueSets, the FHIR profiles customization and finally, the complete Brazil IPS Implementation Guide is described.</w:t>
      </w:r>
    </w:p>
    <w:p w14:paraId="00000023" w14:textId="77777777" w:rsidR="0002187D" w:rsidRDefault="00175009">
      <w:pPr>
        <w:pStyle w:val="Ttulo1"/>
        <w:keepNext w:val="0"/>
        <w:keepLines w:val="0"/>
      </w:pPr>
      <w:bookmarkStart w:id="21" w:name="_guf2rlmobtsh" w:colFirst="0" w:colLast="0"/>
      <w:bookmarkEnd w:id="21"/>
      <w:r>
        <w:t>Introduction</w:t>
      </w:r>
    </w:p>
    <w:p w14:paraId="00000024" w14:textId="77777777" w:rsidR="0002187D" w:rsidRDefault="00175009">
      <w:pPr>
        <w:spacing w:line="288" w:lineRule="auto"/>
      </w:pPr>
      <w:r>
        <w:t xml:space="preserve"> </w:t>
      </w:r>
    </w:p>
    <w:p w14:paraId="00000025" w14:textId="77777777" w:rsidR="0002187D" w:rsidRDefault="00175009">
      <w:pPr>
        <w:spacing w:line="288" w:lineRule="auto"/>
        <w:jc w:val="both"/>
      </w:pPr>
      <w:r>
        <w:t>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(1,2).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Default="0002187D">
      <w:pPr>
        <w:spacing w:line="288" w:lineRule="auto"/>
      </w:pPr>
    </w:p>
    <w:p w14:paraId="00000027" w14:textId="77777777" w:rsidR="0002187D" w:rsidRDefault="00175009">
      <w:pPr>
        <w:spacing w:line="288" w:lineRule="auto"/>
        <w:jc w:val="both"/>
      </w:pPr>
      <w:r>
        <w:t>The IPS is an extract of an electronic health record that contains essential health information intended for use in unscheduled and cross-border care settings (1,2).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past history including obstetric and social history, functional status, care plan and advanced living directives (1,2). The IPS is currently under development in several countries on different continents: New Zealand, Vietnam, Holland, Sweden, England, Canada and in Latin America through Argentina and Brazil (5). Some countries, such as Canada, are also using the IPS  as  a national patient summary for continuity of care (6).</w:t>
      </w:r>
    </w:p>
    <w:p w14:paraId="00000028" w14:textId="510A254E" w:rsidR="0002187D" w:rsidRDefault="00175009">
      <w:pPr>
        <w:spacing w:line="288" w:lineRule="auto"/>
        <w:jc w:val="both"/>
      </w:pPr>
      <w:r>
        <w:t>The development of the Brazilian IPS attends three of the seven strategic axes of the Brazilian Digital Health Strategy (ESD20-28) (7): 3-support for better healthcare delivery; 4- the user as protagonist; 7- connectivity environment. At the core of the  ESD20-28 is the</w:t>
      </w:r>
      <w:ins w:id="22" w:author="Gabriella Neves" w:date="2023-08-29T08:22:00Z">
        <w:r w:rsidR="00E71867">
          <w:t xml:space="preserve"> </w:t>
        </w:r>
      </w:ins>
      <w:r>
        <w:t xml:space="preserve"> </w:t>
      </w:r>
      <w:ins w:id="23" w:author="Gabriella Neves" w:date="2023-08-29T08:23:00Z">
        <w:r w:rsidR="00E71867" w:rsidRPr="00E71867">
          <w:t xml:space="preserve">National Healthcare Data Network </w:t>
        </w:r>
        <w:r w:rsidR="00E71867">
          <w:t>(</w:t>
        </w:r>
      </w:ins>
      <w:r>
        <w:t>RNDS</w:t>
      </w:r>
      <w:ins w:id="24" w:author="Gabriella Neves" w:date="2023-08-29T08:23:00Z">
        <w:r w:rsidR="00E71867">
          <w:t>)</w:t>
        </w:r>
      </w:ins>
      <w: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 and healthcare services for all Brazil, for the benefit of users, citizens, patients, communities, managers, healthcare professionals and healthcare organizations" (7).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01910AA5" w:rsidR="0002187D" w:rsidRDefault="00175009">
      <w:pPr>
        <w:spacing w:line="288" w:lineRule="auto"/>
        <w:jc w:val="both"/>
      </w:pPr>
      <w:r>
        <w:t>The IPS can also be used nationally as the document to provide all the information necessary for the continuity of care. This is under consideration by the</w:t>
      </w:r>
      <w:ins w:id="25" w:author="Gabriella Neves" w:date="2023-08-29T08:38:00Z">
        <w:r w:rsidR="003C77A7">
          <w:t xml:space="preserve"> Brazilian Ministry of Health (BMoH)</w:t>
        </w:r>
      </w:ins>
      <w:del w:id="26" w:author="Gabriella Neves" w:date="2023-08-29T08:38:00Z">
        <w:r w:rsidDel="003C77A7">
          <w:delText xml:space="preserve"> MOH</w:delText>
        </w:r>
      </w:del>
      <w: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77777777" w:rsidR="0002187D" w:rsidRDefault="0002187D">
      <w:pPr>
        <w:spacing w:line="288" w:lineRule="auto"/>
      </w:pPr>
    </w:p>
    <w:p w14:paraId="0000002B" w14:textId="77777777" w:rsidR="0002187D" w:rsidRDefault="00175009">
      <w:pPr>
        <w:pStyle w:val="Ttulo1"/>
        <w:keepNext w:val="0"/>
        <w:keepLines w:val="0"/>
        <w:rPr>
          <w:sz w:val="46"/>
          <w:szCs w:val="46"/>
        </w:rPr>
      </w:pPr>
      <w:bookmarkStart w:id="27" w:name="_ydbzovd6in7d" w:colFirst="0" w:colLast="0"/>
      <w:bookmarkEnd w:id="27"/>
      <w:r>
        <w:t>Objectives</w:t>
      </w:r>
    </w:p>
    <w:p w14:paraId="0000002C" w14:textId="77777777" w:rsidR="0002187D" w:rsidRDefault="00175009">
      <w:pPr>
        <w:spacing w:line="288" w:lineRule="auto"/>
      </w:pPr>
      <w:r>
        <w:t xml:space="preserve">To describe the status of the Brazilian International Patient Summary Project development and its contribution to the National Digital Health Strategy.  </w:t>
      </w:r>
    </w:p>
    <w:p w14:paraId="0000002D" w14:textId="77777777" w:rsidR="0002187D" w:rsidRDefault="00175009">
      <w:pPr>
        <w:spacing w:line="288" w:lineRule="auto"/>
        <w:ind w:left="720"/>
      </w:pPr>
      <w:r>
        <w:t xml:space="preserve"> </w:t>
      </w:r>
    </w:p>
    <w:p w14:paraId="0000002E" w14:textId="77777777" w:rsidR="0002187D" w:rsidRDefault="00175009">
      <w:pPr>
        <w:pStyle w:val="Ttulo1"/>
        <w:keepNext w:val="0"/>
        <w:keepLines w:val="0"/>
        <w:rPr>
          <w:sz w:val="22"/>
          <w:szCs w:val="22"/>
        </w:rPr>
      </w:pPr>
      <w:bookmarkStart w:id="28" w:name="_btkdsdze6i2k" w:colFirst="0" w:colLast="0"/>
      <w:bookmarkEnd w:id="28"/>
      <w:r>
        <w:rPr>
          <w:sz w:val="22"/>
          <w:szCs w:val="22"/>
        </w:rPr>
        <w:t>Methods</w:t>
      </w:r>
    </w:p>
    <w:p w14:paraId="0000002F" w14:textId="77777777" w:rsidR="0002187D" w:rsidRDefault="00175009">
      <w:pPr>
        <w:shd w:val="clear" w:color="auto" w:fill="FFFFFF"/>
        <w:spacing w:before="120" w:after="120" w:line="250" w:lineRule="auto"/>
        <w:jc w:val="both"/>
        <w:rPr>
          <w:color w:val="2A2A2A"/>
        </w:rPr>
      </w:pPr>
      <w:r>
        <w:rPr>
          <w:color w:val="2A2A2A"/>
        </w:rPr>
        <w:t>A five-phased approach is being adopted for the development of the Brazilian IPS as follows:</w:t>
      </w:r>
    </w:p>
    <w:p w14:paraId="00000030" w14:textId="77777777" w:rsidR="0002187D" w:rsidRDefault="00175009">
      <w:pPr>
        <w:shd w:val="clear" w:color="auto" w:fill="FFFFFF"/>
        <w:spacing w:before="120" w:after="120" w:line="250" w:lineRule="auto"/>
        <w:jc w:val="both"/>
        <w:rPr>
          <w:color w:val="2A2A2A"/>
        </w:rPr>
      </w:pPr>
      <w:r>
        <w:rPr>
          <w:b/>
          <w:color w:val="2A2A2A"/>
        </w:rPr>
        <w:t>Phase One</w:t>
      </w:r>
      <w:r>
        <w:rPr>
          <w:color w:val="2A2A2A"/>
        </w:rPr>
        <w:t xml:space="preserve"> consists of the identification of all dictionaries adopted in the Brazilian RNDS for the sections of Immunization, Exams, Allergies-Adverse Reactions, Medications, Conditions as well as, all the CodeSystems and ValueSets indicated in the IPS Implementation Guide (IG) (</w:t>
      </w:r>
      <w:hyperlink r:id="rId6">
        <w:r>
          <w:rPr>
            <w:color w:val="1155CC"/>
            <w:u w:val="single"/>
          </w:rPr>
          <w:t>http://hl7.org/fhir/uv/ips</w:t>
        </w:r>
      </w:hyperlink>
      <w:r>
        <w:rPr>
          <w:color w:val="2A2A2A"/>
        </w:rPr>
        <w:t>) and upload these dictionaries to a terminology service compliant to the SVCM IHE Profile [8] and to the Common Terminology Service 2 standard [9] under the different organizations that are expected to maintain each of these dictionaries. IPS already establishes: scope, use case, and design principles. Those govern the choices on structure, dictionaries, and vocabularies that should be used in Brazil for IPS.</w:t>
      </w:r>
    </w:p>
    <w:p w14:paraId="00000031" w14:textId="7C66587E" w:rsidR="0002187D" w:rsidRDefault="00175009">
      <w:pPr>
        <w:shd w:val="clear" w:color="auto" w:fill="FFFFFF"/>
        <w:spacing w:before="120" w:after="120"/>
        <w:jc w:val="both"/>
        <w:rPr>
          <w:color w:val="2A2A2A"/>
        </w:rPr>
      </w:pPr>
      <w:r>
        <w:rPr>
          <w:b/>
          <w:color w:val="2A2A2A"/>
        </w:rPr>
        <w:t>Phase Two</w:t>
      </w:r>
      <w:r>
        <w:rPr>
          <w:color w:val="2A2A2A"/>
        </w:rPr>
        <w:t xml:space="preserve"> focused on constructing the </w:t>
      </w:r>
      <w:r>
        <w:rPr>
          <w:i/>
          <w:color w:val="2A2A2A"/>
        </w:rPr>
        <w:t>ConceptMaps</w:t>
      </w:r>
      <w:r>
        <w:rPr>
          <w:color w:val="2A2A2A"/>
        </w:rPr>
        <w:t xml:space="preserve"> that express the mapping from the Brazilian dictionaries to the IPS preferred and required terminologies. The mapping process followed the ISO/TR 12300:2014 Health Informatics — Principles of mapping between terminological systems [10].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Pr>
          <w:i/>
          <w:color w:val="2A2A2A"/>
        </w:rPr>
        <w:t>one to one</w:t>
      </w:r>
      <w:r>
        <w:rPr>
          <w:color w:val="2A2A2A"/>
        </w:rPr>
        <w:t xml:space="preserve"> - a single source concept is linked with a single target concept or term; </w:t>
      </w:r>
      <w:r>
        <w:rPr>
          <w:i/>
          <w:color w:val="2A2A2A"/>
        </w:rPr>
        <w:t>one to many</w:t>
      </w:r>
      <w:r>
        <w:rPr>
          <w:color w:val="2A2A2A"/>
        </w:rPr>
        <w:t xml:space="preserve"> - a single source concept is linked with multiple target concepts or terms; </w:t>
      </w:r>
      <w:r>
        <w:rPr>
          <w:i/>
          <w:color w:val="2A2A2A"/>
        </w:rPr>
        <w:t>many to one</w:t>
      </w:r>
      <w:r>
        <w:rPr>
          <w:color w:val="2A2A2A"/>
        </w:rPr>
        <w:t xml:space="preserve"> - multiple source concepts are linked with a single target concept or term and </w:t>
      </w:r>
      <w:r>
        <w:rPr>
          <w:i/>
          <w:color w:val="2A2A2A"/>
        </w:rPr>
        <w:t xml:space="preserve">many to many </w:t>
      </w:r>
      <w:r>
        <w:rPr>
          <w:color w:val="2A2A2A"/>
        </w:rPr>
        <w:t xml:space="preserve">- multiple source concepts are linked with multiple target concepts or terms”(7). The equivalence degree must be expressed as: “1 - Equivalence of meaning; lexical as well as conceptual; 2 - Equivalence of meaning, but with synonymy; 3  -Source concept is broader, and has a less specific meaning than the target concept/term; 4 - Source concept is narrower, and has a more specific meaning than the target concept/term; 5 - No map is possible. No concept was found in the target with some degree of equivalence (as measured by any other 4 ratings)(10).  The mapping was first depicted in a spreadsheet and later introduced as ConceptMaps with the equivalence degree in the term on a terminology server. All mappings were validated by the </w:t>
      </w:r>
      <w:ins w:id="29" w:author="Gabriella Neves" w:date="2023-08-29T08:38:00Z">
        <w:r w:rsidR="003C77A7">
          <w:rPr>
            <w:color w:val="2A2A2A"/>
          </w:rPr>
          <w:t>B</w:t>
        </w:r>
      </w:ins>
      <w:r>
        <w:rPr>
          <w:color w:val="2A2A2A"/>
        </w:rPr>
        <w:t>M</w:t>
      </w:r>
      <w:del w:id="30" w:author="Gabriella Neves" w:date="2023-08-29T08:38:00Z">
        <w:r w:rsidDel="003C77A7">
          <w:rPr>
            <w:color w:val="2A2A2A"/>
          </w:rPr>
          <w:delText>O</w:delText>
        </w:r>
      </w:del>
      <w:ins w:id="31" w:author="Gabriella Neves" w:date="2023-08-29T08:38:00Z">
        <w:r w:rsidR="003C77A7">
          <w:rPr>
            <w:color w:val="2A2A2A"/>
          </w:rPr>
          <w:t>o</w:t>
        </w:r>
      </w:ins>
      <w:r>
        <w:rPr>
          <w:color w:val="2A2A2A"/>
        </w:rPr>
        <w:t>H technical team.</w:t>
      </w:r>
    </w:p>
    <w:p w14:paraId="00000032" w14:textId="77777777" w:rsidR="0002187D" w:rsidRDefault="00175009">
      <w:pPr>
        <w:shd w:val="clear" w:color="auto" w:fill="FFFFFF"/>
        <w:spacing w:before="240" w:after="240" w:line="250" w:lineRule="auto"/>
        <w:jc w:val="both"/>
        <w:rPr>
          <w:color w:val="2A2A2A"/>
        </w:rPr>
      </w:pPr>
      <w:r>
        <w:rPr>
          <w:b/>
          <w:color w:val="2A2A2A"/>
        </w:rPr>
        <w:t>Phase 3</w:t>
      </w:r>
      <w:r>
        <w:rPr>
          <w:color w:val="2A2A2A"/>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Default="00175009">
      <w:pPr>
        <w:shd w:val="clear" w:color="auto" w:fill="FFFFFF"/>
        <w:spacing w:before="240" w:after="240" w:line="250" w:lineRule="auto"/>
        <w:jc w:val="both"/>
        <w:rPr>
          <w:color w:val="2A2A2A"/>
        </w:rPr>
      </w:pPr>
      <w:r>
        <w:rPr>
          <w:b/>
          <w:color w:val="2A2A2A"/>
        </w:rPr>
        <w:t>Phase 4</w:t>
      </w:r>
      <w:r>
        <w:rPr>
          <w:color w:val="2A2A2A"/>
        </w:rPr>
        <w:t xml:space="preserve"> consists of the assembling of IPS Brazil specification, depicting all profiles, terminologies, and mappings as well as project design decisions for each profile. </w:t>
      </w:r>
    </w:p>
    <w:p w14:paraId="00000034" w14:textId="77777777" w:rsidR="0002187D" w:rsidRDefault="00175009">
      <w:pPr>
        <w:shd w:val="clear" w:color="auto" w:fill="FFFFFF"/>
        <w:spacing w:before="240" w:after="240" w:line="250" w:lineRule="auto"/>
        <w:jc w:val="both"/>
      </w:pPr>
      <w:r>
        <w:rPr>
          <w:b/>
          <w:color w:val="2A2A2A"/>
        </w:rPr>
        <w:t>Phase 5</w:t>
      </w:r>
      <w:r>
        <w:rPr>
          <w:color w:val="2A2A2A"/>
        </w:rPr>
        <w:t xml:space="preserve"> should be to validate both the ability to display an IPS from an international patient, using examples available at </w:t>
      </w:r>
      <w:hyperlink r:id="rId7">
        <w:r>
          <w:rPr>
            <w:color w:val="1155CC"/>
            <w:highlight w:val="white"/>
            <w:u w:val="single"/>
          </w:rPr>
          <w:t>http://hl7.org/fhir/uv/ips</w:t>
        </w:r>
      </w:hyperlink>
      <w:r>
        <w:rPr>
          <w:color w:val="2A2A2A"/>
          <w:highlight w:val="white"/>
        </w:rPr>
        <w:t xml:space="preserve"> </w:t>
      </w:r>
      <w:r>
        <w:rPr>
          <w:color w:val="2A2A2A"/>
        </w:rPr>
        <w:t xml:space="preserve">as well as to create a Brazilian IPS with data available at RNDS. </w:t>
      </w:r>
    </w:p>
    <w:p w14:paraId="00000035" w14:textId="77777777" w:rsidR="0002187D" w:rsidRDefault="00175009">
      <w:pPr>
        <w:pStyle w:val="Ttulo1"/>
        <w:keepNext w:val="0"/>
        <w:keepLines w:val="0"/>
        <w:pBdr>
          <w:top w:val="nil"/>
          <w:left w:val="nil"/>
          <w:bottom w:val="nil"/>
          <w:right w:val="nil"/>
          <w:between w:val="nil"/>
        </w:pBdr>
        <w:rPr>
          <w:sz w:val="22"/>
          <w:szCs w:val="22"/>
        </w:rPr>
      </w:pPr>
      <w:bookmarkStart w:id="32" w:name="_hqhgyiv6viwa" w:colFirst="0" w:colLast="0"/>
      <w:bookmarkEnd w:id="32"/>
      <w:r>
        <w:rPr>
          <w:sz w:val="22"/>
          <w:szCs w:val="22"/>
        </w:rPr>
        <w:t xml:space="preserve">Results  </w:t>
      </w:r>
    </w:p>
    <w:p w14:paraId="00000036" w14:textId="77777777" w:rsidR="0002187D" w:rsidRDefault="0002187D">
      <w:pPr>
        <w:spacing w:line="288" w:lineRule="auto"/>
        <w:jc w:val="both"/>
      </w:pPr>
    </w:p>
    <w:p w14:paraId="00000037" w14:textId="77777777" w:rsidR="0002187D" w:rsidRDefault="00175009">
      <w:pPr>
        <w:spacing w:line="288" w:lineRule="auto"/>
        <w:jc w:val="both"/>
      </w:pPr>
      <w:r>
        <w:rPr>
          <w:b/>
        </w:rPr>
        <w:t>Phase 1</w:t>
      </w:r>
      <w:r>
        <w:t>. Terminology Definition</w:t>
      </w:r>
    </w:p>
    <w:p w14:paraId="00000038" w14:textId="52268345" w:rsidR="0002187D" w:rsidRDefault="00175009">
      <w:pPr>
        <w:spacing w:line="288" w:lineRule="auto"/>
        <w:jc w:val="both"/>
      </w:pPr>
      <w:r>
        <w:t>International, National and Local terminologies that are part of the information model for Immunizations, Exams, Allergies/Adverse Reactions, Medications, as well as international terminologies adopted in the IPS including SNOMED CT IPS (11), LOINC (12), and the HL7 FHIR R4 CodeSystems and ValueSets were identified and uploaded to the terminology management system. The terminology platform chosen was OCL - OpenConceptLab (</w:t>
      </w:r>
      <w:hyperlink r:id="rId8">
        <w:r>
          <w:rPr>
            <w:color w:val="1155CC"/>
            <w:u w:val="single"/>
          </w:rPr>
          <w:t>https://openconceptlab.org/</w:t>
        </w:r>
      </w:hyperlink>
      <w:r>
        <w:t>), an open source Terminology Management System that contains a SVCM IHE Profile and CTS2 compliant terminology service. Currently, there are 113 Dictionaries (CodeSystems) distributed in eight organizations. The B</w:t>
      </w:r>
      <w:ins w:id="33" w:author="Gabriella Neves" w:date="2023-08-29T08:39:00Z">
        <w:r w:rsidR="003C77A7">
          <w:t>MoH</w:t>
        </w:r>
      </w:ins>
      <w:del w:id="34" w:author="Gabriella Neves" w:date="2023-08-29T08:39:00Z">
        <w:r w:rsidDel="003C77A7">
          <w:delText>razilian MoH</w:delText>
        </w:r>
      </w:del>
      <w:r>
        <w:t xml:space="preserve"> has 58% of the CodeSystems while HL7 has 65% of the ValueSets. </w:t>
      </w:r>
    </w:p>
    <w:p w14:paraId="00000039" w14:textId="77777777" w:rsidR="0002187D" w:rsidRDefault="0002187D">
      <w:pPr>
        <w:spacing w:line="288" w:lineRule="auto"/>
      </w:pPr>
    </w:p>
    <w:p w14:paraId="0000003A" w14:textId="77777777" w:rsidR="0002187D" w:rsidRDefault="00175009">
      <w:pPr>
        <w:spacing w:line="288" w:lineRule="auto"/>
      </w:pPr>
      <w:r>
        <w:rPr>
          <w:b/>
        </w:rPr>
        <w:t>Phase 2</w:t>
      </w:r>
      <w:r>
        <w:t>. Terminology Mapping</w:t>
      </w:r>
    </w:p>
    <w:p w14:paraId="0000003B" w14:textId="77777777" w:rsidR="0002187D" w:rsidRDefault="0002187D">
      <w:pPr>
        <w:spacing w:line="288" w:lineRule="auto"/>
      </w:pPr>
    </w:p>
    <w:p w14:paraId="0000003C" w14:textId="77777777" w:rsidR="0002187D" w:rsidRDefault="00175009">
      <w:pPr>
        <w:spacing w:line="288" w:lineRule="auto"/>
        <w:jc w:val="both"/>
        <w:rPr>
          <w:i/>
        </w:rPr>
      </w:pPr>
      <w:r>
        <w:t xml:space="preserve">For immunizations, Exams, and Allergies/Adverse Reactions  sections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meaning  that the Brazilian concept was more restricted than the SNOMED IPS concept. For instance, </w:t>
      </w:r>
      <w:r>
        <w:rPr>
          <w:i/>
        </w:rPr>
        <w:t>COVID-19 PFIZER - COMINARTY PEDIÁTRICA</w:t>
      </w:r>
      <w:r>
        <w:t xml:space="preserve"> is subsumed by  SNOMED IPS concept - </w:t>
      </w:r>
      <w:r>
        <w:rPr>
          <w:i/>
        </w:rPr>
        <w:t>Vaccine product containing only severe acute respiratory syndrome coronavirus 2 messenger ribonucleic acid (medicinal product).</w:t>
      </w:r>
    </w:p>
    <w:p w14:paraId="0000003D" w14:textId="77777777" w:rsidR="0002187D" w:rsidRDefault="0002187D">
      <w:pPr>
        <w:spacing w:line="288" w:lineRule="auto"/>
      </w:pPr>
    </w:p>
    <w:p w14:paraId="0000003E" w14:textId="77777777" w:rsidR="0002187D" w:rsidRDefault="00175009">
      <w:pPr>
        <w:spacing w:line="288" w:lineRule="auto"/>
        <w:jc w:val="both"/>
      </w:pPr>
      <w:r>
        <w:t>For allergies, the Brazilian Classification of Allergies and Adverse Reactions – CBARA was mapped to the IPS’ Allergy/Intolerance set. CBARA  is an adaptation from the Portuguese classification of Allergies and Adverse Reactions CPARA [13]. The full list contains 152 concepts, including allergens, substances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Default="0002187D">
      <w:pPr>
        <w:spacing w:line="288" w:lineRule="auto"/>
      </w:pPr>
    </w:p>
    <w:p w14:paraId="00000040" w14:textId="77777777" w:rsidR="0002187D" w:rsidRDefault="00175009">
      <w:pPr>
        <w:spacing w:line="288" w:lineRule="auto"/>
        <w:jc w:val="both"/>
      </w:pPr>
      <w:r>
        <w:t>For medications, the Brazilian National Ontology of Medications - OBM, an ontology inspired by dm+d (ref) was used to describe the medicines in use by the patients (</w:t>
      </w:r>
      <w:hyperlink r:id="rId9">
        <w:r>
          <w:rPr>
            <w:color w:val="1155CC"/>
            <w:u w:val="single"/>
          </w:rPr>
          <w:t>https://www.gov.br/pt-br/servicos/consultar-o-portal-da-ontologia-brasileira-de-medicamentos-portal-obm</w:t>
        </w:r>
      </w:hyperlink>
      <w:r>
        <w:t>). All medications described in OBM were mapped to ATC (Anatomic Therapeutic Classifications) which is one of the bindings recommended by IPS to classify medications (14).</w:t>
      </w:r>
    </w:p>
    <w:p w14:paraId="00000041" w14:textId="77777777" w:rsidR="0002187D" w:rsidRDefault="0002187D">
      <w:pPr>
        <w:spacing w:line="288" w:lineRule="auto"/>
      </w:pPr>
    </w:p>
    <w:p w14:paraId="00000042" w14:textId="3E32D515" w:rsidR="0002187D" w:rsidRDefault="00175009">
      <w:pPr>
        <w:spacing w:line="288" w:lineRule="auto"/>
        <w:jc w:val="both"/>
      </w:pPr>
      <w:r>
        <w:t xml:space="preserve">Only COVID-19 and monkeypox exams are currently available on RNDS. The </w:t>
      </w:r>
      <w:ins w:id="35" w:author="Gabriella Neves" w:date="2023-08-29T08:39:00Z">
        <w:r w:rsidR="003C77A7">
          <w:t>BMoH</w:t>
        </w:r>
      </w:ins>
      <w:del w:id="36" w:author="Gabriella Neves" w:date="2023-08-29T08:39:00Z">
        <w:r w:rsidDel="003C77A7">
          <w:delText>MoH</w:delText>
        </w:r>
      </w:del>
      <w:r>
        <w:t xml:space="preserve"> uses LOINC codes to describe these concepts. Thus, there was no need for mapping for observation results.  </w:t>
      </w:r>
    </w:p>
    <w:p w14:paraId="00000043" w14:textId="77777777" w:rsidR="0002187D" w:rsidRDefault="0002187D">
      <w:pPr>
        <w:spacing w:line="288" w:lineRule="auto"/>
      </w:pPr>
    </w:p>
    <w:p w14:paraId="00000044" w14:textId="77777777" w:rsidR="0002187D" w:rsidRDefault="00175009">
      <w:pPr>
        <w:spacing w:line="288" w:lineRule="auto"/>
      </w:pPr>
      <w:r>
        <w:rPr>
          <w:b/>
        </w:rPr>
        <w:t>Phase 3 and Phase 4</w:t>
      </w:r>
      <w:r>
        <w:t xml:space="preserve"> -  Building and implementing the specification</w:t>
      </w:r>
    </w:p>
    <w:p w14:paraId="00000045" w14:textId="77777777" w:rsidR="0002187D" w:rsidRDefault="0002187D">
      <w:pPr>
        <w:spacing w:line="288" w:lineRule="auto"/>
      </w:pPr>
    </w:p>
    <w:p w14:paraId="00000046" w14:textId="77777777" w:rsidR="0002187D" w:rsidRDefault="00175009">
      <w:pPr>
        <w:spacing w:line="288" w:lineRule="auto"/>
        <w:jc w:val="both"/>
      </w:pPr>
      <w:r>
        <w:t>The IPS Brazil IG was built using FHIR ShortHand - FSH and FHIR IG Publisher. It is based on IPS, adding CodeSystems, ValueSets and ConceptMaps from National dictionaries to IPS terminologies. The specification is supposed to be the highest IG in the national hierarchy, meaning that it is open, minimal, agnostic and extensible. To accomplish that, every profile is based on their respective IPS profile, defining national identifiers, extensions, semantic binding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individuals, extensions for native brazilian ethnicities, as well as to capture information on patients' birth sex and gender identity.</w:t>
      </w:r>
    </w:p>
    <w:p w14:paraId="00000047" w14:textId="77777777" w:rsidR="0002187D" w:rsidRDefault="0002187D">
      <w:pPr>
        <w:spacing w:line="288" w:lineRule="auto"/>
        <w:jc w:val="both"/>
      </w:pPr>
    </w:p>
    <w:p w14:paraId="00000048" w14:textId="77777777" w:rsidR="0002187D" w:rsidRDefault="00175009">
      <w:pPr>
        <w:spacing w:line="288" w:lineRule="auto"/>
        <w:jc w:val="both"/>
      </w:pPr>
      <w:r>
        <w:t xml:space="preserve">In order to implement the IPS Brazil, a patient summary curator had to be built. The curator is a FHIR Broker Adapter that consumes outpatient encounters’ data from RNDS, and, based on the patient’s active problems, it composes the patient’s summary. The data on RNDS conforms to national and local semantic definitions. Thus, the broker has to transform syntax and semantics based on the definitions aforementioned.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draft  </w:t>
      </w:r>
      <w:hyperlink r:id="rId10">
        <w:r>
          <w:rPr>
            <w:color w:val="1155CC"/>
            <w:u w:val="single"/>
          </w:rPr>
          <w:t>here</w:t>
        </w:r>
      </w:hyperlink>
      <w:r>
        <w:t xml:space="preserve"> (</w:t>
      </w:r>
      <w:hyperlink r:id="rId11">
        <w:r>
          <w:rPr>
            <w:color w:val="1155CC"/>
            <w:u w:val="single"/>
          </w:rPr>
          <w:t>https://ips-brasil.web.app</w:t>
        </w:r>
      </w:hyperlink>
      <w:r>
        <w:t xml:space="preserve">). </w:t>
      </w:r>
    </w:p>
    <w:p w14:paraId="00000049" w14:textId="77777777" w:rsidR="0002187D" w:rsidRDefault="00175009">
      <w:pPr>
        <w:spacing w:line="288" w:lineRule="auto"/>
        <w:jc w:val="both"/>
      </w:pPr>
      <w:r>
        <w:t xml:space="preserve">  </w:t>
      </w:r>
    </w:p>
    <w:p w14:paraId="0000004A" w14:textId="77777777" w:rsidR="0002187D" w:rsidRDefault="00175009">
      <w:pPr>
        <w:spacing w:line="288" w:lineRule="auto"/>
      </w:pPr>
      <w:r>
        <w:rPr>
          <w:b/>
        </w:rPr>
        <w:t>Phase 5</w:t>
      </w:r>
      <w:r>
        <w:t>. Validating the IPS Brazil</w:t>
      </w:r>
    </w:p>
    <w:p w14:paraId="0000004B" w14:textId="77777777" w:rsidR="0002187D" w:rsidRDefault="0002187D">
      <w:pPr>
        <w:spacing w:line="288" w:lineRule="auto"/>
      </w:pPr>
    </w:p>
    <w:p w14:paraId="0000004C" w14:textId="7CA93E7F" w:rsidR="0002187D" w:rsidRDefault="00175009">
      <w:pPr>
        <w:spacing w:line="288" w:lineRule="auto"/>
        <w:jc w:val="both"/>
      </w:pPr>
      <w:r>
        <w:t>The IPS Brazil starts a patient request a summary using ConecteSUS (</w:t>
      </w:r>
      <w:ins w:id="37" w:author="Gabriella Neves" w:date="2023-08-29T08:39:00Z">
        <w:r w:rsidR="003C77A7">
          <w:t>B</w:t>
        </w:r>
      </w:ins>
      <w:r>
        <w:t>MoH’s patient health record super</w:t>
      </w:r>
      <w:del w:id="38" w:author="Gabriella Neves" w:date="2023-08-29T08:39:00Z">
        <w:r w:rsidDel="003C77A7">
          <w:delText xml:space="preserve"> </w:delText>
        </w:r>
      </w:del>
      <w:r>
        <w:t xml:space="preserve">app). A curator is responsible for selecting documents through outpatient encounters from Registro de Atendimento Clínico - RAC that contain active problems. These documents already contain data from Conditions, Medications, Allergies/Intolerances that will be extracted, composed and transformed into a summary. Subsequently,  Immunization registries from Registro de Imunobiológico Administrado - RIA, and Observation results for covid 19 and monkeypox exams from Registro de Exame Laboratorial - REL are added to the summary. </w:t>
      </w:r>
    </w:p>
    <w:p w14:paraId="0000004D" w14:textId="77777777" w:rsidR="0002187D" w:rsidRDefault="0002187D">
      <w:pPr>
        <w:spacing w:line="288" w:lineRule="auto"/>
        <w:jc w:val="both"/>
      </w:pPr>
    </w:p>
    <w:p w14:paraId="0000004E" w14:textId="209276A8" w:rsidR="0002187D" w:rsidRDefault="00175009">
      <w:pPr>
        <w:spacing w:line="288" w:lineRule="auto"/>
        <w:jc w:val="both"/>
      </w:pPr>
      <w:r>
        <w:t>Once generated, the IPS Brazil summary can be visualized using the ConecteSUS super app. Also, the summary can be shared using a SMART Health Link compliant (</w:t>
      </w:r>
      <w:hyperlink r:id="rId12">
        <w:r>
          <w:rPr>
            <w:color w:val="1155CC"/>
            <w:u w:val="single"/>
          </w:rPr>
          <w:t>https://docs.smarthealthit.org/smart-health-links/</w:t>
        </w:r>
      </w:hyperlink>
      <w:r>
        <w:t xml:space="preserve">) QRCode. Thus, the patient can, configuring a pin or </w:t>
      </w:r>
      <w:r w:rsidR="00DB08E5">
        <w:t>time-based</w:t>
      </w:r>
      <w:r>
        <w:t xml:space="preserve"> access, share his/her summary via QR code with whoever he/she/they intend to. </w:t>
      </w:r>
    </w:p>
    <w:p w14:paraId="0000004F" w14:textId="77777777" w:rsidR="0002187D" w:rsidRDefault="0002187D">
      <w:pPr>
        <w:spacing w:line="288" w:lineRule="auto"/>
        <w:jc w:val="both"/>
      </w:pPr>
    </w:p>
    <w:p w14:paraId="343E0B87" w14:textId="660961E5" w:rsidR="00DB08E5" w:rsidRDefault="00DB08E5">
      <w:pPr>
        <w:spacing w:line="288" w:lineRule="auto"/>
        <w:jc w:val="center"/>
      </w:pPr>
      <w:r>
        <w:rPr>
          <w:noProof/>
        </w:rPr>
        <w:drawing>
          <wp:inline distT="0" distB="0" distL="0" distR="0" wp14:anchorId="10FD70BA" wp14:editId="37983194">
            <wp:extent cx="5074653" cy="2846218"/>
            <wp:effectExtent l="0" t="0" r="5715" b="0"/>
            <wp:docPr id="114793158" name="Picture 1" descr="A diagram of a cur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158" name="Picture 1" descr="A diagram of a curation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6782" cy="2903499"/>
                    </a:xfrm>
                    <a:prstGeom prst="rect">
                      <a:avLst/>
                    </a:prstGeom>
                  </pic:spPr>
                </pic:pic>
              </a:graphicData>
            </a:graphic>
          </wp:inline>
        </w:drawing>
      </w:r>
    </w:p>
    <w:p w14:paraId="00000051" w14:textId="786E22E8" w:rsidR="0002187D" w:rsidRDefault="00175009">
      <w:pPr>
        <w:spacing w:line="288" w:lineRule="auto"/>
        <w:jc w:val="center"/>
      </w:pPr>
      <w:r>
        <w:rPr>
          <w:b/>
        </w:rPr>
        <w:t xml:space="preserve">Figure 1 - </w:t>
      </w:r>
      <w:r>
        <w:t>IPS Brazil’s architecture.</w:t>
      </w:r>
    </w:p>
    <w:p w14:paraId="00000052" w14:textId="77777777" w:rsidR="0002187D" w:rsidRDefault="0002187D">
      <w:pPr>
        <w:spacing w:line="288" w:lineRule="auto"/>
      </w:pPr>
    </w:p>
    <w:p w14:paraId="00000053" w14:textId="398C3135" w:rsidR="0002187D" w:rsidRDefault="00175009">
      <w:pPr>
        <w:jc w:val="both"/>
      </w:pPr>
      <w:r>
        <w:t xml:space="preserve">The specification, implementation and workflow are to be validated at a connectathon on November 12 in São Paulo, Brazil. The </w:t>
      </w:r>
      <w:ins w:id="39" w:author="Gabriella Neves" w:date="2023-08-29T08:40:00Z">
        <w:r w:rsidR="003C77A7">
          <w:t>B</w:t>
        </w:r>
      </w:ins>
      <w:r>
        <w:t>MoH has joined RACSEL Connecthaton and will participate in Track 1 that measures the ability to transform, translate, send, receive and display patient summaries compliant to the IPS.</w:t>
      </w:r>
    </w:p>
    <w:p w14:paraId="7A80D5A2" w14:textId="77777777" w:rsidR="00DB08E5" w:rsidRDefault="00DB08E5">
      <w:pPr>
        <w:jc w:val="both"/>
      </w:pPr>
    </w:p>
    <w:p w14:paraId="00000054" w14:textId="77777777" w:rsidR="0002187D" w:rsidRDefault="00175009" w:rsidP="00DB08E5">
      <w:pPr>
        <w:pStyle w:val="Ttulo1"/>
        <w:keepNext w:val="0"/>
        <w:keepLines w:val="0"/>
        <w:spacing w:before="360"/>
      </w:pPr>
      <w:bookmarkStart w:id="40" w:name="_mc5luoj31cgs" w:colFirst="0" w:colLast="0"/>
      <w:bookmarkEnd w:id="40"/>
      <w:r>
        <w:t>Discussion</w:t>
      </w:r>
    </w:p>
    <w:p w14:paraId="00000055" w14:textId="77777777" w:rsidR="0002187D" w:rsidRDefault="00175009">
      <w:pPr>
        <w:jc w:val="both"/>
      </w:pPr>
      <w:r>
        <w:t xml:space="preserve">According to the Handbook - Digital Health Platform - Building a Digital Information Infrastructure (Infostructure) for Health, from ITu and WHO (refs) one key component of a digital health architecture is the Terminology Service, among others such as national registries to identify patients,  healthcare professionals and healthcare providers as well as security and interoperability standards. Brazil has unique identifiers for all citizens with national database with more than 220 millions records. In addition to that there is a national registry of all healthcare providers private and public and all healthcare professionals. There is a General Data Protection  Law in the country issued in  2018(LGPD ref), based on the European GDPR Law. On interoperability, RNDS is dictating the rule by mandating FHIR as the national standard to send data to  RNDS repository.   However, up to now, there was no terminology  "infostructure" established. IPS project fills this void by offering  an open source terminology service -OCL with  the local dictionaries as well as SNOMED IPS and LOINC with the respective mapping between them incorporating it  to the RNDS infrastructure.   </w:t>
      </w:r>
    </w:p>
    <w:p w14:paraId="00000056" w14:textId="77777777" w:rsidR="0002187D" w:rsidRDefault="00175009">
      <w:pPr>
        <w:jc w:val="both"/>
      </w:pPr>
      <w:r>
        <w:t xml:space="preserve"> </w:t>
      </w:r>
    </w:p>
    <w:p w14:paraId="00000057" w14:textId="4C0C2960" w:rsidR="0002187D" w:rsidRDefault="00175009">
      <w:pPr>
        <w:jc w:val="both"/>
      </w:pPr>
      <w:r>
        <w:t xml:space="preserve">During the COVID-19 </w:t>
      </w:r>
      <w:r w:rsidR="00DB08E5">
        <w:t>pandemic</w:t>
      </w:r>
      <w:ins w:id="41" w:author="Gabriella Neves" w:date="2023-08-29T08:40:00Z">
        <w:r w:rsidR="003C77A7">
          <w:t xml:space="preserve"> </w:t>
        </w:r>
      </w:ins>
      <w:del w:id="42" w:author="Gabriella Neves" w:date="2023-08-29T08:40:00Z">
        <w:r w:rsidR="00DB08E5" w:rsidDel="003C77A7">
          <w:delText xml:space="preserve"> DATASUS</w:delText>
        </w:r>
        <w:r w:rsidDel="003C77A7">
          <w:delText xml:space="preserve"> -  Brazilian </w:delText>
        </w:r>
      </w:del>
      <w:ins w:id="43" w:author="Gabriella Neves" w:date="2023-08-29T08:40:00Z">
        <w:r w:rsidR="003C77A7">
          <w:t>B</w:t>
        </w:r>
      </w:ins>
      <w:r>
        <w:t>M</w:t>
      </w:r>
      <w:ins w:id="44" w:author="Gabriella Neves" w:date="2023-08-29T08:40:00Z">
        <w:r w:rsidR="003C77A7">
          <w:t>o</w:t>
        </w:r>
      </w:ins>
      <w:del w:id="45" w:author="Gabriella Neves" w:date="2023-08-29T08:40:00Z">
        <w:r w:rsidDel="003C77A7">
          <w:delText>O</w:delText>
        </w:r>
      </w:del>
      <w:r>
        <w:t xml:space="preserve">H had to rapidly develop the FHIR profiles to receive in RNDS repository all the COVID-19 and, more recently, monkeypox exams, from private and public labs throughout the country, as well as, all the vaccinations registries from COVID. In addition to that, at the same time the national vaccination registry was transferred to RNDS repository. </w:t>
      </w:r>
    </w:p>
    <w:p w14:paraId="00000058" w14:textId="77777777" w:rsidR="0002187D" w:rsidRDefault="0002187D">
      <w:pPr>
        <w:jc w:val="both"/>
      </w:pPr>
    </w:p>
    <w:p w14:paraId="00000059" w14:textId="28369AC1" w:rsidR="0002187D" w:rsidRDefault="00175009">
      <w:pPr>
        <w:jc w:val="both"/>
      </w:pPr>
      <w:r>
        <w:t xml:space="preserve">The FHIR profiles developed for RNDS are published on Simplifier on </w:t>
      </w:r>
      <w:hyperlink r:id="rId14">
        <w:r>
          <w:rPr>
            <w:color w:val="1155CC"/>
            <w:u w:val="single"/>
          </w:rPr>
          <w:t>https://simplifier.net/RedeNacionaldeDadosemSaude</w:t>
        </w:r>
      </w:hyperlink>
      <w:r>
        <w:t xml:space="preserve">. There are 40 FHIR profiles, 72 CodeSystems and 93 ValueSets defined,as well as 32 extensions. These profiles describe specific use cases of sending Lab reports or Immunization Registries. </w:t>
      </w:r>
      <w:r w:rsidR="00DB08E5">
        <w:t>The Brazilian</w:t>
      </w:r>
      <w:r>
        <w:t xml:space="preserve"> IPS IG corrects eventual flaws on the previous RNDS profiles creating an extensible and open IG that attends the other use cases already defined by the </w:t>
      </w:r>
      <w:ins w:id="46" w:author="Gabriella Neves" w:date="2023-08-29T08:41:00Z">
        <w:r w:rsidR="003C77A7">
          <w:t>B</w:t>
        </w:r>
      </w:ins>
      <w:r>
        <w:t>M</w:t>
      </w:r>
      <w:ins w:id="47" w:author="Gabriella Neves" w:date="2023-08-29T08:41:00Z">
        <w:r w:rsidR="003C77A7">
          <w:t>o</w:t>
        </w:r>
      </w:ins>
      <w:del w:id="48" w:author="Gabriella Neves" w:date="2023-08-29T08:41:00Z">
        <w:r w:rsidDel="003C77A7">
          <w:delText>O</w:delText>
        </w:r>
      </w:del>
      <w:r>
        <w:t xml:space="preserve">H, such as: hospital discharge summaries, electronic prescriptions, </w:t>
      </w:r>
      <w:r w:rsidR="00DB08E5">
        <w:t>and obstetric</w:t>
      </w:r>
      <w:r>
        <w:t xml:space="preserve"> discharge summaries, and private insurance claims.. </w:t>
      </w:r>
    </w:p>
    <w:p w14:paraId="0000005A" w14:textId="77777777" w:rsidR="0002187D" w:rsidRDefault="0002187D">
      <w:pPr>
        <w:ind w:left="1080" w:hanging="360"/>
        <w:jc w:val="both"/>
      </w:pPr>
    </w:p>
    <w:p w14:paraId="0000005B" w14:textId="5433E818" w:rsidR="0002187D" w:rsidRDefault="00175009">
      <w:pPr>
        <w:spacing w:line="288" w:lineRule="auto"/>
        <w:jc w:val="both"/>
      </w:pPr>
      <w:r>
        <w:t xml:space="preserve">IPS is a major contribution to patient care in Brazil, considering the challenges of territorial extension, rich cultural diversity, </w:t>
      </w:r>
      <w:r w:rsidR="00DB08E5">
        <w:t xml:space="preserve">and </w:t>
      </w:r>
      <w:r>
        <w:t xml:space="preserve">over 230 </w:t>
      </w:r>
      <w:r w:rsidR="00DB08E5">
        <w:t>million</w:t>
      </w:r>
      <w:r>
        <w:t xml:space="preserve"> people - therefore users - of the </w:t>
      </w:r>
      <w:del w:id="49" w:author="Gabriella Neves" w:date="2023-08-29T08:52:00Z">
        <w:r w:rsidDel="00BC679A">
          <w:delText xml:space="preserve">Brazilian Public Healthcare System </w:delText>
        </w:r>
      </w:del>
      <w:ins w:id="50" w:author="Gabriella Neves" w:date="2023-08-29T08:51:00Z">
        <w:r w:rsidR="00BC2B96" w:rsidRPr="00BC2B96">
          <w:t>Unified Health System</w:t>
        </w:r>
        <w:r w:rsidR="00BC2B96" w:rsidRPr="00BC2B96">
          <w:t xml:space="preserve"> </w:t>
        </w:r>
      </w:ins>
      <w:r>
        <w:t xml:space="preserve">(SUS). By adopting IPS it will be possible for healthcare data to overcome healthcare boundaries inside public health, </w:t>
      </w:r>
      <w:r w:rsidR="00DB08E5">
        <w:t>and</w:t>
      </w:r>
      <w: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0000005C" w14:textId="77777777" w:rsidR="0002187D" w:rsidRDefault="00175009">
      <w:pPr>
        <w:jc w:val="both"/>
      </w:pPr>
      <w: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p>
    <w:p w14:paraId="0000005D" w14:textId="77777777" w:rsidR="0002187D" w:rsidRDefault="0002187D">
      <w:pPr>
        <w:spacing w:line="288" w:lineRule="auto"/>
        <w:jc w:val="both"/>
      </w:pPr>
    </w:p>
    <w:p w14:paraId="298DDAF7" w14:textId="77777777" w:rsidR="00DB08E5" w:rsidRDefault="00DB08E5">
      <w:pPr>
        <w:pStyle w:val="Ttulo1"/>
        <w:keepNext w:val="0"/>
        <w:keepLines w:val="0"/>
        <w:jc w:val="both"/>
      </w:pPr>
      <w:bookmarkStart w:id="51" w:name="_wpv7wxkf7rnd" w:colFirst="0" w:colLast="0"/>
      <w:bookmarkEnd w:id="51"/>
    </w:p>
    <w:p w14:paraId="0000005E" w14:textId="50CED352" w:rsidR="0002187D" w:rsidRDefault="00175009">
      <w:pPr>
        <w:pStyle w:val="Ttulo1"/>
        <w:keepNext w:val="0"/>
        <w:keepLines w:val="0"/>
        <w:jc w:val="both"/>
      </w:pPr>
      <w:r>
        <w:t>Conclusion</w:t>
      </w:r>
    </w:p>
    <w:p w14:paraId="0000005F" w14:textId="156C56E9" w:rsidR="0002187D" w:rsidRDefault="00175009">
      <w:pPr>
        <w:spacing w:line="288" w:lineRule="auto"/>
        <w:jc w:val="both"/>
      </w:pPr>
      <w:r>
        <w:t xml:space="preserve">This project makes a structuring contribution to the SUS, more specifically to the new Digital Health and Information Secretariat of the </w:t>
      </w:r>
      <w:ins w:id="52" w:author="Gabriella Neves" w:date="2023-08-29T08:41:00Z">
        <w:r w:rsidR="003C77A7">
          <w:t>B</w:t>
        </w:r>
      </w:ins>
      <w:r>
        <w:t>M</w:t>
      </w:r>
      <w:ins w:id="53" w:author="Gabriella Neves" w:date="2023-08-29T08:41:00Z">
        <w:r w:rsidR="003C77A7">
          <w:t>o</w:t>
        </w:r>
      </w:ins>
      <w:del w:id="54" w:author="Gabriella Neves" w:date="2023-08-29T08:41:00Z">
        <w:r w:rsidDel="003C77A7">
          <w:delText>O</w:delText>
        </w:r>
      </w:del>
      <w:r>
        <w:t xml:space="preserve">H, created in January </w:t>
      </w:r>
      <w:r w:rsidR="00DB08E5">
        <w:t>2023.The infostructure</w:t>
      </w:r>
      <w:r>
        <w:t xml:space="preserve"> of health terminology services for </w:t>
      </w:r>
      <w:r w:rsidR="00DB08E5">
        <w:t>RNDS developed</w:t>
      </w:r>
      <w: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Default="00175009">
      <w:pPr>
        <w:spacing w:line="288" w:lineRule="auto"/>
        <w:jc w:val="both"/>
      </w:pPr>
      <w: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Default="00175009">
      <w:pPr>
        <w:spacing w:line="288" w:lineRule="auto"/>
        <w:jc w:val="both"/>
      </w:pPr>
      <w:r>
        <w:t xml:space="preserve">One of the critical success factors of the project are the weekly meetings with the </w:t>
      </w:r>
      <w:r w:rsidR="00DB08E5">
        <w:t>MOH technical</w:t>
      </w:r>
      <w:r>
        <w:t xml:space="preserve"> team allowing for fast resolutions of any project need such as revision of the mappings from the local dictionaries or access to data for the proof of concept.</w:t>
      </w:r>
    </w:p>
    <w:p w14:paraId="00000062" w14:textId="509F43A4" w:rsidR="0002187D" w:rsidRDefault="00175009">
      <w:pPr>
        <w:spacing w:line="288" w:lineRule="auto"/>
        <w:jc w:val="both"/>
      </w:pPr>
      <w:r>
        <w:t xml:space="preserve">The implementation of the </w:t>
      </w:r>
      <w:r w:rsidR="00DB08E5">
        <w:t>IPS in</w:t>
      </w:r>
      <w:r>
        <w:t xml:space="preserve"> Brazil puts the country in line with the other G20 countries and the GDHP – Global Digital Health Partnership initiative, which aims to accelerate the adoption of the Summary internationally.</w:t>
      </w:r>
    </w:p>
    <w:p w14:paraId="00000063" w14:textId="77777777" w:rsidR="0002187D" w:rsidRDefault="00175009">
      <w:pPr>
        <w:spacing w:line="288" w:lineRule="auto"/>
        <w:jc w:val="both"/>
      </w:pPr>
      <w:r>
        <w:t>The biggest contribution of this project is the construction of the digital health infostructure for the expansion of the RNDS.</w:t>
      </w:r>
    </w:p>
    <w:p w14:paraId="00000064" w14:textId="77777777" w:rsidR="0002187D" w:rsidRDefault="0002187D">
      <w:pPr>
        <w:spacing w:line="288" w:lineRule="auto"/>
        <w:jc w:val="both"/>
      </w:pPr>
    </w:p>
    <w:p w14:paraId="00000065" w14:textId="77777777" w:rsidR="0002187D" w:rsidRDefault="00175009">
      <w:pPr>
        <w:spacing w:line="288" w:lineRule="auto"/>
        <w:jc w:val="both"/>
      </w:pPr>
      <w:r>
        <w:t xml:space="preserve"> </w:t>
      </w:r>
    </w:p>
    <w:p w14:paraId="00000066" w14:textId="77777777" w:rsidR="0002187D" w:rsidRDefault="00175009">
      <w:pPr>
        <w:spacing w:line="288" w:lineRule="auto"/>
        <w:jc w:val="both"/>
      </w:pPr>
      <w:r>
        <w:t xml:space="preserve"> </w:t>
      </w:r>
    </w:p>
    <w:p w14:paraId="00000067" w14:textId="77777777" w:rsidR="0002187D" w:rsidRDefault="00175009">
      <w:pPr>
        <w:spacing w:line="288" w:lineRule="auto"/>
        <w:jc w:val="both"/>
      </w:pPr>
      <w:r>
        <w:t xml:space="preserve"> </w:t>
      </w:r>
    </w:p>
    <w:p w14:paraId="00000068" w14:textId="77777777" w:rsidR="0002187D" w:rsidRDefault="00175009">
      <w:pPr>
        <w:spacing w:line="288" w:lineRule="auto"/>
        <w:jc w:val="both"/>
        <w:rPr>
          <w:ins w:id="55" w:author="Gabriella Neves" w:date="2023-08-29T08:32:00Z"/>
          <w:color w:val="212121"/>
        </w:rPr>
      </w:pPr>
      <w:r>
        <w:t xml:space="preserve">Keywords:  </w:t>
      </w:r>
      <w:r>
        <w:rPr>
          <w:color w:val="212121"/>
        </w:rPr>
        <w:t>IPS; Patient Summary; Standards, interoperability, digital health</w:t>
      </w:r>
    </w:p>
    <w:p w14:paraId="24DADBF3" w14:textId="77777777" w:rsidR="002B3104" w:rsidRDefault="002B3104">
      <w:pPr>
        <w:spacing w:line="288" w:lineRule="auto"/>
        <w:jc w:val="both"/>
        <w:rPr>
          <w:ins w:id="56" w:author="Gabriella Neves" w:date="2023-08-29T08:32:00Z"/>
          <w:color w:val="212121"/>
        </w:rPr>
      </w:pPr>
    </w:p>
    <w:p w14:paraId="2E8B04D9" w14:textId="24FBA4B9" w:rsidR="002B3104" w:rsidRPr="002B3104" w:rsidRDefault="002B3104">
      <w:pPr>
        <w:pStyle w:val="Ttulo1"/>
        <w:keepNext w:val="0"/>
        <w:keepLines w:val="0"/>
        <w:jc w:val="both"/>
        <w:rPr>
          <w:ins w:id="57" w:author="Gabriella Neves" w:date="2023-08-29T08:32:00Z"/>
          <w:rPrChange w:id="58" w:author="Gabriella Neves" w:date="2023-08-29T08:32:00Z">
            <w:rPr>
              <w:ins w:id="59" w:author="Gabriella Neves" w:date="2023-08-29T08:32:00Z"/>
              <w:color w:val="212121"/>
            </w:rPr>
          </w:rPrChange>
        </w:rPr>
        <w:pPrChange w:id="60" w:author="Gabriella Neves" w:date="2023-08-29T08:32:00Z">
          <w:pPr>
            <w:spacing w:line="288" w:lineRule="auto"/>
            <w:jc w:val="both"/>
          </w:pPr>
        </w:pPrChange>
      </w:pPr>
      <w:ins w:id="61" w:author="Gabriella Neves" w:date="2023-08-29T08:32:00Z">
        <w:r w:rsidRPr="002B3104">
          <w:rPr>
            <w:rPrChange w:id="62" w:author="Gabriella Neves" w:date="2023-08-29T08:32:00Z">
              <w:rPr>
                <w:b/>
                <w:color w:val="212121"/>
              </w:rPr>
            </w:rPrChange>
          </w:rPr>
          <w:t>C</w:t>
        </w:r>
        <w:r>
          <w:t xml:space="preserve">onflict </w:t>
        </w:r>
      </w:ins>
      <w:ins w:id="63" w:author="Gabriella Neves" w:date="2023-08-29T08:33:00Z">
        <w:r>
          <w:t>of</w:t>
        </w:r>
      </w:ins>
      <w:ins w:id="64" w:author="Gabriella Neves" w:date="2023-08-29T08:32:00Z">
        <w:r>
          <w:t xml:space="preserve"> Interest</w:t>
        </w:r>
      </w:ins>
    </w:p>
    <w:p w14:paraId="42D24672" w14:textId="09C71D2A" w:rsidR="002B3104" w:rsidRDefault="002B3104" w:rsidP="002B3104">
      <w:pPr>
        <w:spacing w:line="288" w:lineRule="auto"/>
        <w:jc w:val="both"/>
        <w:rPr>
          <w:color w:val="212121"/>
        </w:rPr>
      </w:pPr>
      <w:ins w:id="65" w:author="Gabriella Neves" w:date="2023-08-29T08:33:00Z">
        <w:r w:rsidRPr="002B3104">
          <w:rPr>
            <w:color w:val="212121"/>
          </w:rPr>
          <w:t>The I</w:t>
        </w:r>
        <w:r>
          <w:rPr>
            <w:color w:val="212121"/>
          </w:rPr>
          <w:t>PS-Brazil</w:t>
        </w:r>
        <w:r w:rsidRPr="002B3104">
          <w:rPr>
            <w:color w:val="212121"/>
          </w:rPr>
          <w:t xml:space="preserve"> project is </w:t>
        </w:r>
      </w:ins>
      <w:ins w:id="66" w:author="Gabriella Neves" w:date="2023-08-29T08:35:00Z">
        <w:r w:rsidRPr="002B3104">
          <w:rPr>
            <w:color w:val="212121"/>
          </w:rPr>
          <w:t>a</w:t>
        </w:r>
      </w:ins>
      <w:ins w:id="67" w:author="Gabriella Neves" w:date="2023-08-29T08:41:00Z">
        <w:r w:rsidR="003C77A7">
          <w:rPr>
            <w:color w:val="212121"/>
          </w:rPr>
          <w:t xml:space="preserve"> collaboration </w:t>
        </w:r>
      </w:ins>
      <w:ins w:id="68" w:author="Gabriella Neves" w:date="2023-08-29T08:35:00Z">
        <w:r w:rsidRPr="002B3104">
          <w:rPr>
            <w:color w:val="212121"/>
          </w:rPr>
          <w:t xml:space="preserve">between </w:t>
        </w:r>
        <w:r w:rsidR="003C77A7">
          <w:rPr>
            <w:color w:val="212121"/>
          </w:rPr>
          <w:t>Sírio Libanês Hospital</w:t>
        </w:r>
        <w:r w:rsidRPr="002B3104">
          <w:rPr>
            <w:color w:val="212121"/>
          </w:rPr>
          <w:t xml:space="preserve"> </w:t>
        </w:r>
      </w:ins>
      <w:ins w:id="69" w:author="Gabriella Neves" w:date="2023-08-29T08:36:00Z">
        <w:r w:rsidR="003C77A7" w:rsidRPr="002B3104">
          <w:rPr>
            <w:color w:val="212121"/>
          </w:rPr>
          <w:t>and</w:t>
        </w:r>
        <w:r w:rsidR="003C77A7">
          <w:rPr>
            <w:color w:val="212121"/>
          </w:rPr>
          <w:t xml:space="preserve"> Brazilian</w:t>
        </w:r>
        <w:r w:rsidR="003C77A7" w:rsidRPr="002B3104">
          <w:rPr>
            <w:color w:val="212121"/>
          </w:rPr>
          <w:t xml:space="preserve"> Ministry of Health </w:t>
        </w:r>
      </w:ins>
      <w:ins w:id="70" w:author="Gabriella Neves" w:date="2023-08-29T08:37:00Z">
        <w:r w:rsidR="003C77A7">
          <w:rPr>
            <w:color w:val="212121"/>
          </w:rPr>
          <w:t>by</w:t>
        </w:r>
      </w:ins>
      <w:ins w:id="71" w:author="Gabriella Neves" w:date="2023-08-29T08:36:00Z">
        <w:r w:rsidR="003C77A7">
          <w:rPr>
            <w:color w:val="212121"/>
          </w:rPr>
          <w:t xml:space="preserve"> t</w:t>
        </w:r>
      </w:ins>
      <w:ins w:id="72" w:author="Gabriella Neves" w:date="2023-08-29T08:35:00Z">
        <w:r w:rsidRPr="002B3104">
          <w:rPr>
            <w:color w:val="212121"/>
          </w:rPr>
          <w:t>he Support Program for Institutional Development of the Unified Health System (PROADI-SUS)</w:t>
        </w:r>
      </w:ins>
      <w:ins w:id="73" w:author="Gabriella Neves" w:date="2023-08-29T08:32:00Z">
        <w:r>
          <w:rPr>
            <w:color w:val="212121"/>
          </w:rPr>
          <w:t>.</w:t>
        </w:r>
      </w:ins>
    </w:p>
    <w:p w14:paraId="00000069" w14:textId="77777777" w:rsidR="0002187D" w:rsidRDefault="0002187D">
      <w:pPr>
        <w:spacing w:line="275" w:lineRule="auto"/>
        <w:rPr>
          <w:rFonts w:ascii="Calibri" w:eastAsia="Calibri" w:hAnsi="Calibri" w:cs="Calibri"/>
          <w:color w:val="2A2A2A"/>
          <w:sz w:val="23"/>
          <w:szCs w:val="23"/>
          <w:highlight w:val="white"/>
        </w:rPr>
      </w:pPr>
    </w:p>
    <w:p w14:paraId="0000006A" w14:textId="77777777" w:rsidR="0002187D" w:rsidRDefault="00175009">
      <w:pPr>
        <w:spacing w:line="288" w:lineRule="auto"/>
      </w:pPr>
      <w:r>
        <w:t xml:space="preserve"> </w:t>
      </w:r>
    </w:p>
    <w:p w14:paraId="0000006B" w14:textId="77777777" w:rsidR="0002187D" w:rsidRDefault="00175009">
      <w:pPr>
        <w:spacing w:line="288" w:lineRule="auto"/>
      </w:pPr>
      <w:r>
        <w:t xml:space="preserve"> </w:t>
      </w:r>
      <w:r>
        <w:br w:type="page"/>
      </w:r>
    </w:p>
    <w:p w14:paraId="0000006C" w14:textId="77777777" w:rsidR="0002187D" w:rsidRDefault="0002187D">
      <w:pPr>
        <w:spacing w:line="288" w:lineRule="auto"/>
      </w:pPr>
    </w:p>
    <w:p w14:paraId="0000006D" w14:textId="77777777" w:rsidR="0002187D" w:rsidRDefault="00175009" w:rsidP="00DB08E5">
      <w:pPr>
        <w:pStyle w:val="Ttulo1"/>
      </w:pPr>
      <w:r>
        <w:t xml:space="preserve">References   </w:t>
      </w:r>
    </w:p>
    <w:p w14:paraId="0000006E" w14:textId="77777777" w:rsidR="0002187D" w:rsidRDefault="00175009">
      <w:pPr>
        <w:spacing w:before="240" w:after="240" w:line="288" w:lineRule="auto"/>
        <w:rPr>
          <w:rFonts w:ascii="Times New Roman" w:eastAsia="Times New Roman" w:hAnsi="Times New Roman" w:cs="Times New Roman"/>
        </w:rPr>
      </w:pPr>
      <w:r>
        <w:t xml:space="preserve">[1] 1. Kay S, Cangioli G, Nusbaum M. The International Patient Summary Standard and the Extensibility Requirement. Stud Health Technol Inform. 2020 Sep;273:54–62. </w:t>
      </w:r>
    </w:p>
    <w:p w14:paraId="0000006F" w14:textId="77777777" w:rsidR="0002187D" w:rsidRDefault="00175009">
      <w:pPr>
        <w:spacing w:line="288" w:lineRule="auto"/>
        <w:rPr>
          <w:color w:val="1155CC"/>
          <w:u w:val="single"/>
        </w:rPr>
      </w:pPr>
      <w:r>
        <w:t xml:space="preserve">[2] D’Amore J , Cangioli G,  Hausam Rob. Advancing the International Patient Summary.The Standard - The Official Blog of Health Level Seven® International.Dec 1, 2021. Accessed 11 Jul 2023. Available at: </w:t>
      </w:r>
      <w:hyperlink r:id="rId15">
        <w:r>
          <w:rPr>
            <w:color w:val="1155CC"/>
            <w:u w:val="single"/>
          </w:rPr>
          <w:t>https://blog.hl7.org/advancing-the-international-patient-summary-ips</w:t>
        </w:r>
      </w:hyperlink>
    </w:p>
    <w:p w14:paraId="00000070" w14:textId="77777777" w:rsidR="0002187D" w:rsidRDefault="00175009">
      <w:pPr>
        <w:spacing w:line="288" w:lineRule="auto"/>
      </w:pPr>
      <w:r>
        <w:t xml:space="preserve"> </w:t>
      </w:r>
    </w:p>
    <w:p w14:paraId="00000072" w14:textId="4586D9D5" w:rsidR="0002187D" w:rsidRDefault="00175009" w:rsidP="00DB08E5">
      <w:pPr>
        <w:spacing w:line="288" w:lineRule="auto"/>
        <w:rPr>
          <w:color w:val="1155CC"/>
          <w:u w:val="single"/>
        </w:rPr>
      </w:pPr>
      <w:r>
        <w:t xml:space="preserve">[3] ISO. ISO 27269:2021 Health informatics — International Patient Summary. Genebra, Abril 2021. Available at: </w:t>
      </w:r>
      <w:hyperlink r:id="rId16">
        <w:r>
          <w:rPr>
            <w:color w:val="1155CC"/>
            <w:u w:val="single"/>
          </w:rPr>
          <w:t>https://www.iso.org/standard/79491.html</w:t>
        </w:r>
      </w:hyperlink>
    </w:p>
    <w:p w14:paraId="2D38D62C" w14:textId="77777777" w:rsidR="00DB08E5" w:rsidRPr="00DB08E5" w:rsidRDefault="00DB08E5" w:rsidP="00DB08E5">
      <w:pPr>
        <w:spacing w:line="288" w:lineRule="auto"/>
        <w:rPr>
          <w:color w:val="1155CC"/>
          <w:u w:val="single"/>
        </w:rPr>
      </w:pPr>
    </w:p>
    <w:p w14:paraId="00000074" w14:textId="3BC815F3" w:rsidR="0002187D" w:rsidRPr="00DB08E5" w:rsidRDefault="00175009">
      <w:pPr>
        <w:spacing w:after="120" w:line="288" w:lineRule="auto"/>
        <w:rPr>
          <w:rFonts w:ascii="Times New Roman" w:eastAsia="Times New Roman" w:hAnsi="Times New Roman" w:cs="Times New Roman"/>
          <w:lang w:val="pt-BR"/>
        </w:rPr>
      </w:pPr>
      <w:r>
        <w:t xml:space="preserve">[4] _ G7 Health Ministers’ Declaration, Oxford, 4 June 2021. </w:t>
      </w:r>
      <w:r w:rsidRPr="00DB08E5">
        <w:rPr>
          <w:lang w:val="pt-BR"/>
        </w:rPr>
        <w:t>Acesso em Julho 2023. Available at:</w:t>
      </w:r>
      <w:r w:rsidR="003C77A7">
        <w:fldChar w:fldCharType="begin"/>
      </w:r>
      <w:r w:rsidR="003C77A7" w:rsidRPr="00E71867">
        <w:rPr>
          <w:lang w:val="pt-BR"/>
          <w:rPrChange w:id="74" w:author="Gabriella Neves" w:date="2023-08-29T08:19:00Z">
            <w:rPr/>
          </w:rPrChange>
        </w:rPr>
        <w:instrText>HYPERLINK "https://assets.publishing.service.gov.uk/government/uploads/system/uploads/attachment_data/file/992268/G7-health_ministers-communique-oxford-4-june-2021_5.pdf" \h</w:instrText>
      </w:r>
      <w:r w:rsidR="003C77A7">
        <w:fldChar w:fldCharType="separate"/>
      </w:r>
      <w:r w:rsidRPr="00DB08E5">
        <w:rPr>
          <w:color w:val="1155CC"/>
          <w:u w:val="single"/>
          <w:lang w:val="pt-BR"/>
        </w:rPr>
        <w:t>https://assets.publishing.service.gov.uk/government/uploads/system/uploads/attachment_data/file/992268/G7-health_ministers-communique-oxford-4-june-2021_5.pdf</w:t>
      </w:r>
      <w:r w:rsidR="003C77A7">
        <w:rPr>
          <w:color w:val="1155CC"/>
          <w:u w:val="single"/>
          <w:lang w:val="pt-BR"/>
        </w:rPr>
        <w:fldChar w:fldCharType="end"/>
      </w:r>
    </w:p>
    <w:p w14:paraId="00000075" w14:textId="580B2420" w:rsidR="0002187D" w:rsidRPr="00DB08E5" w:rsidRDefault="00175009">
      <w:pPr>
        <w:spacing w:after="120" w:line="288" w:lineRule="auto"/>
        <w:rPr>
          <w:rFonts w:ascii="Calibri" w:eastAsia="Calibri" w:hAnsi="Calibri" w:cs="Calibri"/>
          <w:lang w:val="pt-BR"/>
        </w:rPr>
      </w:pPr>
      <w:r w:rsidRPr="00DB08E5">
        <w:rPr>
          <w:rFonts w:ascii="Calibri" w:eastAsia="Calibri" w:hAnsi="Calibri" w:cs="Calibri"/>
          <w:lang w:val="pt-BR"/>
        </w:rPr>
        <w:t xml:space="preserve">[5] </w:t>
      </w:r>
      <w:r w:rsidR="00000000">
        <w:fldChar w:fldCharType="begin"/>
      </w:r>
      <w:r w:rsidR="00000000" w:rsidRPr="00BC2B96">
        <w:rPr>
          <w:lang w:val="pt-BR"/>
          <w:rPrChange w:id="75" w:author="Gabriella Neves" w:date="2023-08-29T08:51:00Z">
            <w:rPr/>
          </w:rPrChange>
        </w:rPr>
        <w:instrText>HYPERLINK "https://international-patient-summary.net/implementations-across-the-globe/" \h</w:instrText>
      </w:r>
      <w:r w:rsidR="00000000">
        <w:fldChar w:fldCharType="separate"/>
      </w:r>
      <w:r w:rsidRPr="00DB08E5">
        <w:rPr>
          <w:rFonts w:ascii="Times New Roman" w:eastAsia="Times New Roman" w:hAnsi="Times New Roman" w:cs="Times New Roman"/>
          <w:color w:val="954F72"/>
          <w:u w:val="single"/>
          <w:lang w:val="pt-BR"/>
        </w:rPr>
        <w:t>https://international-patient-summary.net/implementations-across-the-globe/</w:t>
      </w:r>
      <w:r w:rsidR="00000000">
        <w:rPr>
          <w:rFonts w:ascii="Times New Roman" w:eastAsia="Times New Roman" w:hAnsi="Times New Roman" w:cs="Times New Roman"/>
          <w:color w:val="954F72"/>
          <w:u w:val="single"/>
          <w:lang w:val="pt-BR"/>
        </w:rPr>
        <w:fldChar w:fldCharType="end"/>
      </w:r>
      <w:r w:rsidRPr="00DB08E5">
        <w:rPr>
          <w:rFonts w:ascii="Calibri" w:eastAsia="Calibri" w:hAnsi="Calibri" w:cs="Calibri"/>
          <w:lang w:val="pt-BR"/>
        </w:rPr>
        <w:t xml:space="preserve">  - </w:t>
      </w:r>
      <w:r w:rsidR="00DB08E5">
        <w:rPr>
          <w:rFonts w:ascii="Calibri" w:eastAsia="Calibri" w:hAnsi="Calibri" w:cs="Calibri"/>
          <w:lang w:val="pt-BR"/>
        </w:rPr>
        <w:t xml:space="preserve"> </w:t>
      </w:r>
      <w:r w:rsidR="00DB08E5" w:rsidRPr="00DB08E5">
        <w:rPr>
          <w:rFonts w:ascii="Calibri" w:eastAsia="Calibri" w:hAnsi="Calibri" w:cs="Calibri"/>
          <w:highlight w:val="yellow"/>
          <w:lang w:val="pt-BR"/>
        </w:rPr>
        <w:t>( vamos acertar esta referência)</w:t>
      </w:r>
    </w:p>
    <w:p w14:paraId="00000076" w14:textId="77777777" w:rsidR="0002187D" w:rsidRDefault="00175009">
      <w:pPr>
        <w:spacing w:after="120" w:line="288" w:lineRule="auto"/>
      </w:pPr>
      <w:r>
        <w:rPr>
          <w:rFonts w:ascii="Calibri" w:eastAsia="Calibri" w:hAnsi="Calibri" w:cs="Calibri"/>
        </w:rPr>
        <w:t xml:space="preserve">[6] </w:t>
      </w:r>
      <w:r>
        <w:t xml:space="preserve">Digital Health Canada. The Value of the International Patient Summary in Canada – A CHIEF Executive Forum White Paper. October 2021. ISBN: 978-1-7779595-0-0. Access on Aug 28, 2023. Available at:  </w:t>
      </w:r>
      <w:hyperlink r:id="rId17">
        <w:r>
          <w:rPr>
            <w:color w:val="1155CC"/>
            <w:u w:val="single"/>
          </w:rPr>
          <w:t>https://digitalhealthcanada.com/wp-content/uploads/2022/06/Value-of-the-IPS-in-Canada-v11-03-2021.pdf</w:t>
        </w:r>
      </w:hyperlink>
    </w:p>
    <w:p w14:paraId="00000078" w14:textId="494EEC03" w:rsidR="0002187D" w:rsidRPr="00DB08E5" w:rsidRDefault="00175009" w:rsidP="00DB08E5">
      <w:pPr>
        <w:spacing w:line="288" w:lineRule="auto"/>
        <w:rPr>
          <w:color w:val="1155CC"/>
          <w:u w:val="single"/>
        </w:rPr>
      </w:pPr>
      <w:r w:rsidRPr="00DB08E5">
        <w:rPr>
          <w:lang w:val="pt-BR"/>
        </w:rPr>
        <w:t xml:space="preserve">[7] Brasil. Ministério da Saúde. Secretaria-Executiva. Departamento de Informática do SUS. Estratégia de Saúde Digital para o Brasil 2020-2028 [recurso eletrônico] / Ministério da Saúde, Secretaria-Executiva, Departamento de Informática do SUS. – Brasília : Ministério da Saúde, 2020. </w:t>
      </w:r>
      <w:r>
        <w:t xml:space="preserve">Available at:  </w:t>
      </w:r>
      <w:hyperlink r:id="rId18">
        <w:r>
          <w:rPr>
            <w:color w:val="1155CC"/>
            <w:u w:val="single"/>
          </w:rPr>
          <w:t>https://bvsms.saude.gov.br/bvs/publicacoes/estrategia_saude_digital_Brasil.pdf</w:t>
        </w:r>
      </w:hyperlink>
    </w:p>
    <w:p w14:paraId="1AE5D2DE" w14:textId="77777777" w:rsidR="00DB08E5" w:rsidRDefault="00DB08E5">
      <w:pPr>
        <w:pBdr>
          <w:top w:val="nil"/>
          <w:left w:val="nil"/>
          <w:bottom w:val="nil"/>
          <w:right w:val="nil"/>
          <w:between w:val="nil"/>
        </w:pBdr>
        <w:spacing w:line="288" w:lineRule="auto"/>
        <w:rPr>
          <w:rFonts w:ascii="Calibri" w:eastAsia="Calibri" w:hAnsi="Calibri" w:cs="Calibri"/>
        </w:rPr>
      </w:pPr>
    </w:p>
    <w:p w14:paraId="00000079" w14:textId="60223205" w:rsidR="0002187D" w:rsidRDefault="00175009">
      <w:pPr>
        <w:pBdr>
          <w:top w:val="nil"/>
          <w:left w:val="nil"/>
          <w:bottom w:val="nil"/>
          <w:right w:val="nil"/>
          <w:between w:val="nil"/>
        </w:pBdr>
        <w:spacing w:line="288" w:lineRule="auto"/>
        <w:rPr>
          <w:rFonts w:ascii="Verdana" w:eastAsia="Verdana" w:hAnsi="Verdana" w:cs="Verdana"/>
          <w:color w:val="1E0A37"/>
          <w:sz w:val="18"/>
          <w:szCs w:val="18"/>
          <w:highlight w:val="white"/>
        </w:rPr>
      </w:pPr>
      <w:r>
        <w:rPr>
          <w:rFonts w:ascii="Calibri" w:eastAsia="Calibri" w:hAnsi="Calibri" w:cs="Calibri"/>
        </w:rPr>
        <w:t>[8]</w:t>
      </w:r>
      <w:r>
        <w:t xml:space="preserve"> </w:t>
      </w:r>
      <w:r w:rsidRPr="00DB08E5">
        <w:rPr>
          <w:rFonts w:eastAsia="Calibri"/>
        </w:rPr>
        <w:t>IHE. Sharing</w:t>
      </w:r>
      <w:r w:rsidRPr="00DB08E5">
        <w:rPr>
          <w:rFonts w:eastAsia="Verdana"/>
          <w:b/>
          <w:color w:val="1E0A37"/>
        </w:rPr>
        <w:t xml:space="preserve"> </w:t>
      </w:r>
      <w:r w:rsidRPr="00DB08E5">
        <w:rPr>
          <w:rFonts w:eastAsia="Calibri"/>
        </w:rPr>
        <w:t xml:space="preserve">Valuesets, Codes, and Maps (SVCM) - 1.5.1 - Trial-Implementation. Access on August 28, 2023. Available at: </w:t>
      </w:r>
      <w:hyperlink r:id="rId19" w:anchor=":~:text=The%20Sharing%20Valuesets%2C%20Codes%2C%20and%20Maps%20(SVCM)%20Profile,Interoperability%20Resources%20(FHIR)%20specification">
        <w:r w:rsidRPr="00DB08E5">
          <w:rPr>
            <w:rFonts w:eastAsia="Times New Roman"/>
            <w:color w:val="954F72"/>
            <w:u w:val="single"/>
          </w:rPr>
          <w:t>https://profiles.ihe.net/ITI/SVCM/#:~:text=The%20Sharing%20Valuesets%2C%20Codes%2C%20and%20Maps%20(SVCM)%20Profile,Interoperability%20Resources%20(FHIR)%20specification</w:t>
        </w:r>
      </w:hyperlink>
      <w:r>
        <w:rPr>
          <w:rFonts w:ascii="Calibri" w:eastAsia="Calibri" w:hAnsi="Calibri" w:cs="Calibri"/>
        </w:rPr>
        <w:t>.</w:t>
      </w:r>
      <w:r>
        <w:rPr>
          <w:rFonts w:ascii="Verdana" w:eastAsia="Verdana" w:hAnsi="Verdana" w:cs="Verdana"/>
          <w:color w:val="1E0A37"/>
          <w:sz w:val="18"/>
          <w:szCs w:val="18"/>
          <w:highlight w:val="white"/>
        </w:rPr>
        <w:t xml:space="preserve"> </w:t>
      </w:r>
    </w:p>
    <w:p w14:paraId="0000007A" w14:textId="77777777" w:rsidR="0002187D" w:rsidRDefault="00175009">
      <w:pPr>
        <w:spacing w:line="288" w:lineRule="auto"/>
      </w:pPr>
      <w:r>
        <w:t xml:space="preserve"> </w:t>
      </w:r>
    </w:p>
    <w:p w14:paraId="0000007B" w14:textId="77777777" w:rsidR="0002187D" w:rsidRDefault="00175009">
      <w:pPr>
        <w:spacing w:line="288" w:lineRule="auto"/>
        <w:rPr>
          <w:color w:val="1155CC"/>
          <w:u w:val="single"/>
        </w:rPr>
      </w:pPr>
      <w:r>
        <w:t xml:space="preserve">[9].  OMG. Common Terminology Services CTS2. April 2015.   Geneva,2015. Available at: </w:t>
      </w:r>
      <w:hyperlink r:id="rId20">
        <w:r>
          <w:rPr>
            <w:color w:val="1155CC"/>
            <w:u w:val="single"/>
          </w:rPr>
          <w:t>https://www.omg.org/cts2/</w:t>
        </w:r>
      </w:hyperlink>
    </w:p>
    <w:p w14:paraId="0000007C"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D" w14:textId="77777777" w:rsidR="0002187D" w:rsidRDefault="00175009">
      <w:pPr>
        <w:spacing w:line="288" w:lineRule="auto"/>
        <w:rPr>
          <w:color w:val="1155CC"/>
          <w:u w:val="single"/>
        </w:rPr>
      </w:pPr>
      <w:r>
        <w:t>[10] ISO.</w:t>
      </w:r>
      <w:r>
        <w:rPr>
          <w:rFonts w:ascii="Times New Roman" w:eastAsia="Times New Roman" w:hAnsi="Times New Roman" w:cs="Times New Roman"/>
          <w:sz w:val="20"/>
          <w:szCs w:val="20"/>
        </w:rPr>
        <w:t xml:space="preserve"> </w:t>
      </w:r>
      <w:r>
        <w:t xml:space="preserve">ISO TR 2300: 2014. Health informatics - Principles of mapping between terminological systems. Access on August 28, 2023. Available at : </w:t>
      </w:r>
      <w:hyperlink r:id="rId21">
        <w:r>
          <w:rPr>
            <w:color w:val="1155CC"/>
            <w:u w:val="single"/>
          </w:rPr>
          <w:t>https://www.iso.org/standard/51344.html</w:t>
        </w:r>
      </w:hyperlink>
    </w:p>
    <w:p w14:paraId="0000007E"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F" w14:textId="77777777" w:rsidR="0002187D" w:rsidRDefault="00175009">
      <w:pPr>
        <w:spacing w:line="288" w:lineRule="auto"/>
        <w:rPr>
          <w:color w:val="1155CC"/>
          <w:u w:val="single"/>
        </w:rPr>
      </w:pPr>
      <w:r>
        <w:t xml:space="preserve">[11] SNOMED International. (2022). SNOMED CT IPS – The International Patient Summary Terminology. SNOMED CT Document Library. Available at: </w:t>
      </w:r>
      <w:hyperlink r:id="rId22">
        <w:r>
          <w:rPr>
            <w:color w:val="1155CC"/>
            <w:u w:val="single"/>
          </w:rPr>
          <w:t>https://www.snomed.org/international-patient-summary-terminology</w:t>
        </w:r>
      </w:hyperlink>
    </w:p>
    <w:p w14:paraId="00000080"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81" w14:textId="77777777" w:rsidR="0002187D" w:rsidRDefault="00175009">
      <w:pPr>
        <w:spacing w:line="288" w:lineRule="auto"/>
        <w:rPr>
          <w:rFonts w:ascii="Times New Roman" w:eastAsia="Times New Roman" w:hAnsi="Times New Roman" w:cs="Times New Roman"/>
          <w:color w:val="954F72"/>
          <w:u w:val="single"/>
        </w:rPr>
      </w:pPr>
      <w:r>
        <w:t xml:space="preserve">[12]  McDonald, C. J., Stenson, L. E., Hicks, A. J., Morris, L. L., &amp; Vreeman, S. M. (1996). LOINC: A Universal Catalog of Individual Clinical Observations and Uniform Representation of Enumerated Collections. Journal of the American Medical Informatics Association, 3(6), 273–282. </w:t>
      </w:r>
      <w:hyperlink r:id="rId23">
        <w:r>
          <w:rPr>
            <w:rFonts w:ascii="Times New Roman" w:eastAsia="Times New Roman" w:hAnsi="Times New Roman" w:cs="Times New Roman"/>
            <w:color w:val="954F72"/>
            <w:u w:val="single"/>
          </w:rPr>
          <w:t>https://doi.org/10.1504/IJFIPM.2010.040211</w:t>
        </w:r>
      </w:hyperlink>
    </w:p>
    <w:p w14:paraId="00000082" w14:textId="77777777" w:rsidR="0002187D" w:rsidRDefault="00175009">
      <w:pPr>
        <w:spacing w:line="288" w:lineRule="auto"/>
      </w:pPr>
      <w:r>
        <w:t xml:space="preserve"> </w:t>
      </w:r>
    </w:p>
    <w:p w14:paraId="00000083" w14:textId="77777777" w:rsidR="0002187D" w:rsidRDefault="00175009">
      <w:pPr>
        <w:spacing w:line="288" w:lineRule="auto"/>
        <w:rPr>
          <w:color w:val="1155CC"/>
          <w:u w:val="single"/>
        </w:rPr>
      </w:pPr>
      <w:r>
        <w:t>[13] Portuguese Catalog of Allergies and Adverse Reactions CPARA. Available at:</w:t>
      </w:r>
      <w:hyperlink r:id="rId24">
        <w:r>
          <w:rPr>
            <w:color w:val="2A2A2A"/>
            <w:sz w:val="20"/>
            <w:szCs w:val="20"/>
            <w:u w:val="single"/>
          </w:rPr>
          <w:t xml:space="preserve"> </w:t>
        </w:r>
      </w:hyperlink>
      <w:hyperlink r:id="rId25">
        <w:r>
          <w:rPr>
            <w:color w:val="1155CC"/>
            <w:u w:val="single"/>
          </w:rPr>
          <w:t>https://www.ctc.min-saude.pt/wp-content/uploads/2017/08/DocEspCPARA_V4.1.pdf</w:t>
        </w:r>
      </w:hyperlink>
    </w:p>
    <w:p w14:paraId="00000084" w14:textId="77777777" w:rsidR="0002187D" w:rsidRDefault="00175009">
      <w:pPr>
        <w:spacing w:line="288" w:lineRule="auto"/>
      </w:pPr>
      <w:r>
        <w:t xml:space="preserve"> </w:t>
      </w:r>
    </w:p>
    <w:p w14:paraId="00000085" w14:textId="77777777" w:rsidR="0002187D" w:rsidRPr="00E71867" w:rsidRDefault="00175009">
      <w:pPr>
        <w:spacing w:line="288" w:lineRule="auto"/>
        <w:rPr>
          <w:lang w:val="fr-FR"/>
          <w:rPrChange w:id="76" w:author="Gabriella Neves" w:date="2023-08-29T08:19:00Z">
            <w:rPr/>
          </w:rPrChange>
        </w:rPr>
      </w:pPr>
      <w:r>
        <w:t xml:space="preserve">[14] WHO. Anatomical Therapeutic Chemical (ATC) Classification. </w:t>
      </w:r>
      <w:r w:rsidRPr="00E71867">
        <w:rPr>
          <w:lang w:val="fr-FR"/>
          <w:rPrChange w:id="77" w:author="Gabriella Neves" w:date="2023-08-29T08:19:00Z">
            <w:rPr/>
          </w:rPrChange>
        </w:rPr>
        <w:t>Available at:</w:t>
      </w:r>
    </w:p>
    <w:p w14:paraId="00000086" w14:textId="77777777" w:rsidR="0002187D" w:rsidRPr="00E71867" w:rsidRDefault="003C77A7">
      <w:pPr>
        <w:spacing w:line="288" w:lineRule="auto"/>
        <w:rPr>
          <w:rFonts w:ascii="Times New Roman" w:eastAsia="Times New Roman" w:hAnsi="Times New Roman" w:cs="Times New Roman"/>
          <w:color w:val="954F72"/>
          <w:u w:val="single"/>
          <w:lang w:val="fr-FR"/>
          <w:rPrChange w:id="78" w:author="Gabriella Neves" w:date="2023-08-29T08:19:00Z">
            <w:rPr>
              <w:rFonts w:ascii="Times New Roman" w:eastAsia="Times New Roman" w:hAnsi="Times New Roman" w:cs="Times New Roman"/>
              <w:color w:val="954F72"/>
              <w:u w:val="single"/>
            </w:rPr>
          </w:rPrChange>
        </w:rPr>
      </w:pPr>
      <w:r>
        <w:fldChar w:fldCharType="begin"/>
      </w:r>
      <w:r w:rsidRPr="00E71867">
        <w:rPr>
          <w:lang w:val="fr-FR"/>
          <w:rPrChange w:id="79" w:author="Gabriella Neves" w:date="2023-08-29T08:19:00Z">
            <w:rPr/>
          </w:rPrChange>
        </w:rPr>
        <w:instrText>HYPERLINK "https://www.who.int/tools/atc-ddd-toolkit/atc-classification" \h</w:instrText>
      </w:r>
      <w:r>
        <w:fldChar w:fldCharType="separate"/>
      </w:r>
      <w:r w:rsidR="00175009" w:rsidRPr="00E71867">
        <w:rPr>
          <w:rFonts w:ascii="Times New Roman" w:eastAsia="Times New Roman" w:hAnsi="Times New Roman" w:cs="Times New Roman"/>
          <w:color w:val="954F72"/>
          <w:u w:val="single"/>
          <w:lang w:val="fr-FR"/>
          <w:rPrChange w:id="80" w:author="Gabriella Neves" w:date="2023-08-29T08:19:00Z">
            <w:rPr>
              <w:rFonts w:ascii="Times New Roman" w:eastAsia="Times New Roman" w:hAnsi="Times New Roman" w:cs="Times New Roman"/>
              <w:color w:val="954F72"/>
              <w:u w:val="single"/>
            </w:rPr>
          </w:rPrChange>
        </w:rPr>
        <w:t>https://www.who.int/tools/atc-ddd-toolkit/atc-classification</w:t>
      </w:r>
      <w:r>
        <w:rPr>
          <w:rFonts w:ascii="Times New Roman" w:eastAsia="Times New Roman" w:hAnsi="Times New Roman" w:cs="Times New Roman"/>
          <w:color w:val="954F72"/>
          <w:u w:val="single"/>
        </w:rPr>
        <w:fldChar w:fldCharType="end"/>
      </w:r>
    </w:p>
    <w:p w14:paraId="00000087" w14:textId="77777777" w:rsidR="0002187D" w:rsidRPr="00E71867" w:rsidRDefault="00175009">
      <w:pPr>
        <w:spacing w:line="288" w:lineRule="auto"/>
        <w:rPr>
          <w:lang w:val="fr-FR"/>
          <w:rPrChange w:id="81" w:author="Gabriella Neves" w:date="2023-08-29T08:19:00Z">
            <w:rPr/>
          </w:rPrChange>
        </w:rPr>
      </w:pPr>
      <w:r w:rsidRPr="00E71867">
        <w:rPr>
          <w:lang w:val="fr-FR"/>
          <w:rPrChange w:id="82" w:author="Gabriella Neves" w:date="2023-08-29T08:19:00Z">
            <w:rPr/>
          </w:rPrChange>
        </w:rPr>
        <w:t xml:space="preserve"> </w:t>
      </w:r>
    </w:p>
    <w:p w14:paraId="00000088" w14:textId="77777777" w:rsidR="0002187D" w:rsidRDefault="00175009">
      <w:pPr>
        <w:spacing w:line="288" w:lineRule="auto"/>
      </w:pPr>
      <w:r>
        <w:rPr>
          <w:sz w:val="20"/>
          <w:szCs w:val="20"/>
          <w:u w:val="single"/>
        </w:rPr>
        <w:t xml:space="preserve">[15] </w:t>
      </w:r>
      <w:r>
        <w:t>WHO/ITU. Digital health platform handbook: building a digital information infrastructure (infostructure) for health. Geneva, 2020. ISBN (WHO) 978-92-4-001372-8 (Electronic version). Available at:</w:t>
      </w:r>
    </w:p>
    <w:p w14:paraId="00000089" w14:textId="77777777" w:rsidR="0002187D" w:rsidRDefault="00000000">
      <w:pPr>
        <w:spacing w:line="288" w:lineRule="auto"/>
        <w:rPr>
          <w:color w:val="1155CC"/>
          <w:u w:val="single"/>
        </w:rPr>
      </w:pPr>
      <w:hyperlink r:id="rId26">
        <w:r w:rsidR="00175009">
          <w:rPr>
            <w:color w:val="1155CC"/>
            <w:u w:val="single"/>
          </w:rPr>
          <w:t>https://apps.who.int/iris/bitstream/handle/10665/337449/9789240013728-eng.pdf?sequence=1&amp;isAllowed=y</w:t>
        </w:r>
      </w:hyperlink>
    </w:p>
    <w:p w14:paraId="0000008A" w14:textId="77777777" w:rsidR="0002187D" w:rsidRDefault="0002187D">
      <w:pPr>
        <w:pBdr>
          <w:top w:val="nil"/>
          <w:left w:val="nil"/>
          <w:bottom w:val="nil"/>
          <w:right w:val="nil"/>
          <w:between w:val="nil"/>
        </w:pBdr>
        <w:spacing w:line="288" w:lineRule="auto"/>
      </w:pPr>
    </w:p>
    <w:p w14:paraId="0000008B" w14:textId="77777777" w:rsidR="0002187D" w:rsidRDefault="0002187D">
      <w:pPr>
        <w:pBdr>
          <w:top w:val="nil"/>
          <w:left w:val="nil"/>
          <w:bottom w:val="nil"/>
          <w:right w:val="nil"/>
          <w:between w:val="nil"/>
        </w:pBdr>
        <w:spacing w:line="288" w:lineRule="auto"/>
      </w:pPr>
    </w:p>
    <w:p w14:paraId="0000008C" w14:textId="77777777" w:rsidR="0002187D" w:rsidRDefault="00175009">
      <w:pPr>
        <w:spacing w:line="288" w:lineRule="auto"/>
      </w:pPr>
      <w:r>
        <w:t xml:space="preserve"> </w:t>
      </w:r>
    </w:p>
    <w:p w14:paraId="0000008D" w14:textId="77777777" w:rsidR="0002187D" w:rsidRDefault="00175009">
      <w:pPr>
        <w:spacing w:line="288" w:lineRule="auto"/>
      </w:pPr>
      <w:r>
        <w:t xml:space="preserve"> </w:t>
      </w:r>
    </w:p>
    <w:p w14:paraId="0000008E" w14:textId="77777777" w:rsidR="0002187D" w:rsidRDefault="0002187D"/>
    <w:sectPr w:rsidR="0002187D">
      <w:footerReference w:type="defaul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22F1" w14:textId="77777777" w:rsidR="00630E61" w:rsidRDefault="00630E61">
      <w:pPr>
        <w:spacing w:line="240" w:lineRule="auto"/>
      </w:pPr>
      <w:r>
        <w:separator/>
      </w:r>
    </w:p>
  </w:endnote>
  <w:endnote w:type="continuationSeparator" w:id="0">
    <w:p w14:paraId="24BF9E61" w14:textId="77777777" w:rsidR="00630E61" w:rsidRDefault="00630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6CDFA64D" w:rsidR="0002187D" w:rsidRDefault="00175009">
    <w:pPr>
      <w:jc w:val="right"/>
    </w:pPr>
    <w:r>
      <w:fldChar w:fldCharType="begin"/>
    </w:r>
    <w:r>
      <w:instrText>PAGE</w:instrText>
    </w:r>
    <w:r>
      <w:fldChar w:fldCharType="separate"/>
    </w:r>
    <w:r w:rsidR="00DB08E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1095" w14:textId="77777777" w:rsidR="00630E61" w:rsidRDefault="00630E61">
      <w:pPr>
        <w:spacing w:line="240" w:lineRule="auto"/>
      </w:pPr>
      <w:r>
        <w:separator/>
      </w:r>
    </w:p>
  </w:footnote>
  <w:footnote w:type="continuationSeparator" w:id="0">
    <w:p w14:paraId="131C5AFF" w14:textId="77777777" w:rsidR="00630E61" w:rsidRDefault="00630E6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Neves">
    <w15:presenceInfo w15:providerId="Windows Live" w15:userId="c9d4435a15b31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175009"/>
    <w:rsid w:val="00261CEB"/>
    <w:rsid w:val="002B3104"/>
    <w:rsid w:val="003C77A7"/>
    <w:rsid w:val="00630E61"/>
    <w:rsid w:val="00BC2B96"/>
    <w:rsid w:val="00BC679A"/>
    <w:rsid w:val="00DB08E5"/>
    <w:rsid w:val="00DD769D"/>
    <w:rsid w:val="00E71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line="144" w:lineRule="auto"/>
      <w:outlineLvl w:val="0"/>
    </w:pPr>
    <w:rPr>
      <w:b/>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eviso">
    <w:name w:val="Revision"/>
    <w:hidden/>
    <w:uiPriority w:val="99"/>
    <w:semiHidden/>
    <w:rsid w:val="00E7186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conceptlab.org/" TargetMode="External"/><Relationship Id="rId13" Type="http://schemas.openxmlformats.org/officeDocument/2006/relationships/image" Target="media/image1.tiff"/><Relationship Id="rId18" Type="http://schemas.openxmlformats.org/officeDocument/2006/relationships/hyperlink" Target="https://bvsms.saude.gov.br/bvs/publicacoes/estrategia_saude_digital_Brasil.pdf" TargetMode="External"/><Relationship Id="rId26" Type="http://schemas.openxmlformats.org/officeDocument/2006/relationships/hyperlink" Target="https://apps.who.int/iris/bitstream/handle/10665/337449/9789240013728-eng.pdf?sequence=1&amp;isAllowed=y" TargetMode="External"/><Relationship Id="rId3" Type="http://schemas.openxmlformats.org/officeDocument/2006/relationships/webSettings" Target="webSettings.xml"/><Relationship Id="rId21" Type="http://schemas.openxmlformats.org/officeDocument/2006/relationships/hyperlink" Target="https://www.iso.org/standard/51344.html" TargetMode="External"/><Relationship Id="rId7" Type="http://schemas.openxmlformats.org/officeDocument/2006/relationships/hyperlink" Target="http://hl7.org/fhir/uv/ips" TargetMode="External"/><Relationship Id="rId12" Type="http://schemas.openxmlformats.org/officeDocument/2006/relationships/hyperlink" Target="https://docs.smarthealthit.org/smart-health-links/" TargetMode="External"/><Relationship Id="rId17" Type="http://schemas.openxmlformats.org/officeDocument/2006/relationships/hyperlink" Target="https://digitalhealthcanada.com/wp-content/uploads/2022/06/Value-of-the-IPS-in-Canada-v11-03-2021.pdf" TargetMode="External"/><Relationship Id="rId25" Type="http://schemas.openxmlformats.org/officeDocument/2006/relationships/hyperlink" Target="https://www.ctc.min-saude.pt/wp-content/uploads/2017/08/DocEspCPARA_V4.1.pdf" TargetMode="External"/><Relationship Id="rId2" Type="http://schemas.openxmlformats.org/officeDocument/2006/relationships/settings" Target="settings.xml"/><Relationship Id="rId16" Type="http://schemas.openxmlformats.org/officeDocument/2006/relationships/hyperlink" Target="https://www.iso.org/standard/79491.html" TargetMode="External"/><Relationship Id="rId20" Type="http://schemas.openxmlformats.org/officeDocument/2006/relationships/hyperlink" Target="https://www.omg.org/cts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l7.org/fhir/uv/ips" TargetMode="External"/><Relationship Id="rId11" Type="http://schemas.openxmlformats.org/officeDocument/2006/relationships/hyperlink" Target="https://ips-brasil.web.app/" TargetMode="External"/><Relationship Id="rId24" Type="http://schemas.openxmlformats.org/officeDocument/2006/relationships/hyperlink" Target="https://www.ctc.min-saude.pt/wp-content/uploads/2017/08/DocEspCPARA_V4.1.pdf" TargetMode="External"/><Relationship Id="rId5" Type="http://schemas.openxmlformats.org/officeDocument/2006/relationships/endnotes" Target="end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doi.org/10.1504/IJFIPM.2010.040211" TargetMode="External"/><Relationship Id="rId28" Type="http://schemas.openxmlformats.org/officeDocument/2006/relationships/footer" Target="footer2.xml"/><Relationship Id="rId10" Type="http://schemas.openxmlformats.org/officeDocument/2006/relationships/hyperlink" Target="https://ips-brasil.web.app" TargetMode="External"/><Relationship Id="rId19" Type="http://schemas.openxmlformats.org/officeDocument/2006/relationships/hyperlink" Target="https://profiles.ihe.net/ITI/SVCM/"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gov.br/pt-br/servicos/consultar-o-portal-da-ontologia-brasileira-de-medicamentos-portal-obm"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www.snomed.org/international-patient-summary-terminology"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4080</Words>
  <Characters>22034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Gabriella Neves</cp:lastModifiedBy>
  <cp:revision>6</cp:revision>
  <dcterms:created xsi:type="dcterms:W3CDTF">2023-08-29T11:43:00Z</dcterms:created>
  <dcterms:modified xsi:type="dcterms:W3CDTF">2023-08-29T11:59:00Z</dcterms:modified>
</cp:coreProperties>
</file>