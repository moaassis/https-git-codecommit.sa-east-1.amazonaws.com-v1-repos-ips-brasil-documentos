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FB" w:rsidRPr="00F738D0" w:rsidRDefault="005F38C9" w:rsidP="00A40FFB">
      <w:pPr>
        <w:jc w:val="right"/>
        <w:rPr>
          <w:b/>
        </w:rPr>
      </w:pPr>
      <w:r>
        <w:rPr>
          <w:b/>
          <w:noProof/>
        </w:rPr>
        <w:t>ginf</w:t>
      </w:r>
      <w:r w:rsidR="00A40FFB" w:rsidRPr="00F738D0">
        <w:rPr>
          <w:b/>
          <w:noProof/>
        </w:rPr>
        <w:t>ISO #####-#:####(X)</w:t>
      </w:r>
    </w:p>
    <w:p w:rsidR="00A40FFB" w:rsidRPr="00F738D0" w:rsidRDefault="00A40FFB" w:rsidP="00A40FFB">
      <w:pPr>
        <w:jc w:val="right"/>
      </w:pPr>
      <w:r w:rsidRPr="00F738D0">
        <w:rPr>
          <w:noProof/>
        </w:rPr>
        <w:t>ISO </w:t>
      </w:r>
      <w:r w:rsidRPr="00F738D0">
        <w:t>TC </w:t>
      </w:r>
      <w:r w:rsidR="002D1AEA">
        <w:t>215</w:t>
      </w:r>
      <w:r w:rsidRPr="00F738D0">
        <w:t>/SC </w:t>
      </w:r>
      <w:r w:rsidRPr="00F738D0">
        <w:rPr>
          <w:noProof/>
        </w:rPr>
        <w:t>##</w:t>
      </w:r>
      <w:r w:rsidRPr="00F738D0">
        <w:t>/WG </w:t>
      </w:r>
      <w:r w:rsidR="002D1AEA">
        <w:t>3</w:t>
      </w:r>
    </w:p>
    <w:p w:rsidR="00A40FFB" w:rsidRPr="00F738D0" w:rsidRDefault="00A40FFB" w:rsidP="00A40FFB">
      <w:pPr>
        <w:spacing w:after="2000"/>
        <w:jc w:val="right"/>
      </w:pPr>
      <w:bookmarkStart w:id="0" w:name="CVP_Secretariat_Loca"/>
      <w:r w:rsidRPr="00F738D0">
        <w:t>Secretariat</w:t>
      </w:r>
      <w:bookmarkEnd w:id="0"/>
      <w:r w:rsidRPr="00F738D0">
        <w:t xml:space="preserve">: </w:t>
      </w:r>
      <w:r w:rsidRPr="00F738D0">
        <w:rPr>
          <w:noProof/>
        </w:rPr>
        <w:t>XXXX</w:t>
      </w:r>
    </w:p>
    <w:p w:rsidR="00A40FFB" w:rsidRPr="00F738D0" w:rsidRDefault="00A40FFB" w:rsidP="00A40FFB">
      <w:pPr>
        <w:spacing w:line="360" w:lineRule="atLeast"/>
        <w:jc w:val="left"/>
        <w:rPr>
          <w:b/>
          <w:sz w:val="32"/>
          <w:szCs w:val="32"/>
        </w:rPr>
      </w:pPr>
      <w:r w:rsidRPr="00F738D0">
        <w:rPr>
          <w:b/>
          <w:sz w:val="32"/>
          <w:szCs w:val="32"/>
        </w:rPr>
        <w:t xml:space="preserve">Title </w:t>
      </w:r>
      <w:r w:rsidR="004B1994">
        <w:rPr>
          <w:sz w:val="32"/>
          <w:szCs w:val="32"/>
        </w:rPr>
        <w:t>Health Informatics</w:t>
      </w:r>
      <w:r w:rsidRPr="00F738D0">
        <w:rPr>
          <w:sz w:val="32"/>
          <w:szCs w:val="32"/>
        </w:rPr>
        <w:t xml:space="preserve"> — </w:t>
      </w:r>
      <w:r w:rsidR="00C00F91">
        <w:rPr>
          <w:sz w:val="32"/>
          <w:szCs w:val="32"/>
        </w:rPr>
        <w:t>Terminology resource map quality measures (MapQual)</w:t>
      </w:r>
    </w:p>
    <w:p w:rsidR="00F738D0" w:rsidRPr="00F738D0" w:rsidRDefault="00F738D0" w:rsidP="00F738D0">
      <w:pPr>
        <w:spacing w:before="2000"/>
      </w:pPr>
    </w:p>
    <w:p w:rsidR="00F738D0" w:rsidRPr="00F738D0" w:rsidRDefault="002D1AEA" w:rsidP="00F738D0">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W</w:t>
      </w:r>
      <w:r w:rsidR="00F738D0" w:rsidRPr="00F738D0">
        <w:rPr>
          <w:sz w:val="80"/>
          <w:szCs w:val="80"/>
        </w:rPr>
        <w:t>D stage</w:t>
      </w:r>
    </w:p>
    <w:p w:rsidR="00A40FFB" w:rsidRPr="00F738D0" w:rsidRDefault="00A40FFB" w:rsidP="00F738D0">
      <w:pPr>
        <w:spacing w:after="120"/>
      </w:pPr>
    </w:p>
    <w:p w:rsidR="00F738D0" w:rsidRPr="00F738D0" w:rsidRDefault="00F738D0" w:rsidP="00F738D0">
      <w:pPr>
        <w:pBdr>
          <w:top w:val="single" w:sz="4" w:space="1" w:color="auto"/>
          <w:left w:val="single" w:sz="4" w:space="4" w:color="auto"/>
          <w:bottom w:val="single" w:sz="4" w:space="1" w:color="auto"/>
          <w:right w:val="single" w:sz="4" w:space="4" w:color="auto"/>
        </w:pBdr>
        <w:spacing w:after="120"/>
        <w:ind w:left="85" w:right="85"/>
        <w:jc w:val="center"/>
        <w:rPr>
          <w:b/>
          <w:color w:val="0070C0"/>
          <w:sz w:val="20"/>
          <w:szCs w:val="20"/>
        </w:rPr>
      </w:pPr>
      <w:r w:rsidRPr="00F738D0">
        <w:rPr>
          <w:b/>
          <w:color w:val="0070C0"/>
          <w:sz w:val="20"/>
          <w:szCs w:val="20"/>
        </w:rPr>
        <w:t>Warning</w:t>
      </w:r>
      <w:r>
        <w:rPr>
          <w:b/>
          <w:color w:val="0070C0"/>
          <w:sz w:val="20"/>
          <w:szCs w:val="20"/>
        </w:rPr>
        <w:t xml:space="preserve"> for WDs and CDs</w:t>
      </w:r>
    </w:p>
    <w:p w:rsidR="00A40FFB" w:rsidRPr="00F738D0" w:rsidRDefault="00F738D0" w:rsidP="00F738D0">
      <w:pPr>
        <w:pBdr>
          <w:top w:val="single" w:sz="4" w:space="1" w:color="auto"/>
          <w:left w:val="single" w:sz="4" w:space="4" w:color="auto"/>
          <w:bottom w:val="single" w:sz="4" w:space="1" w:color="auto"/>
          <w:right w:val="single" w:sz="4" w:space="4" w:color="auto"/>
        </w:pBdr>
        <w:spacing w:after="120"/>
        <w:ind w:left="85" w:right="85"/>
        <w:rPr>
          <w:bCs/>
          <w:color w:val="0070C0"/>
          <w:sz w:val="20"/>
          <w:szCs w:val="20"/>
        </w:rPr>
      </w:pPr>
      <w:r w:rsidRPr="00F738D0">
        <w:rPr>
          <w:bCs/>
          <w:color w:val="0070C0"/>
          <w:sz w:val="20"/>
          <w:szCs w:val="20"/>
        </w:rPr>
        <w:t>This document is not an ISO International Standard. It is distributed for review and comment. It is subject to change without notice and may not be referred to as an International Standard.</w:t>
      </w:r>
    </w:p>
    <w:p w:rsidR="00F738D0" w:rsidRPr="00F738D0" w:rsidRDefault="00F738D0" w:rsidP="00F738D0">
      <w:pPr>
        <w:pBdr>
          <w:top w:val="single" w:sz="4" w:space="1" w:color="auto"/>
          <w:left w:val="single" w:sz="4" w:space="4" w:color="auto"/>
          <w:bottom w:val="single" w:sz="4" w:space="1" w:color="auto"/>
          <w:right w:val="single" w:sz="4" w:space="4" w:color="auto"/>
        </w:pBdr>
        <w:ind w:left="85" w:right="85"/>
        <w:rPr>
          <w:color w:val="0070C0"/>
          <w:sz w:val="20"/>
          <w:szCs w:val="20"/>
        </w:rPr>
      </w:pPr>
      <w:r w:rsidRPr="00F738D0">
        <w:rPr>
          <w:bCs/>
          <w:color w:val="0070C0"/>
          <w:sz w:val="20"/>
          <w:szCs w:val="20"/>
        </w:rPr>
        <w:t>Recipients of this draft are invited to submit, with their comments, notification of any relevant patent rights of which they are aware and to provide supporting documentation.</w:t>
      </w:r>
    </w:p>
    <w:p w:rsidR="00A40FFB" w:rsidRPr="00F738D0" w:rsidRDefault="005A05FD" w:rsidP="002A4805">
      <w:pPr>
        <w:spacing w:before="4000" w:after="120"/>
        <w:ind w:left="2552" w:hanging="2552"/>
        <w:rPr>
          <w:sz w:val="20"/>
          <w:szCs w:val="20"/>
        </w:rPr>
      </w:pPr>
      <w:r>
        <w:rPr>
          <w:noProof/>
          <w:lang w:val="en-US"/>
        </w:rPr>
        <w:drawing>
          <wp:anchor distT="0" distB="0" distL="114300" distR="114300" simplePos="0" relativeHeight="251657728" behindDoc="0" locked="0" layoutInCell="1" allowOverlap="0">
            <wp:simplePos x="0" y="0"/>
            <wp:positionH relativeFrom="column">
              <wp:posOffset>0</wp:posOffset>
            </wp:positionH>
            <wp:positionV relativeFrom="paragraph">
              <wp:posOffset>601345</wp:posOffset>
            </wp:positionV>
            <wp:extent cx="1478915" cy="2091055"/>
            <wp:effectExtent l="19050" t="0" r="6985" b="0"/>
            <wp:wrapNone/>
            <wp:docPr id="2" name="Picture 2" descr="C:\Users\Ratcliffe\Documents\Temp\How to write standards - EN_Page_0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tcliffe\Documents\Temp\How to write standards - EN_Page_01.png">
                      <a:hlinkClick r:id="rId12"/>
                    </pic:cNvPr>
                    <pic:cNvPicPr>
                      <a:picLocks noChangeAspect="1" noChangeArrowheads="1"/>
                    </pic:cNvPicPr>
                  </pic:nvPicPr>
                  <pic:blipFill>
                    <a:blip r:embed="rId13" cstate="print"/>
                    <a:srcRect/>
                    <a:stretch>
                      <a:fillRect/>
                    </a:stretch>
                  </pic:blipFill>
                  <pic:spPr bwMode="auto">
                    <a:xfrm>
                      <a:off x="0" y="0"/>
                      <a:ext cx="1478915" cy="2091055"/>
                    </a:xfrm>
                    <a:prstGeom prst="rect">
                      <a:avLst/>
                    </a:prstGeom>
                    <a:noFill/>
                    <a:ln w="9525">
                      <a:noFill/>
                      <a:miter lim="800000"/>
                      <a:headEnd/>
                      <a:tailEnd/>
                    </a:ln>
                  </pic:spPr>
                </pic:pic>
              </a:graphicData>
            </a:graphic>
          </wp:anchor>
        </w:drawing>
      </w:r>
      <w:r w:rsidR="00A40FFB" w:rsidRPr="00F738D0">
        <w:rPr>
          <w:sz w:val="20"/>
          <w:szCs w:val="20"/>
        </w:rPr>
        <w:tab/>
        <w:t xml:space="preserve">To help you, this guide on writing standards was produced by the ISO/TMB and is available at </w:t>
      </w:r>
      <w:hyperlink r:id="rId14" w:history="1">
        <w:r w:rsidR="00A40FFB" w:rsidRPr="00F738D0">
          <w:rPr>
            <w:rStyle w:val="Hyperlink"/>
            <w:sz w:val="20"/>
            <w:szCs w:val="20"/>
          </w:rPr>
          <w:t>http://www.iso.org/iso/how-to-write-standards.pdf</w:t>
        </w:r>
      </w:hyperlink>
    </w:p>
    <w:p w:rsidR="00A40FFB" w:rsidRPr="00F738D0" w:rsidRDefault="00A40FFB" w:rsidP="00A40FFB">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szCs w:val="24"/>
        </w:rPr>
      </w:pPr>
      <w:r w:rsidRPr="00F738D0">
        <w:rPr>
          <w:color w:val="auto"/>
          <w:szCs w:val="24"/>
        </w:rPr>
        <w:t xml:space="preserve">© ISO </w:t>
      </w:r>
      <w:r w:rsidR="00173DD6" w:rsidRPr="00F738D0">
        <w:rPr>
          <w:color w:val="auto"/>
          <w:szCs w:val="24"/>
        </w:rPr>
        <w:t>201</w:t>
      </w:r>
      <w:r w:rsidR="00173DD6">
        <w:rPr>
          <w:color w:val="auto"/>
          <w:szCs w:val="24"/>
        </w:rPr>
        <w:t>4</w:t>
      </w:r>
    </w:p>
    <w:p w:rsidR="00A40FFB" w:rsidRPr="00F738D0"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Cs w:val="24"/>
        </w:rPr>
      </w:pPr>
      <w:r w:rsidRPr="00F738D0">
        <w:rPr>
          <w:color w:val="auto"/>
          <w:szCs w:val="24"/>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rsidR="00A40FFB" w:rsidRPr="00F738D0"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Cs w:val="24"/>
        </w:rPr>
      </w:pPr>
      <w:r w:rsidRPr="00F738D0">
        <w:rPr>
          <w:color w:val="auto"/>
          <w:szCs w:val="24"/>
        </w:rPr>
        <w:t>ISO copyright office</w:t>
      </w:r>
    </w:p>
    <w:p w:rsidR="00A40FFB" w:rsidRPr="00F738D0"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Cs w:val="24"/>
        </w:rPr>
      </w:pPr>
      <w:r w:rsidRPr="00F738D0">
        <w:rPr>
          <w:color w:val="auto"/>
        </w:rPr>
        <w:t>Case postale</w:t>
      </w:r>
      <w:r w:rsidRPr="00F738D0">
        <w:rPr>
          <w:color w:val="auto"/>
          <w:szCs w:val="24"/>
        </w:rPr>
        <w:t xml:space="preserve"> 56 </w:t>
      </w:r>
      <w:r w:rsidRPr="00F738D0">
        <w:rPr>
          <w:color w:val="auto"/>
        </w:rPr>
        <w:sym w:font="Symbol" w:char="F0B7"/>
      </w:r>
      <w:r w:rsidRPr="00F738D0">
        <w:rPr>
          <w:color w:val="auto"/>
          <w:szCs w:val="24"/>
        </w:rPr>
        <w:t> CH-1211 Geneva 20</w:t>
      </w:r>
    </w:p>
    <w:p w:rsidR="00A40FFB" w:rsidRPr="002A4805"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Cs w:val="24"/>
          <w:lang w:val="de-CH"/>
        </w:rPr>
      </w:pPr>
      <w:r w:rsidRPr="002A4805">
        <w:rPr>
          <w:color w:val="auto"/>
          <w:szCs w:val="24"/>
          <w:lang w:val="de-CH"/>
        </w:rPr>
        <w:t>Tel.  + 41 22 749 01 11</w:t>
      </w:r>
    </w:p>
    <w:p w:rsidR="00A40FFB" w:rsidRPr="002A4805"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Cs w:val="24"/>
          <w:lang w:val="de-CH"/>
        </w:rPr>
      </w:pPr>
      <w:r w:rsidRPr="002A4805">
        <w:rPr>
          <w:color w:val="auto"/>
          <w:szCs w:val="24"/>
          <w:lang w:val="de-CH"/>
        </w:rPr>
        <w:t>Fax  + 41 22 749 09 47</w:t>
      </w:r>
    </w:p>
    <w:p w:rsidR="00A40FFB" w:rsidRPr="002A4805"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Cs w:val="24"/>
          <w:lang w:val="de-CH"/>
        </w:rPr>
      </w:pPr>
      <w:r w:rsidRPr="002A4805">
        <w:rPr>
          <w:color w:val="auto"/>
          <w:szCs w:val="24"/>
          <w:lang w:val="de-CH"/>
        </w:rPr>
        <w:t>E-mail  copyright@iso.org</w:t>
      </w:r>
    </w:p>
    <w:p w:rsidR="00A40FFB" w:rsidRPr="002A4805" w:rsidRDefault="00A40FFB" w:rsidP="00A40FFB">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color w:val="auto"/>
          <w:szCs w:val="24"/>
          <w:lang w:val="de-CH"/>
        </w:rPr>
      </w:pPr>
      <w:r w:rsidRPr="002A4805">
        <w:rPr>
          <w:color w:val="auto"/>
          <w:szCs w:val="24"/>
          <w:lang w:val="de-CH"/>
        </w:rPr>
        <w:t>Web  www.iso.org</w:t>
      </w:r>
    </w:p>
    <w:p w:rsidR="00A40FFB" w:rsidRPr="002A4805" w:rsidRDefault="00A40FFB" w:rsidP="00A40FF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Cs w:val="24"/>
          <w:lang w:val="de-CH"/>
        </w:rPr>
      </w:pPr>
      <w:r w:rsidRPr="002A4805">
        <w:rPr>
          <w:color w:val="auto"/>
          <w:szCs w:val="24"/>
          <w:lang w:val="de-CH"/>
        </w:rPr>
        <w:t>Published in Switzerland.</w:t>
      </w:r>
    </w:p>
    <w:p w:rsidR="00A40FFB" w:rsidRPr="00F738D0" w:rsidRDefault="00A40FFB" w:rsidP="00A40FFB">
      <w:pPr>
        <w:spacing w:before="960"/>
        <w:rPr>
          <w:b/>
          <w:sz w:val="28"/>
          <w:szCs w:val="28"/>
        </w:rPr>
      </w:pPr>
      <w:r w:rsidRPr="00F738D0">
        <w:rPr>
          <w:b/>
          <w:sz w:val="28"/>
          <w:szCs w:val="28"/>
        </w:rPr>
        <w:t>Contents</w:t>
      </w:r>
    </w:p>
    <w:p w:rsidR="007F1893" w:rsidRDefault="00A40FFB" w:rsidP="00A40FFB">
      <w:pPr>
        <w:spacing w:after="360"/>
        <w:rPr>
          <w:ins w:id="1" w:author="Main Office HG" w:date="2016-07-30T15:17:00Z"/>
          <w:rStyle w:val="Hyperlink"/>
          <w:noProof/>
        </w:rPr>
      </w:pPr>
      <w:r w:rsidRPr="00F738D0">
        <w:t xml:space="preserve">This template allows you to work with default MS Word functions and styles. You can use these if you want to maintain the Table </w:t>
      </w:r>
      <w:r w:rsidR="00355B1E">
        <w:t>o</w:t>
      </w:r>
      <w:r w:rsidRPr="00F738D0">
        <w:t>f Contents automatically and apply auto-numbering if this is your preference. Delete this Table of Contents if not required.</w:t>
      </w:r>
    </w:p>
    <w:customXmlInsRangeStart w:id="2" w:author="Main Office HG" w:date="2016-07-30T15:18:00Z"/>
    <w:sdt>
      <w:sdtPr>
        <w:rPr>
          <w:rFonts w:ascii="Cambria" w:eastAsia="Calibri" w:hAnsi="Cambria" w:cs="Times New Roman"/>
          <w:b w:val="0"/>
          <w:bCs w:val="0"/>
          <w:color w:val="auto"/>
          <w:sz w:val="22"/>
          <w:szCs w:val="22"/>
          <w:lang w:val="en-GB"/>
        </w:rPr>
        <w:id w:val="655248"/>
        <w:docPartObj>
          <w:docPartGallery w:val="Table of Contents"/>
          <w:docPartUnique/>
        </w:docPartObj>
      </w:sdtPr>
      <w:sdtContent>
        <w:customXmlInsRangeEnd w:id="2"/>
        <w:p w:rsidR="007F1893" w:rsidRDefault="007F1893">
          <w:pPr>
            <w:pStyle w:val="TOCHeading"/>
            <w:rPr>
              <w:ins w:id="3" w:author="Main Office HG" w:date="2016-07-30T15:18:00Z"/>
            </w:rPr>
          </w:pPr>
        </w:p>
        <w:p w:rsidR="007F1893" w:rsidRDefault="00D351CF">
          <w:pPr>
            <w:pStyle w:val="TOC1"/>
            <w:tabs>
              <w:tab w:val="right" w:leader="dot" w:pos="9742"/>
            </w:tabs>
            <w:rPr>
              <w:rFonts w:asciiTheme="minorHAnsi" w:eastAsiaTheme="minorEastAsia" w:hAnsiTheme="minorHAnsi" w:cstheme="minorBidi"/>
              <w:b w:val="0"/>
              <w:noProof/>
              <w:lang w:val="en-AU" w:eastAsia="en-AU"/>
            </w:rPr>
          </w:pPr>
          <w:r w:rsidRPr="00D351CF">
            <w:fldChar w:fldCharType="begin"/>
          </w:r>
          <w:r w:rsidR="007F1893">
            <w:instrText xml:space="preserve"> TOC \o "1-3" \h \z \u </w:instrText>
          </w:r>
          <w:r w:rsidRPr="00D351CF">
            <w:fldChar w:fldCharType="separate"/>
          </w:r>
          <w:hyperlink w:anchor="_Toc457655415" w:history="1">
            <w:r w:rsidR="007F1893" w:rsidRPr="00B4264F">
              <w:rPr>
                <w:rStyle w:val="Hyperlink"/>
                <w:noProof/>
              </w:rPr>
              <w:t>Foreword</w:t>
            </w:r>
            <w:r w:rsidR="007F1893">
              <w:rPr>
                <w:noProof/>
                <w:webHidden/>
              </w:rPr>
              <w:tab/>
            </w:r>
            <w:r>
              <w:rPr>
                <w:noProof/>
                <w:webHidden/>
              </w:rPr>
              <w:fldChar w:fldCharType="begin"/>
            </w:r>
            <w:r w:rsidR="007F1893">
              <w:rPr>
                <w:noProof/>
                <w:webHidden/>
              </w:rPr>
              <w:instrText xml:space="preserve"> PAGEREF _Toc457655415 \h </w:instrText>
            </w:r>
            <w:r>
              <w:rPr>
                <w:noProof/>
                <w:webHidden/>
              </w:rPr>
            </w:r>
            <w:r>
              <w:rPr>
                <w:noProof/>
                <w:webHidden/>
              </w:rPr>
              <w:fldChar w:fldCharType="separate"/>
            </w:r>
            <w:r w:rsidR="007F1893">
              <w:rPr>
                <w:noProof/>
                <w:webHidden/>
              </w:rPr>
              <w:t>1</w:t>
            </w:r>
            <w:r>
              <w:rPr>
                <w:noProof/>
                <w:webHidden/>
              </w:rPr>
              <w:fldChar w:fldCharType="end"/>
            </w:r>
          </w:hyperlink>
        </w:p>
        <w:p w:rsidR="007F1893" w:rsidRDefault="00D351CF">
          <w:pPr>
            <w:pStyle w:val="TOC1"/>
            <w:tabs>
              <w:tab w:val="right" w:leader="dot" w:pos="9742"/>
            </w:tabs>
            <w:rPr>
              <w:rFonts w:asciiTheme="minorHAnsi" w:eastAsiaTheme="minorEastAsia" w:hAnsiTheme="minorHAnsi" w:cstheme="minorBidi"/>
              <w:b w:val="0"/>
              <w:noProof/>
              <w:lang w:val="en-AU" w:eastAsia="en-AU"/>
            </w:rPr>
          </w:pPr>
          <w:hyperlink w:anchor="_Toc457655416" w:history="1">
            <w:r w:rsidR="007F1893" w:rsidRPr="00B4264F">
              <w:rPr>
                <w:rStyle w:val="Hyperlink"/>
                <w:noProof/>
              </w:rPr>
              <w:t>Introduction</w:t>
            </w:r>
            <w:r w:rsidR="007F1893">
              <w:rPr>
                <w:noProof/>
                <w:webHidden/>
              </w:rPr>
              <w:tab/>
            </w:r>
            <w:r>
              <w:rPr>
                <w:noProof/>
                <w:webHidden/>
              </w:rPr>
              <w:fldChar w:fldCharType="begin"/>
            </w:r>
            <w:r w:rsidR="007F1893">
              <w:rPr>
                <w:noProof/>
                <w:webHidden/>
              </w:rPr>
              <w:instrText xml:space="preserve"> PAGEREF _Toc457655416 \h </w:instrText>
            </w:r>
            <w:r>
              <w:rPr>
                <w:noProof/>
                <w:webHidden/>
              </w:rPr>
            </w:r>
            <w:r>
              <w:rPr>
                <w:noProof/>
                <w:webHidden/>
              </w:rPr>
              <w:fldChar w:fldCharType="separate"/>
            </w:r>
            <w:r w:rsidR="007F1893">
              <w:rPr>
                <w:noProof/>
                <w:webHidden/>
              </w:rPr>
              <w:t>2</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417" w:history="1">
            <w:r w:rsidR="007F1893" w:rsidRPr="00B4264F">
              <w:rPr>
                <w:rStyle w:val="Hyperlink"/>
                <w:noProof/>
              </w:rPr>
              <w:t>1</w:t>
            </w:r>
            <w:r w:rsidR="007F1893">
              <w:rPr>
                <w:rFonts w:asciiTheme="minorHAnsi" w:eastAsiaTheme="minorEastAsia" w:hAnsiTheme="minorHAnsi" w:cstheme="minorBidi"/>
                <w:b w:val="0"/>
                <w:noProof/>
                <w:lang w:val="en-AU" w:eastAsia="en-AU"/>
              </w:rPr>
              <w:tab/>
            </w:r>
            <w:r w:rsidR="007F1893" w:rsidRPr="00B4264F">
              <w:rPr>
                <w:rStyle w:val="Hyperlink"/>
                <w:noProof/>
              </w:rPr>
              <w:t>Scope</w:t>
            </w:r>
            <w:r w:rsidR="007F1893">
              <w:rPr>
                <w:noProof/>
                <w:webHidden/>
              </w:rPr>
              <w:tab/>
            </w:r>
            <w:r>
              <w:rPr>
                <w:noProof/>
                <w:webHidden/>
              </w:rPr>
              <w:fldChar w:fldCharType="begin"/>
            </w:r>
            <w:r w:rsidR="007F1893">
              <w:rPr>
                <w:noProof/>
                <w:webHidden/>
              </w:rPr>
              <w:instrText xml:space="preserve"> PAGEREF _Toc457655417 \h </w:instrText>
            </w:r>
            <w:r>
              <w:rPr>
                <w:noProof/>
                <w:webHidden/>
              </w:rPr>
            </w:r>
            <w:r>
              <w:rPr>
                <w:noProof/>
                <w:webHidden/>
              </w:rPr>
              <w:fldChar w:fldCharType="separate"/>
            </w:r>
            <w:r w:rsidR="007F1893">
              <w:rPr>
                <w:noProof/>
                <w:webHidden/>
              </w:rPr>
              <w:t>2</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18" w:history="1">
            <w:r w:rsidR="007F1893" w:rsidRPr="00B4264F">
              <w:rPr>
                <w:rStyle w:val="Hyperlink"/>
                <w:noProof/>
              </w:rPr>
              <w:t>1.1</w:t>
            </w:r>
            <w:r w:rsidR="007F1893">
              <w:rPr>
                <w:rFonts w:asciiTheme="minorHAnsi" w:eastAsiaTheme="minorEastAsia" w:hAnsiTheme="minorHAnsi" w:cstheme="minorBidi"/>
                <w:noProof/>
                <w:lang w:val="en-AU" w:eastAsia="en-AU"/>
              </w:rPr>
              <w:tab/>
            </w:r>
            <w:r w:rsidR="007F1893" w:rsidRPr="00B4264F">
              <w:rPr>
                <w:rStyle w:val="Hyperlink"/>
                <w:noProof/>
              </w:rPr>
              <w:t>Objective</w:t>
            </w:r>
            <w:r w:rsidR="007F1893">
              <w:rPr>
                <w:noProof/>
                <w:webHidden/>
              </w:rPr>
              <w:tab/>
            </w:r>
            <w:r>
              <w:rPr>
                <w:noProof/>
                <w:webHidden/>
              </w:rPr>
              <w:fldChar w:fldCharType="begin"/>
            </w:r>
            <w:r w:rsidR="007F1893">
              <w:rPr>
                <w:noProof/>
                <w:webHidden/>
              </w:rPr>
              <w:instrText xml:space="preserve"> PAGEREF _Toc457655418 \h </w:instrText>
            </w:r>
            <w:r>
              <w:rPr>
                <w:noProof/>
                <w:webHidden/>
              </w:rPr>
            </w:r>
            <w:r>
              <w:rPr>
                <w:noProof/>
                <w:webHidden/>
              </w:rPr>
              <w:fldChar w:fldCharType="separate"/>
            </w:r>
            <w:r w:rsidR="007F1893">
              <w:rPr>
                <w:noProof/>
                <w:webHidden/>
              </w:rPr>
              <w:t>2</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19" w:history="1">
            <w:r w:rsidR="007F1893" w:rsidRPr="00B4264F">
              <w:rPr>
                <w:rStyle w:val="Hyperlink"/>
                <w:noProof/>
              </w:rPr>
              <w:t>1.2</w:t>
            </w:r>
            <w:r w:rsidR="007F1893">
              <w:rPr>
                <w:rFonts w:asciiTheme="minorHAnsi" w:eastAsiaTheme="minorEastAsia" w:hAnsiTheme="minorHAnsi" w:cstheme="minorBidi"/>
                <w:noProof/>
                <w:lang w:val="en-AU" w:eastAsia="en-AU"/>
              </w:rPr>
              <w:tab/>
            </w:r>
            <w:r w:rsidR="007F1893" w:rsidRPr="00B4264F">
              <w:rPr>
                <w:rStyle w:val="Hyperlink"/>
                <w:noProof/>
              </w:rPr>
              <w:t>Stakeholders and Audience</w:t>
            </w:r>
            <w:r w:rsidR="007F1893">
              <w:rPr>
                <w:noProof/>
                <w:webHidden/>
              </w:rPr>
              <w:tab/>
            </w:r>
            <w:r>
              <w:rPr>
                <w:noProof/>
                <w:webHidden/>
              </w:rPr>
              <w:fldChar w:fldCharType="begin"/>
            </w:r>
            <w:r w:rsidR="007F1893">
              <w:rPr>
                <w:noProof/>
                <w:webHidden/>
              </w:rPr>
              <w:instrText xml:space="preserve"> PAGEREF _Toc457655419 \h </w:instrText>
            </w:r>
            <w:r>
              <w:rPr>
                <w:noProof/>
                <w:webHidden/>
              </w:rPr>
            </w:r>
            <w:r>
              <w:rPr>
                <w:noProof/>
                <w:webHidden/>
              </w:rPr>
              <w:fldChar w:fldCharType="separate"/>
            </w:r>
            <w:r w:rsidR="007F1893">
              <w:rPr>
                <w:noProof/>
                <w:webHidden/>
              </w:rPr>
              <w:t>2</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0" w:history="1">
            <w:r w:rsidR="007F1893" w:rsidRPr="00B4264F">
              <w:rPr>
                <w:rStyle w:val="Hyperlink"/>
                <w:noProof/>
              </w:rPr>
              <w:t>1.3</w:t>
            </w:r>
            <w:r w:rsidR="007F1893">
              <w:rPr>
                <w:rFonts w:asciiTheme="minorHAnsi" w:eastAsiaTheme="minorEastAsia" w:hAnsiTheme="minorHAnsi" w:cstheme="minorBidi"/>
                <w:noProof/>
                <w:lang w:val="en-AU" w:eastAsia="en-AU"/>
              </w:rPr>
              <w:tab/>
            </w:r>
            <w:r w:rsidR="007F1893" w:rsidRPr="00B4264F">
              <w:rPr>
                <w:rStyle w:val="Hyperlink"/>
                <w:noProof/>
              </w:rPr>
              <w:t>Challenges of Mapping</w:t>
            </w:r>
            <w:r w:rsidR="007F1893">
              <w:rPr>
                <w:noProof/>
                <w:webHidden/>
              </w:rPr>
              <w:tab/>
            </w:r>
            <w:r>
              <w:rPr>
                <w:noProof/>
                <w:webHidden/>
              </w:rPr>
              <w:fldChar w:fldCharType="begin"/>
            </w:r>
            <w:r w:rsidR="007F1893">
              <w:rPr>
                <w:noProof/>
                <w:webHidden/>
              </w:rPr>
              <w:instrText xml:space="preserve"> PAGEREF _Toc457655420 \h </w:instrText>
            </w:r>
            <w:r>
              <w:rPr>
                <w:noProof/>
                <w:webHidden/>
              </w:rPr>
            </w:r>
            <w:r>
              <w:rPr>
                <w:noProof/>
                <w:webHidden/>
              </w:rPr>
              <w:fldChar w:fldCharType="separate"/>
            </w:r>
            <w:r w:rsidR="007F1893">
              <w:rPr>
                <w:noProof/>
                <w:webHidden/>
              </w:rPr>
              <w:t>2</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1" w:history="1">
            <w:r w:rsidR="007F1893" w:rsidRPr="00B4264F">
              <w:rPr>
                <w:rStyle w:val="Hyperlink"/>
                <w:noProof/>
              </w:rPr>
              <w:t>1.4</w:t>
            </w:r>
            <w:r w:rsidR="007F1893">
              <w:rPr>
                <w:rFonts w:asciiTheme="minorHAnsi" w:eastAsiaTheme="minorEastAsia" w:hAnsiTheme="minorHAnsi" w:cstheme="minorBidi"/>
                <w:noProof/>
                <w:lang w:val="en-AU" w:eastAsia="en-AU"/>
              </w:rPr>
              <w:tab/>
            </w:r>
            <w:r w:rsidR="007F1893" w:rsidRPr="00B4264F">
              <w:rPr>
                <w:rStyle w:val="Hyperlink"/>
                <w:noProof/>
              </w:rPr>
              <w:t>Bundle of ..  Standards and Documents</w:t>
            </w:r>
            <w:r w:rsidR="007F1893">
              <w:rPr>
                <w:noProof/>
                <w:webHidden/>
              </w:rPr>
              <w:tab/>
            </w:r>
            <w:r>
              <w:rPr>
                <w:noProof/>
                <w:webHidden/>
              </w:rPr>
              <w:fldChar w:fldCharType="begin"/>
            </w:r>
            <w:r w:rsidR="007F1893">
              <w:rPr>
                <w:noProof/>
                <w:webHidden/>
              </w:rPr>
              <w:instrText xml:space="preserve"> PAGEREF _Toc457655421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422" w:history="1">
            <w:r w:rsidR="007F1893" w:rsidRPr="00B4264F">
              <w:rPr>
                <w:rStyle w:val="Hyperlink"/>
                <w:noProof/>
              </w:rPr>
              <w:t>2</w:t>
            </w:r>
            <w:r w:rsidR="007F1893">
              <w:rPr>
                <w:rFonts w:asciiTheme="minorHAnsi" w:eastAsiaTheme="minorEastAsia" w:hAnsiTheme="minorHAnsi" w:cstheme="minorBidi"/>
                <w:b w:val="0"/>
                <w:noProof/>
                <w:lang w:val="en-AU" w:eastAsia="en-AU"/>
              </w:rPr>
              <w:tab/>
            </w:r>
            <w:r w:rsidR="007F1893" w:rsidRPr="00B4264F">
              <w:rPr>
                <w:rStyle w:val="Hyperlink"/>
                <w:noProof/>
              </w:rPr>
              <w:t>Normative references</w:t>
            </w:r>
            <w:r w:rsidR="007F1893">
              <w:rPr>
                <w:noProof/>
                <w:webHidden/>
              </w:rPr>
              <w:tab/>
            </w:r>
            <w:r>
              <w:rPr>
                <w:noProof/>
                <w:webHidden/>
              </w:rPr>
              <w:fldChar w:fldCharType="begin"/>
            </w:r>
            <w:r w:rsidR="007F1893">
              <w:rPr>
                <w:noProof/>
                <w:webHidden/>
              </w:rPr>
              <w:instrText xml:space="preserve"> PAGEREF _Toc457655422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423" w:history="1">
            <w:r w:rsidR="007F1893" w:rsidRPr="00B4264F">
              <w:rPr>
                <w:rStyle w:val="Hyperlink"/>
                <w:noProof/>
              </w:rPr>
              <w:t>3</w:t>
            </w:r>
            <w:r w:rsidR="007F1893">
              <w:rPr>
                <w:rFonts w:asciiTheme="minorHAnsi" w:eastAsiaTheme="minorEastAsia" w:hAnsiTheme="minorHAnsi" w:cstheme="minorBidi"/>
                <w:b w:val="0"/>
                <w:noProof/>
                <w:lang w:val="en-AU" w:eastAsia="en-AU"/>
              </w:rPr>
              <w:tab/>
            </w:r>
            <w:r w:rsidR="007F1893" w:rsidRPr="00B4264F">
              <w:rPr>
                <w:rStyle w:val="Hyperlink"/>
                <w:noProof/>
              </w:rPr>
              <w:t>Terms and definitions</w:t>
            </w:r>
            <w:r w:rsidR="007F1893">
              <w:rPr>
                <w:noProof/>
                <w:webHidden/>
              </w:rPr>
              <w:tab/>
            </w:r>
            <w:r>
              <w:rPr>
                <w:noProof/>
                <w:webHidden/>
              </w:rPr>
              <w:fldChar w:fldCharType="begin"/>
            </w:r>
            <w:r w:rsidR="007F1893">
              <w:rPr>
                <w:noProof/>
                <w:webHidden/>
              </w:rPr>
              <w:instrText xml:space="preserve"> PAGEREF _Toc457655423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4" w:history="1">
            <w:r w:rsidR="007F1893" w:rsidRPr="00B4264F">
              <w:rPr>
                <w:rStyle w:val="Hyperlink"/>
                <w:noProof/>
              </w:rPr>
              <w:t>3.1</w:t>
            </w:r>
            <w:r w:rsidR="007F1893">
              <w:rPr>
                <w:rFonts w:asciiTheme="minorHAnsi" w:eastAsiaTheme="minorEastAsia" w:hAnsiTheme="minorHAnsi" w:cstheme="minorBidi"/>
                <w:noProof/>
                <w:lang w:val="en-AU" w:eastAsia="en-AU"/>
              </w:rPr>
              <w:tab/>
            </w:r>
            <w:r w:rsidR="007F1893" w:rsidRPr="00B4264F">
              <w:rPr>
                <w:rStyle w:val="Hyperlink"/>
                <w:noProof/>
              </w:rPr>
              <w:t>Auto-matching</w:t>
            </w:r>
            <w:r w:rsidR="007F1893">
              <w:rPr>
                <w:noProof/>
                <w:webHidden/>
              </w:rPr>
              <w:tab/>
            </w:r>
            <w:r>
              <w:rPr>
                <w:noProof/>
                <w:webHidden/>
              </w:rPr>
              <w:fldChar w:fldCharType="begin"/>
            </w:r>
            <w:r w:rsidR="007F1893">
              <w:rPr>
                <w:noProof/>
                <w:webHidden/>
              </w:rPr>
              <w:instrText xml:space="preserve"> PAGEREF _Toc457655424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5" w:history="1">
            <w:r w:rsidR="007F1893" w:rsidRPr="00B4264F">
              <w:rPr>
                <w:rStyle w:val="Hyperlink"/>
                <w:noProof/>
                <w:lang w:val="en-AU"/>
              </w:rPr>
              <w:t>3.2</w:t>
            </w:r>
            <w:r w:rsidR="007F1893">
              <w:rPr>
                <w:rFonts w:asciiTheme="minorHAnsi" w:eastAsiaTheme="minorEastAsia" w:hAnsiTheme="minorHAnsi" w:cstheme="minorBidi"/>
                <w:noProof/>
                <w:lang w:val="en-AU" w:eastAsia="en-AU"/>
              </w:rPr>
              <w:tab/>
            </w:r>
            <w:r w:rsidR="007F1893" w:rsidRPr="00B4264F">
              <w:rPr>
                <w:rStyle w:val="Hyperlink"/>
                <w:noProof/>
                <w:lang w:val="en-AU"/>
              </w:rPr>
              <w:t>Cardinality</w:t>
            </w:r>
            <w:r w:rsidR="007F1893">
              <w:rPr>
                <w:noProof/>
                <w:webHidden/>
              </w:rPr>
              <w:tab/>
            </w:r>
            <w:r>
              <w:rPr>
                <w:noProof/>
                <w:webHidden/>
              </w:rPr>
              <w:fldChar w:fldCharType="begin"/>
            </w:r>
            <w:r w:rsidR="007F1893">
              <w:rPr>
                <w:noProof/>
                <w:webHidden/>
              </w:rPr>
              <w:instrText xml:space="preserve"> PAGEREF _Toc457655425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6" w:history="1">
            <w:r w:rsidR="007F1893" w:rsidRPr="00B4264F">
              <w:rPr>
                <w:rStyle w:val="Hyperlink"/>
                <w:noProof/>
                <w:lang w:val="en-AU"/>
              </w:rPr>
              <w:t>3.3</w:t>
            </w:r>
            <w:r w:rsidR="007F1893">
              <w:rPr>
                <w:rFonts w:asciiTheme="minorHAnsi" w:eastAsiaTheme="minorEastAsia" w:hAnsiTheme="minorHAnsi" w:cstheme="minorBidi"/>
                <w:noProof/>
                <w:lang w:val="en-AU" w:eastAsia="en-AU"/>
              </w:rPr>
              <w:tab/>
            </w:r>
            <w:r w:rsidR="007F1893" w:rsidRPr="00B4264F">
              <w:rPr>
                <w:rStyle w:val="Hyperlink"/>
                <w:noProof/>
                <w:lang w:val="en-AU"/>
              </w:rPr>
              <w:t>Categorial</w:t>
            </w:r>
            <w:r w:rsidR="007F1893">
              <w:rPr>
                <w:noProof/>
                <w:webHidden/>
              </w:rPr>
              <w:tab/>
            </w:r>
            <w:r>
              <w:rPr>
                <w:noProof/>
                <w:webHidden/>
              </w:rPr>
              <w:fldChar w:fldCharType="begin"/>
            </w:r>
            <w:r w:rsidR="007F1893">
              <w:rPr>
                <w:noProof/>
                <w:webHidden/>
              </w:rPr>
              <w:instrText xml:space="preserve"> PAGEREF _Toc457655426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7" w:history="1">
            <w:r w:rsidR="007F1893" w:rsidRPr="00B4264F">
              <w:rPr>
                <w:rStyle w:val="Hyperlink"/>
                <w:noProof/>
                <w:lang w:val="en-AU"/>
              </w:rPr>
              <w:t>3.4</w:t>
            </w:r>
            <w:r w:rsidR="007F1893">
              <w:rPr>
                <w:rFonts w:asciiTheme="minorHAnsi" w:eastAsiaTheme="minorEastAsia" w:hAnsiTheme="minorHAnsi" w:cstheme="minorBidi"/>
                <w:noProof/>
                <w:lang w:val="en-AU" w:eastAsia="en-AU"/>
              </w:rPr>
              <w:tab/>
            </w:r>
            <w:r w:rsidR="007F1893" w:rsidRPr="00B4264F">
              <w:rPr>
                <w:rStyle w:val="Hyperlink"/>
                <w:noProof/>
                <w:lang w:val="en-AU"/>
              </w:rPr>
              <w:t>Classification</w:t>
            </w:r>
            <w:r w:rsidR="007F1893">
              <w:rPr>
                <w:noProof/>
                <w:webHidden/>
              </w:rPr>
              <w:tab/>
            </w:r>
            <w:r>
              <w:rPr>
                <w:noProof/>
                <w:webHidden/>
              </w:rPr>
              <w:fldChar w:fldCharType="begin"/>
            </w:r>
            <w:r w:rsidR="007F1893">
              <w:rPr>
                <w:noProof/>
                <w:webHidden/>
              </w:rPr>
              <w:instrText xml:space="preserve"> PAGEREF _Toc457655427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8" w:history="1">
            <w:r w:rsidR="007F1893" w:rsidRPr="00B4264F">
              <w:rPr>
                <w:rStyle w:val="Hyperlink"/>
                <w:noProof/>
                <w:lang w:val="en-AU"/>
              </w:rPr>
              <w:t>3.5</w:t>
            </w:r>
            <w:r w:rsidR="007F1893">
              <w:rPr>
                <w:rFonts w:asciiTheme="minorHAnsi" w:eastAsiaTheme="minorEastAsia" w:hAnsiTheme="minorHAnsi" w:cstheme="minorBidi"/>
                <w:noProof/>
                <w:lang w:val="en-AU" w:eastAsia="en-AU"/>
              </w:rPr>
              <w:tab/>
            </w:r>
            <w:r w:rsidR="007F1893" w:rsidRPr="00B4264F">
              <w:rPr>
                <w:rStyle w:val="Hyperlink"/>
                <w:noProof/>
                <w:lang w:val="en-AU"/>
              </w:rPr>
              <w:t>Coding system</w:t>
            </w:r>
            <w:r w:rsidR="007F1893">
              <w:rPr>
                <w:noProof/>
                <w:webHidden/>
              </w:rPr>
              <w:tab/>
            </w:r>
            <w:r>
              <w:rPr>
                <w:noProof/>
                <w:webHidden/>
              </w:rPr>
              <w:fldChar w:fldCharType="begin"/>
            </w:r>
            <w:r w:rsidR="007F1893">
              <w:rPr>
                <w:noProof/>
                <w:webHidden/>
              </w:rPr>
              <w:instrText xml:space="preserve"> PAGEREF _Toc457655428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29" w:history="1">
            <w:r w:rsidR="007F1893" w:rsidRPr="00B4264F">
              <w:rPr>
                <w:rStyle w:val="Hyperlink"/>
                <w:noProof/>
                <w:lang w:val="en-AU"/>
              </w:rPr>
              <w:t>3.6</w:t>
            </w:r>
            <w:r w:rsidR="007F1893">
              <w:rPr>
                <w:rFonts w:asciiTheme="minorHAnsi" w:eastAsiaTheme="minorEastAsia" w:hAnsiTheme="minorHAnsi" w:cstheme="minorBidi"/>
                <w:noProof/>
                <w:lang w:val="en-AU" w:eastAsia="en-AU"/>
              </w:rPr>
              <w:tab/>
            </w:r>
            <w:r w:rsidR="007F1893" w:rsidRPr="00B4264F">
              <w:rPr>
                <w:rStyle w:val="Hyperlink"/>
                <w:noProof/>
                <w:lang w:val="en-AU"/>
              </w:rPr>
              <w:t>Concept</w:t>
            </w:r>
            <w:r w:rsidR="007F1893">
              <w:rPr>
                <w:noProof/>
                <w:webHidden/>
              </w:rPr>
              <w:tab/>
            </w:r>
            <w:r>
              <w:rPr>
                <w:noProof/>
                <w:webHidden/>
              </w:rPr>
              <w:fldChar w:fldCharType="begin"/>
            </w:r>
            <w:r w:rsidR="007F1893">
              <w:rPr>
                <w:noProof/>
                <w:webHidden/>
              </w:rPr>
              <w:instrText xml:space="preserve"> PAGEREF _Toc457655429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0" w:history="1">
            <w:r w:rsidR="007F1893" w:rsidRPr="00B4264F">
              <w:rPr>
                <w:rStyle w:val="Hyperlink"/>
                <w:noProof/>
                <w:lang w:val="en-AU"/>
              </w:rPr>
              <w:t>3.7</w:t>
            </w:r>
            <w:r w:rsidR="007F1893">
              <w:rPr>
                <w:rFonts w:asciiTheme="minorHAnsi" w:eastAsiaTheme="minorEastAsia" w:hAnsiTheme="minorHAnsi" w:cstheme="minorBidi"/>
                <w:noProof/>
                <w:lang w:val="en-AU" w:eastAsia="en-AU"/>
              </w:rPr>
              <w:tab/>
            </w:r>
            <w:r w:rsidR="007F1893" w:rsidRPr="00B4264F">
              <w:rPr>
                <w:rStyle w:val="Hyperlink"/>
                <w:noProof/>
                <w:lang w:val="en-AU"/>
              </w:rPr>
              <w:t>Context</w:t>
            </w:r>
            <w:r w:rsidR="007F1893">
              <w:rPr>
                <w:noProof/>
                <w:webHidden/>
              </w:rPr>
              <w:tab/>
            </w:r>
            <w:r>
              <w:rPr>
                <w:noProof/>
                <w:webHidden/>
              </w:rPr>
              <w:fldChar w:fldCharType="begin"/>
            </w:r>
            <w:r w:rsidR="007F1893">
              <w:rPr>
                <w:noProof/>
                <w:webHidden/>
              </w:rPr>
              <w:instrText xml:space="preserve"> PAGEREF _Toc457655430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1" w:history="1">
            <w:r w:rsidR="007F1893" w:rsidRPr="00B4264F">
              <w:rPr>
                <w:rStyle w:val="Hyperlink"/>
                <w:noProof/>
                <w:lang w:val="en-AU"/>
              </w:rPr>
              <w:t>3.8</w:t>
            </w:r>
            <w:r w:rsidR="007F1893">
              <w:rPr>
                <w:rFonts w:asciiTheme="minorHAnsi" w:eastAsiaTheme="minorEastAsia" w:hAnsiTheme="minorHAnsi" w:cstheme="minorBidi"/>
                <w:noProof/>
                <w:lang w:val="en-AU" w:eastAsia="en-AU"/>
              </w:rPr>
              <w:tab/>
            </w:r>
            <w:r w:rsidR="007F1893" w:rsidRPr="00B4264F">
              <w:rPr>
                <w:rStyle w:val="Hyperlink"/>
                <w:noProof/>
                <w:lang w:val="en-AU"/>
              </w:rPr>
              <w:t>Data aggregation</w:t>
            </w:r>
            <w:r w:rsidR="007F1893">
              <w:rPr>
                <w:noProof/>
                <w:webHidden/>
              </w:rPr>
              <w:tab/>
            </w:r>
            <w:r>
              <w:rPr>
                <w:noProof/>
                <w:webHidden/>
              </w:rPr>
              <w:fldChar w:fldCharType="begin"/>
            </w:r>
            <w:r w:rsidR="007F1893">
              <w:rPr>
                <w:noProof/>
                <w:webHidden/>
              </w:rPr>
              <w:instrText xml:space="preserve"> PAGEREF _Toc457655431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2" w:history="1">
            <w:r w:rsidR="007F1893" w:rsidRPr="00B4264F">
              <w:rPr>
                <w:rStyle w:val="Hyperlink"/>
                <w:noProof/>
                <w:lang w:val="en-AU"/>
              </w:rPr>
              <w:t>3.9</w:t>
            </w:r>
            <w:r w:rsidR="007F1893">
              <w:rPr>
                <w:rFonts w:asciiTheme="minorHAnsi" w:eastAsiaTheme="minorEastAsia" w:hAnsiTheme="minorHAnsi" w:cstheme="minorBidi"/>
                <w:noProof/>
                <w:lang w:val="en-AU" w:eastAsia="en-AU"/>
              </w:rPr>
              <w:tab/>
            </w:r>
            <w:r w:rsidR="007F1893" w:rsidRPr="00B4264F">
              <w:rPr>
                <w:rStyle w:val="Hyperlink"/>
                <w:noProof/>
                <w:lang w:val="en-AU"/>
              </w:rPr>
              <w:t>Determinant</w:t>
            </w:r>
            <w:r w:rsidR="007F1893">
              <w:rPr>
                <w:noProof/>
                <w:webHidden/>
              </w:rPr>
              <w:tab/>
            </w:r>
            <w:r>
              <w:rPr>
                <w:noProof/>
                <w:webHidden/>
              </w:rPr>
              <w:fldChar w:fldCharType="begin"/>
            </w:r>
            <w:r w:rsidR="007F1893">
              <w:rPr>
                <w:noProof/>
                <w:webHidden/>
              </w:rPr>
              <w:instrText xml:space="preserve"> PAGEREF _Toc457655432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3" w:history="1">
            <w:r w:rsidR="007F1893" w:rsidRPr="00B4264F">
              <w:rPr>
                <w:rStyle w:val="Hyperlink"/>
                <w:noProof/>
                <w:lang w:val="en-AU"/>
              </w:rPr>
              <w:t>3.10</w:t>
            </w:r>
            <w:r w:rsidR="007F1893">
              <w:rPr>
                <w:rFonts w:asciiTheme="minorHAnsi" w:eastAsiaTheme="minorEastAsia" w:hAnsiTheme="minorHAnsi" w:cstheme="minorBidi"/>
                <w:noProof/>
                <w:lang w:val="en-AU" w:eastAsia="en-AU"/>
              </w:rPr>
              <w:tab/>
            </w:r>
            <w:r w:rsidR="007F1893" w:rsidRPr="00B4264F">
              <w:rPr>
                <w:rStyle w:val="Hyperlink"/>
                <w:noProof/>
                <w:lang w:val="en-AU"/>
              </w:rPr>
              <w:t>Equivalence</w:t>
            </w:r>
            <w:r w:rsidR="007F1893">
              <w:rPr>
                <w:noProof/>
                <w:webHidden/>
              </w:rPr>
              <w:tab/>
            </w:r>
            <w:r>
              <w:rPr>
                <w:noProof/>
                <w:webHidden/>
              </w:rPr>
              <w:fldChar w:fldCharType="begin"/>
            </w:r>
            <w:r w:rsidR="007F1893">
              <w:rPr>
                <w:noProof/>
                <w:webHidden/>
              </w:rPr>
              <w:instrText xml:space="preserve"> PAGEREF _Toc457655433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4" w:history="1">
            <w:r w:rsidR="007F1893" w:rsidRPr="00B4264F">
              <w:rPr>
                <w:rStyle w:val="Hyperlink"/>
                <w:noProof/>
                <w:lang w:val="en-AU"/>
              </w:rPr>
              <w:t>3.11</w:t>
            </w:r>
            <w:r w:rsidR="007F1893">
              <w:rPr>
                <w:rFonts w:asciiTheme="minorHAnsi" w:eastAsiaTheme="minorEastAsia" w:hAnsiTheme="minorHAnsi" w:cstheme="minorBidi"/>
                <w:noProof/>
                <w:lang w:val="en-AU" w:eastAsia="en-AU"/>
              </w:rPr>
              <w:tab/>
            </w:r>
            <w:r w:rsidR="007F1893" w:rsidRPr="00B4264F">
              <w:rPr>
                <w:rStyle w:val="Hyperlink"/>
                <w:noProof/>
                <w:lang w:val="en-AU"/>
              </w:rPr>
              <w:t>Individual map</w:t>
            </w:r>
            <w:r w:rsidR="007F1893">
              <w:rPr>
                <w:noProof/>
                <w:webHidden/>
              </w:rPr>
              <w:tab/>
            </w:r>
            <w:r>
              <w:rPr>
                <w:noProof/>
                <w:webHidden/>
              </w:rPr>
              <w:fldChar w:fldCharType="begin"/>
            </w:r>
            <w:r w:rsidR="007F1893">
              <w:rPr>
                <w:noProof/>
                <w:webHidden/>
              </w:rPr>
              <w:instrText xml:space="preserve"> PAGEREF _Toc457655434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5" w:history="1">
            <w:r w:rsidR="007F1893" w:rsidRPr="00B4264F">
              <w:rPr>
                <w:rStyle w:val="Hyperlink"/>
                <w:noProof/>
                <w:lang w:val="en-AU"/>
              </w:rPr>
              <w:t>3.12</w:t>
            </w:r>
            <w:r w:rsidR="007F1893">
              <w:rPr>
                <w:rFonts w:asciiTheme="minorHAnsi" w:eastAsiaTheme="minorEastAsia" w:hAnsiTheme="minorHAnsi" w:cstheme="minorBidi"/>
                <w:noProof/>
                <w:lang w:val="en-AU" w:eastAsia="en-AU"/>
              </w:rPr>
              <w:tab/>
            </w:r>
            <w:r w:rsidR="007F1893" w:rsidRPr="00B4264F">
              <w:rPr>
                <w:rStyle w:val="Hyperlink"/>
                <w:noProof/>
                <w:lang w:val="en-AU"/>
              </w:rPr>
              <w:t>Lexical equivalence</w:t>
            </w:r>
            <w:r w:rsidR="007F1893">
              <w:rPr>
                <w:noProof/>
                <w:webHidden/>
              </w:rPr>
              <w:tab/>
            </w:r>
            <w:r>
              <w:rPr>
                <w:noProof/>
                <w:webHidden/>
              </w:rPr>
              <w:fldChar w:fldCharType="begin"/>
            </w:r>
            <w:r w:rsidR="007F1893">
              <w:rPr>
                <w:noProof/>
                <w:webHidden/>
              </w:rPr>
              <w:instrText xml:space="preserve"> PAGEREF _Toc457655435 \h </w:instrText>
            </w:r>
            <w:r>
              <w:rPr>
                <w:noProof/>
                <w:webHidden/>
              </w:rPr>
            </w:r>
            <w:r>
              <w:rPr>
                <w:noProof/>
                <w:webHidden/>
              </w:rPr>
              <w:fldChar w:fldCharType="separate"/>
            </w:r>
            <w:r w:rsidR="007F1893">
              <w:rPr>
                <w:noProof/>
                <w:webHidden/>
              </w:rPr>
              <w:t>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6" w:history="1">
            <w:r w:rsidR="007F1893" w:rsidRPr="00B4264F">
              <w:rPr>
                <w:rStyle w:val="Hyperlink"/>
                <w:noProof/>
                <w:lang w:val="en-AU"/>
              </w:rPr>
              <w:t>3.13</w:t>
            </w:r>
            <w:r w:rsidR="007F1893">
              <w:rPr>
                <w:rFonts w:asciiTheme="minorHAnsi" w:eastAsiaTheme="minorEastAsia" w:hAnsiTheme="minorHAnsi" w:cstheme="minorBidi"/>
                <w:noProof/>
                <w:lang w:val="en-AU" w:eastAsia="en-AU"/>
              </w:rPr>
              <w:tab/>
            </w:r>
            <w:r w:rsidR="007F1893" w:rsidRPr="00B4264F">
              <w:rPr>
                <w:rStyle w:val="Hyperlink"/>
                <w:noProof/>
                <w:lang w:val="en-AU"/>
              </w:rPr>
              <w:t>Map</w:t>
            </w:r>
            <w:r w:rsidR="007F1893">
              <w:rPr>
                <w:noProof/>
                <w:webHidden/>
              </w:rPr>
              <w:tab/>
            </w:r>
            <w:r>
              <w:rPr>
                <w:noProof/>
                <w:webHidden/>
              </w:rPr>
              <w:fldChar w:fldCharType="begin"/>
            </w:r>
            <w:r w:rsidR="007F1893">
              <w:rPr>
                <w:noProof/>
                <w:webHidden/>
              </w:rPr>
              <w:instrText xml:space="preserve"> PAGEREF _Toc457655436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7" w:history="1">
            <w:r w:rsidR="007F1893" w:rsidRPr="00B4264F">
              <w:rPr>
                <w:rStyle w:val="Hyperlink"/>
                <w:noProof/>
              </w:rPr>
              <w:t>3.14</w:t>
            </w:r>
            <w:r w:rsidR="007F1893">
              <w:rPr>
                <w:rFonts w:asciiTheme="minorHAnsi" w:eastAsiaTheme="minorEastAsia" w:hAnsiTheme="minorHAnsi" w:cstheme="minorBidi"/>
                <w:noProof/>
                <w:lang w:val="en-AU" w:eastAsia="en-AU"/>
              </w:rPr>
              <w:tab/>
            </w:r>
            <w:r w:rsidR="007F1893" w:rsidRPr="00B4264F">
              <w:rPr>
                <w:rStyle w:val="Hyperlink"/>
                <w:noProof/>
              </w:rPr>
              <w:t>Map quality determinant</w:t>
            </w:r>
            <w:r w:rsidR="007F1893">
              <w:rPr>
                <w:noProof/>
                <w:webHidden/>
              </w:rPr>
              <w:tab/>
            </w:r>
            <w:r>
              <w:rPr>
                <w:noProof/>
                <w:webHidden/>
              </w:rPr>
              <w:fldChar w:fldCharType="begin"/>
            </w:r>
            <w:r w:rsidR="007F1893">
              <w:rPr>
                <w:noProof/>
                <w:webHidden/>
              </w:rPr>
              <w:instrText xml:space="preserve"> PAGEREF _Toc457655437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8" w:history="1">
            <w:r w:rsidR="007F1893" w:rsidRPr="00B4264F">
              <w:rPr>
                <w:rStyle w:val="Hyperlink"/>
                <w:noProof/>
              </w:rPr>
              <w:t>3.15</w:t>
            </w:r>
            <w:r w:rsidR="007F1893">
              <w:rPr>
                <w:rFonts w:asciiTheme="minorHAnsi" w:eastAsiaTheme="minorEastAsia" w:hAnsiTheme="minorHAnsi" w:cstheme="minorBidi"/>
                <w:noProof/>
                <w:lang w:val="en-AU" w:eastAsia="en-AU"/>
              </w:rPr>
              <w:tab/>
            </w:r>
            <w:r w:rsidR="007F1893" w:rsidRPr="00B4264F">
              <w:rPr>
                <w:rStyle w:val="Hyperlink"/>
                <w:noProof/>
              </w:rPr>
              <w:t>Map Quality Measure</w:t>
            </w:r>
            <w:r w:rsidR="007F1893">
              <w:rPr>
                <w:noProof/>
                <w:webHidden/>
              </w:rPr>
              <w:tab/>
            </w:r>
            <w:r>
              <w:rPr>
                <w:noProof/>
                <w:webHidden/>
              </w:rPr>
              <w:fldChar w:fldCharType="begin"/>
            </w:r>
            <w:r w:rsidR="007F1893">
              <w:rPr>
                <w:noProof/>
                <w:webHidden/>
              </w:rPr>
              <w:instrText xml:space="preserve"> PAGEREF _Toc457655438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39" w:history="1">
            <w:r w:rsidR="007F1893" w:rsidRPr="00B4264F">
              <w:rPr>
                <w:rStyle w:val="Hyperlink"/>
                <w:noProof/>
                <w:lang w:val="en-AU"/>
              </w:rPr>
              <w:t>3.16</w:t>
            </w:r>
            <w:r w:rsidR="007F1893">
              <w:rPr>
                <w:rFonts w:asciiTheme="minorHAnsi" w:eastAsiaTheme="minorEastAsia" w:hAnsiTheme="minorHAnsi" w:cstheme="minorBidi"/>
                <w:noProof/>
                <w:lang w:val="en-AU" w:eastAsia="en-AU"/>
              </w:rPr>
              <w:tab/>
            </w:r>
            <w:r w:rsidR="007F1893" w:rsidRPr="00B4264F">
              <w:rPr>
                <w:rStyle w:val="Hyperlink"/>
                <w:noProof/>
                <w:lang w:val="en-AU"/>
              </w:rPr>
              <w:t>Map source</w:t>
            </w:r>
            <w:r w:rsidR="007F1893">
              <w:rPr>
                <w:noProof/>
                <w:webHidden/>
              </w:rPr>
              <w:tab/>
            </w:r>
            <w:r>
              <w:rPr>
                <w:noProof/>
                <w:webHidden/>
              </w:rPr>
              <w:fldChar w:fldCharType="begin"/>
            </w:r>
            <w:r w:rsidR="007F1893">
              <w:rPr>
                <w:noProof/>
                <w:webHidden/>
              </w:rPr>
              <w:instrText xml:space="preserve"> PAGEREF _Toc457655439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0" w:history="1">
            <w:r w:rsidR="007F1893" w:rsidRPr="00B4264F">
              <w:rPr>
                <w:rStyle w:val="Hyperlink"/>
                <w:noProof/>
                <w:lang w:val="en-AU"/>
              </w:rPr>
              <w:t>3.17</w:t>
            </w:r>
            <w:r w:rsidR="007F1893">
              <w:rPr>
                <w:rFonts w:asciiTheme="minorHAnsi" w:eastAsiaTheme="minorEastAsia" w:hAnsiTheme="minorHAnsi" w:cstheme="minorBidi"/>
                <w:noProof/>
                <w:lang w:val="en-AU" w:eastAsia="en-AU"/>
              </w:rPr>
              <w:tab/>
            </w:r>
            <w:r w:rsidR="007F1893" w:rsidRPr="00B4264F">
              <w:rPr>
                <w:rStyle w:val="Hyperlink"/>
                <w:noProof/>
                <w:lang w:val="en-AU"/>
              </w:rPr>
              <w:t>Map set</w:t>
            </w:r>
            <w:r w:rsidR="007F1893">
              <w:rPr>
                <w:noProof/>
                <w:webHidden/>
              </w:rPr>
              <w:tab/>
            </w:r>
            <w:r>
              <w:rPr>
                <w:noProof/>
                <w:webHidden/>
              </w:rPr>
              <w:fldChar w:fldCharType="begin"/>
            </w:r>
            <w:r w:rsidR="007F1893">
              <w:rPr>
                <w:noProof/>
                <w:webHidden/>
              </w:rPr>
              <w:instrText xml:space="preserve"> PAGEREF _Toc457655440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1" w:history="1">
            <w:r w:rsidR="007F1893" w:rsidRPr="00B4264F">
              <w:rPr>
                <w:rStyle w:val="Hyperlink"/>
                <w:noProof/>
                <w:lang w:val="en-AU"/>
              </w:rPr>
              <w:t>3.18</w:t>
            </w:r>
            <w:r w:rsidR="007F1893">
              <w:rPr>
                <w:rFonts w:asciiTheme="minorHAnsi" w:eastAsiaTheme="minorEastAsia" w:hAnsiTheme="minorHAnsi" w:cstheme="minorBidi"/>
                <w:noProof/>
                <w:lang w:val="en-AU" w:eastAsia="en-AU"/>
              </w:rPr>
              <w:tab/>
            </w:r>
            <w:r w:rsidR="007F1893" w:rsidRPr="00B4264F">
              <w:rPr>
                <w:rStyle w:val="Hyperlink"/>
                <w:noProof/>
                <w:lang w:val="en-AU"/>
              </w:rPr>
              <w:t>Map target</w:t>
            </w:r>
            <w:r w:rsidR="007F1893">
              <w:rPr>
                <w:noProof/>
                <w:webHidden/>
              </w:rPr>
              <w:tab/>
            </w:r>
            <w:r>
              <w:rPr>
                <w:noProof/>
                <w:webHidden/>
              </w:rPr>
              <w:fldChar w:fldCharType="begin"/>
            </w:r>
            <w:r w:rsidR="007F1893">
              <w:rPr>
                <w:noProof/>
                <w:webHidden/>
              </w:rPr>
              <w:instrText xml:space="preserve"> PAGEREF _Toc457655441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2" w:history="1">
            <w:r w:rsidR="007F1893" w:rsidRPr="00B4264F">
              <w:rPr>
                <w:rStyle w:val="Hyperlink"/>
                <w:noProof/>
                <w:lang w:val="en-AU"/>
              </w:rPr>
              <w:t>3.19</w:t>
            </w:r>
            <w:r w:rsidR="007F1893">
              <w:rPr>
                <w:rFonts w:asciiTheme="minorHAnsi" w:eastAsiaTheme="minorEastAsia" w:hAnsiTheme="minorHAnsi" w:cstheme="minorBidi"/>
                <w:noProof/>
                <w:lang w:val="en-AU" w:eastAsia="en-AU"/>
              </w:rPr>
              <w:tab/>
            </w:r>
            <w:r w:rsidR="007F1893" w:rsidRPr="00B4264F">
              <w:rPr>
                <w:rStyle w:val="Hyperlink"/>
                <w:noProof/>
                <w:lang w:val="en-AU"/>
              </w:rPr>
              <w:t>Mapping</w:t>
            </w:r>
            <w:r w:rsidR="007F1893">
              <w:rPr>
                <w:noProof/>
                <w:webHidden/>
              </w:rPr>
              <w:tab/>
            </w:r>
            <w:r>
              <w:rPr>
                <w:noProof/>
                <w:webHidden/>
              </w:rPr>
              <w:fldChar w:fldCharType="begin"/>
            </w:r>
            <w:r w:rsidR="007F1893">
              <w:rPr>
                <w:noProof/>
                <w:webHidden/>
              </w:rPr>
              <w:instrText xml:space="preserve"> PAGEREF _Toc457655442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3" w:history="1">
            <w:r w:rsidR="007F1893" w:rsidRPr="00B4264F">
              <w:rPr>
                <w:rStyle w:val="Hyperlink"/>
                <w:noProof/>
                <w:lang w:val="en-AU"/>
              </w:rPr>
              <w:t>3.20</w:t>
            </w:r>
            <w:r w:rsidR="007F1893">
              <w:rPr>
                <w:rFonts w:asciiTheme="minorHAnsi" w:eastAsiaTheme="minorEastAsia" w:hAnsiTheme="minorHAnsi" w:cstheme="minorBidi"/>
                <w:noProof/>
                <w:lang w:val="en-AU" w:eastAsia="en-AU"/>
              </w:rPr>
              <w:tab/>
            </w:r>
            <w:r w:rsidR="007F1893" w:rsidRPr="00B4264F">
              <w:rPr>
                <w:rStyle w:val="Hyperlink"/>
                <w:noProof/>
                <w:lang w:val="en-AU"/>
              </w:rPr>
              <w:t>Scenario</w:t>
            </w:r>
            <w:r w:rsidR="007F1893">
              <w:rPr>
                <w:noProof/>
                <w:webHidden/>
              </w:rPr>
              <w:tab/>
            </w:r>
            <w:r>
              <w:rPr>
                <w:noProof/>
                <w:webHidden/>
              </w:rPr>
              <w:fldChar w:fldCharType="begin"/>
            </w:r>
            <w:r w:rsidR="007F1893">
              <w:rPr>
                <w:noProof/>
                <w:webHidden/>
              </w:rPr>
              <w:instrText xml:space="preserve"> PAGEREF _Toc457655443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4" w:history="1">
            <w:r w:rsidR="007F1893" w:rsidRPr="00B4264F">
              <w:rPr>
                <w:rStyle w:val="Hyperlink"/>
                <w:noProof/>
                <w:lang w:val="en-AU"/>
              </w:rPr>
              <w:t>3.21</w:t>
            </w:r>
            <w:r w:rsidR="007F1893">
              <w:rPr>
                <w:rFonts w:asciiTheme="minorHAnsi" w:eastAsiaTheme="minorEastAsia" w:hAnsiTheme="minorHAnsi" w:cstheme="minorBidi"/>
                <w:noProof/>
                <w:lang w:val="en-AU" w:eastAsia="en-AU"/>
              </w:rPr>
              <w:tab/>
            </w:r>
            <w:r w:rsidR="007F1893" w:rsidRPr="00B4264F">
              <w:rPr>
                <w:rStyle w:val="Hyperlink"/>
                <w:noProof/>
                <w:lang w:val="en-AU"/>
              </w:rPr>
              <w:t>Semantic domain</w:t>
            </w:r>
            <w:r w:rsidR="007F1893">
              <w:rPr>
                <w:noProof/>
                <w:webHidden/>
              </w:rPr>
              <w:tab/>
            </w:r>
            <w:r>
              <w:rPr>
                <w:noProof/>
                <w:webHidden/>
              </w:rPr>
              <w:fldChar w:fldCharType="begin"/>
            </w:r>
            <w:r w:rsidR="007F1893">
              <w:rPr>
                <w:noProof/>
                <w:webHidden/>
              </w:rPr>
              <w:instrText xml:space="preserve"> PAGEREF _Toc457655444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5" w:history="1">
            <w:r w:rsidR="007F1893" w:rsidRPr="00B4264F">
              <w:rPr>
                <w:rStyle w:val="Hyperlink"/>
                <w:noProof/>
                <w:lang w:val="en-AU"/>
              </w:rPr>
              <w:t>3.22</w:t>
            </w:r>
            <w:r w:rsidR="007F1893">
              <w:rPr>
                <w:rFonts w:asciiTheme="minorHAnsi" w:eastAsiaTheme="minorEastAsia" w:hAnsiTheme="minorHAnsi" w:cstheme="minorBidi"/>
                <w:noProof/>
                <w:lang w:val="en-AU" w:eastAsia="en-AU"/>
              </w:rPr>
              <w:tab/>
            </w:r>
            <w:r w:rsidR="007F1893" w:rsidRPr="00B4264F">
              <w:rPr>
                <w:rStyle w:val="Hyperlink"/>
                <w:noProof/>
                <w:lang w:val="en-AU"/>
              </w:rPr>
              <w:t>Semantic equivalence</w:t>
            </w:r>
            <w:r w:rsidR="007F1893">
              <w:rPr>
                <w:noProof/>
                <w:webHidden/>
              </w:rPr>
              <w:tab/>
            </w:r>
            <w:r>
              <w:rPr>
                <w:noProof/>
                <w:webHidden/>
              </w:rPr>
              <w:fldChar w:fldCharType="begin"/>
            </w:r>
            <w:r w:rsidR="007F1893">
              <w:rPr>
                <w:noProof/>
                <w:webHidden/>
              </w:rPr>
              <w:instrText xml:space="preserve"> PAGEREF _Toc457655445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6" w:history="1">
            <w:r w:rsidR="007F1893" w:rsidRPr="00B4264F">
              <w:rPr>
                <w:rStyle w:val="Hyperlink"/>
                <w:noProof/>
                <w:lang w:val="en-AU"/>
              </w:rPr>
              <w:t>3.23</w:t>
            </w:r>
            <w:r w:rsidR="007F1893">
              <w:rPr>
                <w:rFonts w:asciiTheme="minorHAnsi" w:eastAsiaTheme="minorEastAsia" w:hAnsiTheme="minorHAnsi" w:cstheme="minorBidi"/>
                <w:noProof/>
                <w:lang w:val="en-AU" w:eastAsia="en-AU"/>
              </w:rPr>
              <w:tab/>
            </w:r>
            <w:r w:rsidR="007F1893" w:rsidRPr="00B4264F">
              <w:rPr>
                <w:rStyle w:val="Hyperlink"/>
                <w:noProof/>
                <w:lang w:val="en-AU"/>
              </w:rPr>
              <w:t>Semantic correspondence</w:t>
            </w:r>
            <w:r w:rsidR="007F1893">
              <w:rPr>
                <w:noProof/>
                <w:webHidden/>
              </w:rPr>
              <w:tab/>
            </w:r>
            <w:r>
              <w:rPr>
                <w:noProof/>
                <w:webHidden/>
              </w:rPr>
              <w:fldChar w:fldCharType="begin"/>
            </w:r>
            <w:r w:rsidR="007F1893">
              <w:rPr>
                <w:noProof/>
                <w:webHidden/>
              </w:rPr>
              <w:instrText xml:space="preserve"> PAGEREF _Toc457655446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7" w:history="1">
            <w:r w:rsidR="007F1893" w:rsidRPr="00B4264F">
              <w:rPr>
                <w:rStyle w:val="Hyperlink"/>
                <w:noProof/>
                <w:lang w:val="en-AU"/>
              </w:rPr>
              <w:t>3.24</w:t>
            </w:r>
            <w:r w:rsidR="007F1893">
              <w:rPr>
                <w:rFonts w:asciiTheme="minorHAnsi" w:eastAsiaTheme="minorEastAsia" w:hAnsiTheme="minorHAnsi" w:cstheme="minorBidi"/>
                <w:noProof/>
                <w:lang w:val="en-AU" w:eastAsia="en-AU"/>
              </w:rPr>
              <w:tab/>
            </w:r>
            <w:r w:rsidR="007F1893" w:rsidRPr="00B4264F">
              <w:rPr>
                <w:rStyle w:val="Hyperlink"/>
                <w:noProof/>
                <w:lang w:val="en-AU"/>
              </w:rPr>
              <w:t>Term</w:t>
            </w:r>
            <w:r w:rsidR="007F1893">
              <w:rPr>
                <w:noProof/>
                <w:webHidden/>
              </w:rPr>
              <w:tab/>
            </w:r>
            <w:r>
              <w:rPr>
                <w:noProof/>
                <w:webHidden/>
              </w:rPr>
              <w:fldChar w:fldCharType="begin"/>
            </w:r>
            <w:r w:rsidR="007F1893">
              <w:rPr>
                <w:noProof/>
                <w:webHidden/>
              </w:rPr>
              <w:instrText xml:space="preserve"> PAGEREF _Toc457655447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8" w:history="1">
            <w:r w:rsidR="007F1893" w:rsidRPr="00B4264F">
              <w:rPr>
                <w:rStyle w:val="Hyperlink"/>
                <w:noProof/>
                <w:lang w:val="en-AU"/>
              </w:rPr>
              <w:t>3.25</w:t>
            </w:r>
            <w:r w:rsidR="007F1893">
              <w:rPr>
                <w:rFonts w:asciiTheme="minorHAnsi" w:eastAsiaTheme="minorEastAsia" w:hAnsiTheme="minorHAnsi" w:cstheme="minorBidi"/>
                <w:noProof/>
                <w:lang w:val="en-AU" w:eastAsia="en-AU"/>
              </w:rPr>
              <w:tab/>
            </w:r>
            <w:r w:rsidR="007F1893" w:rsidRPr="00B4264F">
              <w:rPr>
                <w:rStyle w:val="Hyperlink"/>
                <w:noProof/>
                <w:lang w:val="en-AU"/>
              </w:rPr>
              <w:t>Terminological resource (in healthcare)</w:t>
            </w:r>
            <w:r w:rsidR="007F1893">
              <w:rPr>
                <w:noProof/>
                <w:webHidden/>
              </w:rPr>
              <w:tab/>
            </w:r>
            <w:r>
              <w:rPr>
                <w:noProof/>
                <w:webHidden/>
              </w:rPr>
              <w:fldChar w:fldCharType="begin"/>
            </w:r>
            <w:r w:rsidR="007F1893">
              <w:rPr>
                <w:noProof/>
                <w:webHidden/>
              </w:rPr>
              <w:instrText xml:space="preserve"> PAGEREF _Toc457655448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49" w:history="1">
            <w:r w:rsidR="007F1893" w:rsidRPr="00B4264F">
              <w:rPr>
                <w:rStyle w:val="Hyperlink"/>
                <w:noProof/>
                <w:lang w:val="en-AU"/>
              </w:rPr>
              <w:t>3.26</w:t>
            </w:r>
            <w:r w:rsidR="007F1893">
              <w:rPr>
                <w:rFonts w:asciiTheme="minorHAnsi" w:eastAsiaTheme="minorEastAsia" w:hAnsiTheme="minorHAnsi" w:cstheme="minorBidi"/>
                <w:noProof/>
                <w:lang w:val="en-AU" w:eastAsia="en-AU"/>
              </w:rPr>
              <w:tab/>
            </w:r>
            <w:r w:rsidR="007F1893" w:rsidRPr="00B4264F">
              <w:rPr>
                <w:rStyle w:val="Hyperlink"/>
                <w:noProof/>
                <w:lang w:val="en-AU"/>
              </w:rPr>
              <w:t>Terminology</w:t>
            </w:r>
            <w:r w:rsidR="007F1893">
              <w:rPr>
                <w:noProof/>
                <w:webHidden/>
              </w:rPr>
              <w:tab/>
            </w:r>
            <w:r>
              <w:rPr>
                <w:noProof/>
                <w:webHidden/>
              </w:rPr>
              <w:fldChar w:fldCharType="begin"/>
            </w:r>
            <w:r w:rsidR="007F1893">
              <w:rPr>
                <w:noProof/>
                <w:webHidden/>
              </w:rPr>
              <w:instrText xml:space="preserve"> PAGEREF _Toc457655449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50" w:history="1">
            <w:r w:rsidR="007F1893" w:rsidRPr="00B4264F">
              <w:rPr>
                <w:rStyle w:val="Hyperlink"/>
                <w:noProof/>
                <w:lang w:val="en-AU"/>
              </w:rPr>
              <w:t>3.27</w:t>
            </w:r>
            <w:r w:rsidR="007F1893">
              <w:rPr>
                <w:rFonts w:asciiTheme="minorHAnsi" w:eastAsiaTheme="minorEastAsia" w:hAnsiTheme="minorHAnsi" w:cstheme="minorBidi"/>
                <w:noProof/>
                <w:lang w:val="en-AU" w:eastAsia="en-AU"/>
              </w:rPr>
              <w:tab/>
            </w:r>
            <w:r w:rsidR="007F1893" w:rsidRPr="00B4264F">
              <w:rPr>
                <w:rStyle w:val="Hyperlink"/>
                <w:noProof/>
                <w:lang w:val="en-AU"/>
              </w:rPr>
              <w:t>Translation</w:t>
            </w:r>
            <w:r w:rsidR="007F1893">
              <w:rPr>
                <w:noProof/>
                <w:webHidden/>
              </w:rPr>
              <w:tab/>
            </w:r>
            <w:r>
              <w:rPr>
                <w:noProof/>
                <w:webHidden/>
              </w:rPr>
              <w:fldChar w:fldCharType="begin"/>
            </w:r>
            <w:r w:rsidR="007F1893">
              <w:rPr>
                <w:noProof/>
                <w:webHidden/>
              </w:rPr>
              <w:instrText xml:space="preserve"> PAGEREF _Toc457655450 \h </w:instrText>
            </w:r>
            <w:r>
              <w:rPr>
                <w:noProof/>
                <w:webHidden/>
              </w:rPr>
            </w:r>
            <w:r>
              <w:rPr>
                <w:noProof/>
                <w:webHidden/>
              </w:rPr>
              <w:fldChar w:fldCharType="separate"/>
            </w:r>
            <w:r w:rsidR="007F1893">
              <w:rPr>
                <w:noProof/>
                <w:webHidden/>
              </w:rPr>
              <w:t>4</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51" w:history="1">
            <w:r w:rsidR="007F1893" w:rsidRPr="00B4264F">
              <w:rPr>
                <w:rStyle w:val="Hyperlink"/>
                <w:noProof/>
                <w:lang w:val="en-AU"/>
              </w:rPr>
              <w:t>3.28</w:t>
            </w:r>
            <w:r w:rsidR="007F1893">
              <w:rPr>
                <w:rFonts w:asciiTheme="minorHAnsi" w:eastAsiaTheme="minorEastAsia" w:hAnsiTheme="minorHAnsi" w:cstheme="minorBidi"/>
                <w:noProof/>
                <w:lang w:val="en-AU" w:eastAsia="en-AU"/>
              </w:rPr>
              <w:tab/>
            </w:r>
            <w:r w:rsidR="007F1893" w:rsidRPr="00B4264F">
              <w:rPr>
                <w:rStyle w:val="Hyperlink"/>
                <w:noProof/>
                <w:lang w:val="en-AU"/>
              </w:rPr>
              <w:t>Vocabulary</w:t>
            </w:r>
            <w:r w:rsidR="007F1893">
              <w:rPr>
                <w:noProof/>
                <w:webHidden/>
              </w:rPr>
              <w:tab/>
            </w:r>
            <w:r>
              <w:rPr>
                <w:noProof/>
                <w:webHidden/>
              </w:rPr>
              <w:fldChar w:fldCharType="begin"/>
            </w:r>
            <w:r w:rsidR="007F1893">
              <w:rPr>
                <w:noProof/>
                <w:webHidden/>
              </w:rPr>
              <w:instrText xml:space="preserve"> PAGEREF _Toc457655451 \h </w:instrText>
            </w:r>
            <w:r>
              <w:rPr>
                <w:noProof/>
                <w:webHidden/>
              </w:rPr>
            </w:r>
            <w:r>
              <w:rPr>
                <w:noProof/>
                <w:webHidden/>
              </w:rPr>
              <w:fldChar w:fldCharType="separate"/>
            </w:r>
            <w:r w:rsidR="007F1893">
              <w:rPr>
                <w:noProof/>
                <w:webHidden/>
              </w:rPr>
              <w:t>5</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452" w:history="1">
            <w:r w:rsidR="007F1893" w:rsidRPr="00B4264F">
              <w:rPr>
                <w:rStyle w:val="Hyperlink"/>
                <w:noProof/>
              </w:rPr>
              <w:t>4</w:t>
            </w:r>
            <w:r w:rsidR="007F1893">
              <w:rPr>
                <w:rFonts w:asciiTheme="minorHAnsi" w:eastAsiaTheme="minorEastAsia" w:hAnsiTheme="minorHAnsi" w:cstheme="minorBidi"/>
                <w:b w:val="0"/>
                <w:noProof/>
                <w:lang w:val="en-AU" w:eastAsia="en-AU"/>
              </w:rPr>
              <w:tab/>
            </w:r>
            <w:r w:rsidR="007F1893" w:rsidRPr="00B4264F">
              <w:rPr>
                <w:rStyle w:val="Hyperlink"/>
                <w:noProof/>
              </w:rPr>
              <w:t>Determinants of map quality</w:t>
            </w:r>
            <w:r w:rsidR="007F1893">
              <w:rPr>
                <w:noProof/>
                <w:webHidden/>
              </w:rPr>
              <w:tab/>
            </w:r>
            <w:r>
              <w:rPr>
                <w:noProof/>
                <w:webHidden/>
              </w:rPr>
              <w:fldChar w:fldCharType="begin"/>
            </w:r>
            <w:r w:rsidR="007F1893">
              <w:rPr>
                <w:noProof/>
                <w:webHidden/>
              </w:rPr>
              <w:instrText xml:space="preserve"> PAGEREF _Toc457655452 \h </w:instrText>
            </w:r>
            <w:r>
              <w:rPr>
                <w:noProof/>
                <w:webHidden/>
              </w:rPr>
            </w:r>
            <w:r>
              <w:rPr>
                <w:noProof/>
                <w:webHidden/>
              </w:rPr>
              <w:fldChar w:fldCharType="separate"/>
            </w:r>
            <w:r w:rsidR="007F1893">
              <w:rPr>
                <w:noProof/>
                <w:webHidden/>
              </w:rPr>
              <w:t>5</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53" w:history="1">
            <w:r w:rsidR="007F1893" w:rsidRPr="00B4264F">
              <w:rPr>
                <w:rStyle w:val="Hyperlink"/>
                <w:noProof/>
              </w:rPr>
              <w:t>4.1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_Toc457655453 \h </w:instrText>
            </w:r>
            <w:r>
              <w:rPr>
                <w:noProof/>
                <w:webHidden/>
              </w:rPr>
            </w:r>
            <w:r>
              <w:rPr>
                <w:noProof/>
                <w:webHidden/>
              </w:rPr>
              <w:fldChar w:fldCharType="separate"/>
            </w:r>
            <w:r w:rsidR="007F1893">
              <w:rPr>
                <w:noProof/>
                <w:webHidden/>
              </w:rPr>
              <w:t>5</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54" w:history="1">
            <w:r w:rsidR="007F1893" w:rsidRPr="00B4264F">
              <w:rPr>
                <w:rStyle w:val="Hyperlink"/>
                <w:noProof/>
                <w:lang w:val="en-AU"/>
              </w:rPr>
              <w:t>4.2</w:t>
            </w:r>
            <w:r w:rsidR="007F1893">
              <w:rPr>
                <w:rFonts w:asciiTheme="minorHAnsi" w:eastAsiaTheme="minorEastAsia" w:hAnsiTheme="minorHAnsi" w:cstheme="minorBidi"/>
                <w:noProof/>
                <w:lang w:val="en-AU" w:eastAsia="en-AU"/>
              </w:rPr>
              <w:tab/>
            </w:r>
            <w:r w:rsidR="007F1893" w:rsidRPr="00B4264F">
              <w:rPr>
                <w:rStyle w:val="Hyperlink"/>
                <w:noProof/>
                <w:lang w:val="en-AU"/>
              </w:rPr>
              <w:t>Terminological Resource Capacity</w:t>
            </w:r>
            <w:r w:rsidR="007F1893">
              <w:rPr>
                <w:noProof/>
                <w:webHidden/>
              </w:rPr>
              <w:tab/>
            </w:r>
            <w:r>
              <w:rPr>
                <w:noProof/>
                <w:webHidden/>
              </w:rPr>
              <w:fldChar w:fldCharType="begin"/>
            </w:r>
            <w:r w:rsidR="007F1893">
              <w:rPr>
                <w:noProof/>
                <w:webHidden/>
              </w:rPr>
              <w:instrText xml:space="preserve"> PAGEREF _Toc457655454 \h </w:instrText>
            </w:r>
            <w:r>
              <w:rPr>
                <w:noProof/>
                <w:webHidden/>
              </w:rPr>
            </w:r>
            <w:r>
              <w:rPr>
                <w:noProof/>
                <w:webHidden/>
              </w:rPr>
              <w:fldChar w:fldCharType="separate"/>
            </w:r>
            <w:r w:rsidR="007F1893">
              <w:rPr>
                <w:noProof/>
                <w:webHidden/>
              </w:rPr>
              <w:t>5</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55" w:history="1">
            <w:r w:rsidR="007F1893" w:rsidRPr="00B4264F">
              <w:rPr>
                <w:rStyle w:val="Hyperlink"/>
                <w:noProof/>
                <w:lang w:val="en-AU" w:eastAsia="ja-JP"/>
              </w:rPr>
              <w:t>4.2.1</w:t>
            </w:r>
            <w:r w:rsidR="007F1893">
              <w:rPr>
                <w:rFonts w:asciiTheme="minorHAnsi" w:eastAsiaTheme="minorEastAsia" w:hAnsiTheme="minorHAnsi" w:cstheme="minorBidi"/>
                <w:noProof/>
                <w:lang w:val="en-AU" w:eastAsia="en-AU"/>
              </w:rPr>
              <w:tab/>
            </w:r>
            <w:r w:rsidR="007F1893" w:rsidRPr="00B4264F">
              <w:rPr>
                <w:rStyle w:val="Hyperlink"/>
                <w:noProof/>
                <w:lang w:val="en-AU" w:eastAsia="ja-JP"/>
              </w:rPr>
              <w:t>Determinant 1:  Common categorial structure</w:t>
            </w:r>
            <w:r w:rsidR="007F1893">
              <w:rPr>
                <w:noProof/>
                <w:webHidden/>
              </w:rPr>
              <w:tab/>
            </w:r>
            <w:r>
              <w:rPr>
                <w:noProof/>
                <w:webHidden/>
              </w:rPr>
              <w:fldChar w:fldCharType="begin"/>
            </w:r>
            <w:r w:rsidR="007F1893">
              <w:rPr>
                <w:noProof/>
                <w:webHidden/>
              </w:rPr>
              <w:instrText xml:space="preserve"> PAGEREF _Toc457655455 \h </w:instrText>
            </w:r>
            <w:r>
              <w:rPr>
                <w:noProof/>
                <w:webHidden/>
              </w:rPr>
            </w:r>
            <w:r>
              <w:rPr>
                <w:noProof/>
                <w:webHidden/>
              </w:rPr>
              <w:fldChar w:fldCharType="separate"/>
            </w:r>
            <w:r w:rsidR="007F1893">
              <w:rPr>
                <w:noProof/>
                <w:webHidden/>
              </w:rPr>
              <w:t>5</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56" w:history="1">
            <w:r w:rsidR="007F1893" w:rsidRPr="00B4264F">
              <w:rPr>
                <w:rStyle w:val="Hyperlink"/>
                <w:noProof/>
                <w:lang w:val="en-AU" w:eastAsia="ja-JP"/>
              </w:rPr>
              <w:t>4.2.2</w:t>
            </w:r>
            <w:r w:rsidR="007F1893">
              <w:rPr>
                <w:rFonts w:asciiTheme="minorHAnsi" w:eastAsiaTheme="minorEastAsia" w:hAnsiTheme="minorHAnsi" w:cstheme="minorBidi"/>
                <w:noProof/>
                <w:lang w:val="en-AU" w:eastAsia="en-AU"/>
              </w:rPr>
              <w:tab/>
            </w:r>
            <w:r w:rsidR="007F1893" w:rsidRPr="00B4264F">
              <w:rPr>
                <w:rStyle w:val="Hyperlink"/>
                <w:noProof/>
                <w:lang w:val="en-AU" w:eastAsia="ja-JP"/>
              </w:rPr>
              <w:t>Determinant 2:  Shared semantic domain</w:t>
            </w:r>
            <w:r w:rsidR="007F1893">
              <w:rPr>
                <w:noProof/>
                <w:webHidden/>
              </w:rPr>
              <w:tab/>
            </w:r>
            <w:r>
              <w:rPr>
                <w:noProof/>
                <w:webHidden/>
              </w:rPr>
              <w:fldChar w:fldCharType="begin"/>
            </w:r>
            <w:r w:rsidR="007F1893">
              <w:rPr>
                <w:noProof/>
                <w:webHidden/>
              </w:rPr>
              <w:instrText xml:space="preserve"> PAGEREF _Toc457655456 \h </w:instrText>
            </w:r>
            <w:r>
              <w:rPr>
                <w:noProof/>
                <w:webHidden/>
              </w:rPr>
            </w:r>
            <w:r>
              <w:rPr>
                <w:noProof/>
                <w:webHidden/>
              </w:rPr>
              <w:fldChar w:fldCharType="separate"/>
            </w:r>
            <w:r w:rsidR="007F1893">
              <w:rPr>
                <w:noProof/>
                <w:webHidden/>
              </w:rPr>
              <w:t>5</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57" w:history="1">
            <w:r w:rsidR="007F1893" w:rsidRPr="00B4264F">
              <w:rPr>
                <w:rStyle w:val="Hyperlink"/>
                <w:noProof/>
                <w:lang w:val="en-AU" w:eastAsia="ja-JP"/>
              </w:rPr>
              <w:t>4.2.3</w:t>
            </w:r>
            <w:r w:rsidR="007F1893">
              <w:rPr>
                <w:rFonts w:asciiTheme="minorHAnsi" w:eastAsiaTheme="minorEastAsia" w:hAnsiTheme="minorHAnsi" w:cstheme="minorBidi"/>
                <w:noProof/>
                <w:lang w:val="en-AU" w:eastAsia="en-AU"/>
              </w:rPr>
              <w:tab/>
            </w:r>
            <w:r w:rsidR="007F1893" w:rsidRPr="00B4264F">
              <w:rPr>
                <w:rStyle w:val="Hyperlink"/>
                <w:noProof/>
                <w:lang w:val="en-AU" w:eastAsia="ja-JP"/>
              </w:rPr>
              <w:t>Determinate 3: Language and Translation</w:t>
            </w:r>
            <w:r w:rsidR="007F1893">
              <w:rPr>
                <w:noProof/>
                <w:webHidden/>
              </w:rPr>
              <w:tab/>
            </w:r>
            <w:r>
              <w:rPr>
                <w:noProof/>
                <w:webHidden/>
              </w:rPr>
              <w:fldChar w:fldCharType="begin"/>
            </w:r>
            <w:r w:rsidR="007F1893">
              <w:rPr>
                <w:noProof/>
                <w:webHidden/>
              </w:rPr>
              <w:instrText xml:space="preserve"> PAGEREF _Toc457655457 \h </w:instrText>
            </w:r>
            <w:r>
              <w:rPr>
                <w:noProof/>
                <w:webHidden/>
              </w:rPr>
            </w:r>
            <w:r>
              <w:rPr>
                <w:noProof/>
                <w:webHidden/>
              </w:rPr>
              <w:fldChar w:fldCharType="separate"/>
            </w:r>
            <w:r w:rsidR="007F1893">
              <w:rPr>
                <w:noProof/>
                <w:webHidden/>
              </w:rPr>
              <w:t>6</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58" w:history="1">
            <w:r w:rsidR="007F1893" w:rsidRPr="00B4264F">
              <w:rPr>
                <w:rStyle w:val="Hyperlink"/>
                <w:noProof/>
              </w:rPr>
              <w:t>4.3</w:t>
            </w:r>
            <w:r w:rsidR="007F1893">
              <w:rPr>
                <w:rFonts w:asciiTheme="minorHAnsi" w:eastAsiaTheme="minorEastAsia" w:hAnsiTheme="minorHAnsi" w:cstheme="minorBidi"/>
                <w:noProof/>
                <w:lang w:val="en-AU" w:eastAsia="en-AU"/>
              </w:rPr>
              <w:tab/>
            </w:r>
            <w:r w:rsidR="007F1893" w:rsidRPr="00B4264F">
              <w:rPr>
                <w:rStyle w:val="Hyperlink"/>
                <w:noProof/>
              </w:rPr>
              <w:t>Equivalence of individual maps</w:t>
            </w:r>
            <w:r w:rsidR="007F1893">
              <w:rPr>
                <w:noProof/>
                <w:webHidden/>
              </w:rPr>
              <w:tab/>
            </w:r>
            <w:r>
              <w:rPr>
                <w:noProof/>
                <w:webHidden/>
              </w:rPr>
              <w:fldChar w:fldCharType="begin"/>
            </w:r>
            <w:r w:rsidR="007F1893">
              <w:rPr>
                <w:noProof/>
                <w:webHidden/>
              </w:rPr>
              <w:instrText xml:space="preserve"> PAGEREF _Toc457655458 \h </w:instrText>
            </w:r>
            <w:r>
              <w:rPr>
                <w:noProof/>
                <w:webHidden/>
              </w:rPr>
            </w:r>
            <w:r>
              <w:rPr>
                <w:noProof/>
                <w:webHidden/>
              </w:rPr>
              <w:fldChar w:fldCharType="separate"/>
            </w:r>
            <w:r w:rsidR="007F1893">
              <w:rPr>
                <w:noProof/>
                <w:webHidden/>
              </w:rPr>
              <w:t>6</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59" w:history="1">
            <w:r w:rsidR="007F1893" w:rsidRPr="00B4264F">
              <w:rPr>
                <w:rStyle w:val="Hyperlink"/>
                <w:noProof/>
                <w:lang w:eastAsia="ja-JP"/>
              </w:rPr>
              <w:t>4.3.1</w:t>
            </w:r>
            <w:r w:rsidR="007F1893">
              <w:rPr>
                <w:rFonts w:asciiTheme="minorHAnsi" w:eastAsiaTheme="minorEastAsia" w:hAnsiTheme="minorHAnsi" w:cstheme="minorBidi"/>
                <w:noProof/>
                <w:lang w:val="en-AU" w:eastAsia="en-AU"/>
              </w:rPr>
              <w:tab/>
            </w:r>
            <w:r w:rsidR="007F1893" w:rsidRPr="00B4264F">
              <w:rPr>
                <w:rStyle w:val="Hyperlink"/>
                <w:noProof/>
                <w:lang w:eastAsia="ja-JP"/>
              </w:rPr>
              <w:t>General</w:t>
            </w:r>
            <w:r w:rsidR="007F1893">
              <w:rPr>
                <w:noProof/>
                <w:webHidden/>
              </w:rPr>
              <w:tab/>
            </w:r>
            <w:r>
              <w:rPr>
                <w:noProof/>
                <w:webHidden/>
              </w:rPr>
              <w:fldChar w:fldCharType="begin"/>
            </w:r>
            <w:r w:rsidR="007F1893">
              <w:rPr>
                <w:noProof/>
                <w:webHidden/>
              </w:rPr>
              <w:instrText xml:space="preserve"> PAGEREF _Toc457655459 \h </w:instrText>
            </w:r>
            <w:r>
              <w:rPr>
                <w:noProof/>
                <w:webHidden/>
              </w:rPr>
            </w:r>
            <w:r>
              <w:rPr>
                <w:noProof/>
                <w:webHidden/>
              </w:rPr>
              <w:fldChar w:fldCharType="separate"/>
            </w:r>
            <w:r w:rsidR="007F1893">
              <w:rPr>
                <w:noProof/>
                <w:webHidden/>
              </w:rPr>
              <w:t>6</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0" w:history="1">
            <w:r w:rsidR="007F1893" w:rsidRPr="00B4264F">
              <w:rPr>
                <w:rStyle w:val="Hyperlink"/>
                <w:noProof/>
                <w:lang w:eastAsia="ja-JP"/>
              </w:rPr>
              <w:t>4.3.2</w:t>
            </w:r>
            <w:r w:rsidR="007F1893">
              <w:rPr>
                <w:rFonts w:asciiTheme="minorHAnsi" w:eastAsiaTheme="minorEastAsia" w:hAnsiTheme="minorHAnsi" w:cstheme="minorBidi"/>
                <w:noProof/>
                <w:lang w:val="en-AU" w:eastAsia="en-AU"/>
              </w:rPr>
              <w:tab/>
            </w:r>
            <w:r w:rsidR="007F1893" w:rsidRPr="00B4264F">
              <w:rPr>
                <w:rStyle w:val="Hyperlink"/>
                <w:noProof/>
                <w:lang w:eastAsia="ja-JP"/>
              </w:rPr>
              <w:t>Determinant 4:  Equivalence Identification / Publication</w:t>
            </w:r>
            <w:r w:rsidR="007F1893">
              <w:rPr>
                <w:noProof/>
                <w:webHidden/>
              </w:rPr>
              <w:tab/>
            </w:r>
            <w:r>
              <w:rPr>
                <w:noProof/>
                <w:webHidden/>
              </w:rPr>
              <w:fldChar w:fldCharType="begin"/>
            </w:r>
            <w:r w:rsidR="007F1893">
              <w:rPr>
                <w:noProof/>
                <w:webHidden/>
              </w:rPr>
              <w:instrText xml:space="preserve"> PAGEREF _Toc457655460 \h </w:instrText>
            </w:r>
            <w:r>
              <w:rPr>
                <w:noProof/>
                <w:webHidden/>
              </w:rPr>
            </w:r>
            <w:r>
              <w:rPr>
                <w:noProof/>
                <w:webHidden/>
              </w:rPr>
              <w:fldChar w:fldCharType="separate"/>
            </w:r>
            <w:r w:rsidR="007F1893">
              <w:rPr>
                <w:noProof/>
                <w:webHidden/>
              </w:rPr>
              <w:t>6</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1" w:history="1">
            <w:r w:rsidR="007F1893" w:rsidRPr="00B4264F">
              <w:rPr>
                <w:rStyle w:val="Hyperlink"/>
                <w:noProof/>
                <w:lang w:eastAsia="ja-JP"/>
              </w:rPr>
              <w:t>4.3.3</w:t>
            </w:r>
            <w:r w:rsidR="007F1893">
              <w:rPr>
                <w:rFonts w:asciiTheme="minorHAnsi" w:eastAsiaTheme="minorEastAsia" w:hAnsiTheme="minorHAnsi" w:cstheme="minorBidi"/>
                <w:noProof/>
                <w:lang w:val="en-AU" w:eastAsia="en-AU"/>
              </w:rPr>
              <w:tab/>
            </w:r>
            <w:r w:rsidR="007F1893" w:rsidRPr="00B4264F">
              <w:rPr>
                <w:rStyle w:val="Hyperlink"/>
                <w:noProof/>
                <w:lang w:eastAsia="ja-JP"/>
              </w:rPr>
              <w:t>Determinant 5:  Equivalence</w:t>
            </w:r>
            <w:r w:rsidR="007F1893">
              <w:rPr>
                <w:noProof/>
                <w:webHidden/>
              </w:rPr>
              <w:tab/>
            </w:r>
            <w:r>
              <w:rPr>
                <w:noProof/>
                <w:webHidden/>
              </w:rPr>
              <w:fldChar w:fldCharType="begin"/>
            </w:r>
            <w:r w:rsidR="007F1893">
              <w:rPr>
                <w:noProof/>
                <w:webHidden/>
              </w:rPr>
              <w:instrText xml:space="preserve"> PAGEREF _Toc457655461 \h </w:instrText>
            </w:r>
            <w:r>
              <w:rPr>
                <w:noProof/>
                <w:webHidden/>
              </w:rPr>
            </w:r>
            <w:r>
              <w:rPr>
                <w:noProof/>
                <w:webHidden/>
              </w:rPr>
              <w:fldChar w:fldCharType="separate"/>
            </w:r>
            <w:r w:rsidR="007F1893">
              <w:rPr>
                <w:noProof/>
                <w:webHidden/>
              </w:rPr>
              <w:t>6</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2" w:history="1">
            <w:r w:rsidR="007F1893" w:rsidRPr="00B4264F">
              <w:rPr>
                <w:rStyle w:val="Hyperlink"/>
                <w:noProof/>
                <w:lang w:eastAsia="ja-JP"/>
              </w:rPr>
              <w:t>4.3.4</w:t>
            </w:r>
            <w:r w:rsidR="007F1893">
              <w:rPr>
                <w:rFonts w:asciiTheme="minorHAnsi" w:eastAsiaTheme="minorEastAsia" w:hAnsiTheme="minorHAnsi" w:cstheme="minorBidi"/>
                <w:noProof/>
                <w:lang w:val="en-AU" w:eastAsia="en-AU"/>
              </w:rPr>
              <w:tab/>
            </w:r>
            <w:r w:rsidR="007F1893" w:rsidRPr="00B4264F">
              <w:rPr>
                <w:rStyle w:val="Hyperlink"/>
                <w:noProof/>
                <w:lang w:eastAsia="ja-JP"/>
              </w:rPr>
              <w:t>Determinant 6:  Map Set Outliers</w:t>
            </w:r>
            <w:r w:rsidR="007F1893">
              <w:rPr>
                <w:noProof/>
                <w:webHidden/>
              </w:rPr>
              <w:tab/>
            </w:r>
            <w:r>
              <w:rPr>
                <w:noProof/>
                <w:webHidden/>
              </w:rPr>
              <w:fldChar w:fldCharType="begin"/>
            </w:r>
            <w:r w:rsidR="007F1893">
              <w:rPr>
                <w:noProof/>
                <w:webHidden/>
              </w:rPr>
              <w:instrText xml:space="preserve"> PAGEREF _Toc457655462 \h </w:instrText>
            </w:r>
            <w:r>
              <w:rPr>
                <w:noProof/>
                <w:webHidden/>
              </w:rPr>
            </w:r>
            <w:r>
              <w:rPr>
                <w:noProof/>
                <w:webHidden/>
              </w:rPr>
              <w:fldChar w:fldCharType="separate"/>
            </w:r>
            <w:r w:rsidR="007F1893">
              <w:rPr>
                <w:noProof/>
                <w:webHidden/>
              </w:rPr>
              <w:t>7</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63" w:history="1">
            <w:r w:rsidR="007F1893" w:rsidRPr="00B4264F">
              <w:rPr>
                <w:rStyle w:val="Hyperlink"/>
                <w:noProof/>
              </w:rPr>
              <w:t>4.4</w:t>
            </w:r>
            <w:r w:rsidR="007F1893">
              <w:rPr>
                <w:rFonts w:asciiTheme="minorHAnsi" w:eastAsiaTheme="minorEastAsia" w:hAnsiTheme="minorHAnsi" w:cstheme="minorBidi"/>
                <w:noProof/>
                <w:lang w:val="en-AU" w:eastAsia="en-AU"/>
              </w:rPr>
              <w:tab/>
            </w:r>
            <w:r w:rsidR="007F1893" w:rsidRPr="00B4264F">
              <w:rPr>
                <w:rStyle w:val="Hyperlink"/>
                <w:noProof/>
              </w:rPr>
              <w:t>Building a map set</w:t>
            </w:r>
            <w:r w:rsidR="007F1893">
              <w:rPr>
                <w:noProof/>
                <w:webHidden/>
              </w:rPr>
              <w:tab/>
            </w:r>
            <w:r>
              <w:rPr>
                <w:noProof/>
                <w:webHidden/>
              </w:rPr>
              <w:fldChar w:fldCharType="begin"/>
            </w:r>
            <w:r w:rsidR="007F1893">
              <w:rPr>
                <w:noProof/>
                <w:webHidden/>
              </w:rPr>
              <w:instrText xml:space="preserve"> PAGEREF _Toc457655463 \h </w:instrText>
            </w:r>
            <w:r>
              <w:rPr>
                <w:noProof/>
                <w:webHidden/>
              </w:rPr>
            </w:r>
            <w:r>
              <w:rPr>
                <w:noProof/>
                <w:webHidden/>
              </w:rPr>
              <w:fldChar w:fldCharType="separate"/>
            </w:r>
            <w:r w:rsidR="007F1893">
              <w:rPr>
                <w:noProof/>
                <w:webHidden/>
              </w:rPr>
              <w:t>7</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4" w:history="1">
            <w:r w:rsidR="007F1893" w:rsidRPr="00B4264F">
              <w:rPr>
                <w:rStyle w:val="Hyperlink"/>
                <w:noProof/>
              </w:rPr>
              <w:t>4.4.1</w:t>
            </w:r>
            <w:r w:rsidR="007F1893">
              <w:rPr>
                <w:rFonts w:asciiTheme="minorHAnsi" w:eastAsiaTheme="minorEastAsia" w:hAnsiTheme="minorHAnsi" w:cstheme="minorBidi"/>
                <w:noProof/>
                <w:lang w:val="en-AU" w:eastAsia="en-AU"/>
              </w:rPr>
              <w:tab/>
            </w:r>
            <w:r w:rsidR="007F1893" w:rsidRPr="00B4264F">
              <w:rPr>
                <w:rStyle w:val="Hyperlink"/>
                <w:noProof/>
              </w:rPr>
              <w:t>Map development process</w:t>
            </w:r>
            <w:r w:rsidR="007F1893">
              <w:rPr>
                <w:noProof/>
                <w:webHidden/>
              </w:rPr>
              <w:tab/>
            </w:r>
            <w:r>
              <w:rPr>
                <w:noProof/>
                <w:webHidden/>
              </w:rPr>
              <w:fldChar w:fldCharType="begin"/>
            </w:r>
            <w:r w:rsidR="007F1893">
              <w:rPr>
                <w:noProof/>
                <w:webHidden/>
              </w:rPr>
              <w:instrText xml:space="preserve"> PAGEREF _Toc457655464 \h </w:instrText>
            </w:r>
            <w:r>
              <w:rPr>
                <w:noProof/>
                <w:webHidden/>
              </w:rPr>
            </w:r>
            <w:r>
              <w:rPr>
                <w:noProof/>
                <w:webHidden/>
              </w:rPr>
              <w:fldChar w:fldCharType="separate"/>
            </w:r>
            <w:r w:rsidR="007F1893">
              <w:rPr>
                <w:noProof/>
                <w:webHidden/>
              </w:rPr>
              <w:t>7</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5" w:history="1">
            <w:r w:rsidR="007F1893" w:rsidRPr="00B4264F">
              <w:rPr>
                <w:rStyle w:val="Hyperlink"/>
                <w:noProof/>
              </w:rPr>
              <w:t>4.4.2</w:t>
            </w:r>
            <w:r w:rsidR="007F1893">
              <w:rPr>
                <w:rFonts w:asciiTheme="minorHAnsi" w:eastAsiaTheme="minorEastAsia" w:hAnsiTheme="minorHAnsi" w:cstheme="minorBidi"/>
                <w:noProof/>
                <w:lang w:val="en-AU" w:eastAsia="en-AU"/>
              </w:rPr>
              <w:tab/>
            </w:r>
            <w:r w:rsidR="007F1893" w:rsidRPr="00B4264F">
              <w:rPr>
                <w:rStyle w:val="Hyperlink"/>
                <w:noProof/>
              </w:rPr>
              <w:t>Determinant 7:  Clear documentation of the purpose of the map</w:t>
            </w:r>
            <w:r w:rsidR="007F1893">
              <w:rPr>
                <w:noProof/>
                <w:webHidden/>
              </w:rPr>
              <w:tab/>
            </w:r>
            <w:r>
              <w:rPr>
                <w:noProof/>
                <w:webHidden/>
              </w:rPr>
              <w:fldChar w:fldCharType="begin"/>
            </w:r>
            <w:r w:rsidR="007F1893">
              <w:rPr>
                <w:noProof/>
                <w:webHidden/>
              </w:rPr>
              <w:instrText xml:space="preserve"> PAGEREF _Toc457655465 \h </w:instrText>
            </w:r>
            <w:r>
              <w:rPr>
                <w:noProof/>
                <w:webHidden/>
              </w:rPr>
            </w:r>
            <w:r>
              <w:rPr>
                <w:noProof/>
                <w:webHidden/>
              </w:rPr>
              <w:fldChar w:fldCharType="separate"/>
            </w:r>
            <w:r w:rsidR="007F1893">
              <w:rPr>
                <w:noProof/>
                <w:webHidden/>
              </w:rPr>
              <w:t>7</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6" w:history="1">
            <w:r w:rsidR="007F1893" w:rsidRPr="00B4264F">
              <w:rPr>
                <w:rStyle w:val="Hyperlink"/>
                <w:noProof/>
              </w:rPr>
              <w:t>4.4.3</w:t>
            </w:r>
            <w:r w:rsidR="007F1893">
              <w:rPr>
                <w:rFonts w:asciiTheme="minorHAnsi" w:eastAsiaTheme="minorEastAsia" w:hAnsiTheme="minorHAnsi" w:cstheme="minorBidi"/>
                <w:noProof/>
                <w:lang w:val="en-AU" w:eastAsia="en-AU"/>
              </w:rPr>
              <w:tab/>
            </w:r>
            <w:r w:rsidR="007F1893" w:rsidRPr="00B4264F">
              <w:rPr>
                <w:rStyle w:val="Hyperlink"/>
                <w:noProof/>
              </w:rPr>
              <w:t>Determinant 8:  Currency of the map</w:t>
            </w:r>
            <w:r w:rsidR="007F1893">
              <w:rPr>
                <w:noProof/>
                <w:webHidden/>
              </w:rPr>
              <w:tab/>
            </w:r>
            <w:r>
              <w:rPr>
                <w:noProof/>
                <w:webHidden/>
              </w:rPr>
              <w:fldChar w:fldCharType="begin"/>
            </w:r>
            <w:r w:rsidR="007F1893">
              <w:rPr>
                <w:noProof/>
                <w:webHidden/>
              </w:rPr>
              <w:instrText xml:space="preserve"> PAGEREF _Toc457655466 \h </w:instrText>
            </w:r>
            <w:r>
              <w:rPr>
                <w:noProof/>
                <w:webHidden/>
              </w:rPr>
            </w:r>
            <w:r>
              <w:rPr>
                <w:noProof/>
                <w:webHidden/>
              </w:rPr>
              <w:fldChar w:fldCharType="separate"/>
            </w:r>
            <w:r w:rsidR="007F1893">
              <w:rPr>
                <w:noProof/>
                <w:webHidden/>
              </w:rPr>
              <w:t>7</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8" w:history="1">
            <w:r w:rsidR="007F1893" w:rsidRPr="00B4264F">
              <w:rPr>
                <w:rStyle w:val="Hyperlink"/>
                <w:noProof/>
              </w:rPr>
              <w:t>4.4.4</w:t>
            </w:r>
            <w:r w:rsidR="007F1893">
              <w:rPr>
                <w:rFonts w:asciiTheme="minorHAnsi" w:eastAsiaTheme="minorEastAsia" w:hAnsiTheme="minorHAnsi" w:cstheme="minorBidi"/>
                <w:noProof/>
                <w:lang w:val="en-AU" w:eastAsia="en-AU"/>
              </w:rPr>
              <w:tab/>
            </w:r>
            <w:r w:rsidR="007F1893" w:rsidRPr="00B4264F">
              <w:rPr>
                <w:rStyle w:val="Hyperlink"/>
                <w:noProof/>
              </w:rPr>
              <w:t>Determinant 9:  Business arrangements</w:t>
            </w:r>
            <w:r w:rsidR="007F1893">
              <w:rPr>
                <w:noProof/>
                <w:webHidden/>
              </w:rPr>
              <w:tab/>
            </w:r>
            <w:r>
              <w:rPr>
                <w:noProof/>
                <w:webHidden/>
              </w:rPr>
              <w:fldChar w:fldCharType="begin"/>
            </w:r>
            <w:r w:rsidR="007F1893">
              <w:rPr>
                <w:noProof/>
                <w:webHidden/>
              </w:rPr>
              <w:instrText xml:space="preserve"> PAGEREF _Toc457655468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69" w:history="1">
            <w:r w:rsidR="007F1893" w:rsidRPr="00B4264F">
              <w:rPr>
                <w:rStyle w:val="Hyperlink"/>
                <w:noProof/>
              </w:rPr>
              <w:t>4.4.5</w:t>
            </w:r>
            <w:r w:rsidR="007F1893">
              <w:rPr>
                <w:rFonts w:asciiTheme="minorHAnsi" w:eastAsiaTheme="minorEastAsia" w:hAnsiTheme="minorHAnsi" w:cstheme="minorBidi"/>
                <w:noProof/>
                <w:lang w:val="en-AU" w:eastAsia="en-AU"/>
              </w:rPr>
              <w:tab/>
            </w:r>
            <w:r w:rsidR="007F1893" w:rsidRPr="00B4264F">
              <w:rPr>
                <w:rStyle w:val="Hyperlink"/>
                <w:noProof/>
              </w:rPr>
              <w:t>Determinant 10: Methodology Documentation</w:t>
            </w:r>
            <w:r w:rsidR="007F1893">
              <w:rPr>
                <w:noProof/>
                <w:webHidden/>
              </w:rPr>
              <w:tab/>
            </w:r>
            <w:r>
              <w:rPr>
                <w:noProof/>
                <w:webHidden/>
              </w:rPr>
              <w:fldChar w:fldCharType="begin"/>
            </w:r>
            <w:r w:rsidR="007F1893">
              <w:rPr>
                <w:noProof/>
                <w:webHidden/>
              </w:rPr>
              <w:instrText xml:space="preserve"> PAGEREF _Toc457655469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70" w:history="1">
            <w:r w:rsidR="007F1893" w:rsidRPr="00B4264F">
              <w:rPr>
                <w:rStyle w:val="Hyperlink"/>
                <w:noProof/>
              </w:rPr>
              <w:t>4.4.6</w:t>
            </w:r>
            <w:r w:rsidR="007F1893">
              <w:rPr>
                <w:rFonts w:asciiTheme="minorHAnsi" w:eastAsiaTheme="minorEastAsia" w:hAnsiTheme="minorHAnsi" w:cstheme="minorBidi"/>
                <w:noProof/>
                <w:lang w:val="en-AU" w:eastAsia="en-AU"/>
              </w:rPr>
              <w:tab/>
            </w:r>
            <w:r w:rsidR="007F1893" w:rsidRPr="00B4264F">
              <w:rPr>
                <w:rStyle w:val="Hyperlink"/>
                <w:noProof/>
              </w:rPr>
              <w:t>Determinant 11: Validation</w:t>
            </w:r>
            <w:r w:rsidR="007F1893">
              <w:rPr>
                <w:noProof/>
                <w:webHidden/>
              </w:rPr>
              <w:tab/>
            </w:r>
            <w:r>
              <w:rPr>
                <w:noProof/>
                <w:webHidden/>
              </w:rPr>
              <w:fldChar w:fldCharType="begin"/>
            </w:r>
            <w:r w:rsidR="007F1893">
              <w:rPr>
                <w:noProof/>
                <w:webHidden/>
              </w:rPr>
              <w:instrText xml:space="preserve"> PAGEREF _Toc457655470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71" w:history="1">
            <w:r w:rsidR="007F1893" w:rsidRPr="00B4264F">
              <w:rPr>
                <w:rStyle w:val="Hyperlink"/>
                <w:noProof/>
              </w:rPr>
              <w:t>4.4.7</w:t>
            </w:r>
            <w:r w:rsidR="007F1893">
              <w:rPr>
                <w:rFonts w:asciiTheme="minorHAnsi" w:eastAsiaTheme="minorEastAsia" w:hAnsiTheme="minorHAnsi" w:cstheme="minorBidi"/>
                <w:noProof/>
                <w:lang w:val="en-AU" w:eastAsia="en-AU"/>
              </w:rPr>
              <w:tab/>
            </w:r>
            <w:r w:rsidR="007F1893" w:rsidRPr="00B4264F">
              <w:rPr>
                <w:rStyle w:val="Hyperlink"/>
                <w:noProof/>
              </w:rPr>
              <w:t>Determinant 12:  Decision making</w:t>
            </w:r>
            <w:r w:rsidR="007F1893">
              <w:rPr>
                <w:noProof/>
                <w:webHidden/>
              </w:rPr>
              <w:tab/>
            </w:r>
            <w:r>
              <w:rPr>
                <w:noProof/>
                <w:webHidden/>
              </w:rPr>
              <w:fldChar w:fldCharType="begin"/>
            </w:r>
            <w:r w:rsidR="007F1893">
              <w:rPr>
                <w:noProof/>
                <w:webHidden/>
              </w:rPr>
              <w:instrText xml:space="preserve"> PAGEREF _Toc457655471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72" w:history="1">
            <w:r w:rsidR="007F1893" w:rsidRPr="00B4264F">
              <w:rPr>
                <w:rStyle w:val="Hyperlink"/>
                <w:noProof/>
              </w:rPr>
              <w:t>4.4.8</w:t>
            </w:r>
            <w:r w:rsidR="007F1893">
              <w:rPr>
                <w:rFonts w:asciiTheme="minorHAnsi" w:eastAsiaTheme="minorEastAsia" w:hAnsiTheme="minorHAnsi" w:cstheme="minorBidi"/>
                <w:noProof/>
                <w:lang w:val="en-AU" w:eastAsia="en-AU"/>
              </w:rPr>
              <w:tab/>
            </w:r>
            <w:r w:rsidR="007F1893" w:rsidRPr="00B4264F">
              <w:rPr>
                <w:rStyle w:val="Hyperlink"/>
                <w:noProof/>
              </w:rPr>
              <w:t>Map content validation</w:t>
            </w:r>
            <w:r w:rsidR="007F1893">
              <w:rPr>
                <w:noProof/>
                <w:webHidden/>
              </w:rPr>
              <w:tab/>
            </w:r>
            <w:r>
              <w:rPr>
                <w:noProof/>
                <w:webHidden/>
              </w:rPr>
              <w:fldChar w:fldCharType="begin"/>
            </w:r>
            <w:r w:rsidR="007F1893">
              <w:rPr>
                <w:noProof/>
                <w:webHidden/>
              </w:rPr>
              <w:instrText xml:space="preserve"> PAGEREF _Toc457655472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73" w:history="1">
            <w:r w:rsidR="007F1893" w:rsidRPr="00B4264F">
              <w:rPr>
                <w:rStyle w:val="Hyperlink"/>
                <w:noProof/>
              </w:rPr>
              <w:t>4.4.9</w:t>
            </w:r>
            <w:r w:rsidR="007F1893">
              <w:rPr>
                <w:rFonts w:asciiTheme="minorHAnsi" w:eastAsiaTheme="minorEastAsia" w:hAnsiTheme="minorHAnsi" w:cstheme="minorBidi"/>
                <w:noProof/>
                <w:lang w:val="en-AU" w:eastAsia="en-AU"/>
              </w:rPr>
              <w:tab/>
            </w:r>
            <w:r w:rsidR="007F1893" w:rsidRPr="00B4264F">
              <w:rPr>
                <w:rStyle w:val="Hyperlink"/>
                <w:noProof/>
              </w:rPr>
              <w:t>Tools used to develop or maintain the map</w:t>
            </w:r>
            <w:r w:rsidR="007F1893">
              <w:rPr>
                <w:noProof/>
                <w:webHidden/>
              </w:rPr>
              <w:tab/>
            </w:r>
            <w:r>
              <w:rPr>
                <w:noProof/>
                <w:webHidden/>
              </w:rPr>
              <w:fldChar w:fldCharType="begin"/>
            </w:r>
            <w:r w:rsidR="007F1893">
              <w:rPr>
                <w:noProof/>
                <w:webHidden/>
              </w:rPr>
              <w:instrText xml:space="preserve"> PAGEREF _Toc457655473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left" w:pos="880"/>
              <w:tab w:val="right" w:leader="dot" w:pos="9742"/>
            </w:tabs>
            <w:rPr>
              <w:rFonts w:asciiTheme="minorHAnsi" w:eastAsiaTheme="minorEastAsia" w:hAnsiTheme="minorHAnsi" w:cstheme="minorBidi"/>
              <w:noProof/>
              <w:lang w:val="en-AU" w:eastAsia="en-AU"/>
            </w:rPr>
          </w:pPr>
          <w:hyperlink w:anchor="_Toc457655474" w:history="1">
            <w:r w:rsidR="007F1893">
              <w:rPr>
                <w:rFonts w:asciiTheme="minorHAnsi" w:eastAsiaTheme="minorEastAsia" w:hAnsiTheme="minorHAnsi" w:cstheme="minorBidi"/>
                <w:noProof/>
                <w:lang w:val="en-AU" w:eastAsia="en-AU"/>
              </w:rPr>
              <w:tab/>
            </w:r>
            <w:r w:rsidR="007F1893" w:rsidRPr="00B4264F">
              <w:rPr>
                <w:rStyle w:val="Hyperlink"/>
                <w:noProof/>
              </w:rPr>
              <w:t>Skills available for the development and maintenance of the map</w:t>
            </w:r>
            <w:r w:rsidR="007F1893">
              <w:rPr>
                <w:noProof/>
                <w:webHidden/>
              </w:rPr>
              <w:tab/>
            </w:r>
            <w:r>
              <w:rPr>
                <w:noProof/>
                <w:webHidden/>
              </w:rPr>
              <w:fldChar w:fldCharType="begin"/>
            </w:r>
            <w:r w:rsidR="007F1893">
              <w:rPr>
                <w:noProof/>
                <w:webHidden/>
              </w:rPr>
              <w:instrText xml:space="preserve"> PAGEREF _Toc457655474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3"/>
            <w:tabs>
              <w:tab w:val="right" w:leader="dot" w:pos="9742"/>
            </w:tabs>
            <w:rPr>
              <w:rFonts w:asciiTheme="minorHAnsi" w:eastAsiaTheme="minorEastAsia" w:hAnsiTheme="minorHAnsi" w:cstheme="minorBidi"/>
              <w:noProof/>
              <w:lang w:val="en-AU" w:eastAsia="en-AU"/>
            </w:rPr>
          </w:pPr>
          <w:hyperlink w:anchor="_Toc457655475" w:history="1">
            <w:r w:rsidR="007F1893" w:rsidRPr="00B4264F">
              <w:rPr>
                <w:rStyle w:val="Hyperlink"/>
                <w:noProof/>
              </w:rPr>
              <w:t>4.4.10</w:t>
            </w:r>
            <w:r w:rsidR="007F1893">
              <w:rPr>
                <w:noProof/>
                <w:webHidden/>
              </w:rPr>
              <w:tab/>
            </w:r>
            <w:r>
              <w:rPr>
                <w:noProof/>
                <w:webHidden/>
              </w:rPr>
              <w:fldChar w:fldCharType="begin"/>
            </w:r>
            <w:r w:rsidR="007F1893">
              <w:rPr>
                <w:noProof/>
                <w:webHidden/>
              </w:rPr>
              <w:instrText xml:space="preserve"> PAGEREF _Toc457655475 \h </w:instrText>
            </w:r>
            <w:r>
              <w:rPr>
                <w:noProof/>
                <w:webHidden/>
              </w:rPr>
            </w:r>
            <w:r>
              <w:rPr>
                <w:noProof/>
                <w:webHidden/>
              </w:rPr>
              <w:fldChar w:fldCharType="separate"/>
            </w:r>
            <w:r w:rsidR="007F1893">
              <w:rPr>
                <w:noProof/>
                <w:webHidden/>
              </w:rPr>
              <w:t>8</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76" w:history="1">
            <w:r w:rsidR="007F1893" w:rsidRPr="00B4264F">
              <w:rPr>
                <w:rStyle w:val="Hyperlink"/>
                <w:noProof/>
              </w:rPr>
              <w:t>4.5</w:t>
            </w:r>
            <w:r w:rsidR="007F1893">
              <w:rPr>
                <w:rFonts w:asciiTheme="minorHAnsi" w:eastAsiaTheme="minorEastAsia" w:hAnsiTheme="minorHAnsi" w:cstheme="minorBidi"/>
                <w:noProof/>
                <w:lang w:val="en-AU" w:eastAsia="en-AU"/>
              </w:rPr>
              <w:tab/>
            </w:r>
            <w:r w:rsidR="007F1893" w:rsidRPr="00B4264F">
              <w:rPr>
                <w:rStyle w:val="Hyperlink"/>
                <w:noProof/>
              </w:rPr>
              <w:t>Governance</w:t>
            </w:r>
            <w:r w:rsidR="007F1893">
              <w:rPr>
                <w:noProof/>
                <w:webHidden/>
              </w:rPr>
              <w:tab/>
            </w:r>
            <w:r>
              <w:rPr>
                <w:noProof/>
                <w:webHidden/>
              </w:rPr>
              <w:fldChar w:fldCharType="begin"/>
            </w:r>
            <w:r w:rsidR="007F1893">
              <w:rPr>
                <w:noProof/>
                <w:webHidden/>
              </w:rPr>
              <w:instrText xml:space="preserve"> PAGEREF _Toc457655476 \h </w:instrText>
            </w:r>
            <w:r>
              <w:rPr>
                <w:noProof/>
                <w:webHidden/>
              </w:rPr>
            </w:r>
            <w:r>
              <w:rPr>
                <w:noProof/>
                <w:webHidden/>
              </w:rPr>
              <w:fldChar w:fldCharType="separate"/>
            </w:r>
            <w:r w:rsidR="007F1893">
              <w:rPr>
                <w:noProof/>
                <w:webHidden/>
              </w:rPr>
              <w:t>11</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77" w:history="1">
            <w:r w:rsidR="007F1893" w:rsidRPr="00B4264F">
              <w:rPr>
                <w:rStyle w:val="Hyperlink"/>
                <w:noProof/>
              </w:rPr>
              <w:t>4.6</w:t>
            </w:r>
            <w:r w:rsidR="007F1893">
              <w:rPr>
                <w:rFonts w:asciiTheme="minorHAnsi" w:eastAsiaTheme="minorEastAsia" w:hAnsiTheme="minorHAnsi" w:cstheme="minorBidi"/>
                <w:noProof/>
                <w:lang w:val="en-AU" w:eastAsia="en-AU"/>
              </w:rPr>
              <w:tab/>
            </w:r>
            <w:r w:rsidR="007F1893" w:rsidRPr="00B4264F">
              <w:rPr>
                <w:rStyle w:val="Hyperlink"/>
                <w:noProof/>
              </w:rPr>
              <w:t>Maintenance</w:t>
            </w:r>
            <w:r w:rsidR="007F1893">
              <w:rPr>
                <w:noProof/>
                <w:webHidden/>
              </w:rPr>
              <w:tab/>
            </w:r>
            <w:r>
              <w:rPr>
                <w:noProof/>
                <w:webHidden/>
              </w:rPr>
              <w:fldChar w:fldCharType="begin"/>
            </w:r>
            <w:r w:rsidR="007F1893">
              <w:rPr>
                <w:noProof/>
                <w:webHidden/>
              </w:rPr>
              <w:instrText xml:space="preserve"> PAGEREF _Toc457655477 \h </w:instrText>
            </w:r>
            <w:r>
              <w:rPr>
                <w:noProof/>
                <w:webHidden/>
              </w:rPr>
            </w:r>
            <w:r>
              <w:rPr>
                <w:noProof/>
                <w:webHidden/>
              </w:rPr>
              <w:fldChar w:fldCharType="separate"/>
            </w:r>
            <w:r w:rsidR="007F1893">
              <w:rPr>
                <w:noProof/>
                <w:webHidden/>
              </w:rPr>
              <w:t>11</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78" w:history="1">
            <w:r w:rsidR="007F1893" w:rsidRPr="00B4264F">
              <w:rPr>
                <w:rStyle w:val="Hyperlink"/>
                <w:noProof/>
              </w:rPr>
              <w:t>4.7</w:t>
            </w:r>
            <w:r w:rsidR="007F1893">
              <w:rPr>
                <w:rFonts w:asciiTheme="minorHAnsi" w:eastAsiaTheme="minorEastAsia" w:hAnsiTheme="minorHAnsi" w:cstheme="minorBidi"/>
                <w:noProof/>
                <w:lang w:val="en-AU" w:eastAsia="en-AU"/>
              </w:rPr>
              <w:tab/>
            </w:r>
            <w:r w:rsidR="007F1893" w:rsidRPr="00B4264F">
              <w:rPr>
                <w:rStyle w:val="Hyperlink"/>
                <w:noProof/>
              </w:rPr>
              <w:t>Implementation</w:t>
            </w:r>
            <w:r w:rsidR="007F1893">
              <w:rPr>
                <w:noProof/>
                <w:webHidden/>
              </w:rPr>
              <w:tab/>
            </w:r>
            <w:r>
              <w:rPr>
                <w:noProof/>
                <w:webHidden/>
              </w:rPr>
              <w:fldChar w:fldCharType="begin"/>
            </w:r>
            <w:r w:rsidR="007F1893">
              <w:rPr>
                <w:noProof/>
                <w:webHidden/>
              </w:rPr>
              <w:instrText xml:space="preserve"> PAGEREF _Toc457655478 \h </w:instrText>
            </w:r>
            <w:r>
              <w:rPr>
                <w:noProof/>
                <w:webHidden/>
              </w:rPr>
            </w:r>
            <w:r>
              <w:rPr>
                <w:noProof/>
                <w:webHidden/>
              </w:rPr>
              <w:fldChar w:fldCharType="separate"/>
            </w:r>
            <w:r w:rsidR="007F1893">
              <w:rPr>
                <w:noProof/>
                <w:webHidden/>
              </w:rPr>
              <w:t>11</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79" w:history="1">
            <w:r w:rsidR="007F1893" w:rsidRPr="00B4264F">
              <w:rPr>
                <w:rStyle w:val="Hyperlink"/>
                <w:noProof/>
              </w:rPr>
              <w:t>4.7.1</w:t>
            </w:r>
            <w:r w:rsidR="007F1893">
              <w:rPr>
                <w:rFonts w:asciiTheme="minorHAnsi" w:eastAsiaTheme="minorEastAsia" w:hAnsiTheme="minorHAnsi" w:cstheme="minorBidi"/>
                <w:noProof/>
                <w:lang w:val="en-AU" w:eastAsia="en-AU"/>
              </w:rPr>
              <w:tab/>
            </w:r>
            <w:r w:rsidR="007F1893" w:rsidRPr="00B4264F">
              <w:rPr>
                <w:rStyle w:val="Hyperlink"/>
                <w:noProof/>
              </w:rPr>
              <w:t>Version management</w:t>
            </w:r>
            <w:r w:rsidR="007F1893">
              <w:rPr>
                <w:noProof/>
                <w:webHidden/>
              </w:rPr>
              <w:tab/>
            </w:r>
            <w:r>
              <w:rPr>
                <w:noProof/>
                <w:webHidden/>
              </w:rPr>
              <w:fldChar w:fldCharType="begin"/>
            </w:r>
            <w:r w:rsidR="007F1893">
              <w:rPr>
                <w:noProof/>
                <w:webHidden/>
              </w:rPr>
              <w:instrText xml:space="preserve"> PAGEREF _Toc457655479 \h </w:instrText>
            </w:r>
            <w:r>
              <w:rPr>
                <w:noProof/>
                <w:webHidden/>
              </w:rPr>
            </w:r>
            <w:r>
              <w:rPr>
                <w:noProof/>
                <w:webHidden/>
              </w:rPr>
              <w:fldChar w:fldCharType="separate"/>
            </w:r>
            <w:r w:rsidR="007F1893">
              <w:rPr>
                <w:noProof/>
                <w:webHidden/>
              </w:rPr>
              <w:t>11</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80" w:history="1">
            <w:r w:rsidR="007F1893" w:rsidRPr="00B4264F">
              <w:rPr>
                <w:rStyle w:val="Hyperlink"/>
                <w:noProof/>
              </w:rPr>
              <w:t>4.7.2</w:t>
            </w:r>
            <w:r w:rsidR="007F1893">
              <w:rPr>
                <w:rFonts w:asciiTheme="minorHAnsi" w:eastAsiaTheme="minorEastAsia" w:hAnsiTheme="minorHAnsi" w:cstheme="minorBidi"/>
                <w:noProof/>
                <w:lang w:val="en-AU" w:eastAsia="en-AU"/>
              </w:rPr>
              <w:tab/>
            </w:r>
            <w:r w:rsidR="007F1893" w:rsidRPr="00B4264F">
              <w:rPr>
                <w:rStyle w:val="Hyperlink"/>
                <w:noProof/>
              </w:rPr>
              <w:t>Communication to users</w:t>
            </w:r>
            <w:r w:rsidR="007F1893">
              <w:rPr>
                <w:noProof/>
                <w:webHidden/>
              </w:rPr>
              <w:tab/>
            </w:r>
            <w:r>
              <w:rPr>
                <w:noProof/>
                <w:webHidden/>
              </w:rPr>
              <w:fldChar w:fldCharType="begin"/>
            </w:r>
            <w:r w:rsidR="007F1893">
              <w:rPr>
                <w:noProof/>
                <w:webHidden/>
              </w:rPr>
              <w:instrText xml:space="preserve"> PAGEREF _Toc457655480 \h </w:instrText>
            </w:r>
            <w:r>
              <w:rPr>
                <w:noProof/>
                <w:webHidden/>
              </w:rPr>
            </w:r>
            <w:r>
              <w:rPr>
                <w:noProof/>
                <w:webHidden/>
              </w:rPr>
              <w:fldChar w:fldCharType="separate"/>
            </w:r>
            <w:r w:rsidR="007F1893">
              <w:rPr>
                <w:noProof/>
                <w:webHidden/>
              </w:rPr>
              <w:t>11</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81" w:history="1">
            <w:r w:rsidR="007F1893" w:rsidRPr="00B4264F">
              <w:rPr>
                <w:rStyle w:val="Hyperlink"/>
                <w:noProof/>
              </w:rPr>
              <w:t>4.7.3</w:t>
            </w:r>
            <w:r w:rsidR="007F1893">
              <w:rPr>
                <w:rFonts w:asciiTheme="minorHAnsi" w:eastAsiaTheme="minorEastAsia" w:hAnsiTheme="minorHAnsi" w:cstheme="minorBidi"/>
                <w:noProof/>
                <w:lang w:val="en-AU" w:eastAsia="en-AU"/>
              </w:rPr>
              <w:tab/>
            </w:r>
            <w:r w:rsidR="007F1893" w:rsidRPr="00B4264F">
              <w:rPr>
                <w:rStyle w:val="Hyperlink"/>
                <w:noProof/>
              </w:rPr>
              <w:t>Documentation available</w:t>
            </w:r>
            <w:r w:rsidR="007F1893">
              <w:rPr>
                <w:noProof/>
                <w:webHidden/>
              </w:rPr>
              <w:tab/>
            </w:r>
            <w:r>
              <w:rPr>
                <w:noProof/>
                <w:webHidden/>
              </w:rPr>
              <w:fldChar w:fldCharType="begin"/>
            </w:r>
            <w:r w:rsidR="007F1893">
              <w:rPr>
                <w:noProof/>
                <w:webHidden/>
              </w:rPr>
              <w:instrText xml:space="preserve"> PAGEREF _Toc457655481 \h </w:instrText>
            </w:r>
            <w:r>
              <w:rPr>
                <w:noProof/>
                <w:webHidden/>
              </w:rPr>
            </w:r>
            <w:r>
              <w:rPr>
                <w:noProof/>
                <w:webHidden/>
              </w:rPr>
              <w:fldChar w:fldCharType="separate"/>
            </w:r>
            <w:r w:rsidR="007F1893">
              <w:rPr>
                <w:noProof/>
                <w:webHidden/>
              </w:rPr>
              <w:t>11</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482" w:history="1">
            <w:r w:rsidR="007F1893" w:rsidRPr="00B4264F">
              <w:rPr>
                <w:rStyle w:val="Hyperlink"/>
                <w:noProof/>
                <w:lang w:val="en-AU"/>
              </w:rPr>
              <w:t>5</w:t>
            </w:r>
            <w:r w:rsidR="007F1893">
              <w:rPr>
                <w:rFonts w:asciiTheme="minorHAnsi" w:eastAsiaTheme="minorEastAsia" w:hAnsiTheme="minorHAnsi" w:cstheme="minorBidi"/>
                <w:b w:val="0"/>
                <w:noProof/>
                <w:lang w:val="en-AU" w:eastAsia="en-AU"/>
              </w:rPr>
              <w:tab/>
            </w:r>
            <w:r w:rsidR="007F1893" w:rsidRPr="00B4264F">
              <w:rPr>
                <w:rStyle w:val="Hyperlink"/>
                <w:noProof/>
                <w:lang w:val="en-AU"/>
              </w:rPr>
              <w:t>Map quality measurement</w:t>
            </w:r>
            <w:r w:rsidR="007F1893">
              <w:rPr>
                <w:noProof/>
                <w:webHidden/>
              </w:rPr>
              <w:tab/>
            </w:r>
            <w:r>
              <w:rPr>
                <w:noProof/>
                <w:webHidden/>
              </w:rPr>
              <w:fldChar w:fldCharType="begin"/>
            </w:r>
            <w:r w:rsidR="007F1893">
              <w:rPr>
                <w:noProof/>
                <w:webHidden/>
              </w:rPr>
              <w:instrText xml:space="preserve"> PAGEREF _Toc457655482 \h </w:instrText>
            </w:r>
            <w:r>
              <w:rPr>
                <w:noProof/>
                <w:webHidden/>
              </w:rPr>
            </w:r>
            <w:r>
              <w:rPr>
                <w:noProof/>
                <w:webHidden/>
              </w:rPr>
              <w:fldChar w:fldCharType="separate"/>
            </w:r>
            <w:r w:rsidR="007F1893">
              <w:rPr>
                <w:noProof/>
                <w:webHidden/>
              </w:rPr>
              <w:t>12</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83" w:history="1">
            <w:r w:rsidR="007F1893" w:rsidRPr="00B4264F">
              <w:rPr>
                <w:rStyle w:val="Hyperlink"/>
                <w:noProof/>
                <w:lang w:val="en-AU"/>
              </w:rPr>
              <w:t>5.1</w:t>
            </w:r>
            <w:r w:rsidR="007F1893">
              <w:rPr>
                <w:rFonts w:asciiTheme="minorHAnsi" w:eastAsiaTheme="minorEastAsia" w:hAnsiTheme="minorHAnsi" w:cstheme="minorBidi"/>
                <w:noProof/>
                <w:lang w:val="en-AU" w:eastAsia="en-AU"/>
              </w:rPr>
              <w:tab/>
            </w:r>
            <w:r w:rsidR="007F1893" w:rsidRPr="00B4264F">
              <w:rPr>
                <w:rStyle w:val="Hyperlink"/>
                <w:noProof/>
                <w:lang w:val="en-AU"/>
              </w:rPr>
              <w:t>Required determinants</w:t>
            </w:r>
            <w:r w:rsidR="007F1893">
              <w:rPr>
                <w:noProof/>
                <w:webHidden/>
              </w:rPr>
              <w:tab/>
            </w:r>
            <w:r>
              <w:rPr>
                <w:noProof/>
                <w:webHidden/>
              </w:rPr>
              <w:fldChar w:fldCharType="begin"/>
            </w:r>
            <w:r w:rsidR="007F1893">
              <w:rPr>
                <w:noProof/>
                <w:webHidden/>
              </w:rPr>
              <w:instrText xml:space="preserve"> PAGEREF _Toc457655483 \h </w:instrText>
            </w:r>
            <w:r>
              <w:rPr>
                <w:noProof/>
                <w:webHidden/>
              </w:rPr>
            </w:r>
            <w:r>
              <w:rPr>
                <w:noProof/>
                <w:webHidden/>
              </w:rPr>
              <w:fldChar w:fldCharType="separate"/>
            </w:r>
            <w:r w:rsidR="007F1893">
              <w:rPr>
                <w:noProof/>
                <w:webHidden/>
              </w:rPr>
              <w:t>12</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84" w:history="1">
            <w:r w:rsidR="007F1893" w:rsidRPr="00B4264F">
              <w:rPr>
                <w:rStyle w:val="Hyperlink"/>
                <w:noProof/>
                <w:lang w:val="en-AU"/>
              </w:rPr>
              <w:t>5.2</w:t>
            </w:r>
            <w:r w:rsidR="007F1893">
              <w:rPr>
                <w:rFonts w:asciiTheme="minorHAnsi" w:eastAsiaTheme="minorEastAsia" w:hAnsiTheme="minorHAnsi" w:cstheme="minorBidi"/>
                <w:noProof/>
                <w:lang w:val="en-AU" w:eastAsia="en-AU"/>
              </w:rPr>
              <w:tab/>
            </w:r>
            <w:r w:rsidR="007F1893" w:rsidRPr="00B4264F">
              <w:rPr>
                <w:rStyle w:val="Hyperlink"/>
                <w:noProof/>
                <w:lang w:val="en-AU"/>
              </w:rPr>
              <w:t>Level of quality</w:t>
            </w:r>
            <w:r w:rsidR="007F1893">
              <w:rPr>
                <w:noProof/>
                <w:webHidden/>
              </w:rPr>
              <w:tab/>
            </w:r>
            <w:r>
              <w:rPr>
                <w:noProof/>
                <w:webHidden/>
              </w:rPr>
              <w:fldChar w:fldCharType="begin"/>
            </w:r>
            <w:r w:rsidR="007F1893">
              <w:rPr>
                <w:noProof/>
                <w:webHidden/>
              </w:rPr>
              <w:instrText xml:space="preserve"> PAGEREF _Toc457655484 \h </w:instrText>
            </w:r>
            <w:r>
              <w:rPr>
                <w:noProof/>
                <w:webHidden/>
              </w:rPr>
            </w:r>
            <w:r>
              <w:rPr>
                <w:noProof/>
                <w:webHidden/>
              </w:rPr>
              <w:fldChar w:fldCharType="separate"/>
            </w:r>
            <w:r w:rsidR="007F1893">
              <w:rPr>
                <w:noProof/>
                <w:webHidden/>
              </w:rPr>
              <w:t>12</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85" w:history="1">
            <w:r w:rsidR="007F1893" w:rsidRPr="00B4264F">
              <w:rPr>
                <w:rStyle w:val="Hyperlink"/>
                <w:noProof/>
                <w:lang w:val="en-AU" w:eastAsia="ja-JP"/>
              </w:rPr>
              <w:t>5.2.1</w:t>
            </w:r>
            <w:r w:rsidR="007F1893">
              <w:rPr>
                <w:rFonts w:asciiTheme="minorHAnsi" w:eastAsiaTheme="minorEastAsia" w:hAnsiTheme="minorHAnsi" w:cstheme="minorBidi"/>
                <w:noProof/>
                <w:lang w:val="en-AU" w:eastAsia="en-AU"/>
              </w:rPr>
              <w:tab/>
            </w:r>
            <w:r w:rsidR="007F1893" w:rsidRPr="00B4264F">
              <w:rPr>
                <w:rStyle w:val="Hyperlink"/>
                <w:noProof/>
                <w:lang w:val="en-AU" w:eastAsia="ja-JP"/>
              </w:rPr>
              <w:t>Step 1:</w:t>
            </w:r>
            <w:r w:rsidR="007F1893">
              <w:rPr>
                <w:noProof/>
                <w:webHidden/>
              </w:rPr>
              <w:tab/>
            </w:r>
            <w:r>
              <w:rPr>
                <w:noProof/>
                <w:webHidden/>
              </w:rPr>
              <w:fldChar w:fldCharType="begin"/>
            </w:r>
            <w:r w:rsidR="007F1893">
              <w:rPr>
                <w:noProof/>
                <w:webHidden/>
              </w:rPr>
              <w:instrText xml:space="preserve"> PAGEREF _Toc457655485 \h </w:instrText>
            </w:r>
            <w:r>
              <w:rPr>
                <w:noProof/>
                <w:webHidden/>
              </w:rPr>
            </w:r>
            <w:r>
              <w:rPr>
                <w:noProof/>
                <w:webHidden/>
              </w:rPr>
              <w:fldChar w:fldCharType="separate"/>
            </w:r>
            <w:r w:rsidR="007F1893">
              <w:rPr>
                <w:noProof/>
                <w:webHidden/>
              </w:rPr>
              <w:t>12</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86" w:history="1">
            <w:r w:rsidR="007F1893" w:rsidRPr="00B4264F">
              <w:rPr>
                <w:rStyle w:val="Hyperlink"/>
                <w:noProof/>
                <w:lang w:val="en-AU"/>
              </w:rPr>
              <w:t>5.2.2</w:t>
            </w:r>
            <w:r w:rsidR="007F1893">
              <w:rPr>
                <w:rFonts w:asciiTheme="minorHAnsi" w:eastAsiaTheme="minorEastAsia" w:hAnsiTheme="minorHAnsi" w:cstheme="minorBidi"/>
                <w:noProof/>
                <w:lang w:val="en-AU" w:eastAsia="en-AU"/>
              </w:rPr>
              <w:tab/>
            </w:r>
            <w:r w:rsidR="007F1893" w:rsidRPr="00B4264F">
              <w:rPr>
                <w:rStyle w:val="Hyperlink"/>
                <w:noProof/>
                <w:lang w:val="en-AU"/>
              </w:rPr>
              <w:t>Step 2:</w:t>
            </w:r>
            <w:r w:rsidR="007F1893">
              <w:rPr>
                <w:noProof/>
                <w:webHidden/>
              </w:rPr>
              <w:tab/>
            </w:r>
            <w:r>
              <w:rPr>
                <w:noProof/>
                <w:webHidden/>
              </w:rPr>
              <w:fldChar w:fldCharType="begin"/>
            </w:r>
            <w:r w:rsidR="007F1893">
              <w:rPr>
                <w:noProof/>
                <w:webHidden/>
              </w:rPr>
              <w:instrText xml:space="preserve"> PAGEREF _Toc457655486 \h </w:instrText>
            </w:r>
            <w:r>
              <w:rPr>
                <w:noProof/>
                <w:webHidden/>
              </w:rPr>
            </w:r>
            <w:r>
              <w:rPr>
                <w:noProof/>
                <w:webHidden/>
              </w:rPr>
              <w:fldChar w:fldCharType="separate"/>
            </w:r>
            <w:r w:rsidR="007F1893">
              <w:rPr>
                <w:noProof/>
                <w:webHidden/>
              </w:rPr>
              <w:t>12</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87" w:history="1">
            <w:r w:rsidR="007F1893" w:rsidRPr="00B4264F">
              <w:rPr>
                <w:rStyle w:val="Hyperlink"/>
                <w:noProof/>
                <w:lang w:val="en-AU"/>
              </w:rPr>
              <w:t>5.2.3</w:t>
            </w:r>
            <w:r w:rsidR="007F1893">
              <w:rPr>
                <w:rFonts w:asciiTheme="minorHAnsi" w:eastAsiaTheme="minorEastAsia" w:hAnsiTheme="minorHAnsi" w:cstheme="minorBidi"/>
                <w:noProof/>
                <w:lang w:val="en-AU" w:eastAsia="en-AU"/>
              </w:rPr>
              <w:tab/>
            </w:r>
            <w:r w:rsidR="007F1893" w:rsidRPr="00B4264F">
              <w:rPr>
                <w:rStyle w:val="Hyperlink"/>
                <w:noProof/>
                <w:lang w:val="en-AU"/>
              </w:rPr>
              <w:t>Step 3</w:t>
            </w:r>
            <w:r w:rsidR="007F1893">
              <w:rPr>
                <w:noProof/>
                <w:webHidden/>
              </w:rPr>
              <w:tab/>
            </w:r>
            <w:r>
              <w:rPr>
                <w:noProof/>
                <w:webHidden/>
              </w:rPr>
              <w:fldChar w:fldCharType="begin"/>
            </w:r>
            <w:r w:rsidR="007F1893">
              <w:rPr>
                <w:noProof/>
                <w:webHidden/>
              </w:rPr>
              <w:instrText xml:space="preserve"> PAGEREF _Toc457655487 \h </w:instrText>
            </w:r>
            <w:r>
              <w:rPr>
                <w:noProof/>
                <w:webHidden/>
              </w:rPr>
            </w:r>
            <w:r>
              <w:rPr>
                <w:noProof/>
                <w:webHidden/>
              </w:rPr>
              <w:fldChar w:fldCharType="separate"/>
            </w:r>
            <w:r w:rsidR="007F1893">
              <w:rPr>
                <w:noProof/>
                <w:webHidden/>
              </w:rPr>
              <w:t>12</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488" w:history="1">
            <w:r w:rsidR="007F1893" w:rsidRPr="00B4264F">
              <w:rPr>
                <w:rStyle w:val="Hyperlink"/>
                <w:noProof/>
              </w:rPr>
              <w:t>6</w:t>
            </w:r>
            <w:r w:rsidR="007F1893">
              <w:rPr>
                <w:rFonts w:asciiTheme="minorHAnsi" w:eastAsiaTheme="minorEastAsia" w:hAnsiTheme="minorHAnsi" w:cstheme="minorBidi"/>
                <w:b w:val="0"/>
                <w:noProof/>
                <w:lang w:val="en-AU" w:eastAsia="en-AU"/>
              </w:rPr>
              <w:tab/>
            </w:r>
            <w:r w:rsidR="007F1893" w:rsidRPr="00B4264F">
              <w:rPr>
                <w:rStyle w:val="Hyperlink"/>
                <w:noProof/>
              </w:rPr>
              <w:t>Use Cases</w:t>
            </w:r>
            <w:r w:rsidR="007F1893">
              <w:rPr>
                <w:noProof/>
                <w:webHidden/>
              </w:rPr>
              <w:tab/>
            </w:r>
            <w:r>
              <w:rPr>
                <w:noProof/>
                <w:webHidden/>
              </w:rPr>
              <w:fldChar w:fldCharType="begin"/>
            </w:r>
            <w:r w:rsidR="007F1893">
              <w:rPr>
                <w:noProof/>
                <w:webHidden/>
              </w:rPr>
              <w:instrText xml:space="preserve"> PAGEREF _Toc457655488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89" w:history="1">
            <w:r w:rsidR="007F1893" w:rsidRPr="00B4264F">
              <w:rPr>
                <w:rStyle w:val="Hyperlink"/>
                <w:noProof/>
              </w:rPr>
              <w:t>6.1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_Toc457655489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90" w:history="1">
            <w:r w:rsidR="007F1893" w:rsidRPr="00B4264F">
              <w:rPr>
                <w:rStyle w:val="Hyperlink"/>
                <w:noProof/>
              </w:rPr>
              <w:t>6.2</w:t>
            </w:r>
            <w:r w:rsidR="007F1893">
              <w:rPr>
                <w:rFonts w:asciiTheme="minorHAnsi" w:eastAsiaTheme="minorEastAsia" w:hAnsiTheme="minorHAnsi" w:cstheme="minorBidi"/>
                <w:noProof/>
                <w:lang w:val="en-AU" w:eastAsia="en-AU"/>
              </w:rPr>
              <w:tab/>
            </w:r>
            <w:r w:rsidR="007F1893" w:rsidRPr="00B4264F">
              <w:rPr>
                <w:rStyle w:val="Hyperlink"/>
                <w:noProof/>
              </w:rPr>
              <w:t>Determining requirements for a purpose</w:t>
            </w:r>
            <w:r w:rsidR="007F1893">
              <w:rPr>
                <w:noProof/>
                <w:webHidden/>
              </w:rPr>
              <w:tab/>
            </w:r>
            <w:r>
              <w:rPr>
                <w:noProof/>
                <w:webHidden/>
              </w:rPr>
              <w:fldChar w:fldCharType="begin"/>
            </w:r>
            <w:r w:rsidR="007F1893">
              <w:rPr>
                <w:noProof/>
                <w:webHidden/>
              </w:rPr>
              <w:instrText xml:space="preserve"> PAGEREF _Toc457655490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91" w:history="1">
            <w:r w:rsidR="007F1893" w:rsidRPr="00B4264F">
              <w:rPr>
                <w:rStyle w:val="Hyperlink"/>
                <w:noProof/>
              </w:rPr>
              <w:t>6.2.1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_Toc457655491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92" w:history="1">
            <w:r w:rsidR="007F1893" w:rsidRPr="00B4264F">
              <w:rPr>
                <w:rStyle w:val="Hyperlink"/>
                <w:noProof/>
              </w:rPr>
              <w:t>6.3</w:t>
            </w:r>
            <w:r w:rsidR="007F1893">
              <w:rPr>
                <w:rFonts w:asciiTheme="minorHAnsi" w:eastAsiaTheme="minorEastAsia" w:hAnsiTheme="minorHAnsi" w:cstheme="minorBidi"/>
                <w:noProof/>
                <w:lang w:val="en-AU" w:eastAsia="en-AU"/>
              </w:rPr>
              <w:tab/>
            </w:r>
            <w:r w:rsidR="007F1893" w:rsidRPr="00B4264F">
              <w:rPr>
                <w:rStyle w:val="Hyperlink"/>
                <w:noProof/>
              </w:rPr>
              <w:t>Direct patient care use case</w:t>
            </w:r>
            <w:r w:rsidR="007F1893">
              <w:rPr>
                <w:noProof/>
                <w:webHidden/>
              </w:rPr>
              <w:tab/>
            </w:r>
            <w:r>
              <w:rPr>
                <w:noProof/>
                <w:webHidden/>
              </w:rPr>
              <w:fldChar w:fldCharType="begin"/>
            </w:r>
            <w:r w:rsidR="007F1893">
              <w:rPr>
                <w:noProof/>
                <w:webHidden/>
              </w:rPr>
              <w:instrText xml:space="preserve"> PAGEREF _Toc457655492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94" w:history="1">
            <w:r w:rsidR="007F1893" w:rsidRPr="00B4264F">
              <w:rPr>
                <w:rStyle w:val="Hyperlink"/>
                <w:noProof/>
              </w:rPr>
              <w:t>6.3.1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_Toc457655494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95" w:history="1">
            <w:r w:rsidR="007F1893" w:rsidRPr="00B4264F">
              <w:rPr>
                <w:rStyle w:val="Hyperlink"/>
                <w:noProof/>
              </w:rPr>
              <w:t>6.3.2</w:t>
            </w:r>
            <w:r w:rsidR="007F1893">
              <w:rPr>
                <w:rFonts w:asciiTheme="minorHAnsi" w:eastAsiaTheme="minorEastAsia" w:hAnsiTheme="minorHAnsi" w:cstheme="minorBidi"/>
                <w:noProof/>
                <w:lang w:val="en-AU" w:eastAsia="en-AU"/>
              </w:rPr>
              <w:tab/>
            </w:r>
            <w:r w:rsidR="007F1893" w:rsidRPr="00B4264F">
              <w:rPr>
                <w:rStyle w:val="Hyperlink"/>
                <w:noProof/>
              </w:rPr>
              <w:t>Direct patient care level of conformance required and rationale</w:t>
            </w:r>
            <w:r w:rsidR="007F1893">
              <w:rPr>
                <w:noProof/>
                <w:webHidden/>
              </w:rPr>
              <w:tab/>
            </w:r>
            <w:r>
              <w:rPr>
                <w:noProof/>
                <w:webHidden/>
              </w:rPr>
              <w:fldChar w:fldCharType="begin"/>
            </w:r>
            <w:r w:rsidR="007F1893">
              <w:rPr>
                <w:noProof/>
                <w:webHidden/>
              </w:rPr>
              <w:instrText xml:space="preserve"> PAGEREF _Toc457655495 \h </w:instrText>
            </w:r>
            <w:r>
              <w:rPr>
                <w:noProof/>
                <w:webHidden/>
              </w:rPr>
            </w:r>
            <w:r>
              <w:rPr>
                <w:noProof/>
                <w:webHidden/>
              </w:rPr>
              <w:fldChar w:fldCharType="separate"/>
            </w:r>
            <w:r w:rsidR="007F1893">
              <w:rPr>
                <w:noProof/>
                <w:webHidden/>
              </w:rPr>
              <w:t>13</w:t>
            </w:r>
            <w:r>
              <w:rPr>
                <w:noProof/>
                <w:webHidden/>
              </w:rPr>
              <w:fldChar w:fldCharType="end"/>
            </w:r>
          </w:hyperlink>
        </w:p>
        <w:p w:rsidR="007F1893" w:rsidRPr="00471FDC"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96" w:history="1">
            <w:r w:rsidR="00C45692" w:rsidRPr="00C45692">
              <w:rPr>
                <w:rStyle w:val="Hyperlink"/>
                <w:rFonts w:asciiTheme="majorHAnsi" w:eastAsiaTheme="majorEastAsia" w:hAnsiTheme="majorHAnsi" w:cstheme="majorBidi"/>
                <w:bCs/>
                <w:i/>
                <w:iCs/>
                <w:noProof/>
              </w:rPr>
              <w:t>6.4</w:t>
            </w:r>
            <w:r w:rsidR="007F1893" w:rsidRPr="00471FDC">
              <w:rPr>
                <w:rFonts w:asciiTheme="minorHAnsi" w:eastAsiaTheme="minorEastAsia" w:hAnsiTheme="minorHAnsi" w:cstheme="minorBidi"/>
                <w:noProof/>
                <w:lang w:val="en-AU" w:eastAsia="en-AU"/>
              </w:rPr>
              <w:tab/>
            </w:r>
            <w:r w:rsidR="00C45692" w:rsidRPr="00C45692">
              <w:rPr>
                <w:rStyle w:val="Hyperlink"/>
                <w:noProof/>
              </w:rPr>
              <w:t>Indirect patient care use case</w:t>
            </w:r>
            <w:r w:rsidR="007F1893" w:rsidRPr="00471FDC">
              <w:rPr>
                <w:noProof/>
                <w:webHidden/>
              </w:rPr>
              <w:tab/>
            </w:r>
            <w:r w:rsidRPr="00C45692">
              <w:rPr>
                <w:noProof/>
                <w:webHidden/>
              </w:rPr>
              <w:fldChar w:fldCharType="begin"/>
            </w:r>
            <w:r w:rsidR="00C45692" w:rsidRPr="00C45692">
              <w:rPr>
                <w:noProof/>
                <w:webHidden/>
              </w:rPr>
              <w:instrText xml:space="preserve"> PAGEREF _Toc457655496 \h </w:instrText>
            </w:r>
            <w:r w:rsidRPr="00C45692">
              <w:rPr>
                <w:noProof/>
                <w:webHidden/>
              </w:rPr>
            </w:r>
            <w:r w:rsidRPr="00C45692">
              <w:rPr>
                <w:noProof/>
                <w:webHidden/>
              </w:rPr>
              <w:fldChar w:fldCharType="separate"/>
            </w:r>
            <w:r w:rsidR="00C45692" w:rsidRPr="00C45692">
              <w:rPr>
                <w:noProof/>
                <w:webHidden/>
              </w:rPr>
              <w:t>13</w:t>
            </w:r>
            <w:r w:rsidRPr="00C45692">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498" w:history="1">
            <w:r w:rsidR="00B17B32">
              <w:rPr>
                <w:rStyle w:val="Hyperlink"/>
                <w:noProof/>
              </w:rPr>
              <w:t>6.5</w:t>
            </w:r>
            <w:r w:rsidR="00C45692" w:rsidRPr="00C45692">
              <w:rPr>
                <w:rFonts w:asciiTheme="minorHAnsi" w:eastAsiaTheme="minorEastAsia" w:hAnsiTheme="minorHAnsi" w:cstheme="minorBidi"/>
                <w:noProof/>
                <w:lang w:val="en-AU" w:eastAsia="en-AU"/>
              </w:rPr>
              <w:tab/>
            </w:r>
            <w:r w:rsidR="00B17B32">
              <w:rPr>
                <w:rStyle w:val="Hyperlink"/>
                <w:noProof/>
              </w:rPr>
              <w:t>Administrative, financial or service planning use case</w:t>
            </w:r>
            <w:r w:rsidR="00C45692" w:rsidRPr="00C45692">
              <w:rPr>
                <w:noProof/>
                <w:webHidden/>
              </w:rPr>
              <w:tab/>
            </w:r>
            <w:r w:rsidRPr="00C45692">
              <w:rPr>
                <w:noProof/>
                <w:webHidden/>
              </w:rPr>
              <w:fldChar w:fldCharType="begin"/>
            </w:r>
            <w:r w:rsidR="00C45692" w:rsidRPr="00C45692">
              <w:rPr>
                <w:noProof/>
                <w:webHidden/>
              </w:rPr>
              <w:instrText xml:space="preserve"> PAGEREF _Toc457655498 \h </w:instrText>
            </w:r>
            <w:r w:rsidRPr="00C45692">
              <w:rPr>
                <w:noProof/>
                <w:webHidden/>
              </w:rPr>
            </w:r>
            <w:r w:rsidRPr="00C45692">
              <w:rPr>
                <w:noProof/>
                <w:webHidden/>
              </w:rPr>
              <w:fldChar w:fldCharType="separate"/>
            </w:r>
            <w:r w:rsidR="00C45692" w:rsidRPr="00C45692">
              <w:rPr>
                <w:noProof/>
                <w:webHidden/>
              </w:rPr>
              <w:t>13</w:t>
            </w:r>
            <w:r w:rsidRPr="00C45692">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499" w:history="1">
            <w:r w:rsidR="007F1893" w:rsidRPr="00B4264F">
              <w:rPr>
                <w:rStyle w:val="Hyperlink"/>
                <w:noProof/>
              </w:rPr>
              <w:t>6.5.1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_Toc457655499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500" w:history="1">
            <w:r w:rsidR="007F1893" w:rsidRPr="00B4264F">
              <w:rPr>
                <w:rStyle w:val="Hyperlink"/>
                <w:noProof/>
              </w:rPr>
              <w:t>6.5.2</w:t>
            </w:r>
            <w:r w:rsidR="007F1893">
              <w:rPr>
                <w:rFonts w:asciiTheme="minorHAnsi" w:eastAsiaTheme="minorEastAsia" w:hAnsiTheme="minorHAnsi" w:cstheme="minorBidi"/>
                <w:noProof/>
                <w:lang w:val="en-AU" w:eastAsia="en-AU"/>
              </w:rPr>
              <w:tab/>
            </w:r>
            <w:r w:rsidR="007F1893" w:rsidRPr="00B4264F">
              <w:rPr>
                <w:rStyle w:val="Hyperlink"/>
                <w:noProof/>
              </w:rPr>
              <w:t>Administrative, financial or service planning level of conformance required and rationale</w:t>
            </w:r>
            <w:r w:rsidR="007F1893">
              <w:rPr>
                <w:noProof/>
                <w:webHidden/>
              </w:rPr>
              <w:tab/>
            </w:r>
            <w:r>
              <w:rPr>
                <w:noProof/>
                <w:webHidden/>
              </w:rPr>
              <w:fldChar w:fldCharType="begin"/>
            </w:r>
            <w:r w:rsidR="007F1893">
              <w:rPr>
                <w:noProof/>
                <w:webHidden/>
              </w:rPr>
              <w:instrText xml:space="preserve"> PAGEREF _Toc457655500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501" w:history="1">
            <w:r w:rsidR="007F1893" w:rsidRPr="00B4264F">
              <w:rPr>
                <w:rStyle w:val="Hyperlink"/>
                <w:noProof/>
              </w:rPr>
              <w:t>6.6</w:t>
            </w:r>
            <w:r w:rsidR="007F1893">
              <w:rPr>
                <w:rFonts w:asciiTheme="minorHAnsi" w:eastAsiaTheme="minorEastAsia" w:hAnsiTheme="minorHAnsi" w:cstheme="minorBidi"/>
                <w:noProof/>
                <w:lang w:val="en-AU" w:eastAsia="en-AU"/>
              </w:rPr>
              <w:tab/>
            </w:r>
            <w:r w:rsidR="007F1893" w:rsidRPr="00B4264F">
              <w:rPr>
                <w:rStyle w:val="Hyperlink"/>
                <w:noProof/>
              </w:rPr>
              <w:t>Research use case</w:t>
            </w:r>
            <w:r w:rsidR="007F1893">
              <w:rPr>
                <w:noProof/>
                <w:webHidden/>
              </w:rPr>
              <w:tab/>
            </w:r>
            <w:r>
              <w:rPr>
                <w:noProof/>
                <w:webHidden/>
              </w:rPr>
              <w:fldChar w:fldCharType="begin"/>
            </w:r>
            <w:r w:rsidR="007F1893">
              <w:rPr>
                <w:noProof/>
                <w:webHidden/>
              </w:rPr>
              <w:instrText xml:space="preserve"> PAGEREF _Toc457655501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502" w:history="1">
            <w:r w:rsidR="007F1893" w:rsidRPr="00B4264F">
              <w:rPr>
                <w:rStyle w:val="Hyperlink"/>
                <w:noProof/>
              </w:rPr>
              <w:t>6.6.1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_Toc457655502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503" w:history="1">
            <w:r w:rsidR="007F1893" w:rsidRPr="00B4264F">
              <w:rPr>
                <w:rStyle w:val="Hyperlink"/>
                <w:noProof/>
              </w:rPr>
              <w:t>6.6.2</w:t>
            </w:r>
            <w:r w:rsidR="007F1893">
              <w:rPr>
                <w:rFonts w:asciiTheme="minorHAnsi" w:eastAsiaTheme="minorEastAsia" w:hAnsiTheme="minorHAnsi" w:cstheme="minorBidi"/>
                <w:noProof/>
                <w:lang w:val="en-AU" w:eastAsia="en-AU"/>
              </w:rPr>
              <w:tab/>
            </w:r>
            <w:r w:rsidR="007F1893" w:rsidRPr="00B4264F">
              <w:rPr>
                <w:rStyle w:val="Hyperlink"/>
                <w:noProof/>
              </w:rPr>
              <w:t>Research level of conformance required and rationale</w:t>
            </w:r>
            <w:r w:rsidR="007F1893">
              <w:rPr>
                <w:noProof/>
                <w:webHidden/>
              </w:rPr>
              <w:tab/>
            </w:r>
            <w:r>
              <w:rPr>
                <w:noProof/>
                <w:webHidden/>
              </w:rPr>
              <w:fldChar w:fldCharType="begin"/>
            </w:r>
            <w:r w:rsidR="007F1893">
              <w:rPr>
                <w:noProof/>
                <w:webHidden/>
              </w:rPr>
              <w:instrText xml:space="preserve"> PAGEREF _Toc457655503 \h </w:instrText>
            </w:r>
            <w:r>
              <w:rPr>
                <w:noProof/>
                <w:webHidden/>
              </w:rPr>
            </w:r>
            <w:r>
              <w:rPr>
                <w:noProof/>
                <w:webHidden/>
              </w:rPr>
              <w:fldChar w:fldCharType="separate"/>
            </w:r>
            <w:r w:rsidR="007F1893">
              <w:rPr>
                <w:noProof/>
                <w:webHidden/>
              </w:rPr>
              <w:t>13</w:t>
            </w:r>
            <w:r>
              <w:rPr>
                <w:noProof/>
                <w:webHidden/>
              </w:rPr>
              <w:fldChar w:fldCharType="end"/>
            </w:r>
          </w:hyperlink>
        </w:p>
        <w:p w:rsidR="007F1893" w:rsidRDefault="00D351CF">
          <w:pPr>
            <w:pStyle w:val="TOC2"/>
            <w:tabs>
              <w:tab w:val="left" w:pos="880"/>
              <w:tab w:val="right" w:leader="dot" w:pos="9742"/>
            </w:tabs>
            <w:rPr>
              <w:rFonts w:asciiTheme="minorHAnsi" w:eastAsiaTheme="minorEastAsia" w:hAnsiTheme="minorHAnsi" w:cstheme="minorBidi"/>
              <w:noProof/>
              <w:lang w:val="en-AU" w:eastAsia="en-AU"/>
            </w:rPr>
          </w:pPr>
          <w:hyperlink w:anchor="_Toc457655504" w:history="1">
            <w:r w:rsidR="007F1893" w:rsidRPr="00B4264F">
              <w:rPr>
                <w:rStyle w:val="Hyperlink"/>
                <w:noProof/>
              </w:rPr>
              <w:t>6.7</w:t>
            </w:r>
            <w:r w:rsidR="007F1893">
              <w:rPr>
                <w:rFonts w:asciiTheme="minorHAnsi" w:eastAsiaTheme="minorEastAsia" w:hAnsiTheme="minorHAnsi" w:cstheme="minorBidi"/>
                <w:noProof/>
                <w:lang w:val="en-AU" w:eastAsia="en-AU"/>
              </w:rPr>
              <w:tab/>
            </w:r>
            <w:r w:rsidR="007F1893" w:rsidRPr="00B4264F">
              <w:rPr>
                <w:rStyle w:val="Hyperlink"/>
                <w:noProof/>
              </w:rPr>
              <w:t>Public health use case</w:t>
            </w:r>
            <w:r w:rsidR="007F1893">
              <w:rPr>
                <w:noProof/>
                <w:webHidden/>
              </w:rPr>
              <w:tab/>
            </w:r>
            <w:r>
              <w:rPr>
                <w:noProof/>
                <w:webHidden/>
              </w:rPr>
              <w:fldChar w:fldCharType="begin"/>
            </w:r>
            <w:r w:rsidR="007F1893">
              <w:rPr>
                <w:noProof/>
                <w:webHidden/>
              </w:rPr>
              <w:instrText xml:space="preserve"> PAGEREF _Toc457655504 \h </w:instrText>
            </w:r>
            <w:r>
              <w:rPr>
                <w:noProof/>
                <w:webHidden/>
              </w:rPr>
            </w:r>
            <w:r>
              <w:rPr>
                <w:noProof/>
                <w:webHidden/>
              </w:rPr>
              <w:fldChar w:fldCharType="separate"/>
            </w:r>
            <w:r w:rsidR="007F1893">
              <w:rPr>
                <w:noProof/>
                <w:webHidden/>
              </w:rPr>
              <w:t>14</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505" w:history="1">
            <w:r w:rsidR="007F1893" w:rsidRPr="00B4264F">
              <w:rPr>
                <w:rStyle w:val="Hyperlink"/>
                <w:noProof/>
              </w:rPr>
              <w:t>6.7.1</w:t>
            </w:r>
            <w:r w:rsidR="007F1893">
              <w:rPr>
                <w:rFonts w:asciiTheme="minorHAnsi" w:eastAsiaTheme="minorEastAsia" w:hAnsiTheme="minorHAnsi" w:cstheme="minorBidi"/>
                <w:noProof/>
                <w:lang w:val="en-AU" w:eastAsia="en-AU"/>
              </w:rPr>
              <w:tab/>
            </w:r>
            <w:r w:rsidR="007F1893" w:rsidRPr="00B4264F">
              <w:rPr>
                <w:rStyle w:val="Hyperlink"/>
                <w:noProof/>
              </w:rPr>
              <w:t>General</w:t>
            </w:r>
            <w:r w:rsidR="007F1893">
              <w:rPr>
                <w:noProof/>
                <w:webHidden/>
              </w:rPr>
              <w:tab/>
            </w:r>
            <w:r>
              <w:rPr>
                <w:noProof/>
                <w:webHidden/>
              </w:rPr>
              <w:fldChar w:fldCharType="begin"/>
            </w:r>
            <w:r w:rsidR="007F1893">
              <w:rPr>
                <w:noProof/>
                <w:webHidden/>
              </w:rPr>
              <w:instrText xml:space="preserve"> PAGEREF _Toc457655505 \h </w:instrText>
            </w:r>
            <w:r>
              <w:rPr>
                <w:noProof/>
                <w:webHidden/>
              </w:rPr>
            </w:r>
            <w:r>
              <w:rPr>
                <w:noProof/>
                <w:webHidden/>
              </w:rPr>
              <w:fldChar w:fldCharType="separate"/>
            </w:r>
            <w:r w:rsidR="007F1893">
              <w:rPr>
                <w:noProof/>
                <w:webHidden/>
              </w:rPr>
              <w:t>14</w:t>
            </w:r>
            <w:r>
              <w:rPr>
                <w:noProof/>
                <w:webHidden/>
              </w:rPr>
              <w:fldChar w:fldCharType="end"/>
            </w:r>
          </w:hyperlink>
        </w:p>
        <w:p w:rsidR="007F1893" w:rsidRDefault="00D351CF">
          <w:pPr>
            <w:pStyle w:val="TOC3"/>
            <w:tabs>
              <w:tab w:val="left" w:pos="1320"/>
              <w:tab w:val="right" w:leader="dot" w:pos="9742"/>
            </w:tabs>
            <w:rPr>
              <w:rFonts w:asciiTheme="minorHAnsi" w:eastAsiaTheme="minorEastAsia" w:hAnsiTheme="minorHAnsi" w:cstheme="minorBidi"/>
              <w:noProof/>
              <w:lang w:val="en-AU" w:eastAsia="en-AU"/>
            </w:rPr>
          </w:pPr>
          <w:hyperlink w:anchor="_Toc457655506" w:history="1">
            <w:r w:rsidR="007F1893" w:rsidRPr="00B4264F">
              <w:rPr>
                <w:rStyle w:val="Hyperlink"/>
                <w:noProof/>
              </w:rPr>
              <w:t>6.7.2</w:t>
            </w:r>
            <w:r w:rsidR="007F1893">
              <w:rPr>
                <w:rFonts w:asciiTheme="minorHAnsi" w:eastAsiaTheme="minorEastAsia" w:hAnsiTheme="minorHAnsi" w:cstheme="minorBidi"/>
                <w:noProof/>
                <w:lang w:val="en-AU" w:eastAsia="en-AU"/>
              </w:rPr>
              <w:tab/>
            </w:r>
            <w:r w:rsidR="007F1893" w:rsidRPr="00B4264F">
              <w:rPr>
                <w:rStyle w:val="Hyperlink"/>
                <w:noProof/>
              </w:rPr>
              <w:t>Public health level of conformance required and rationale</w:t>
            </w:r>
            <w:r w:rsidR="007F1893">
              <w:rPr>
                <w:noProof/>
                <w:webHidden/>
              </w:rPr>
              <w:tab/>
            </w:r>
            <w:r>
              <w:rPr>
                <w:noProof/>
                <w:webHidden/>
              </w:rPr>
              <w:fldChar w:fldCharType="begin"/>
            </w:r>
            <w:r w:rsidR="007F1893">
              <w:rPr>
                <w:noProof/>
                <w:webHidden/>
              </w:rPr>
              <w:instrText xml:space="preserve"> PAGEREF _Toc457655506 \h </w:instrText>
            </w:r>
            <w:r>
              <w:rPr>
                <w:noProof/>
                <w:webHidden/>
              </w:rPr>
            </w:r>
            <w:r>
              <w:rPr>
                <w:noProof/>
                <w:webHidden/>
              </w:rPr>
              <w:fldChar w:fldCharType="separate"/>
            </w:r>
            <w:r w:rsidR="007F1893">
              <w:rPr>
                <w:noProof/>
                <w:webHidden/>
              </w:rPr>
              <w:t>14</w:t>
            </w:r>
            <w:r>
              <w:rPr>
                <w:noProof/>
                <w:webHidden/>
              </w:rPr>
              <w:fldChar w:fldCharType="end"/>
            </w:r>
          </w:hyperlink>
        </w:p>
        <w:p w:rsidR="007F1893" w:rsidRDefault="00D351CF">
          <w:pPr>
            <w:pStyle w:val="TOC3"/>
            <w:tabs>
              <w:tab w:val="right" w:leader="dot" w:pos="9742"/>
            </w:tabs>
            <w:rPr>
              <w:rFonts w:asciiTheme="minorHAnsi" w:eastAsiaTheme="minorEastAsia" w:hAnsiTheme="minorHAnsi" w:cstheme="minorBidi"/>
              <w:noProof/>
              <w:lang w:val="en-AU" w:eastAsia="en-AU"/>
            </w:rPr>
          </w:pPr>
          <w:hyperlink w:anchor="_Toc457655507" w:history="1">
            <w:r w:rsidR="007F1893" w:rsidRPr="00B4264F">
              <w:rPr>
                <w:rStyle w:val="Hyperlink"/>
                <w:noProof/>
              </w:rPr>
              <w:t>6.7.3</w:t>
            </w:r>
            <w:r w:rsidR="007F1893">
              <w:rPr>
                <w:noProof/>
                <w:webHidden/>
              </w:rPr>
              <w:tab/>
            </w:r>
            <w:r>
              <w:rPr>
                <w:noProof/>
                <w:webHidden/>
              </w:rPr>
              <w:fldChar w:fldCharType="begin"/>
            </w:r>
            <w:r w:rsidR="007F1893">
              <w:rPr>
                <w:noProof/>
                <w:webHidden/>
              </w:rPr>
              <w:instrText xml:space="preserve"> PAGEREF _Toc457655507 \h </w:instrText>
            </w:r>
            <w:r>
              <w:rPr>
                <w:noProof/>
                <w:webHidden/>
              </w:rPr>
            </w:r>
            <w:r>
              <w:rPr>
                <w:noProof/>
                <w:webHidden/>
              </w:rPr>
              <w:fldChar w:fldCharType="separate"/>
            </w:r>
            <w:r w:rsidR="007F1893">
              <w:rPr>
                <w:noProof/>
                <w:webHidden/>
              </w:rPr>
              <w:t>14</w:t>
            </w:r>
            <w:r>
              <w:rPr>
                <w:noProof/>
                <w:webHidden/>
              </w:rPr>
              <w:fldChar w:fldCharType="end"/>
            </w:r>
          </w:hyperlink>
        </w:p>
        <w:p w:rsidR="007F1893" w:rsidRDefault="00D351CF">
          <w:pPr>
            <w:pStyle w:val="TOC1"/>
            <w:tabs>
              <w:tab w:val="left" w:pos="440"/>
              <w:tab w:val="right" w:leader="dot" w:pos="9742"/>
            </w:tabs>
            <w:rPr>
              <w:rFonts w:asciiTheme="minorHAnsi" w:eastAsiaTheme="minorEastAsia" w:hAnsiTheme="minorHAnsi" w:cstheme="minorBidi"/>
              <w:b w:val="0"/>
              <w:noProof/>
              <w:lang w:val="en-AU" w:eastAsia="en-AU"/>
            </w:rPr>
          </w:pPr>
          <w:hyperlink w:anchor="_Toc457655508" w:history="1">
            <w:r w:rsidR="007F1893" w:rsidRPr="00B4264F">
              <w:rPr>
                <w:rStyle w:val="Hyperlink"/>
                <w:noProof/>
              </w:rPr>
              <w:t>7</w:t>
            </w:r>
            <w:r w:rsidR="007F1893">
              <w:rPr>
                <w:rFonts w:asciiTheme="minorHAnsi" w:eastAsiaTheme="minorEastAsia" w:hAnsiTheme="minorHAnsi" w:cstheme="minorBidi"/>
                <w:b w:val="0"/>
                <w:noProof/>
                <w:lang w:val="en-AU" w:eastAsia="en-AU"/>
              </w:rPr>
              <w:tab/>
            </w:r>
            <w:r w:rsidR="007F1893" w:rsidRPr="00B4264F">
              <w:rPr>
                <w:rStyle w:val="Hyperlink"/>
                <w:noProof/>
              </w:rPr>
              <w:t>Bibliography</w:t>
            </w:r>
            <w:r w:rsidR="007F1893">
              <w:rPr>
                <w:noProof/>
                <w:webHidden/>
              </w:rPr>
              <w:tab/>
            </w:r>
            <w:r>
              <w:rPr>
                <w:noProof/>
                <w:webHidden/>
              </w:rPr>
              <w:fldChar w:fldCharType="begin"/>
            </w:r>
            <w:r w:rsidR="007F1893">
              <w:rPr>
                <w:noProof/>
                <w:webHidden/>
              </w:rPr>
              <w:instrText xml:space="preserve"> PAGEREF _Toc457655508 \h </w:instrText>
            </w:r>
            <w:r>
              <w:rPr>
                <w:noProof/>
                <w:webHidden/>
              </w:rPr>
            </w:r>
            <w:r>
              <w:rPr>
                <w:noProof/>
                <w:webHidden/>
              </w:rPr>
              <w:fldChar w:fldCharType="separate"/>
            </w:r>
            <w:r w:rsidR="007F1893">
              <w:rPr>
                <w:noProof/>
                <w:webHidden/>
              </w:rPr>
              <w:t>15</w:t>
            </w:r>
            <w:r>
              <w:rPr>
                <w:noProof/>
                <w:webHidden/>
              </w:rPr>
              <w:fldChar w:fldCharType="end"/>
            </w:r>
          </w:hyperlink>
        </w:p>
        <w:p w:rsidR="007F1893" w:rsidRDefault="00D351CF">
          <w:pPr>
            <w:rPr>
              <w:ins w:id="4" w:author="Main Office HG" w:date="2016-07-30T15:18:00Z"/>
            </w:rPr>
          </w:pPr>
          <w:ins w:id="5" w:author="Main Office HG" w:date="2016-07-30T15:18:00Z">
            <w:r>
              <w:fldChar w:fldCharType="end"/>
            </w:r>
          </w:ins>
        </w:p>
        <w:customXmlInsRangeStart w:id="6" w:author="Main Office HG" w:date="2016-07-30T15:18:00Z"/>
      </w:sdtContent>
    </w:sdt>
    <w:customXmlInsRangeEnd w:id="6"/>
    <w:p w:rsidR="007F1893" w:rsidRPr="00F738D0" w:rsidRDefault="007F1893" w:rsidP="00A40FFB">
      <w:pPr>
        <w:spacing w:after="360"/>
      </w:pPr>
    </w:p>
    <w:p w:rsidR="00A40FFB" w:rsidRPr="00F738D0" w:rsidRDefault="00D351CF" w:rsidP="00A40FFB">
      <w:r w:rsidRPr="00F738D0">
        <w:fldChar w:fldCharType="begin"/>
      </w:r>
      <w:r w:rsidR="00A40FFB" w:rsidRPr="00F738D0">
        <w:instrText xml:space="preserve"> TOC \o "1-3" \h \z \u </w:instrText>
      </w:r>
      <w:r w:rsidRPr="00F738D0">
        <w:fldChar w:fldCharType="end"/>
      </w:r>
    </w:p>
    <w:p w:rsidR="00A40FFB" w:rsidRPr="00F738D0" w:rsidRDefault="00A40FFB" w:rsidP="00A40FFB">
      <w:pPr>
        <w:sectPr w:rsidR="00A40FFB" w:rsidRPr="00F738D0" w:rsidSect="00B76898">
          <w:headerReference w:type="even" r:id="rId15"/>
          <w:headerReference w:type="default" r:id="rId16"/>
          <w:footerReference w:type="even" r:id="rId17"/>
          <w:footerReference w:type="default" r:id="rId18"/>
          <w:pgSz w:w="16701" w:h="16838" w:code="9"/>
          <w:pgMar w:top="794" w:right="5872" w:bottom="567" w:left="1077" w:header="709" w:footer="284" w:gutter="0"/>
          <w:cols w:space="708"/>
          <w:titlePg/>
          <w:docGrid w:linePitch="360"/>
        </w:sectPr>
      </w:pPr>
    </w:p>
    <w:p w:rsidR="002E5658" w:rsidRDefault="00A40FFB">
      <w:pPr>
        <w:pStyle w:val="Heading1"/>
        <w:numPr>
          <w:ilvl w:val="0"/>
          <w:numId w:val="0"/>
        </w:numPr>
        <w:spacing w:before="0"/>
      </w:pPr>
      <w:bookmarkStart w:id="7" w:name="_Toc353342667"/>
      <w:bookmarkStart w:id="8" w:name="_Toc457655031"/>
      <w:bookmarkStart w:id="9" w:name="_Toc457655227"/>
      <w:bookmarkStart w:id="10" w:name="_Toc457655415"/>
      <w:r w:rsidRPr="00F738D0">
        <w:t>Foreword</w:t>
      </w:r>
      <w:bookmarkEnd w:id="7"/>
      <w:bookmarkEnd w:id="8"/>
      <w:bookmarkEnd w:id="9"/>
      <w:bookmarkEnd w:id="10"/>
    </w:p>
    <w:p w:rsidR="00A40FFB" w:rsidRPr="00F738D0" w:rsidRDefault="00A40FFB" w:rsidP="00A40FFB">
      <w:r w:rsidRPr="00F738D0">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rsidR="00A40FFB" w:rsidRPr="00F738D0" w:rsidRDefault="00A40FFB" w:rsidP="00A40FFB">
      <w:pPr>
        <w:rPr>
          <w:rFonts w:ascii="Arial" w:hAnsi="Arial"/>
        </w:rPr>
      </w:pPr>
      <w:r w:rsidRPr="00F738D0">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w:t>
      </w:r>
      <w:hyperlink r:id="rId19" w:history="1">
        <w:r w:rsidRPr="00F738D0">
          <w:rPr>
            <w:rStyle w:val="Hyperlink"/>
          </w:rPr>
          <w:t>www.iso.org/directives</w:t>
        </w:r>
      </w:hyperlink>
    </w:p>
    <w:p w:rsidR="00A40FFB" w:rsidRPr="00F738D0" w:rsidRDefault="00A40FFB" w:rsidP="00A40FFB">
      <w:r w:rsidRPr="00F738D0">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w:t>
      </w:r>
      <w:hyperlink r:id="rId20" w:history="1">
        <w:r w:rsidRPr="00F738D0">
          <w:rPr>
            <w:rStyle w:val="Hyperlink"/>
          </w:rPr>
          <w:t>www.iso.org/patents</w:t>
        </w:r>
      </w:hyperlink>
    </w:p>
    <w:p w:rsidR="00A40FFB" w:rsidRPr="00F738D0" w:rsidRDefault="00A40FFB" w:rsidP="00A40FFB">
      <w:r w:rsidRPr="00F738D0">
        <w:t>Any trade name used in this document is information given for the convenience of users and does not constitute an endorsement.</w:t>
      </w:r>
    </w:p>
    <w:p w:rsidR="00F35380" w:rsidRPr="002672AF" w:rsidRDefault="00F35380" w:rsidP="00F35380">
      <w:pPr>
        <w:pStyle w:val="Special"/>
        <w:rPr>
          <w:rFonts w:ascii="Cambria" w:hAnsi="Cambria"/>
          <w:sz w:val="22"/>
          <w:szCs w:val="22"/>
        </w:rPr>
      </w:pPr>
      <w:r w:rsidRPr="002672AF">
        <w:rPr>
          <w:rFonts w:ascii="Cambria" w:hAnsi="Cambria"/>
          <w:sz w:val="22"/>
          <w:szCs w:val="22"/>
        </w:rPr>
        <w:t>For an explanation on the meaning of ISO specific terms and expressions related to conformity assessment, as well as information about ISO's adherence to the WTO principles in the Technical Barriers to Tra</w:t>
      </w:r>
      <w:r>
        <w:rPr>
          <w:rFonts w:ascii="Cambria" w:hAnsi="Cambria"/>
          <w:sz w:val="22"/>
          <w:szCs w:val="22"/>
        </w:rPr>
        <w:t>de (TBT) see the following URL:</w:t>
      </w:r>
      <w:r w:rsidRPr="002672AF">
        <w:rPr>
          <w:rFonts w:ascii="Cambria" w:hAnsi="Cambria"/>
          <w:sz w:val="22"/>
          <w:szCs w:val="22"/>
        </w:rPr>
        <w:t xml:space="preserve"> </w:t>
      </w:r>
      <w:hyperlink r:id="rId21" w:history="1">
        <w:r w:rsidRPr="00521F3C">
          <w:rPr>
            <w:rStyle w:val="Hyperlink"/>
            <w:rFonts w:ascii="Cambria" w:hAnsi="Cambria"/>
            <w:sz w:val="22"/>
            <w:szCs w:val="22"/>
          </w:rPr>
          <w:t>Foreword - Supplementary information</w:t>
        </w:r>
      </w:hyperlink>
    </w:p>
    <w:p w:rsidR="00A40FFB" w:rsidRPr="00F738D0" w:rsidRDefault="00A40FFB" w:rsidP="00A40FFB">
      <w:r w:rsidRPr="00F738D0">
        <w:t>The committee responsible</w:t>
      </w:r>
      <w:r w:rsidRPr="00F738D0">
        <w:rPr>
          <w:color w:val="1F497D"/>
        </w:rPr>
        <w:t xml:space="preserve"> </w:t>
      </w:r>
      <w:r w:rsidRPr="00F738D0">
        <w:t>for this document is ISO/</w:t>
      </w:r>
      <w:r w:rsidR="00355B1E">
        <w:t xml:space="preserve">TC </w:t>
      </w:r>
      <w:r w:rsidR="004B1994">
        <w:t>215</w:t>
      </w:r>
      <w:r w:rsidRPr="00F738D0">
        <w:t>.</w:t>
      </w:r>
    </w:p>
    <w:p w:rsidR="002E5658" w:rsidRDefault="00A40FFB">
      <w:pPr>
        <w:pStyle w:val="Heading1"/>
        <w:numPr>
          <w:ilvl w:val="0"/>
          <w:numId w:val="0"/>
        </w:numPr>
        <w:spacing w:before="960"/>
      </w:pPr>
      <w:bookmarkStart w:id="11" w:name="_Toc353342668"/>
      <w:bookmarkStart w:id="12" w:name="_Toc457655032"/>
      <w:bookmarkStart w:id="13" w:name="_Toc457655228"/>
      <w:bookmarkStart w:id="14" w:name="_Toc457655416"/>
      <w:r w:rsidRPr="00F738D0">
        <w:t>Introduction</w:t>
      </w:r>
      <w:bookmarkEnd w:id="11"/>
      <w:bookmarkEnd w:id="12"/>
      <w:bookmarkEnd w:id="13"/>
      <w:bookmarkEnd w:id="14"/>
    </w:p>
    <w:p w:rsidR="004F47B5" w:rsidRDefault="00803552" w:rsidP="004F47B5">
      <w:r>
        <w:rPr>
          <w:lang w:eastAsia="ja-JP"/>
        </w:rPr>
        <w:t>Note:  this is a working draft and considerable additional work is still required.  This document is provided to define the scope and intent of the work item.</w:t>
      </w:r>
    </w:p>
    <w:p w:rsidR="00A713CC" w:rsidRDefault="00133B35" w:rsidP="00B73EAD">
      <w:pPr>
        <w:pStyle w:val="BodyTextIndent"/>
        <w:ind w:firstLine="0"/>
        <w:rPr>
          <w:rStyle w:val="Emphasis"/>
          <w:i w:val="0"/>
        </w:rPr>
      </w:pPr>
      <w:r w:rsidRPr="00133B35">
        <w:rPr>
          <w:rStyle w:val="Emphasis"/>
          <w:i w:val="0"/>
        </w:rPr>
        <w:t xml:space="preserve">Healthcare organizations and software vendors are increasingly using maps to convert data from one code system to another code system.  In the past data in health information systems was largely used for organizations’ </w:t>
      </w:r>
      <w:r w:rsidRPr="009A57E6">
        <w:rPr>
          <w:rStyle w:val="Emphasis"/>
          <w:i w:val="0"/>
        </w:rPr>
        <w:t>administrative planning and decision making.  Data captured in electronic health records (EHR) systems for patient care has significant impact on patient safety.  The use of this data as the source of data</w:t>
      </w:r>
      <w:r w:rsidR="002D2BAE" w:rsidRPr="002D2BAE">
        <w:rPr>
          <w:rStyle w:val="Emphasis"/>
          <w:i w:val="0"/>
        </w:rPr>
        <w:t xml:space="preserve"> for other purposes and for information exchange in clinical care through the use of information technology is an emerging problem.  Where that data is translated through maps from one code system to another the safety and quality issues associated with data use can be significant.  The increasing use of maps is costly. </w:t>
      </w:r>
    </w:p>
    <w:p w:rsidR="00A713CC" w:rsidRDefault="00133B35" w:rsidP="00B73EAD">
      <w:pPr>
        <w:ind w:left="-19"/>
        <w:rPr>
          <w:rFonts w:ascii="Helvetica" w:hAnsi="Helvetica" w:cs="Helvetica"/>
          <w:b/>
          <w:i/>
          <w:sz w:val="20"/>
        </w:rPr>
      </w:pPr>
      <w:r>
        <w:t xml:space="preserve">Maps are widely used but the quality of these maps are not able to be accurately and consistently assessed and compared against their intended use.  It is not currently possible for decision makers to assess whether a map will be worth the cost of building it and whether it will meet the intended use case. </w:t>
      </w:r>
    </w:p>
    <w:p w:rsidR="00BC3C82" w:rsidRPr="00BC3C82" w:rsidRDefault="00133B35" w:rsidP="00400B5F">
      <w:pPr>
        <w:tabs>
          <w:tab w:val="left" w:pos="0"/>
        </w:tabs>
        <w:spacing w:after="80"/>
      </w:pPr>
      <w:r>
        <w:t xml:space="preserve">This Technical Specification will assist decision makers and map developers </w:t>
      </w:r>
      <w:r w:rsidR="00021BF0">
        <w:t>to provide</w:t>
      </w:r>
      <w:r>
        <w:t xml:space="preserve"> a measure of the utility and quality of a map.  The quality assessment may indicate the quality of the map design to deliver a usable outcome.  For example, some terminological resources are so different in their content and purpose that they will never map closely to a resource designed and structured differently.  Therefore the decision maker might need to consider whether to map at all or to move to a new terminological resource.</w:t>
      </w:r>
    </w:p>
    <w:p w:rsidR="00A40FFB" w:rsidRPr="00F738D0" w:rsidRDefault="00A40FFB" w:rsidP="00A40FFB">
      <w:pPr>
        <w:pageBreakBefore/>
        <w:spacing w:after="360" w:line="360" w:lineRule="atLeast"/>
        <w:jc w:val="left"/>
        <w:rPr>
          <w:b/>
          <w:sz w:val="32"/>
          <w:szCs w:val="32"/>
        </w:rPr>
      </w:pPr>
      <w:r w:rsidRPr="00F738D0">
        <w:rPr>
          <w:b/>
          <w:sz w:val="32"/>
          <w:szCs w:val="32"/>
        </w:rPr>
        <w:t xml:space="preserve">Title </w:t>
      </w:r>
      <w:r w:rsidRPr="00F738D0">
        <w:rPr>
          <w:sz w:val="32"/>
          <w:szCs w:val="32"/>
        </w:rPr>
        <w:t>(</w:t>
      </w:r>
      <w:r w:rsidR="004B1994">
        <w:rPr>
          <w:sz w:val="32"/>
          <w:szCs w:val="32"/>
        </w:rPr>
        <w:t>Health Informatics</w:t>
      </w:r>
      <w:r w:rsidRPr="00F738D0">
        <w:rPr>
          <w:sz w:val="32"/>
          <w:szCs w:val="32"/>
        </w:rPr>
        <w:t xml:space="preserve"> — </w:t>
      </w:r>
      <w:r w:rsidR="00133B35">
        <w:rPr>
          <w:sz w:val="32"/>
          <w:szCs w:val="32"/>
        </w:rPr>
        <w:t>Terminology Resource map quality measures</w:t>
      </w:r>
      <w:r w:rsidRPr="00F738D0">
        <w:rPr>
          <w:sz w:val="32"/>
          <w:szCs w:val="32"/>
        </w:rPr>
        <w:t>)</w:t>
      </w:r>
    </w:p>
    <w:p w:rsidR="002E5658" w:rsidRDefault="00A40FFB">
      <w:pPr>
        <w:pStyle w:val="Heading1"/>
        <w:numPr>
          <w:ilvl w:val="0"/>
          <w:numId w:val="4"/>
        </w:numPr>
      </w:pPr>
      <w:bookmarkStart w:id="15" w:name="_Toc353342669"/>
      <w:bookmarkStart w:id="16" w:name="_Toc457655033"/>
      <w:bookmarkStart w:id="17" w:name="_Toc457655229"/>
      <w:bookmarkStart w:id="18" w:name="_Toc457655417"/>
      <w:r w:rsidRPr="00F738D0">
        <w:t>Scope</w:t>
      </w:r>
      <w:bookmarkEnd w:id="15"/>
      <w:bookmarkEnd w:id="16"/>
      <w:bookmarkEnd w:id="17"/>
      <w:bookmarkEnd w:id="18"/>
    </w:p>
    <w:p w:rsidR="00CB55EF" w:rsidRDefault="009659CA" w:rsidP="009659CA">
      <w:r>
        <w:t>This Technical Specification (TS) defines the quality requirements for</w:t>
      </w:r>
      <w:ins w:id="19" w:author="Main Office HG" w:date="2016-07-30T14:48:00Z">
        <w:r w:rsidR="00021BF0">
          <w:t xml:space="preserve"> a</w:t>
        </w:r>
      </w:ins>
      <w:r>
        <w:t xml:space="preserve"> terminology resource map set.  It is based upon the existing Technical Report ISO TR 12300 - Principles of mapping between terminological systems.  The Technical Specification will establish measures which can be used to assess the quality and utility of a map between terminological resources, determine the level of measure required for common use cases in healthcare which can be used to support conformance assessment.</w:t>
      </w:r>
    </w:p>
    <w:p w:rsidR="009659CA" w:rsidRDefault="009659CA" w:rsidP="009659CA">
      <w:r>
        <w:t xml:space="preserve">The quality measures will address mapping processes used (including manual and tool based mapping), as well as the </w:t>
      </w:r>
      <w:r w:rsidR="00021BF0">
        <w:t xml:space="preserve">type of </w:t>
      </w:r>
      <w:r>
        <w:t>map set delivered as a result of that process.</w:t>
      </w:r>
      <w:del w:id="20" w:author="Luann" w:date="2016-08-20T20:18:00Z">
        <w:r w:rsidDel="007464B3">
          <w:delText>.</w:delText>
        </w:r>
      </w:del>
    </w:p>
    <w:p w:rsidR="00803552" w:rsidRDefault="00803552" w:rsidP="00803552">
      <w:pPr>
        <w:pStyle w:val="Heading2"/>
      </w:pPr>
      <w:bookmarkStart w:id="21" w:name="_Toc457655034"/>
      <w:bookmarkStart w:id="22" w:name="_Toc457655230"/>
      <w:bookmarkStart w:id="23" w:name="_Toc457655418"/>
      <w:r>
        <w:t>Objective</w:t>
      </w:r>
      <w:bookmarkEnd w:id="21"/>
      <w:bookmarkEnd w:id="22"/>
      <w:bookmarkEnd w:id="23"/>
    </w:p>
    <w:p w:rsidR="00803552" w:rsidRPr="00021BF0" w:rsidRDefault="00803552" w:rsidP="00803552">
      <w:pPr>
        <w:pStyle w:val="BodyText"/>
        <w:rPr>
          <w:rFonts w:asciiTheme="majorHAnsi" w:hAnsiTheme="majorHAnsi"/>
          <w:sz w:val="22"/>
        </w:rPr>
      </w:pPr>
      <w:r w:rsidRPr="00021BF0">
        <w:rPr>
          <w:rFonts w:asciiTheme="majorHAnsi" w:hAnsiTheme="majorHAnsi"/>
          <w:sz w:val="22"/>
        </w:rPr>
        <w:t xml:space="preserve">The objective of this work is to </w:t>
      </w:r>
      <w:r w:rsidR="009659CA" w:rsidRPr="00021BF0">
        <w:rPr>
          <w:rFonts w:asciiTheme="majorHAnsi" w:hAnsiTheme="majorHAnsi"/>
          <w:sz w:val="22"/>
        </w:rPr>
        <w:t>support the definition of quality requirements for map sets to</w:t>
      </w:r>
      <w:r w:rsidRPr="00021BF0">
        <w:rPr>
          <w:rFonts w:asciiTheme="majorHAnsi" w:hAnsiTheme="majorHAnsi"/>
          <w:sz w:val="22"/>
        </w:rPr>
        <w:t>:</w:t>
      </w:r>
    </w:p>
    <w:p w:rsidR="00A713CC" w:rsidRPr="00021BF0" w:rsidRDefault="00DE43C7" w:rsidP="009659CA">
      <w:pPr>
        <w:pStyle w:val="BodyText"/>
        <w:numPr>
          <w:ilvl w:val="0"/>
          <w:numId w:val="7"/>
        </w:numPr>
        <w:rPr>
          <w:rFonts w:asciiTheme="majorHAnsi" w:hAnsiTheme="majorHAnsi"/>
          <w:sz w:val="22"/>
          <w:lang w:val="en-AU"/>
        </w:rPr>
      </w:pPr>
      <w:r w:rsidRPr="00DE43C7">
        <w:rPr>
          <w:rFonts w:asciiTheme="majorHAnsi" w:hAnsiTheme="majorHAnsi"/>
          <w:sz w:val="22"/>
          <w:lang w:val="en-AU"/>
        </w:rPr>
        <w:t>Establish standard quality conformance requirements for a map for a purpose</w:t>
      </w:r>
    </w:p>
    <w:p w:rsidR="00A713CC" w:rsidRPr="00352237" w:rsidRDefault="00DE43C7" w:rsidP="009659CA">
      <w:pPr>
        <w:pStyle w:val="BodyText"/>
        <w:numPr>
          <w:ilvl w:val="0"/>
          <w:numId w:val="7"/>
        </w:numPr>
        <w:rPr>
          <w:rFonts w:asciiTheme="majorHAnsi" w:hAnsiTheme="majorHAnsi"/>
          <w:sz w:val="22"/>
          <w:lang w:val="en-AU"/>
        </w:rPr>
      </w:pPr>
      <w:r w:rsidRPr="00DE43C7">
        <w:rPr>
          <w:rFonts w:asciiTheme="majorHAnsi" w:hAnsiTheme="majorHAnsi"/>
          <w:sz w:val="22"/>
          <w:lang w:val="en-AU"/>
        </w:rPr>
        <w:t>Assess quality of a map for a purpose</w:t>
      </w:r>
    </w:p>
    <w:p w:rsidR="00A713CC" w:rsidRPr="00352237" w:rsidRDefault="00D07F86" w:rsidP="009659CA">
      <w:pPr>
        <w:pStyle w:val="BodyText"/>
        <w:numPr>
          <w:ilvl w:val="0"/>
          <w:numId w:val="7"/>
        </w:numPr>
        <w:rPr>
          <w:rFonts w:asciiTheme="majorHAnsi" w:hAnsiTheme="majorHAnsi"/>
          <w:sz w:val="22"/>
          <w:lang w:val="en-AU"/>
        </w:rPr>
      </w:pPr>
      <w:r w:rsidRPr="00352237">
        <w:rPr>
          <w:rFonts w:asciiTheme="majorHAnsi" w:hAnsiTheme="majorHAnsi"/>
          <w:sz w:val="22"/>
          <w:lang w:val="en-AU"/>
        </w:rPr>
        <w:t>Guide decision makers in map project requirements and processes</w:t>
      </w:r>
    </w:p>
    <w:p w:rsidR="009659CA" w:rsidRPr="00352237" w:rsidRDefault="00D07F86" w:rsidP="009659CA">
      <w:pPr>
        <w:pStyle w:val="BodyText"/>
        <w:numPr>
          <w:ilvl w:val="0"/>
          <w:numId w:val="7"/>
        </w:numPr>
        <w:rPr>
          <w:rFonts w:asciiTheme="majorHAnsi" w:hAnsiTheme="majorHAnsi"/>
          <w:sz w:val="22"/>
          <w:lang w:val="en-AU"/>
        </w:rPr>
      </w:pPr>
      <w:r w:rsidRPr="00352237">
        <w:rPr>
          <w:rFonts w:asciiTheme="majorHAnsi" w:hAnsiTheme="majorHAnsi"/>
          <w:sz w:val="22"/>
          <w:lang w:val="en-AU"/>
        </w:rPr>
        <w:t>Establish pathways to improvement</w:t>
      </w:r>
    </w:p>
    <w:p w:rsidR="00A713CC" w:rsidRDefault="00A713CC">
      <w:pPr>
        <w:pStyle w:val="BodyText"/>
        <w:rPr>
          <w:rFonts w:asciiTheme="majorHAnsi" w:hAnsiTheme="majorHAnsi"/>
          <w:sz w:val="24"/>
        </w:rPr>
      </w:pPr>
    </w:p>
    <w:p w:rsidR="00803552" w:rsidRDefault="00803552" w:rsidP="00803552">
      <w:pPr>
        <w:pStyle w:val="Heading2"/>
      </w:pPr>
      <w:bookmarkStart w:id="24" w:name="_Toc457655035"/>
      <w:bookmarkStart w:id="25" w:name="_Toc457655231"/>
      <w:bookmarkStart w:id="26" w:name="_Toc457655419"/>
      <w:r>
        <w:t>Stakeholders and Audience</w:t>
      </w:r>
      <w:bookmarkStart w:id="27" w:name="_Toc353342670"/>
      <w:bookmarkEnd w:id="24"/>
      <w:bookmarkEnd w:id="25"/>
      <w:bookmarkEnd w:id="26"/>
    </w:p>
    <w:p w:rsidR="004F47B5" w:rsidRPr="00021BF0" w:rsidRDefault="004F47B5" w:rsidP="004F47B5">
      <w:pPr>
        <w:pStyle w:val="BodyText"/>
        <w:rPr>
          <w:rFonts w:asciiTheme="majorHAnsi" w:hAnsiTheme="majorHAnsi"/>
          <w:sz w:val="22"/>
          <w:szCs w:val="22"/>
        </w:rPr>
      </w:pPr>
      <w:r w:rsidRPr="00021BF0">
        <w:rPr>
          <w:rFonts w:asciiTheme="majorHAnsi" w:hAnsiTheme="majorHAnsi"/>
          <w:sz w:val="22"/>
          <w:szCs w:val="22"/>
        </w:rPr>
        <w:t xml:space="preserve">This </w:t>
      </w:r>
      <w:r w:rsidR="0009449A" w:rsidRPr="00021BF0">
        <w:rPr>
          <w:rFonts w:asciiTheme="majorHAnsi" w:hAnsiTheme="majorHAnsi"/>
          <w:sz w:val="22"/>
          <w:szCs w:val="22"/>
        </w:rPr>
        <w:t>T</w:t>
      </w:r>
      <w:r w:rsidR="00D01E88" w:rsidRPr="00021BF0">
        <w:rPr>
          <w:rFonts w:asciiTheme="majorHAnsi" w:hAnsiTheme="majorHAnsi"/>
          <w:sz w:val="22"/>
          <w:szCs w:val="22"/>
        </w:rPr>
        <w:t xml:space="preserve">echnical </w:t>
      </w:r>
      <w:r w:rsidR="0009449A" w:rsidRPr="00021BF0">
        <w:rPr>
          <w:rFonts w:asciiTheme="majorHAnsi" w:hAnsiTheme="majorHAnsi"/>
          <w:sz w:val="22"/>
          <w:szCs w:val="22"/>
        </w:rPr>
        <w:t>S</w:t>
      </w:r>
      <w:r w:rsidR="00D01E88" w:rsidRPr="00021BF0">
        <w:rPr>
          <w:rFonts w:asciiTheme="majorHAnsi" w:hAnsiTheme="majorHAnsi"/>
          <w:sz w:val="22"/>
          <w:szCs w:val="22"/>
        </w:rPr>
        <w:t xml:space="preserve">pecification </w:t>
      </w:r>
      <w:r w:rsidR="009659CA" w:rsidRPr="00021BF0">
        <w:rPr>
          <w:rFonts w:asciiTheme="majorHAnsi" w:hAnsiTheme="majorHAnsi"/>
          <w:sz w:val="22"/>
          <w:szCs w:val="22"/>
        </w:rPr>
        <w:t>is</w:t>
      </w:r>
      <w:r w:rsidR="00D01E88" w:rsidRPr="00021BF0">
        <w:rPr>
          <w:rFonts w:asciiTheme="majorHAnsi" w:hAnsiTheme="majorHAnsi"/>
          <w:sz w:val="22"/>
          <w:szCs w:val="22"/>
        </w:rPr>
        <w:t xml:space="preserve"> focused on the needs of</w:t>
      </w:r>
      <w:r w:rsidR="009659CA" w:rsidRPr="00021BF0">
        <w:rPr>
          <w:rFonts w:asciiTheme="majorHAnsi" w:hAnsiTheme="majorHAnsi"/>
          <w:sz w:val="22"/>
          <w:szCs w:val="22"/>
        </w:rPr>
        <w:t>:</w:t>
      </w:r>
      <w:r w:rsidR="00133B35" w:rsidRPr="00021BF0">
        <w:rPr>
          <w:rFonts w:asciiTheme="majorHAnsi" w:hAnsiTheme="majorHAnsi"/>
          <w:sz w:val="22"/>
          <w:szCs w:val="22"/>
        </w:rPr>
        <w:t xml:space="preserve"> </w:t>
      </w:r>
    </w:p>
    <w:p w:rsidR="004F47B5" w:rsidRPr="00021BF0" w:rsidRDefault="004F47B5" w:rsidP="004F47B5">
      <w:pPr>
        <w:pStyle w:val="BodyText"/>
        <w:numPr>
          <w:ilvl w:val="0"/>
          <w:numId w:val="10"/>
        </w:numPr>
        <w:rPr>
          <w:rFonts w:asciiTheme="majorHAnsi" w:hAnsiTheme="majorHAnsi"/>
          <w:sz w:val="22"/>
          <w:szCs w:val="22"/>
        </w:rPr>
      </w:pPr>
      <w:r w:rsidRPr="00021BF0">
        <w:rPr>
          <w:rFonts w:asciiTheme="majorHAnsi" w:hAnsiTheme="majorHAnsi"/>
          <w:sz w:val="22"/>
          <w:szCs w:val="22"/>
        </w:rPr>
        <w:t>Implementers and software vendors de</w:t>
      </w:r>
      <w:r w:rsidR="00133B35" w:rsidRPr="00021BF0">
        <w:rPr>
          <w:rFonts w:asciiTheme="majorHAnsi" w:hAnsiTheme="majorHAnsi"/>
          <w:sz w:val="22"/>
          <w:szCs w:val="22"/>
        </w:rPr>
        <w:t xml:space="preserve">veloping and implementing maps </w:t>
      </w:r>
    </w:p>
    <w:p w:rsidR="00803552" w:rsidRPr="00021BF0" w:rsidRDefault="004F47B5" w:rsidP="00803552">
      <w:pPr>
        <w:pStyle w:val="BodyText"/>
        <w:numPr>
          <w:ilvl w:val="0"/>
          <w:numId w:val="5"/>
        </w:numPr>
        <w:rPr>
          <w:rFonts w:asciiTheme="majorHAnsi" w:hAnsiTheme="majorHAnsi"/>
          <w:sz w:val="22"/>
          <w:szCs w:val="22"/>
        </w:rPr>
      </w:pPr>
      <w:r w:rsidRPr="00021BF0">
        <w:rPr>
          <w:rFonts w:asciiTheme="majorHAnsi" w:hAnsiTheme="majorHAnsi"/>
          <w:sz w:val="22"/>
          <w:szCs w:val="22"/>
        </w:rPr>
        <w:t xml:space="preserve">Health information and data managers </w:t>
      </w:r>
      <w:r w:rsidR="00133B35" w:rsidRPr="00021BF0">
        <w:rPr>
          <w:rFonts w:asciiTheme="majorHAnsi" w:hAnsiTheme="majorHAnsi"/>
          <w:sz w:val="22"/>
          <w:szCs w:val="22"/>
        </w:rPr>
        <w:t>developing and using maps</w:t>
      </w:r>
    </w:p>
    <w:p w:rsidR="00D07F86" w:rsidRPr="00021BF0" w:rsidRDefault="00D07F86" w:rsidP="00803552">
      <w:pPr>
        <w:pStyle w:val="BodyText"/>
        <w:numPr>
          <w:ilvl w:val="0"/>
          <w:numId w:val="5"/>
        </w:numPr>
        <w:rPr>
          <w:rFonts w:asciiTheme="majorHAnsi" w:hAnsiTheme="majorHAnsi"/>
          <w:sz w:val="22"/>
          <w:szCs w:val="22"/>
        </w:rPr>
      </w:pPr>
      <w:r w:rsidRPr="00021BF0">
        <w:rPr>
          <w:rFonts w:asciiTheme="majorHAnsi" w:hAnsiTheme="majorHAnsi"/>
          <w:sz w:val="22"/>
          <w:szCs w:val="22"/>
        </w:rPr>
        <w:t>Data users such as researchers, government, decision makers</w:t>
      </w:r>
    </w:p>
    <w:p w:rsidR="00D07F86" w:rsidRPr="00021BF0" w:rsidRDefault="00D07F86" w:rsidP="00803552">
      <w:pPr>
        <w:pStyle w:val="BodyText"/>
        <w:numPr>
          <w:ilvl w:val="0"/>
          <w:numId w:val="5"/>
        </w:numPr>
        <w:rPr>
          <w:rFonts w:asciiTheme="majorHAnsi" w:hAnsiTheme="majorHAnsi"/>
          <w:sz w:val="22"/>
          <w:szCs w:val="22"/>
        </w:rPr>
      </w:pPr>
      <w:r w:rsidRPr="00021BF0">
        <w:rPr>
          <w:rFonts w:asciiTheme="majorHAnsi" w:hAnsiTheme="majorHAnsi"/>
          <w:sz w:val="22"/>
          <w:szCs w:val="22"/>
        </w:rPr>
        <w:t>Developers of maps including all in mapping teams including terminologists, coders, clinical users, epidemiologists and statisticians, project managers</w:t>
      </w:r>
    </w:p>
    <w:p w:rsidR="00803552" w:rsidRPr="00021BF0" w:rsidRDefault="00803552" w:rsidP="00803552">
      <w:pPr>
        <w:pStyle w:val="BodyText"/>
        <w:ind w:left="720"/>
        <w:rPr>
          <w:rFonts w:asciiTheme="majorHAnsi" w:hAnsiTheme="majorHAnsi"/>
          <w:sz w:val="22"/>
          <w:szCs w:val="22"/>
        </w:rPr>
      </w:pPr>
    </w:p>
    <w:p w:rsidR="00803552" w:rsidRPr="00021BF0" w:rsidRDefault="004F47B5" w:rsidP="00803552">
      <w:pPr>
        <w:pStyle w:val="BodyText"/>
        <w:rPr>
          <w:rFonts w:asciiTheme="majorHAnsi" w:hAnsiTheme="majorHAnsi"/>
          <w:sz w:val="22"/>
          <w:szCs w:val="22"/>
        </w:rPr>
      </w:pPr>
      <w:r w:rsidRPr="00021BF0">
        <w:rPr>
          <w:rFonts w:asciiTheme="majorHAnsi" w:hAnsiTheme="majorHAnsi"/>
          <w:sz w:val="22"/>
          <w:szCs w:val="22"/>
        </w:rPr>
        <w:t>Additionally</w:t>
      </w:r>
      <w:r w:rsidR="0009449A" w:rsidRPr="00021BF0">
        <w:rPr>
          <w:rFonts w:asciiTheme="majorHAnsi" w:hAnsiTheme="majorHAnsi"/>
          <w:sz w:val="22"/>
          <w:szCs w:val="22"/>
        </w:rPr>
        <w:t>, the target audience for this T</w:t>
      </w:r>
      <w:r w:rsidR="00D01E88" w:rsidRPr="00021BF0">
        <w:rPr>
          <w:rFonts w:asciiTheme="majorHAnsi" w:hAnsiTheme="majorHAnsi"/>
          <w:sz w:val="22"/>
          <w:szCs w:val="22"/>
        </w:rPr>
        <w:t xml:space="preserve">echnical </w:t>
      </w:r>
      <w:r w:rsidR="00A239C6" w:rsidRPr="00021BF0">
        <w:rPr>
          <w:rFonts w:asciiTheme="majorHAnsi" w:hAnsiTheme="majorHAnsi"/>
          <w:sz w:val="22"/>
          <w:szCs w:val="22"/>
        </w:rPr>
        <w:t>Specification</w:t>
      </w:r>
      <w:r w:rsidR="0009449A" w:rsidRPr="00021BF0">
        <w:rPr>
          <w:rFonts w:asciiTheme="majorHAnsi" w:hAnsiTheme="majorHAnsi"/>
          <w:sz w:val="22"/>
          <w:szCs w:val="22"/>
        </w:rPr>
        <w:t xml:space="preserve"> may include</w:t>
      </w:r>
    </w:p>
    <w:p w:rsidR="00803552" w:rsidRPr="00021BF0" w:rsidRDefault="004F47B5" w:rsidP="00803552">
      <w:pPr>
        <w:pStyle w:val="BodyText"/>
        <w:numPr>
          <w:ilvl w:val="0"/>
          <w:numId w:val="6"/>
        </w:numPr>
        <w:rPr>
          <w:rFonts w:asciiTheme="majorHAnsi" w:hAnsiTheme="majorHAnsi"/>
          <w:sz w:val="22"/>
          <w:szCs w:val="22"/>
        </w:rPr>
      </w:pPr>
      <w:r w:rsidRPr="00021BF0">
        <w:rPr>
          <w:rFonts w:asciiTheme="majorHAnsi" w:hAnsiTheme="majorHAnsi"/>
          <w:sz w:val="22"/>
          <w:szCs w:val="22"/>
        </w:rPr>
        <w:t xml:space="preserve">Procurement officer </w:t>
      </w:r>
      <w:r w:rsidR="00D07F86" w:rsidRPr="00021BF0">
        <w:rPr>
          <w:rFonts w:asciiTheme="majorHAnsi" w:hAnsiTheme="majorHAnsi"/>
          <w:sz w:val="22"/>
          <w:szCs w:val="22"/>
        </w:rPr>
        <w:t>to establish requirements of map product capacity and quality</w:t>
      </w:r>
    </w:p>
    <w:p w:rsidR="00B73EAD" w:rsidRPr="00021BF0" w:rsidRDefault="004F47B5" w:rsidP="00B73EAD">
      <w:pPr>
        <w:pStyle w:val="BodyText"/>
        <w:numPr>
          <w:ilvl w:val="0"/>
          <w:numId w:val="6"/>
        </w:numPr>
        <w:rPr>
          <w:rFonts w:asciiTheme="majorHAnsi" w:hAnsiTheme="majorHAnsi"/>
          <w:sz w:val="22"/>
          <w:szCs w:val="22"/>
        </w:rPr>
      </w:pPr>
      <w:r w:rsidRPr="00021BF0">
        <w:rPr>
          <w:rFonts w:asciiTheme="majorHAnsi" w:hAnsiTheme="majorHAnsi"/>
          <w:sz w:val="22"/>
          <w:szCs w:val="22"/>
        </w:rPr>
        <w:t xml:space="preserve">Decision makers </w:t>
      </w:r>
      <w:r w:rsidR="00D07F86" w:rsidRPr="00021BF0">
        <w:rPr>
          <w:rFonts w:asciiTheme="majorHAnsi" w:hAnsiTheme="majorHAnsi"/>
          <w:sz w:val="22"/>
          <w:szCs w:val="22"/>
        </w:rPr>
        <w:t>to determine and assess r</w:t>
      </w:r>
      <w:r w:rsidR="0009449A" w:rsidRPr="00021BF0">
        <w:rPr>
          <w:rFonts w:asciiTheme="majorHAnsi" w:hAnsiTheme="majorHAnsi"/>
          <w:sz w:val="22"/>
          <w:szCs w:val="22"/>
        </w:rPr>
        <w:t>esources needed</w:t>
      </w:r>
      <w:r w:rsidRPr="00021BF0">
        <w:rPr>
          <w:rFonts w:asciiTheme="majorHAnsi" w:hAnsiTheme="majorHAnsi"/>
          <w:sz w:val="22"/>
          <w:szCs w:val="22"/>
        </w:rPr>
        <w:t xml:space="preserve"> in projects</w:t>
      </w:r>
      <w:r w:rsidR="0009449A" w:rsidRPr="00021BF0">
        <w:rPr>
          <w:rFonts w:asciiTheme="majorHAnsi" w:hAnsiTheme="majorHAnsi"/>
          <w:sz w:val="22"/>
          <w:szCs w:val="22"/>
        </w:rPr>
        <w:t xml:space="preserve"> and services</w:t>
      </w:r>
      <w:r w:rsidR="00D07F86" w:rsidRPr="00021BF0">
        <w:rPr>
          <w:rFonts w:asciiTheme="majorHAnsi" w:hAnsiTheme="majorHAnsi"/>
          <w:sz w:val="22"/>
          <w:szCs w:val="22"/>
        </w:rPr>
        <w:t xml:space="preserve"> associated with map produce, maintenance or use</w:t>
      </w:r>
      <w:r w:rsidRPr="00021BF0">
        <w:rPr>
          <w:rFonts w:asciiTheme="majorHAnsi" w:hAnsiTheme="majorHAnsi"/>
          <w:sz w:val="22"/>
          <w:szCs w:val="22"/>
        </w:rPr>
        <w:t>.</w:t>
      </w:r>
      <w:r w:rsidR="00B73EAD" w:rsidRPr="00021BF0">
        <w:rPr>
          <w:rFonts w:asciiTheme="majorHAnsi" w:hAnsiTheme="majorHAnsi"/>
          <w:sz w:val="22"/>
          <w:szCs w:val="22"/>
        </w:rPr>
        <w:t xml:space="preserve">  </w:t>
      </w:r>
    </w:p>
    <w:p w:rsidR="00B73EAD" w:rsidRPr="00021BF0" w:rsidRDefault="00B73EAD" w:rsidP="00B73EAD">
      <w:pPr>
        <w:pStyle w:val="BodyText"/>
        <w:ind w:left="720"/>
        <w:rPr>
          <w:rFonts w:asciiTheme="majorHAnsi" w:hAnsiTheme="majorHAnsi"/>
          <w:sz w:val="22"/>
          <w:szCs w:val="22"/>
        </w:rPr>
      </w:pPr>
    </w:p>
    <w:p w:rsidR="00BC3C82" w:rsidRDefault="00BC3C82" w:rsidP="00BC3C82">
      <w:pPr>
        <w:pStyle w:val="Heading2"/>
      </w:pPr>
      <w:bookmarkStart w:id="28" w:name="_Toc457655036"/>
      <w:bookmarkStart w:id="29" w:name="_Toc457655232"/>
      <w:bookmarkStart w:id="30" w:name="_Toc457655420"/>
      <w:r>
        <w:t>Challenges of Mapping</w:t>
      </w:r>
      <w:bookmarkEnd w:id="28"/>
      <w:bookmarkEnd w:id="29"/>
      <w:bookmarkEnd w:id="30"/>
    </w:p>
    <w:p w:rsidR="00B73EAD" w:rsidRDefault="00B73EAD" w:rsidP="00B73EAD">
      <w:pPr>
        <w:pStyle w:val="BodyTextIndent"/>
        <w:ind w:firstLine="0"/>
        <w:rPr>
          <w:rStyle w:val="Emphasis"/>
          <w:i w:val="0"/>
        </w:rPr>
      </w:pPr>
      <w:r w:rsidRPr="00133B35">
        <w:rPr>
          <w:rStyle w:val="Emphasis"/>
          <w:i w:val="0"/>
        </w:rPr>
        <w:t>Healthcare organizations and software vendors are increasingly using maps to convert data from one code system to another code system.  In the past</w:t>
      </w:r>
      <w:r>
        <w:rPr>
          <w:rStyle w:val="Emphasis"/>
          <w:i w:val="0"/>
        </w:rPr>
        <w:t>,</w:t>
      </w:r>
      <w:r w:rsidRPr="00133B35">
        <w:rPr>
          <w:rStyle w:val="Emphasis"/>
          <w:i w:val="0"/>
        </w:rPr>
        <w:t xml:space="preserve"> data in health information systems was largely used for organizations’ </w:t>
      </w:r>
      <w:r w:rsidRPr="009A57E6">
        <w:rPr>
          <w:rStyle w:val="Emphasis"/>
          <w:i w:val="0"/>
        </w:rPr>
        <w:t xml:space="preserve">administrative planning and decision making.  </w:t>
      </w:r>
    </w:p>
    <w:p w:rsidR="00B73EAD" w:rsidRDefault="00B73EAD" w:rsidP="00B73EAD">
      <w:pPr>
        <w:pStyle w:val="BodyTextIndent"/>
        <w:ind w:firstLine="0"/>
        <w:rPr>
          <w:rStyle w:val="Emphasis"/>
          <w:i w:val="0"/>
        </w:rPr>
      </w:pPr>
      <w:r>
        <w:rPr>
          <w:rStyle w:val="Emphasis"/>
          <w:i w:val="0"/>
        </w:rPr>
        <w:t>Today maps are being used for a much broader range of use cases and the challenge</w:t>
      </w:r>
      <w:r w:rsidR="00B923CF">
        <w:rPr>
          <w:rStyle w:val="Emphasis"/>
          <w:i w:val="0"/>
        </w:rPr>
        <w:t>s</w:t>
      </w:r>
      <w:r>
        <w:rPr>
          <w:rStyle w:val="Emphasis"/>
          <w:i w:val="0"/>
        </w:rPr>
        <w:t xml:space="preserve"> of their use include:</w:t>
      </w:r>
    </w:p>
    <w:p w:rsidR="00B73EAD" w:rsidRDefault="00B73EAD" w:rsidP="00B73EAD">
      <w:pPr>
        <w:pStyle w:val="BodyTextIndent"/>
        <w:numPr>
          <w:ilvl w:val="0"/>
          <w:numId w:val="21"/>
        </w:numPr>
        <w:rPr>
          <w:rStyle w:val="Emphasis"/>
          <w:i w:val="0"/>
        </w:rPr>
      </w:pPr>
      <w:r>
        <w:rPr>
          <w:rStyle w:val="Emphasis"/>
          <w:i w:val="0"/>
        </w:rPr>
        <w:t>Map purpose – a map built for one purpose may but also may not suite use for other purposes.  This dilemma arises as decisions are made when building a map and these decisions impact the choice of the result of the individual map from one source code to a target code.  When the purpose changes the result may also need to be different</w:t>
      </w:r>
    </w:p>
    <w:p w:rsidR="00B73EAD" w:rsidRPr="00352237" w:rsidRDefault="00B73EAD" w:rsidP="00B73EAD">
      <w:pPr>
        <w:pStyle w:val="BodyTextIndent"/>
        <w:numPr>
          <w:ilvl w:val="0"/>
          <w:numId w:val="21"/>
        </w:numPr>
        <w:rPr>
          <w:rStyle w:val="Emphasis"/>
          <w:i w:val="0"/>
        </w:rPr>
      </w:pPr>
      <w:r>
        <w:rPr>
          <w:rStyle w:val="Emphasis"/>
          <w:i w:val="0"/>
        </w:rPr>
        <w:t xml:space="preserve">Map accuracy – there are two aspects to accuracy.  The first is whether the map is as well development and maintained as possible, the second is how closely the results of applying the </w:t>
      </w:r>
      <w:r w:rsidRPr="00352237">
        <w:rPr>
          <w:rStyle w:val="Emphasis"/>
          <w:i w:val="0"/>
        </w:rPr>
        <w:t>map deliver an outcome consistent in meaning to the original source data.</w:t>
      </w:r>
    </w:p>
    <w:p w:rsidR="00033315" w:rsidRPr="00A9127C" w:rsidDel="007464B3" w:rsidRDefault="00033315" w:rsidP="00033315">
      <w:pPr>
        <w:pStyle w:val="ListParagraph"/>
        <w:numPr>
          <w:ilvl w:val="0"/>
          <w:numId w:val="21"/>
        </w:numPr>
        <w:rPr>
          <w:del w:id="31" w:author="Luann" w:date="2016-08-20T20:18:00Z"/>
          <w:rFonts w:asciiTheme="majorHAnsi" w:hAnsiTheme="majorHAnsi"/>
          <w:szCs w:val="22"/>
          <w:highlight w:val="yellow"/>
        </w:rPr>
      </w:pPr>
      <w:r w:rsidRPr="00352237">
        <w:rPr>
          <w:rFonts w:asciiTheme="majorHAnsi" w:hAnsiTheme="majorHAnsi"/>
          <w:szCs w:val="22"/>
        </w:rPr>
        <w:t xml:space="preserve">Map effectiveness </w:t>
      </w:r>
      <w:r w:rsidRPr="00B923CF">
        <w:rPr>
          <w:rFonts w:asciiTheme="majorHAnsi" w:hAnsiTheme="majorHAnsi"/>
          <w:szCs w:val="22"/>
        </w:rPr>
        <w:t xml:space="preserve">– Information retrieval is a critical functionality of maps. The actual consequence of assigned map links imposed between terms of different code schemes impacts the effectiveness of information retrieval </w:t>
      </w:r>
      <w:r w:rsidR="00B923CF" w:rsidRPr="00B923CF">
        <w:rPr>
          <w:rFonts w:asciiTheme="majorHAnsi" w:hAnsiTheme="majorHAnsi"/>
          <w:szCs w:val="22"/>
        </w:rPr>
        <w:t>searches</w:t>
      </w:r>
      <w:r w:rsidRPr="00B923CF">
        <w:rPr>
          <w:rFonts w:asciiTheme="majorHAnsi" w:hAnsiTheme="majorHAnsi"/>
          <w:szCs w:val="22"/>
        </w:rPr>
        <w:t xml:space="preserve">. </w:t>
      </w:r>
      <w:del w:id="32" w:author="Luann" w:date="2016-08-20T20:18:00Z">
        <w:r w:rsidRPr="00A9127C" w:rsidDel="007464B3">
          <w:rPr>
            <w:rFonts w:asciiTheme="majorHAnsi" w:hAnsiTheme="majorHAnsi"/>
            <w:szCs w:val="22"/>
            <w:highlight w:val="yellow"/>
          </w:rPr>
          <w:delText xml:space="preserve">(McCulloch, Shiri, Nicholson, 2005). </w:delText>
        </w:r>
      </w:del>
    </w:p>
    <w:p w:rsidR="00F215B3" w:rsidRDefault="00F215B3">
      <w:pPr>
        <w:pStyle w:val="ListParagraph"/>
        <w:numPr>
          <w:ilvl w:val="0"/>
          <w:numId w:val="21"/>
        </w:numPr>
        <w:ind w:left="0" w:firstLine="0"/>
        <w:rPr>
          <w:del w:id="33" w:author="Main Office HG" w:date="2016-07-29T15:48:00Z"/>
          <w:rStyle w:val="Emphasis"/>
          <w:rFonts w:asciiTheme="majorHAnsi" w:hAnsiTheme="majorHAnsi"/>
          <w:i w:val="0"/>
        </w:rPr>
      </w:pPr>
    </w:p>
    <w:p w:rsidR="00B73EAD" w:rsidRDefault="00E15C79" w:rsidP="00B73EAD">
      <w:pPr>
        <w:pStyle w:val="BodyTextIndent"/>
        <w:ind w:left="0" w:firstLine="0"/>
        <w:rPr>
          <w:rStyle w:val="Emphasis"/>
          <w:i w:val="0"/>
        </w:rPr>
      </w:pPr>
      <w:r w:rsidRPr="00E15C79">
        <w:rPr>
          <w:rStyle w:val="Emphasis"/>
          <w:rFonts w:asciiTheme="majorHAnsi" w:hAnsiTheme="majorHAnsi"/>
          <w:i w:val="0"/>
        </w:rPr>
        <w:t>Map purpose and accuracy both impact the potential safety and appropriateness of the use of that map in healthcare.  If the original meaning is changed through the ‘translation’ using a map this may impact clinical safety if the dat</w:t>
      </w:r>
      <w:r w:rsidR="00B73EAD" w:rsidRPr="007464B3">
        <w:rPr>
          <w:rStyle w:val="Emphasis"/>
          <w:i w:val="0"/>
        </w:rPr>
        <w:t>a</w:t>
      </w:r>
      <w:r w:rsidR="00B73EAD">
        <w:rPr>
          <w:rStyle w:val="Emphasis"/>
          <w:i w:val="0"/>
        </w:rPr>
        <w:t xml:space="preserve"> is used in that context.  There is also the consideration of whether the map is applied consistently to defined data elements in the health record.  The data element in which the </w:t>
      </w:r>
      <w:r w:rsidR="00861278">
        <w:rPr>
          <w:rStyle w:val="Emphasis"/>
          <w:i w:val="0"/>
        </w:rPr>
        <w:t>original</w:t>
      </w:r>
      <w:r w:rsidR="00B73EAD">
        <w:rPr>
          <w:rStyle w:val="Emphasis"/>
          <w:i w:val="0"/>
        </w:rPr>
        <w:t xml:space="preserve"> source data is recorded may </w:t>
      </w:r>
      <w:r w:rsidR="00861278">
        <w:rPr>
          <w:rStyle w:val="Emphasis"/>
          <w:i w:val="0"/>
        </w:rPr>
        <w:t xml:space="preserve">add meaning to the code allocated (e.g. Family history of condition </w:t>
      </w:r>
      <w:r w:rsidR="00861278" w:rsidRPr="00A9127C">
        <w:rPr>
          <w:rStyle w:val="Emphasis"/>
          <w:i w:val="0"/>
          <w:highlight w:val="yellow"/>
        </w:rPr>
        <w:t>v</w:t>
      </w:r>
      <w:ins w:id="34" w:author="Luann" w:date="2016-08-20T20:18:00Z">
        <w:r w:rsidR="007464B3" w:rsidRPr="00A9127C">
          <w:rPr>
            <w:rStyle w:val="Emphasis"/>
            <w:i w:val="0"/>
            <w:highlight w:val="yellow"/>
          </w:rPr>
          <w:t>ersu</w:t>
        </w:r>
      </w:ins>
      <w:r w:rsidR="00861278" w:rsidRPr="00A9127C">
        <w:rPr>
          <w:rStyle w:val="Emphasis"/>
          <w:i w:val="0"/>
          <w:highlight w:val="yellow"/>
        </w:rPr>
        <w:t xml:space="preserve">s </w:t>
      </w:r>
      <w:del w:id="35" w:author="Luann" w:date="2016-08-20T20:18:00Z">
        <w:r w:rsidR="00861278" w:rsidRPr="00A9127C" w:rsidDel="007464B3">
          <w:rPr>
            <w:rStyle w:val="Emphasis"/>
            <w:i w:val="0"/>
            <w:highlight w:val="yellow"/>
          </w:rPr>
          <w:delText xml:space="preserve">Final </w:delText>
        </w:r>
      </w:del>
      <w:ins w:id="36" w:author="Luann" w:date="2016-08-20T20:18:00Z">
        <w:r w:rsidR="007464B3" w:rsidRPr="00A9127C">
          <w:rPr>
            <w:rStyle w:val="Emphasis"/>
            <w:i w:val="0"/>
            <w:highlight w:val="yellow"/>
          </w:rPr>
          <w:t>clinical</w:t>
        </w:r>
        <w:r w:rsidR="007464B3">
          <w:rPr>
            <w:rStyle w:val="Emphasis"/>
            <w:i w:val="0"/>
          </w:rPr>
          <w:t xml:space="preserve"> </w:t>
        </w:r>
      </w:ins>
      <w:r w:rsidR="00861278">
        <w:rPr>
          <w:rStyle w:val="Emphasis"/>
          <w:i w:val="0"/>
        </w:rPr>
        <w:t>diagnosis of the individual).</w:t>
      </w:r>
    </w:p>
    <w:p w:rsidR="00861278" w:rsidRDefault="00861278" w:rsidP="00B73EAD">
      <w:pPr>
        <w:pStyle w:val="BodyTextIndent"/>
        <w:ind w:left="0" w:firstLine="0"/>
        <w:rPr>
          <w:rStyle w:val="Emphasis"/>
          <w:i w:val="0"/>
        </w:rPr>
      </w:pPr>
      <w:r>
        <w:rPr>
          <w:rStyle w:val="Emphasis"/>
          <w:i w:val="0"/>
        </w:rPr>
        <w:t>Another significant issue is the cost of creation and maintenance of a map and the ongoing risk and difficulties of maintaining currency of the map.</w:t>
      </w:r>
    </w:p>
    <w:p w:rsidR="00B73EAD" w:rsidRDefault="00861278" w:rsidP="00B73EAD">
      <w:pPr>
        <w:pStyle w:val="BodyText"/>
        <w:rPr>
          <w:rFonts w:asciiTheme="majorHAnsi" w:hAnsiTheme="majorHAnsi"/>
          <w:sz w:val="22"/>
          <w:szCs w:val="22"/>
        </w:rPr>
      </w:pPr>
      <w:r>
        <w:rPr>
          <w:rFonts w:asciiTheme="majorHAnsi" w:hAnsiTheme="majorHAnsi"/>
          <w:sz w:val="22"/>
          <w:szCs w:val="22"/>
        </w:rPr>
        <w:t>M</w:t>
      </w:r>
      <w:r w:rsidR="00B73EAD">
        <w:rPr>
          <w:rFonts w:asciiTheme="majorHAnsi" w:hAnsiTheme="majorHAnsi"/>
          <w:sz w:val="22"/>
          <w:szCs w:val="22"/>
        </w:rPr>
        <w:t xml:space="preserve">ore information on this topic </w:t>
      </w:r>
      <w:r>
        <w:rPr>
          <w:rFonts w:asciiTheme="majorHAnsi" w:hAnsiTheme="majorHAnsi"/>
          <w:sz w:val="22"/>
          <w:szCs w:val="22"/>
        </w:rPr>
        <w:t xml:space="preserve">is available in </w:t>
      </w:r>
      <w:r w:rsidR="00B73EAD">
        <w:rPr>
          <w:rFonts w:asciiTheme="majorHAnsi" w:hAnsiTheme="majorHAnsi"/>
          <w:sz w:val="22"/>
          <w:szCs w:val="22"/>
        </w:rPr>
        <w:t>ISO TR 12300 Principles of mapping between terminological systems</w:t>
      </w:r>
      <w:r>
        <w:rPr>
          <w:rFonts w:asciiTheme="majorHAnsi" w:hAnsiTheme="majorHAnsi"/>
          <w:sz w:val="22"/>
          <w:szCs w:val="22"/>
        </w:rPr>
        <w:t>.</w:t>
      </w:r>
    </w:p>
    <w:p w:rsidR="00B73EAD" w:rsidRPr="00B73EAD" w:rsidRDefault="00B73EAD" w:rsidP="00B73EAD">
      <w:pPr>
        <w:rPr>
          <w:lang w:eastAsia="ja-JP"/>
        </w:rPr>
      </w:pPr>
    </w:p>
    <w:p w:rsidR="00CB55EF" w:rsidRDefault="00CB55EF" w:rsidP="00CB55EF">
      <w:pPr>
        <w:pStyle w:val="Heading2"/>
      </w:pPr>
      <w:bookmarkStart w:id="37" w:name="_Toc457655037"/>
      <w:bookmarkStart w:id="38" w:name="_Toc457655233"/>
      <w:bookmarkStart w:id="39" w:name="_Toc457655421"/>
      <w:r>
        <w:t>Bundle of ..  Standards and Documents</w:t>
      </w:r>
      <w:bookmarkEnd w:id="37"/>
      <w:bookmarkEnd w:id="38"/>
      <w:bookmarkEnd w:id="39"/>
    </w:p>
    <w:p w:rsidR="00033315" w:rsidRPr="00A563DF" w:rsidRDefault="00033315" w:rsidP="00352237">
      <w:pPr>
        <w:rPr>
          <w:lang w:val="en-US" w:eastAsia="ja-JP"/>
        </w:rPr>
      </w:pPr>
      <w:bookmarkStart w:id="40" w:name="_Toc457655038"/>
      <w:r w:rsidRPr="00B923CF">
        <w:rPr>
          <w:lang w:val="en-US" w:eastAsia="ja-JP"/>
        </w:rPr>
        <w:t xml:space="preserve">If map quality is neglected, maps will continue to be classified in non-standard ways increasing barriers to establishing the purpose, accuracy, effectiveness of the quality of terminological mappings. The longer the international community is without a technical specification in this area, the more expensive the problem will be to resolve due to the persistence legacy metadata and the cost of modifying existing mapping processes to fit an agreed ISO/ TC specification; therefore an TS </w:t>
      </w:r>
      <w:r w:rsidRPr="00B923CF">
        <w:rPr>
          <w:lang w:val="en-US"/>
        </w:rPr>
        <w:t>solution is highl</w:t>
      </w:r>
      <w:r w:rsidRPr="00B923CF">
        <w:rPr>
          <w:lang w:val="en-US" w:eastAsia="ja-JP"/>
        </w:rPr>
        <w:t>y desirable.</w:t>
      </w:r>
      <w:bookmarkEnd w:id="40"/>
      <w:r w:rsidRPr="00B923CF">
        <w:rPr>
          <w:lang w:val="en-US" w:eastAsia="ja-JP"/>
        </w:rPr>
        <w:t xml:space="preserve"> </w:t>
      </w:r>
    </w:p>
    <w:p w:rsidR="00033315" w:rsidRPr="00CB55EF" w:rsidRDefault="00033315" w:rsidP="00CB55EF">
      <w:pPr>
        <w:rPr>
          <w:lang w:eastAsia="ja-JP"/>
        </w:rPr>
      </w:pPr>
    </w:p>
    <w:p w:rsidR="00A40FFB" w:rsidRPr="00F738D0" w:rsidRDefault="00A40FFB" w:rsidP="00A40FFB">
      <w:pPr>
        <w:pStyle w:val="Heading1"/>
      </w:pPr>
      <w:bookmarkStart w:id="41" w:name="_Toc457655039"/>
      <w:bookmarkStart w:id="42" w:name="_Toc457655234"/>
      <w:bookmarkStart w:id="43" w:name="_Toc457655422"/>
      <w:r w:rsidRPr="00F738D0">
        <w:t>Normative references</w:t>
      </w:r>
      <w:bookmarkEnd w:id="27"/>
      <w:bookmarkEnd w:id="41"/>
      <w:bookmarkEnd w:id="42"/>
      <w:bookmarkEnd w:id="43"/>
    </w:p>
    <w:p w:rsidR="00A40FFB" w:rsidRPr="00F738D0" w:rsidRDefault="00A40FFB" w:rsidP="00A40FFB">
      <w:r w:rsidRPr="00F738D0">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rsidR="00A40FFB" w:rsidRDefault="00A40FFB" w:rsidP="00A40FFB">
      <w:pPr>
        <w:rPr>
          <w:i/>
        </w:rPr>
      </w:pPr>
      <w:r w:rsidRPr="00F738D0">
        <w:t>ISO #####</w:t>
      </w:r>
      <w:r w:rsidRPr="00F738D0">
        <w:noBreakHyphen/>
        <w:t xml:space="preserve">#:20##, </w:t>
      </w:r>
      <w:r w:rsidRPr="00F738D0">
        <w:rPr>
          <w:i/>
        </w:rPr>
        <w:t>General title — Part #: Title of part</w:t>
      </w:r>
    </w:p>
    <w:p w:rsidR="00033315" w:rsidRPr="00F738D0" w:rsidDel="007464B3" w:rsidRDefault="00033315" w:rsidP="00033315">
      <w:pPr>
        <w:rPr>
          <w:del w:id="44" w:author="Luann" w:date="2016-08-20T20:19:00Z"/>
        </w:rPr>
      </w:pPr>
    </w:p>
    <w:p w:rsidR="00E51D27" w:rsidRDefault="00E51D27" w:rsidP="00A40FFB">
      <w:pPr>
        <w:rPr>
          <w:i/>
        </w:rPr>
      </w:pPr>
    </w:p>
    <w:p w:rsidR="00E51D27" w:rsidRDefault="00E51D27" w:rsidP="00A40FFB">
      <w:pPr>
        <w:rPr>
          <w:i/>
        </w:rPr>
      </w:pPr>
      <w:r>
        <w:rPr>
          <w:i/>
        </w:rPr>
        <w:t>ISO 20943-5 Semantic metadata mapping procedure</w:t>
      </w:r>
    </w:p>
    <w:p w:rsidR="004B1994" w:rsidRPr="00F738D0" w:rsidRDefault="004B1994" w:rsidP="00A40FFB"/>
    <w:p w:rsidR="00A40FFB" w:rsidRDefault="00A40FFB" w:rsidP="00A40FFB">
      <w:pPr>
        <w:pStyle w:val="Heading1"/>
      </w:pPr>
      <w:bookmarkStart w:id="45" w:name="_Toc353342671"/>
      <w:bookmarkStart w:id="46" w:name="_Toc457655040"/>
      <w:bookmarkStart w:id="47" w:name="_Toc457655235"/>
      <w:bookmarkStart w:id="48" w:name="_Toc457655423"/>
      <w:r w:rsidRPr="00F738D0">
        <w:t>Terms and definitions</w:t>
      </w:r>
      <w:bookmarkEnd w:id="45"/>
      <w:bookmarkEnd w:id="46"/>
      <w:bookmarkEnd w:id="47"/>
      <w:bookmarkEnd w:id="48"/>
    </w:p>
    <w:p w:rsidR="00861278" w:rsidRDefault="00861278" w:rsidP="00861278">
      <w:pPr>
        <w:pStyle w:val="Heading2"/>
      </w:pPr>
      <w:bookmarkStart w:id="49" w:name="_Toc457655041"/>
      <w:bookmarkStart w:id="50" w:name="_Toc457655236"/>
      <w:bookmarkStart w:id="51" w:name="_Toc457655424"/>
      <w:r>
        <w:t>Auto-matching</w:t>
      </w:r>
      <w:bookmarkEnd w:id="49"/>
      <w:bookmarkEnd w:id="50"/>
      <w:bookmarkEnd w:id="51"/>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Computational mapping task, undertaken using an algorithm based upon the relationship between concepts</w:t>
      </w:r>
    </w:p>
    <w:p w:rsidR="00861278" w:rsidRDefault="00861278" w:rsidP="00861278">
      <w:pPr>
        <w:pStyle w:val="Heading2"/>
        <w:rPr>
          <w:lang w:val="en-AU"/>
        </w:rPr>
      </w:pPr>
      <w:bookmarkStart w:id="52" w:name="_Toc457655042"/>
      <w:bookmarkStart w:id="53" w:name="_Toc457655237"/>
      <w:bookmarkStart w:id="54" w:name="_Toc457655425"/>
      <w:r>
        <w:rPr>
          <w:lang w:val="en-AU"/>
        </w:rPr>
        <w:t>Cardinality</w:t>
      </w:r>
      <w:bookmarkEnd w:id="52"/>
      <w:bookmarkEnd w:id="53"/>
      <w:bookmarkEnd w:id="54"/>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number of times a data element may repeat within an individual occurrence of an object view</w:t>
      </w:r>
    </w:p>
    <w:p w:rsidR="00033315" w:rsidRPr="00B923CF" w:rsidRDefault="00033315" w:rsidP="00B923CF">
      <w:pPr>
        <w:pStyle w:val="Heading2"/>
        <w:rPr>
          <w:lang w:val="en-AU"/>
        </w:rPr>
      </w:pPr>
      <w:bookmarkStart w:id="55" w:name="_Toc457655043"/>
      <w:bookmarkStart w:id="56" w:name="_Toc457655238"/>
      <w:bookmarkStart w:id="57" w:name="_Toc457655426"/>
      <w:r w:rsidRPr="00B923CF">
        <w:rPr>
          <w:lang w:val="en-AU"/>
        </w:rPr>
        <w:t>Categorial</w:t>
      </w:r>
      <w:bookmarkEnd w:id="55"/>
      <w:bookmarkEnd w:id="56"/>
      <w:bookmarkEnd w:id="57"/>
      <w:r w:rsidRPr="00B923CF">
        <w:rPr>
          <w:lang w:val="en-AU"/>
        </w:rPr>
        <w:t xml:space="preserve"> </w:t>
      </w:r>
    </w:p>
    <w:p w:rsidR="00B923CF" w:rsidRDefault="00021BF0">
      <w:pPr>
        <w:spacing w:before="60"/>
        <w:rPr>
          <w:rFonts w:ascii="Verdana" w:eastAsia="Times New Roman" w:hAnsi="Verdana"/>
          <w:color w:val="000000"/>
          <w:sz w:val="20"/>
          <w:szCs w:val="20"/>
          <w:lang w:val="en-AU" w:eastAsia="en-AU"/>
        </w:rPr>
      </w:pPr>
      <w:r>
        <w:rPr>
          <w:rFonts w:ascii="Verdana" w:hAnsi="Verdana"/>
          <w:sz w:val="20"/>
          <w:szCs w:val="20"/>
        </w:rPr>
        <w:t>r</w:t>
      </w:r>
      <w:r w:rsidR="00033315" w:rsidRPr="00B923CF">
        <w:rPr>
          <w:rFonts w:ascii="Verdana" w:hAnsi="Verdana"/>
          <w:sz w:val="20"/>
          <w:szCs w:val="20"/>
        </w:rPr>
        <w:t xml:space="preserve">elating to the part of the base component that contains rules for establishing syntactic categories and the ordering of elements within. </w:t>
      </w:r>
    </w:p>
    <w:p w:rsidR="00861278" w:rsidRDefault="00861278" w:rsidP="00861278">
      <w:pPr>
        <w:pStyle w:val="Heading2"/>
        <w:rPr>
          <w:lang w:val="en-AU"/>
        </w:rPr>
      </w:pPr>
      <w:bookmarkStart w:id="58" w:name="_Toc457655044"/>
      <w:bookmarkStart w:id="59" w:name="_Toc457655239"/>
      <w:bookmarkStart w:id="60" w:name="_Toc457655427"/>
      <w:r>
        <w:rPr>
          <w:lang w:val="en-AU"/>
        </w:rPr>
        <w:t>Classification</w:t>
      </w:r>
      <w:bookmarkEnd w:id="58"/>
      <w:bookmarkEnd w:id="59"/>
      <w:bookmarkEnd w:id="60"/>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exhaustive set of mutually exclusive categories to aggregate data at a pre-prescribed level of specialization for a specific purpose</w:t>
      </w:r>
    </w:p>
    <w:p w:rsidR="00861278" w:rsidRDefault="00861278" w:rsidP="00861278">
      <w:pPr>
        <w:pStyle w:val="Heading2"/>
        <w:rPr>
          <w:lang w:val="en-AU"/>
        </w:rPr>
      </w:pPr>
      <w:bookmarkStart w:id="61" w:name="_Toc457655045"/>
      <w:bookmarkStart w:id="62" w:name="_Toc457655240"/>
      <w:bookmarkStart w:id="63" w:name="_Toc457655428"/>
      <w:r>
        <w:rPr>
          <w:lang w:val="en-AU"/>
        </w:rPr>
        <w:t>Coding system</w:t>
      </w:r>
      <w:bookmarkEnd w:id="61"/>
      <w:bookmarkEnd w:id="62"/>
      <w:bookmarkEnd w:id="63"/>
    </w:p>
    <w:p w:rsidR="00861278" w:rsidRPr="00861278" w:rsidRDefault="00861278" w:rsidP="00861278">
      <w:pPr>
        <w:spacing w:after="0" w:line="240" w:lineRule="auto"/>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combination of a set of concepts, a set of code values, and at least one coding scheme mapping code values to coded concepts</w:t>
      </w:r>
    </w:p>
    <w:p w:rsidR="00861278" w:rsidRDefault="00861278" w:rsidP="00861278">
      <w:pPr>
        <w:rPr>
          <w:rFonts w:ascii="Verdana" w:eastAsia="Times New Roman" w:hAnsi="Verdana"/>
          <w:color w:val="000000"/>
          <w:sz w:val="20"/>
          <w:szCs w:val="20"/>
          <w:lang w:val="en-AU" w:eastAsia="en-AU"/>
        </w:rPr>
      </w:pPr>
    </w:p>
    <w:p w:rsidR="00861278" w:rsidRDefault="00B923CF" w:rsidP="00861278">
      <w:pPr>
        <w:pStyle w:val="Heading2"/>
        <w:rPr>
          <w:lang w:val="en-AU"/>
        </w:rPr>
      </w:pPr>
      <w:bookmarkStart w:id="64" w:name="_Toc457655046"/>
      <w:bookmarkStart w:id="65" w:name="_Toc457655241"/>
      <w:bookmarkStart w:id="66" w:name="_Toc457655429"/>
      <w:r>
        <w:rPr>
          <w:lang w:val="en-AU"/>
        </w:rPr>
        <w:t>C</w:t>
      </w:r>
      <w:r w:rsidR="00861278">
        <w:rPr>
          <w:lang w:val="en-AU"/>
        </w:rPr>
        <w:t>oncept</w:t>
      </w:r>
      <w:bookmarkEnd w:id="64"/>
      <w:bookmarkEnd w:id="65"/>
      <w:bookmarkEnd w:id="66"/>
    </w:p>
    <w:p w:rsidR="00861278"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u</w:t>
      </w:r>
      <w:r w:rsidR="00861278" w:rsidRPr="00861278">
        <w:rPr>
          <w:rFonts w:ascii="Verdana" w:eastAsia="Times New Roman" w:hAnsi="Verdana"/>
          <w:color w:val="000000"/>
          <w:sz w:val="20"/>
          <w:szCs w:val="20"/>
          <w:lang w:val="en-AU" w:eastAsia="en-AU"/>
        </w:rPr>
        <w:t>nit of knowledge created by a unique combination of characteristics</w:t>
      </w:r>
    </w:p>
    <w:p w:rsidR="00861278" w:rsidRDefault="00861278" w:rsidP="00861278">
      <w:pPr>
        <w:pStyle w:val="Heading2"/>
        <w:rPr>
          <w:lang w:val="en-AU"/>
        </w:rPr>
      </w:pPr>
      <w:bookmarkStart w:id="67" w:name="_Toc457655047"/>
      <w:bookmarkStart w:id="68" w:name="_Toc457655242"/>
      <w:bookmarkStart w:id="69" w:name="_Toc457655430"/>
      <w:r>
        <w:rPr>
          <w:lang w:val="en-AU"/>
        </w:rPr>
        <w:t>Context</w:t>
      </w:r>
      <w:bookmarkEnd w:id="67"/>
      <w:bookmarkEnd w:id="68"/>
      <w:bookmarkEnd w:id="69"/>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related conditions and situations that provide a useful understanding and meaning of a subject</w:t>
      </w:r>
    </w:p>
    <w:p w:rsidR="00684454" w:rsidRPr="00A9127C" w:rsidRDefault="00684454" w:rsidP="00861278">
      <w:pPr>
        <w:rPr>
          <w:rFonts w:asciiTheme="majorHAnsi" w:eastAsia="Times New Roman" w:hAnsiTheme="majorHAnsi"/>
          <w:b/>
          <w:color w:val="000000"/>
          <w:sz w:val="24"/>
          <w:szCs w:val="24"/>
          <w:lang w:val="en-AU" w:eastAsia="en-AU"/>
        </w:rPr>
      </w:pPr>
      <w:commentRangeStart w:id="70"/>
      <w:r w:rsidRPr="00A9127C">
        <w:rPr>
          <w:rFonts w:asciiTheme="majorHAnsi" w:eastAsia="Times New Roman" w:hAnsiTheme="majorHAnsi"/>
          <w:b/>
          <w:color w:val="000000"/>
          <w:sz w:val="24"/>
          <w:szCs w:val="24"/>
          <w:highlight w:val="yellow"/>
          <w:lang w:val="en-AU" w:eastAsia="en-AU"/>
        </w:rPr>
        <w:t>Coverage</w:t>
      </w:r>
      <w:r w:rsidRPr="00A9127C">
        <w:rPr>
          <w:rFonts w:asciiTheme="majorHAnsi" w:eastAsia="Times New Roman" w:hAnsiTheme="majorHAnsi"/>
          <w:b/>
          <w:color w:val="000000"/>
          <w:sz w:val="24"/>
          <w:szCs w:val="24"/>
          <w:lang w:val="en-AU" w:eastAsia="en-AU"/>
        </w:rPr>
        <w:t xml:space="preserve"> </w:t>
      </w:r>
      <w:commentRangeEnd w:id="70"/>
      <w:r w:rsidR="007F7B6C" w:rsidRPr="00A9127C">
        <w:rPr>
          <w:rStyle w:val="CommentReference"/>
          <w:rFonts w:asciiTheme="majorHAnsi" w:hAnsiTheme="majorHAnsi"/>
          <w:sz w:val="24"/>
          <w:szCs w:val="24"/>
        </w:rPr>
        <w:commentReference w:id="70"/>
      </w:r>
    </w:p>
    <w:p w:rsidR="00684454" w:rsidRPr="00A9127C" w:rsidRDefault="007F7B6C" w:rsidP="00861278">
      <w:pPr>
        <w:rPr>
          <w:rFonts w:asciiTheme="minorHAnsi" w:eastAsia="Times New Roman" w:hAnsiTheme="minorHAnsi"/>
          <w:color w:val="000000"/>
          <w:lang w:val="en-AU" w:eastAsia="en-AU"/>
        </w:rPr>
      </w:pPr>
      <w:r w:rsidRPr="00A9127C">
        <w:rPr>
          <w:rFonts w:asciiTheme="minorHAnsi" w:eastAsia="Times New Roman" w:hAnsiTheme="minorHAnsi"/>
          <w:color w:val="000000"/>
          <w:highlight w:val="yellow"/>
          <w:lang w:val="en-AU" w:eastAsia="en-AU"/>
        </w:rPr>
        <w:t xml:space="preserve">the </w:t>
      </w:r>
      <w:r w:rsidR="00684454" w:rsidRPr="00A9127C">
        <w:rPr>
          <w:rFonts w:asciiTheme="minorHAnsi" w:eastAsia="Times New Roman" w:hAnsiTheme="minorHAnsi"/>
          <w:color w:val="000000"/>
          <w:highlight w:val="yellow"/>
          <w:lang w:val="en-AU" w:eastAsia="en-AU"/>
        </w:rPr>
        <w:t>fraction</w:t>
      </w:r>
      <w:r w:rsidRPr="00A9127C">
        <w:rPr>
          <w:rFonts w:asciiTheme="minorHAnsi" w:eastAsia="Times New Roman" w:hAnsiTheme="minorHAnsi"/>
          <w:color w:val="000000"/>
          <w:highlight w:val="yellow"/>
          <w:lang w:val="en-AU" w:eastAsia="en-AU"/>
        </w:rPr>
        <w:t xml:space="preserve">, </w:t>
      </w:r>
      <w:r w:rsidR="00684454" w:rsidRPr="00A9127C">
        <w:rPr>
          <w:rFonts w:asciiTheme="minorHAnsi" w:eastAsia="Times New Roman" w:hAnsiTheme="minorHAnsi"/>
          <w:color w:val="000000"/>
          <w:highlight w:val="yellow"/>
          <w:lang w:val="en-AU" w:eastAsia="en-AU"/>
        </w:rPr>
        <w:t xml:space="preserve">of data which should </w:t>
      </w:r>
      <w:r w:rsidRPr="00A9127C">
        <w:rPr>
          <w:rFonts w:asciiTheme="minorHAnsi" w:eastAsia="Times New Roman" w:hAnsiTheme="minorHAnsi"/>
          <w:color w:val="000000"/>
          <w:highlight w:val="yellow"/>
          <w:lang w:val="en-AU" w:eastAsia="en-AU"/>
        </w:rPr>
        <w:t xml:space="preserve">be </w:t>
      </w:r>
      <w:r w:rsidR="00684454" w:rsidRPr="00A9127C">
        <w:rPr>
          <w:rFonts w:asciiTheme="minorHAnsi" w:eastAsia="Times New Roman" w:hAnsiTheme="minorHAnsi"/>
          <w:color w:val="000000"/>
          <w:highlight w:val="yellow"/>
          <w:lang w:val="en-AU" w:eastAsia="en-AU"/>
        </w:rPr>
        <w:t>trans</w:t>
      </w:r>
      <w:r w:rsidRPr="00A9127C">
        <w:rPr>
          <w:rFonts w:asciiTheme="minorHAnsi" w:eastAsia="Times New Roman" w:hAnsiTheme="minorHAnsi"/>
          <w:color w:val="000000"/>
          <w:highlight w:val="yellow"/>
          <w:lang w:val="en-AU" w:eastAsia="en-AU"/>
        </w:rPr>
        <w:t>lated</w:t>
      </w:r>
      <w:r w:rsidR="00684454" w:rsidRPr="00A9127C">
        <w:rPr>
          <w:rFonts w:asciiTheme="minorHAnsi" w:eastAsia="Times New Roman" w:hAnsiTheme="minorHAnsi"/>
          <w:color w:val="000000"/>
          <w:highlight w:val="yellow"/>
          <w:lang w:val="en-AU" w:eastAsia="en-AU"/>
        </w:rPr>
        <w:t>, that is actually translated</w:t>
      </w:r>
    </w:p>
    <w:p w:rsidR="00861278" w:rsidRDefault="00861278" w:rsidP="00861278">
      <w:pPr>
        <w:pStyle w:val="Heading2"/>
        <w:rPr>
          <w:lang w:val="en-AU"/>
        </w:rPr>
      </w:pPr>
      <w:bookmarkStart w:id="71" w:name="_Toc457655048"/>
      <w:bookmarkStart w:id="72" w:name="_Toc457655243"/>
      <w:bookmarkStart w:id="73" w:name="_Toc457655431"/>
      <w:r>
        <w:rPr>
          <w:lang w:val="en-AU"/>
        </w:rPr>
        <w:t>Data aggregation</w:t>
      </w:r>
      <w:bookmarkEnd w:id="71"/>
      <w:bookmarkEnd w:id="72"/>
      <w:bookmarkEnd w:id="73"/>
    </w:p>
    <w:p w:rsidR="00861278" w:rsidRPr="00D0163E" w:rsidRDefault="00861278" w:rsidP="00861278">
      <w:pPr>
        <w:rPr>
          <w:rFonts w:ascii="Verdana" w:eastAsia="Times New Roman" w:hAnsi="Verdana"/>
          <w:color w:val="000000"/>
          <w:sz w:val="20"/>
          <w:szCs w:val="20"/>
          <w:lang w:val="en-AU" w:eastAsia="en-AU"/>
        </w:rPr>
      </w:pPr>
      <w:r w:rsidRPr="00D0163E">
        <w:rPr>
          <w:rFonts w:ascii="Verdana" w:eastAsia="Times New Roman" w:hAnsi="Verdana"/>
          <w:color w:val="000000"/>
          <w:sz w:val="20"/>
          <w:szCs w:val="20"/>
          <w:lang w:val="en-AU" w:eastAsia="en-AU"/>
        </w:rPr>
        <w:t>process by which information is collected, manipulated and expressed in summary form</w:t>
      </w:r>
    </w:p>
    <w:p w:rsidR="00033315" w:rsidRPr="00D0163E" w:rsidRDefault="00033315" w:rsidP="00B923CF">
      <w:pPr>
        <w:pStyle w:val="Heading2"/>
        <w:rPr>
          <w:lang w:val="en-AU"/>
        </w:rPr>
      </w:pPr>
      <w:bookmarkStart w:id="74" w:name="_Toc457655049"/>
      <w:bookmarkStart w:id="75" w:name="_Toc457655244"/>
      <w:bookmarkStart w:id="76" w:name="_Toc457655432"/>
      <w:r w:rsidRPr="00D0163E">
        <w:rPr>
          <w:lang w:val="en-AU"/>
        </w:rPr>
        <w:t>Determinant</w:t>
      </w:r>
      <w:bookmarkEnd w:id="74"/>
      <w:bookmarkEnd w:id="75"/>
      <w:bookmarkEnd w:id="76"/>
      <w:r w:rsidRPr="00D0163E">
        <w:rPr>
          <w:lang w:val="en-AU"/>
        </w:rPr>
        <w:t xml:space="preserve"> </w:t>
      </w:r>
    </w:p>
    <w:p w:rsidR="00B923CF" w:rsidRDefault="00033315">
      <w:pPr>
        <w:spacing w:before="60"/>
        <w:rPr>
          <w:rFonts w:ascii="Verdana" w:eastAsia="Times New Roman" w:hAnsi="Verdana"/>
          <w:color w:val="000000"/>
          <w:sz w:val="20"/>
          <w:szCs w:val="20"/>
          <w:lang w:val="en-AU" w:eastAsia="en-AU"/>
        </w:rPr>
      </w:pPr>
      <w:r w:rsidRPr="00D0163E">
        <w:rPr>
          <w:rFonts w:ascii="Verdana" w:hAnsi="Verdana"/>
          <w:sz w:val="20"/>
          <w:szCs w:val="20"/>
        </w:rPr>
        <w:t>influencing or determining element or factor</w:t>
      </w:r>
    </w:p>
    <w:p w:rsidR="00861278" w:rsidRDefault="00861278" w:rsidP="00861278">
      <w:pPr>
        <w:pStyle w:val="Heading2"/>
        <w:rPr>
          <w:lang w:val="en-AU"/>
        </w:rPr>
      </w:pPr>
      <w:bookmarkStart w:id="77" w:name="_Toc457655050"/>
      <w:bookmarkStart w:id="78" w:name="_Toc457655245"/>
      <w:bookmarkStart w:id="79" w:name="_Toc457655433"/>
      <w:r>
        <w:rPr>
          <w:lang w:val="en-AU"/>
        </w:rPr>
        <w:t>Equivalence</w:t>
      </w:r>
      <w:bookmarkEnd w:id="77"/>
      <w:bookmarkEnd w:id="78"/>
      <w:bookmarkEnd w:id="79"/>
    </w:p>
    <w:p w:rsidR="00861278" w:rsidRDefault="00861278" w:rsidP="00861278">
      <w:pPr>
        <w:spacing w:after="0" w:line="240" w:lineRule="auto"/>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condition of being equal or the same in value, worth or function</w:t>
      </w:r>
    </w:p>
    <w:p w:rsidR="007F7B6C" w:rsidRDefault="007F7B6C" w:rsidP="00861278">
      <w:pPr>
        <w:spacing w:after="0" w:line="240" w:lineRule="auto"/>
        <w:rPr>
          <w:rFonts w:ascii="Verdana" w:eastAsia="Times New Roman" w:hAnsi="Verdana"/>
          <w:color w:val="000000"/>
          <w:sz w:val="20"/>
          <w:szCs w:val="20"/>
          <w:lang w:val="en-AU" w:eastAsia="en-AU"/>
        </w:rPr>
      </w:pPr>
    </w:p>
    <w:p w:rsidR="00861278" w:rsidRDefault="00861278" w:rsidP="00861278">
      <w:pPr>
        <w:pStyle w:val="Heading2"/>
        <w:rPr>
          <w:lang w:val="en-AU"/>
        </w:rPr>
      </w:pPr>
      <w:bookmarkStart w:id="80" w:name="_Toc457655051"/>
      <w:bookmarkStart w:id="81" w:name="_Toc457655246"/>
      <w:bookmarkStart w:id="82" w:name="_Toc457655434"/>
      <w:r>
        <w:rPr>
          <w:lang w:val="en-AU"/>
        </w:rPr>
        <w:t>Individual map</w:t>
      </w:r>
      <w:bookmarkEnd w:id="80"/>
      <w:bookmarkEnd w:id="81"/>
      <w:bookmarkEnd w:id="82"/>
    </w:p>
    <w:p w:rsidR="00861278" w:rsidRDefault="00021BF0" w:rsidP="00861278">
      <w:pPr>
        <w:spacing w:after="0" w:line="240" w:lineRule="auto"/>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i</w:t>
      </w:r>
      <w:r w:rsidR="00861278" w:rsidRPr="00861278">
        <w:rPr>
          <w:rFonts w:ascii="Verdana" w:eastAsia="Times New Roman" w:hAnsi="Verdana"/>
          <w:color w:val="000000"/>
          <w:sz w:val="20"/>
          <w:szCs w:val="20"/>
          <w:lang w:val="en-AU" w:eastAsia="en-AU"/>
        </w:rPr>
        <w:t>ndex from one term to another, sometimes using rules that allow translation from one representation to another indicating degree of equivalence.</w:t>
      </w:r>
    </w:p>
    <w:p w:rsidR="00033315" w:rsidRDefault="00033315" w:rsidP="00861278">
      <w:pPr>
        <w:spacing w:after="0" w:line="240" w:lineRule="auto"/>
        <w:rPr>
          <w:rFonts w:ascii="Verdana" w:eastAsia="Times New Roman" w:hAnsi="Verdana"/>
          <w:color w:val="000000"/>
          <w:sz w:val="20"/>
          <w:szCs w:val="20"/>
          <w:lang w:val="en-AU" w:eastAsia="en-AU"/>
        </w:rPr>
      </w:pPr>
    </w:p>
    <w:p w:rsidR="00033315" w:rsidRPr="00D0163E" w:rsidRDefault="00033315" w:rsidP="00B923CF">
      <w:pPr>
        <w:pStyle w:val="Heading2"/>
        <w:rPr>
          <w:lang w:val="en-AU"/>
        </w:rPr>
      </w:pPr>
      <w:r w:rsidRPr="00D0163E">
        <w:rPr>
          <w:lang w:val="en-AU"/>
        </w:rPr>
        <w:t xml:space="preserve"> </w:t>
      </w:r>
      <w:bookmarkStart w:id="83" w:name="_Toc457655052"/>
      <w:bookmarkStart w:id="84" w:name="_Toc457655247"/>
      <w:bookmarkStart w:id="85" w:name="_Toc457655435"/>
      <w:r w:rsidRPr="00D0163E">
        <w:rPr>
          <w:lang w:val="en-AU"/>
        </w:rPr>
        <w:t>Lexical equivalence</w:t>
      </w:r>
      <w:bookmarkEnd w:id="83"/>
      <w:bookmarkEnd w:id="84"/>
      <w:bookmarkEnd w:id="85"/>
    </w:p>
    <w:p w:rsidR="00000000" w:rsidRDefault="00021BF0">
      <w:pPr>
        <w:spacing w:before="60" w:line="240" w:lineRule="auto"/>
        <w:jc w:val="left"/>
        <w:rPr>
          <w:rFonts w:ascii="Verdana" w:eastAsia="Times New Roman" w:hAnsi="Verdana"/>
          <w:color w:val="000000"/>
          <w:sz w:val="20"/>
          <w:lang w:val="en-AU" w:eastAsia="en-AU"/>
        </w:rPr>
        <w:pPrChange w:id="86" w:author="Heather Grain" w:date="2016-08-04T07:39:00Z">
          <w:pPr>
            <w:pStyle w:val="Heading2"/>
          </w:pPr>
        </w:pPrChange>
      </w:pPr>
      <w:r>
        <w:rPr>
          <w:rFonts w:ascii="Verdana" w:eastAsia="Times New Roman" w:hAnsi="Verdana"/>
          <w:sz w:val="20"/>
          <w:szCs w:val="20"/>
          <w:lang w:val="en-US"/>
        </w:rPr>
        <w:t>c</w:t>
      </w:r>
      <w:r w:rsidR="00033315" w:rsidRPr="00D0163E">
        <w:rPr>
          <w:rFonts w:ascii="Verdana" w:eastAsia="Times New Roman" w:hAnsi="Verdana"/>
          <w:sz w:val="20"/>
          <w:szCs w:val="20"/>
          <w:lang w:val="en-US"/>
        </w:rPr>
        <w:t xml:space="preserve">ondition of concepts with contextual evidence, e.g. </w:t>
      </w:r>
      <w:r w:rsidR="00033315" w:rsidRPr="00D0163E">
        <w:rPr>
          <w:rFonts w:ascii="Verdana" w:hAnsi="Verdana"/>
          <w:bCs/>
          <w:sz w:val="20"/>
          <w:szCs w:val="20"/>
          <w:lang w:val="en-US"/>
        </w:rPr>
        <w:t>identical</w:t>
      </w:r>
      <w:r w:rsidR="00033315" w:rsidRPr="00D0163E">
        <w:rPr>
          <w:rFonts w:ascii="Verdana" w:hAnsi="Verdana"/>
          <w:b/>
          <w:bCs/>
          <w:sz w:val="20"/>
          <w:szCs w:val="20"/>
          <w:lang w:val="en-US"/>
        </w:rPr>
        <w:t xml:space="preserve"> </w:t>
      </w:r>
      <w:r w:rsidR="00033315" w:rsidRPr="00D0163E">
        <w:rPr>
          <w:rFonts w:ascii="Verdana" w:hAnsi="Verdana"/>
          <w:bCs/>
          <w:sz w:val="20"/>
          <w:szCs w:val="20"/>
          <w:lang w:val="en-US"/>
        </w:rPr>
        <w:t>l</w:t>
      </w:r>
      <w:r w:rsidR="00033315" w:rsidRPr="00D0163E">
        <w:rPr>
          <w:rFonts w:ascii="Verdana" w:hAnsi="Verdana"/>
          <w:sz w:val="20"/>
          <w:szCs w:val="20"/>
          <w:lang w:val="en-US"/>
        </w:rPr>
        <w:t xml:space="preserve">exical equivalence deals with translation of terms and concepts rendering meanings consists of two components – denotation and connotation. </w:t>
      </w:r>
      <w:bookmarkStart w:id="87" w:name="_Toc457655053"/>
      <w:bookmarkStart w:id="88" w:name="_Toc457655248"/>
      <w:bookmarkStart w:id="89" w:name="_Toc457655436"/>
    </w:p>
    <w:p w:rsidR="00000000" w:rsidRDefault="00EF22C7">
      <w:pPr>
        <w:spacing w:before="60" w:line="240" w:lineRule="auto"/>
        <w:jc w:val="left"/>
        <w:rPr>
          <w:rFonts w:ascii="Verdana" w:eastAsia="Times New Roman" w:hAnsi="Verdana"/>
          <w:color w:val="000000"/>
          <w:sz w:val="20"/>
          <w:lang w:val="en-AU" w:eastAsia="en-AU"/>
        </w:rPr>
        <w:pPrChange w:id="90" w:author="Heather Grain" w:date="2016-08-04T07:39:00Z">
          <w:pPr>
            <w:pStyle w:val="Heading2"/>
          </w:pPr>
        </w:pPrChange>
      </w:pPr>
      <w:r>
        <w:rPr>
          <w:rFonts w:ascii="Verdana" w:eastAsia="Times New Roman" w:hAnsi="Verdana"/>
          <w:color w:val="000000"/>
          <w:sz w:val="20"/>
          <w:szCs w:val="20"/>
          <w:lang w:val="en-AU" w:eastAsia="en-AU"/>
        </w:rPr>
        <w:t>Priority Map Content</w:t>
      </w:r>
    </w:p>
    <w:p w:rsidR="00EF22C7" w:rsidRPr="00A9127C" w:rsidRDefault="00EF22C7" w:rsidP="00EF22C7">
      <w:pPr>
        <w:rPr>
          <w:lang w:eastAsia="ja-JP"/>
        </w:rPr>
      </w:pPr>
      <w:r w:rsidRPr="00A9127C">
        <w:rPr>
          <w:lang w:eastAsia="ja-JP"/>
        </w:rPr>
        <w:t>Consider whether a definition is needed for priority content (map priority content)</w:t>
      </w:r>
    </w:p>
    <w:p w:rsidR="00EF22C7" w:rsidRDefault="00EF22C7" w:rsidP="00EF22C7">
      <w:pPr>
        <w:rPr>
          <w:lang w:eastAsia="ja-JP"/>
        </w:rPr>
      </w:pPr>
      <w:r w:rsidRPr="00A9127C">
        <w:rPr>
          <w:lang w:eastAsia="ja-JP"/>
        </w:rPr>
        <w:t>consider percentage of 0, 1,2,3,4 equivalence within the tested set (priority or complete).</w:t>
      </w:r>
    </w:p>
    <w:p w:rsidR="00B17B32" w:rsidRDefault="00861278">
      <w:pPr>
        <w:spacing w:before="60" w:line="240" w:lineRule="auto"/>
        <w:jc w:val="left"/>
        <w:rPr>
          <w:lang w:val="en-AU"/>
        </w:rPr>
      </w:pPr>
      <w:r>
        <w:rPr>
          <w:lang w:val="en-AU"/>
        </w:rPr>
        <w:t>Map</w:t>
      </w:r>
      <w:bookmarkEnd w:id="87"/>
      <w:bookmarkEnd w:id="88"/>
      <w:bookmarkEnd w:id="89"/>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index from one term to another, sometimes using rules that allow translation from one representation to another indicating degree of equivalence</w:t>
      </w:r>
    </w:p>
    <w:p w:rsidR="00861278" w:rsidRDefault="00EF3E89" w:rsidP="00861278">
      <w:pPr>
        <w:pStyle w:val="Heading2"/>
      </w:pPr>
      <w:bookmarkStart w:id="91" w:name="_Toc457655054"/>
      <w:bookmarkStart w:id="92" w:name="_Toc457655249"/>
      <w:bookmarkStart w:id="93" w:name="_Toc457655437"/>
      <w:r>
        <w:t>Map quality d</w:t>
      </w:r>
      <w:r w:rsidR="00861278">
        <w:t>eterminant</w:t>
      </w:r>
      <w:bookmarkEnd w:id="91"/>
      <w:bookmarkEnd w:id="92"/>
      <w:bookmarkEnd w:id="93"/>
    </w:p>
    <w:p w:rsidR="00861278" w:rsidRDefault="00EF3E89"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attribute of a map</w:t>
      </w:r>
      <w:r w:rsidR="00352237">
        <w:rPr>
          <w:rFonts w:ascii="Verdana" w:eastAsia="Times New Roman" w:hAnsi="Verdana"/>
          <w:color w:val="000000"/>
          <w:sz w:val="20"/>
          <w:szCs w:val="20"/>
          <w:lang w:val="en-AU" w:eastAsia="en-AU"/>
        </w:rPr>
        <w:t>,</w:t>
      </w:r>
      <w:r>
        <w:rPr>
          <w:rFonts w:ascii="Verdana" w:eastAsia="Times New Roman" w:hAnsi="Verdana"/>
          <w:color w:val="000000"/>
          <w:sz w:val="20"/>
          <w:szCs w:val="20"/>
          <w:lang w:val="en-AU" w:eastAsia="en-AU"/>
        </w:rPr>
        <w:t xml:space="preserve">  map development process</w:t>
      </w:r>
      <w:r w:rsidR="00352237">
        <w:rPr>
          <w:rFonts w:ascii="Verdana" w:eastAsia="Times New Roman" w:hAnsi="Verdana"/>
          <w:color w:val="000000"/>
          <w:sz w:val="20"/>
          <w:szCs w:val="20"/>
          <w:lang w:val="en-AU" w:eastAsia="en-AU"/>
        </w:rPr>
        <w:t>, or map metadata</w:t>
      </w:r>
      <w:r>
        <w:rPr>
          <w:rFonts w:ascii="Verdana" w:eastAsia="Times New Roman" w:hAnsi="Verdana"/>
          <w:color w:val="000000"/>
          <w:sz w:val="20"/>
          <w:szCs w:val="20"/>
          <w:lang w:val="en-AU" w:eastAsia="en-AU"/>
        </w:rPr>
        <w:t xml:space="preserve"> </w:t>
      </w:r>
      <w:r w:rsidR="00021BF0">
        <w:rPr>
          <w:rFonts w:ascii="Verdana" w:eastAsia="Times New Roman" w:hAnsi="Verdana"/>
          <w:color w:val="000000"/>
          <w:sz w:val="20"/>
          <w:szCs w:val="20"/>
          <w:lang w:val="en-AU" w:eastAsia="en-AU"/>
        </w:rPr>
        <w:t xml:space="preserve">that is considered a reliable </w:t>
      </w:r>
      <w:r>
        <w:rPr>
          <w:rFonts w:ascii="Verdana" w:eastAsia="Times New Roman" w:hAnsi="Verdana"/>
          <w:color w:val="000000"/>
          <w:sz w:val="20"/>
          <w:szCs w:val="20"/>
          <w:lang w:val="en-AU" w:eastAsia="en-AU"/>
        </w:rPr>
        <w:t xml:space="preserve">measure </w:t>
      </w:r>
      <w:r w:rsidR="00021BF0">
        <w:rPr>
          <w:rFonts w:ascii="Verdana" w:eastAsia="Times New Roman" w:hAnsi="Verdana"/>
          <w:color w:val="000000"/>
          <w:sz w:val="20"/>
          <w:szCs w:val="20"/>
          <w:lang w:val="en-AU" w:eastAsia="en-AU"/>
        </w:rPr>
        <w:t xml:space="preserve">of </w:t>
      </w:r>
      <w:r>
        <w:rPr>
          <w:rFonts w:ascii="Verdana" w:eastAsia="Times New Roman" w:hAnsi="Verdana"/>
          <w:color w:val="000000"/>
          <w:sz w:val="20"/>
          <w:szCs w:val="20"/>
          <w:lang w:val="en-AU" w:eastAsia="en-AU"/>
        </w:rPr>
        <w:t>the suitability of the map to a use case</w:t>
      </w:r>
    </w:p>
    <w:p w:rsidR="00EF3E89" w:rsidRDefault="00EF3E89" w:rsidP="00EF3E89">
      <w:pPr>
        <w:pStyle w:val="Heading2"/>
      </w:pPr>
      <w:bookmarkStart w:id="94" w:name="_Toc457655055"/>
      <w:bookmarkStart w:id="95" w:name="_Toc457655250"/>
      <w:bookmarkStart w:id="96" w:name="_Toc457655438"/>
      <w:r>
        <w:t>Map Quality Measure</w:t>
      </w:r>
      <w:bookmarkEnd w:id="94"/>
      <w:bookmarkEnd w:id="95"/>
      <w:bookmarkEnd w:id="96"/>
    </w:p>
    <w:p w:rsidR="00EF3E89"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q</w:t>
      </w:r>
      <w:r w:rsidR="00EF3E89">
        <w:rPr>
          <w:rFonts w:ascii="Verdana" w:eastAsia="Times New Roman" w:hAnsi="Verdana"/>
          <w:color w:val="000000"/>
          <w:sz w:val="20"/>
          <w:szCs w:val="20"/>
          <w:lang w:val="en-AU" w:eastAsia="en-AU"/>
        </w:rPr>
        <w:t>uantitative measure of the characteristics and attributes of a map</w:t>
      </w:r>
    </w:p>
    <w:p w:rsidR="00861278" w:rsidRDefault="00861278" w:rsidP="00861278">
      <w:pPr>
        <w:pStyle w:val="Heading2"/>
        <w:rPr>
          <w:lang w:val="en-AU"/>
        </w:rPr>
      </w:pPr>
      <w:bookmarkStart w:id="97" w:name="_Toc457655056"/>
      <w:bookmarkStart w:id="98" w:name="_Toc457655251"/>
      <w:bookmarkStart w:id="99" w:name="_Toc457655439"/>
      <w:r>
        <w:rPr>
          <w:lang w:val="en-AU"/>
        </w:rPr>
        <w:t xml:space="preserve">Map </w:t>
      </w:r>
      <w:r w:rsidR="00EF3E89">
        <w:rPr>
          <w:lang w:val="en-AU"/>
        </w:rPr>
        <w:t>s</w:t>
      </w:r>
      <w:r>
        <w:rPr>
          <w:lang w:val="en-AU"/>
        </w:rPr>
        <w:t>ource</w:t>
      </w:r>
      <w:bookmarkEnd w:id="97"/>
      <w:bookmarkEnd w:id="98"/>
      <w:bookmarkEnd w:id="99"/>
    </w:p>
    <w:p w:rsidR="00861278" w:rsidRDefault="00861278"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In this document – Source</w:t>
      </w:r>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terminology, coding scheme or classification used as the starting point for map production</w:t>
      </w:r>
    </w:p>
    <w:p w:rsidR="00861278" w:rsidRDefault="00861278" w:rsidP="00861278">
      <w:pPr>
        <w:pStyle w:val="Heading2"/>
        <w:rPr>
          <w:lang w:val="en-AU"/>
        </w:rPr>
      </w:pPr>
      <w:bookmarkStart w:id="100" w:name="_Toc457655057"/>
      <w:bookmarkStart w:id="101" w:name="_Toc457655252"/>
      <w:bookmarkStart w:id="102" w:name="_Toc457655440"/>
      <w:r>
        <w:rPr>
          <w:lang w:val="en-AU"/>
        </w:rPr>
        <w:t>Map set</w:t>
      </w:r>
      <w:bookmarkEnd w:id="100"/>
      <w:bookmarkEnd w:id="101"/>
      <w:bookmarkEnd w:id="102"/>
      <w:r>
        <w:rPr>
          <w:lang w:val="en-AU"/>
        </w:rPr>
        <w:t xml:space="preserve"> </w:t>
      </w:r>
    </w:p>
    <w:p w:rsidR="00861278" w:rsidRDefault="00861278"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Map table</w:t>
      </w:r>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group of individual maps used to convert a range of entries from source to target code system</w:t>
      </w:r>
    </w:p>
    <w:p w:rsidR="00861278" w:rsidRDefault="00861278" w:rsidP="00861278">
      <w:pPr>
        <w:pStyle w:val="Heading2"/>
        <w:rPr>
          <w:lang w:val="en-AU"/>
        </w:rPr>
      </w:pPr>
      <w:bookmarkStart w:id="103" w:name="_Toc457655058"/>
      <w:bookmarkStart w:id="104" w:name="_Toc457655253"/>
      <w:bookmarkStart w:id="105" w:name="_Toc457655441"/>
      <w:r>
        <w:rPr>
          <w:lang w:val="en-AU"/>
        </w:rPr>
        <w:t>Map target</w:t>
      </w:r>
      <w:bookmarkEnd w:id="103"/>
      <w:bookmarkEnd w:id="104"/>
      <w:bookmarkEnd w:id="105"/>
    </w:p>
    <w:p w:rsidR="00861278" w:rsidRDefault="00861278"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In this document – Target</w:t>
      </w:r>
    </w:p>
    <w:p w:rsidR="00021BF0"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Terminology, code system</w:t>
      </w:r>
      <w:r w:rsidR="00352237">
        <w:rPr>
          <w:rFonts w:ascii="Verdana" w:eastAsia="Times New Roman" w:hAnsi="Verdana"/>
          <w:color w:val="000000"/>
          <w:sz w:val="20"/>
          <w:szCs w:val="20"/>
          <w:lang w:val="en-AU" w:eastAsia="en-AU"/>
        </w:rPr>
        <w:t>1</w:t>
      </w:r>
      <w:r>
        <w:rPr>
          <w:rFonts w:ascii="Verdana" w:eastAsia="Times New Roman" w:hAnsi="Verdana"/>
          <w:color w:val="000000"/>
          <w:sz w:val="20"/>
          <w:szCs w:val="20"/>
          <w:lang w:val="en-AU" w:eastAsia="en-AU"/>
        </w:rPr>
        <w:t xml:space="preserve"> or classification that is the end goal of map production</w:t>
      </w:r>
    </w:p>
    <w:p w:rsidR="00861278" w:rsidRDefault="00861278" w:rsidP="00861278">
      <w:pPr>
        <w:pStyle w:val="Heading2"/>
        <w:rPr>
          <w:lang w:val="en-AU"/>
        </w:rPr>
      </w:pPr>
      <w:bookmarkStart w:id="106" w:name="_Toc457655059"/>
      <w:bookmarkStart w:id="107" w:name="_Toc457655254"/>
      <w:bookmarkStart w:id="108" w:name="_Toc457655442"/>
      <w:r>
        <w:rPr>
          <w:lang w:val="en-AU"/>
        </w:rPr>
        <w:t>Mapping</w:t>
      </w:r>
      <w:bookmarkEnd w:id="106"/>
      <w:bookmarkEnd w:id="107"/>
      <w:bookmarkEnd w:id="108"/>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process of defining</w:t>
      </w:r>
      <w:r w:rsidR="00021BF0">
        <w:rPr>
          <w:rFonts w:ascii="Verdana" w:eastAsia="Times New Roman" w:hAnsi="Verdana"/>
          <w:color w:val="000000"/>
          <w:sz w:val="20"/>
          <w:szCs w:val="20"/>
          <w:lang w:val="en-AU" w:eastAsia="en-AU"/>
        </w:rPr>
        <w:t>, building</w:t>
      </w:r>
      <w:r w:rsidR="00B923CF">
        <w:rPr>
          <w:rFonts w:ascii="Verdana" w:eastAsia="Times New Roman" w:hAnsi="Verdana"/>
          <w:color w:val="000000"/>
          <w:sz w:val="20"/>
          <w:szCs w:val="20"/>
          <w:lang w:val="en-AU" w:eastAsia="en-AU"/>
        </w:rPr>
        <w:t xml:space="preserve"> or using</w:t>
      </w:r>
      <w:r w:rsidRPr="00861278">
        <w:rPr>
          <w:rFonts w:ascii="Verdana" w:eastAsia="Times New Roman" w:hAnsi="Verdana"/>
          <w:color w:val="000000"/>
          <w:sz w:val="20"/>
          <w:szCs w:val="20"/>
          <w:lang w:val="en-AU" w:eastAsia="en-AU"/>
        </w:rPr>
        <w:t xml:space="preserve"> a relationship between concepts in one coding system to concepts in another coding system in accordance with a documented rationale, for a given purpose.</w:t>
      </w:r>
    </w:p>
    <w:p w:rsidR="00EE1523" w:rsidRPr="00A9127C" w:rsidRDefault="00EE1523" w:rsidP="00861278">
      <w:pPr>
        <w:rPr>
          <w:rFonts w:asciiTheme="majorHAnsi" w:eastAsia="Times New Roman" w:hAnsiTheme="majorHAnsi"/>
          <w:b/>
          <w:color w:val="000000"/>
          <w:sz w:val="24"/>
          <w:szCs w:val="24"/>
          <w:lang w:val="en-AU" w:eastAsia="en-AU"/>
        </w:rPr>
      </w:pPr>
      <w:r w:rsidRPr="00A9127C">
        <w:rPr>
          <w:rFonts w:asciiTheme="majorHAnsi" w:eastAsia="Times New Roman" w:hAnsiTheme="majorHAnsi"/>
          <w:b/>
          <w:color w:val="000000"/>
          <w:sz w:val="24"/>
          <w:szCs w:val="24"/>
          <w:lang w:val="en-AU" w:eastAsia="en-AU"/>
        </w:rPr>
        <w:t xml:space="preserve">Map </w:t>
      </w:r>
      <w:commentRangeStart w:id="109"/>
      <w:r w:rsidRPr="00A9127C">
        <w:rPr>
          <w:rFonts w:asciiTheme="majorHAnsi" w:eastAsia="Times New Roman" w:hAnsiTheme="majorHAnsi"/>
          <w:b/>
          <w:color w:val="000000"/>
          <w:sz w:val="24"/>
          <w:szCs w:val="24"/>
          <w:lang w:val="en-AU" w:eastAsia="en-AU"/>
        </w:rPr>
        <w:t>specification</w:t>
      </w:r>
      <w:commentRangeEnd w:id="109"/>
      <w:r w:rsidRPr="00A9127C">
        <w:rPr>
          <w:rStyle w:val="CommentReference"/>
          <w:rFonts w:asciiTheme="majorHAnsi" w:hAnsiTheme="majorHAnsi"/>
          <w:b/>
          <w:sz w:val="24"/>
          <w:szCs w:val="24"/>
        </w:rPr>
        <w:commentReference w:id="109"/>
      </w:r>
    </w:p>
    <w:p w:rsidR="00861278" w:rsidRPr="00A9127C" w:rsidRDefault="00684454" w:rsidP="007F7B6C">
      <w:pPr>
        <w:rPr>
          <w:rFonts w:asciiTheme="minorHAnsi" w:eastAsia="Times New Roman" w:hAnsiTheme="minorHAnsi"/>
          <w:color w:val="000000"/>
          <w:lang w:val="en-AU" w:eastAsia="en-AU"/>
        </w:rPr>
      </w:pPr>
      <w:commentRangeStart w:id="110"/>
      <w:r w:rsidRPr="00A9127C">
        <w:rPr>
          <w:rFonts w:asciiTheme="minorHAnsi" w:eastAsia="Times New Roman" w:hAnsiTheme="minorHAnsi"/>
          <w:color w:val="000000"/>
          <w:highlight w:val="yellow"/>
          <w:lang w:val="en-AU" w:eastAsia="en-AU"/>
        </w:rPr>
        <w:t xml:space="preserve">Denotes measurable empirical evaluation criteria </w:t>
      </w:r>
      <w:bookmarkStart w:id="111" w:name="_Toc457655060"/>
      <w:bookmarkStart w:id="112" w:name="_Toc457655255"/>
      <w:r w:rsidR="00B923CF" w:rsidRPr="00A9127C">
        <w:rPr>
          <w:rStyle w:val="CommentReference"/>
          <w:rFonts w:asciiTheme="minorHAnsi" w:hAnsiTheme="minorHAnsi"/>
          <w:b/>
          <w:sz w:val="22"/>
          <w:szCs w:val="22"/>
          <w:highlight w:val="yellow"/>
        </w:rPr>
        <w:commentReference w:id="113"/>
      </w:r>
      <w:bookmarkEnd w:id="111"/>
      <w:bookmarkEnd w:id="112"/>
      <w:r w:rsidR="007F7B6C" w:rsidRPr="00A9127C">
        <w:rPr>
          <w:rFonts w:asciiTheme="minorHAnsi" w:hAnsiTheme="minorHAnsi"/>
          <w:highlight w:val="yellow"/>
        </w:rPr>
        <w:t xml:space="preserve"> grounded in the context of use and aimed at quality in use.  </w:t>
      </w:r>
      <w:commentRangeEnd w:id="110"/>
      <w:r w:rsidR="007F7B6C" w:rsidRPr="00A9127C">
        <w:rPr>
          <w:rStyle w:val="CommentReference"/>
          <w:rFonts w:asciiTheme="minorHAnsi" w:hAnsiTheme="minorHAnsi"/>
          <w:sz w:val="22"/>
          <w:szCs w:val="22"/>
          <w:highlight w:val="yellow"/>
        </w:rPr>
        <w:commentReference w:id="110"/>
      </w:r>
    </w:p>
    <w:p w:rsidR="00861278" w:rsidRDefault="00861278" w:rsidP="00861278">
      <w:pPr>
        <w:pStyle w:val="Heading2"/>
        <w:rPr>
          <w:lang w:val="en-AU"/>
        </w:rPr>
      </w:pPr>
      <w:bookmarkStart w:id="114" w:name="_Toc457655061"/>
      <w:bookmarkStart w:id="115" w:name="_Toc457655256"/>
      <w:bookmarkStart w:id="116" w:name="_Toc457655443"/>
      <w:r>
        <w:rPr>
          <w:lang w:val="en-AU"/>
        </w:rPr>
        <w:t>Scenario</w:t>
      </w:r>
      <w:bookmarkEnd w:id="114"/>
      <w:bookmarkEnd w:id="115"/>
      <w:bookmarkEnd w:id="116"/>
    </w:p>
    <w:p w:rsidR="00861278" w:rsidRDefault="00861278" w:rsidP="00140FF7">
      <w:pPr>
        <w:spacing w:after="0" w:line="240" w:lineRule="auto"/>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formal description of a class of business activities including the semantics of business agreements, conventions, and information content.</w:t>
      </w:r>
    </w:p>
    <w:p w:rsidR="00140FF7" w:rsidRDefault="00140FF7" w:rsidP="00140FF7">
      <w:pPr>
        <w:spacing w:after="0" w:line="240" w:lineRule="auto"/>
        <w:rPr>
          <w:lang w:val="en-AU"/>
        </w:rPr>
      </w:pPr>
    </w:p>
    <w:p w:rsidR="00B923CF" w:rsidRDefault="008C4276" w:rsidP="00861278">
      <w:pPr>
        <w:pStyle w:val="Heading2"/>
        <w:rPr>
          <w:lang w:val="en-AU"/>
        </w:rPr>
      </w:pPr>
      <w:bookmarkStart w:id="117" w:name="_Toc457655062"/>
      <w:bookmarkStart w:id="118" w:name="_Toc457655257"/>
      <w:bookmarkStart w:id="119" w:name="_Toc457655444"/>
      <w:r>
        <w:rPr>
          <w:lang w:val="en-AU"/>
        </w:rPr>
        <w:t>Semantic domain</w:t>
      </w:r>
      <w:bookmarkEnd w:id="117"/>
      <w:bookmarkEnd w:id="118"/>
      <w:bookmarkEnd w:id="119"/>
    </w:p>
    <w:p w:rsidR="00021BF0" w:rsidRDefault="00B923CF" w:rsidP="008C4276">
      <w:pPr>
        <w:rPr>
          <w:b/>
          <w:lang w:val="en-AU"/>
        </w:rPr>
      </w:pPr>
      <w:r w:rsidRPr="00D0163E">
        <w:rPr>
          <w:b/>
          <w:lang w:val="en-AU"/>
        </w:rPr>
        <w:t>Synonym:  Semantic space</w:t>
      </w:r>
    </w:p>
    <w:p w:rsidR="008C4276" w:rsidRDefault="00E776F1" w:rsidP="008C4276">
      <w:pPr>
        <w:rPr>
          <w:lang w:val="en-AU" w:eastAsia="ja-JP"/>
        </w:rPr>
      </w:pPr>
      <w:r>
        <w:rPr>
          <w:lang w:val="en-AU" w:eastAsia="ja-JP"/>
        </w:rPr>
        <w:t>Area of meaning covered by a terminological resource</w:t>
      </w:r>
    </w:p>
    <w:p w:rsidR="00E776F1" w:rsidRDefault="00E776F1" w:rsidP="008C4276">
      <w:pPr>
        <w:rPr>
          <w:lang w:val="en-AU" w:eastAsia="ja-JP"/>
        </w:rPr>
      </w:pPr>
      <w:r>
        <w:rPr>
          <w:lang w:val="en-AU" w:eastAsia="ja-JP"/>
        </w:rPr>
        <w:t xml:space="preserve">Note 1:  The semantic domain identifies the meaning represented by the terminological resource.  This is used to evaluate the lexical or formal overlap between such resources. </w:t>
      </w:r>
      <w:r w:rsidR="00B923CF">
        <w:rPr>
          <w:lang w:val="en-AU" w:eastAsia="ja-JP"/>
        </w:rPr>
        <w:t xml:space="preserve">  In value set specif</w:t>
      </w:r>
      <w:r w:rsidR="00D0163E">
        <w:rPr>
          <w:lang w:val="en-AU" w:eastAsia="ja-JP"/>
        </w:rPr>
        <w:t>ication this might also be call</w:t>
      </w:r>
      <w:r w:rsidR="00B923CF">
        <w:rPr>
          <w:lang w:val="en-AU" w:eastAsia="ja-JP"/>
        </w:rPr>
        <w:t>ed a value set domain.</w:t>
      </w:r>
    </w:p>
    <w:p w:rsidR="00E47DAA" w:rsidRDefault="00B923CF" w:rsidP="008C4276">
      <w:pPr>
        <w:rPr>
          <w:lang w:val="en-AU" w:eastAsia="ja-JP"/>
        </w:rPr>
      </w:pPr>
      <w:r>
        <w:rPr>
          <w:lang w:val="en-AU" w:eastAsia="ja-JP"/>
        </w:rPr>
        <w:t xml:space="preserve">Note 2:  </w:t>
      </w:r>
      <w:r w:rsidR="00E47DAA">
        <w:rPr>
          <w:lang w:val="en-AU" w:eastAsia="ja-JP"/>
        </w:rPr>
        <w:t>Terminology resources may include value sets, code systems, and subsets.</w:t>
      </w:r>
    </w:p>
    <w:p w:rsidR="00E776F1" w:rsidRPr="008C4276" w:rsidRDefault="00E776F1" w:rsidP="008C4276">
      <w:pPr>
        <w:rPr>
          <w:lang w:val="en-AU" w:eastAsia="ja-JP"/>
        </w:rPr>
      </w:pPr>
      <w:r>
        <w:rPr>
          <w:lang w:val="en-AU" w:eastAsia="ja-JP"/>
        </w:rPr>
        <w:t>Example:  one code system may have the domain of anatomy while another of disease.  Though these are related concepts the semantic domain of each code system is different.</w:t>
      </w:r>
    </w:p>
    <w:p w:rsidR="00861278" w:rsidRDefault="00861278" w:rsidP="00861278">
      <w:pPr>
        <w:pStyle w:val="Heading2"/>
        <w:rPr>
          <w:lang w:val="en-AU"/>
        </w:rPr>
      </w:pPr>
      <w:bookmarkStart w:id="120" w:name="_Toc457655063"/>
      <w:bookmarkStart w:id="121" w:name="_Toc457655258"/>
      <w:bookmarkStart w:id="122" w:name="_Toc457655445"/>
      <w:r>
        <w:rPr>
          <w:lang w:val="en-AU"/>
        </w:rPr>
        <w:t>Semantic equivalence</w:t>
      </w:r>
      <w:bookmarkEnd w:id="120"/>
      <w:bookmarkEnd w:id="121"/>
      <w:bookmarkEnd w:id="122"/>
    </w:p>
    <w:p w:rsidR="00861278" w:rsidRPr="00861278" w:rsidRDefault="00021BF0" w:rsidP="00861278">
      <w:pPr>
        <w:spacing w:after="0" w:line="240" w:lineRule="auto"/>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c</w:t>
      </w:r>
      <w:r w:rsidR="00861278" w:rsidRPr="00861278">
        <w:rPr>
          <w:rFonts w:ascii="Verdana" w:eastAsia="Times New Roman" w:hAnsi="Verdana"/>
          <w:color w:val="000000"/>
          <w:sz w:val="20"/>
          <w:szCs w:val="20"/>
          <w:lang w:val="en-AU" w:eastAsia="en-AU"/>
        </w:rPr>
        <w:t>ondition of being equal or the same in meaning</w:t>
      </w:r>
    </w:p>
    <w:p w:rsidR="00861278" w:rsidRPr="00861278" w:rsidRDefault="00861278" w:rsidP="00861278">
      <w:pPr>
        <w:spacing w:after="0" w:line="240" w:lineRule="auto"/>
        <w:rPr>
          <w:rFonts w:ascii="Verdana" w:eastAsia="Times New Roman" w:hAnsi="Verdana"/>
          <w:color w:val="000000"/>
          <w:sz w:val="20"/>
          <w:szCs w:val="20"/>
          <w:lang w:val="en-AU" w:eastAsia="en-AU"/>
        </w:rPr>
      </w:pPr>
    </w:p>
    <w:p w:rsidR="00861278" w:rsidRDefault="00861278" w:rsidP="00861278">
      <w:pPr>
        <w:pStyle w:val="Heading2"/>
        <w:rPr>
          <w:lang w:val="en-AU"/>
        </w:rPr>
      </w:pPr>
      <w:bookmarkStart w:id="123" w:name="_Toc457655064"/>
      <w:bookmarkStart w:id="124" w:name="_Toc457655259"/>
      <w:bookmarkStart w:id="125" w:name="_Toc457655446"/>
      <w:r>
        <w:rPr>
          <w:lang w:val="en-AU"/>
        </w:rPr>
        <w:t>Semantic correspondence</w:t>
      </w:r>
      <w:bookmarkEnd w:id="123"/>
      <w:bookmarkEnd w:id="124"/>
      <w:bookmarkEnd w:id="125"/>
    </w:p>
    <w:p w:rsidR="00861278"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m</w:t>
      </w:r>
      <w:r w:rsidR="00861278">
        <w:rPr>
          <w:rFonts w:ascii="Verdana" w:eastAsia="Times New Roman" w:hAnsi="Verdana"/>
          <w:color w:val="000000"/>
          <w:sz w:val="20"/>
          <w:szCs w:val="20"/>
          <w:lang w:val="en-AU" w:eastAsia="en-AU"/>
        </w:rPr>
        <w:t>easure of similarity between two concepts</w:t>
      </w:r>
    </w:p>
    <w:p w:rsidR="00861278" w:rsidRDefault="00861278" w:rsidP="00861278">
      <w:pPr>
        <w:pStyle w:val="Heading2"/>
        <w:rPr>
          <w:lang w:val="en-AU"/>
        </w:rPr>
      </w:pPr>
      <w:bookmarkStart w:id="126" w:name="_Toc457655065"/>
      <w:bookmarkStart w:id="127" w:name="_Toc457655260"/>
      <w:bookmarkStart w:id="128" w:name="_Toc457655447"/>
      <w:r>
        <w:rPr>
          <w:lang w:val="en-AU"/>
        </w:rPr>
        <w:t>Term</w:t>
      </w:r>
      <w:bookmarkEnd w:id="126"/>
      <w:bookmarkEnd w:id="127"/>
      <w:bookmarkEnd w:id="128"/>
    </w:p>
    <w:p w:rsidR="00861278"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l</w:t>
      </w:r>
      <w:r w:rsidR="00861278">
        <w:rPr>
          <w:rFonts w:ascii="Verdana" w:eastAsia="Times New Roman" w:hAnsi="Verdana"/>
          <w:color w:val="000000"/>
          <w:sz w:val="20"/>
          <w:szCs w:val="20"/>
          <w:lang w:val="en-AU" w:eastAsia="en-AU"/>
        </w:rPr>
        <w:t>inguistic representation of a concept</w:t>
      </w:r>
    </w:p>
    <w:p w:rsidR="00861278" w:rsidRDefault="00861278" w:rsidP="00861278">
      <w:pPr>
        <w:pStyle w:val="Heading2"/>
        <w:rPr>
          <w:lang w:val="en-AU"/>
        </w:rPr>
      </w:pPr>
      <w:bookmarkStart w:id="129" w:name="_Toc457655066"/>
      <w:bookmarkStart w:id="130" w:name="_Toc457655261"/>
      <w:bookmarkStart w:id="131" w:name="_Toc457655448"/>
      <w:r>
        <w:rPr>
          <w:lang w:val="en-AU"/>
        </w:rPr>
        <w:t>Terminological resource (in healthcare)</w:t>
      </w:r>
      <w:bookmarkEnd w:id="129"/>
      <w:bookmarkEnd w:id="130"/>
      <w:bookmarkEnd w:id="131"/>
    </w:p>
    <w:p w:rsidR="00861278"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c</w:t>
      </w:r>
      <w:r w:rsidR="00861278">
        <w:rPr>
          <w:rFonts w:ascii="Verdana" w:eastAsia="Times New Roman" w:hAnsi="Verdana"/>
          <w:color w:val="000000"/>
          <w:sz w:val="20"/>
          <w:szCs w:val="20"/>
          <w:lang w:val="en-AU" w:eastAsia="en-AU"/>
        </w:rPr>
        <w:t>ontrolled set of terms in healthcare</w:t>
      </w:r>
    </w:p>
    <w:p w:rsidR="00861278" w:rsidRDefault="00861278" w:rsidP="00861278">
      <w:pPr>
        <w:pStyle w:val="Heading2"/>
        <w:rPr>
          <w:lang w:val="en-AU"/>
        </w:rPr>
      </w:pPr>
      <w:bookmarkStart w:id="132" w:name="_Toc457655067"/>
      <w:bookmarkStart w:id="133" w:name="_Toc457655262"/>
      <w:bookmarkStart w:id="134" w:name="_Toc457655449"/>
      <w:r>
        <w:rPr>
          <w:lang w:val="en-AU"/>
        </w:rPr>
        <w:t>Terminology</w:t>
      </w:r>
      <w:bookmarkEnd w:id="132"/>
      <w:bookmarkEnd w:id="133"/>
      <w:bookmarkEnd w:id="134"/>
    </w:p>
    <w:p w:rsidR="00861278" w:rsidRDefault="00021BF0" w:rsidP="00861278">
      <w:pPr>
        <w:rPr>
          <w:rFonts w:ascii="Verdana" w:eastAsia="Times New Roman" w:hAnsi="Verdana"/>
          <w:color w:val="000000"/>
          <w:sz w:val="20"/>
          <w:szCs w:val="20"/>
          <w:lang w:val="en-AU" w:eastAsia="en-AU"/>
        </w:rPr>
      </w:pPr>
      <w:r>
        <w:rPr>
          <w:rFonts w:ascii="Verdana" w:eastAsia="Times New Roman" w:hAnsi="Verdana"/>
          <w:color w:val="000000"/>
          <w:sz w:val="20"/>
          <w:szCs w:val="20"/>
          <w:lang w:val="en-AU" w:eastAsia="en-AU"/>
        </w:rPr>
        <w:t>s</w:t>
      </w:r>
      <w:r w:rsidR="00861278">
        <w:rPr>
          <w:rFonts w:ascii="Verdana" w:eastAsia="Times New Roman" w:hAnsi="Verdana"/>
          <w:color w:val="000000"/>
          <w:sz w:val="20"/>
          <w:szCs w:val="20"/>
          <w:lang w:val="en-AU" w:eastAsia="en-AU"/>
        </w:rPr>
        <w:t>tructured, human and machine-readable representation of concepts</w:t>
      </w:r>
    </w:p>
    <w:p w:rsidR="00D0163E" w:rsidRDefault="00427574">
      <w:pPr>
        <w:pStyle w:val="Heading2"/>
        <w:rPr>
          <w:lang w:val="en-AU"/>
        </w:rPr>
      </w:pPr>
      <w:bookmarkStart w:id="135" w:name="_Toc457655068"/>
      <w:bookmarkStart w:id="136" w:name="_Toc457655263"/>
      <w:bookmarkStart w:id="137" w:name="_Toc457655450"/>
      <w:r>
        <w:rPr>
          <w:lang w:val="en-AU"/>
        </w:rPr>
        <w:t>Translation</w:t>
      </w:r>
      <w:bookmarkEnd w:id="135"/>
      <w:bookmarkEnd w:id="136"/>
      <w:bookmarkEnd w:id="137"/>
    </w:p>
    <w:p w:rsidR="00427574" w:rsidRDefault="00427574" w:rsidP="00427574">
      <w:pPr>
        <w:rPr>
          <w:lang w:val="en-AU" w:eastAsia="ja-JP"/>
        </w:rPr>
      </w:pPr>
      <w:r>
        <w:rPr>
          <w:lang w:val="en-AU" w:eastAsia="ja-JP"/>
        </w:rPr>
        <w:t>the process of rendering text originally written in one language (source language) to another language (target language)</w:t>
      </w:r>
    </w:p>
    <w:p w:rsidR="00427574" w:rsidRDefault="001349E6" w:rsidP="00427574">
      <w:pPr>
        <w:rPr>
          <w:lang w:val="en-AU" w:eastAsia="ja-JP"/>
        </w:rPr>
      </w:pPr>
      <w:r>
        <w:rPr>
          <w:lang w:val="en-AU" w:eastAsia="ja-JP"/>
        </w:rPr>
        <w:t>IHTSDO.org 2014.</w:t>
      </w:r>
    </w:p>
    <w:p w:rsidR="00835EFA" w:rsidRPr="00A9127C" w:rsidRDefault="00835EFA" w:rsidP="00835EFA">
      <w:pPr>
        <w:jc w:val="left"/>
        <w:rPr>
          <w:rFonts w:asciiTheme="minorHAnsi" w:hAnsiTheme="minorHAnsi"/>
          <w:lang w:val="en-AU" w:eastAsia="ja-JP"/>
        </w:rPr>
      </w:pPr>
      <w:commentRangeStart w:id="138"/>
      <w:r w:rsidRPr="00A9127C">
        <w:rPr>
          <w:b/>
          <w:sz w:val="24"/>
          <w:szCs w:val="24"/>
          <w:highlight w:val="yellow"/>
          <w:lang w:val="en-AU" w:eastAsia="ja-JP"/>
        </w:rPr>
        <w:t>Validation</w:t>
      </w:r>
      <w:commentRangeEnd w:id="138"/>
      <w:r w:rsidRPr="00A9127C">
        <w:rPr>
          <w:rStyle w:val="CommentReference"/>
          <w:b/>
          <w:sz w:val="24"/>
          <w:szCs w:val="24"/>
        </w:rPr>
        <w:commentReference w:id="138"/>
      </w:r>
      <w:r w:rsidRPr="00835EFA">
        <w:rPr>
          <w:highlight w:val="yellow"/>
          <w:lang w:val="en-AU" w:eastAsia="ja-JP"/>
        </w:rPr>
        <w:br/>
      </w:r>
      <w:r w:rsidRPr="00A9127C">
        <w:rPr>
          <w:rFonts w:asciiTheme="minorHAnsi" w:hAnsiTheme="minorHAnsi"/>
          <w:highlight w:val="yellow"/>
          <w:lang w:val="en-AU" w:eastAsia="ja-JP"/>
        </w:rPr>
        <w:t>the process of confirming or approving the translation of the mapping of one language (source language) to another (target language)</w:t>
      </w:r>
    </w:p>
    <w:p w:rsidR="00861278" w:rsidRDefault="00861278" w:rsidP="00861278">
      <w:pPr>
        <w:pStyle w:val="Heading2"/>
        <w:rPr>
          <w:lang w:val="en-AU"/>
        </w:rPr>
      </w:pPr>
      <w:bookmarkStart w:id="139" w:name="_Toc457655069"/>
      <w:bookmarkStart w:id="140" w:name="_Toc457655264"/>
      <w:bookmarkStart w:id="141" w:name="_Toc457655451"/>
      <w:r>
        <w:rPr>
          <w:lang w:val="en-AU"/>
        </w:rPr>
        <w:t>Vocabulary</w:t>
      </w:r>
      <w:bookmarkEnd w:id="139"/>
      <w:bookmarkEnd w:id="140"/>
      <w:bookmarkEnd w:id="141"/>
    </w:p>
    <w:p w:rsidR="00861278" w:rsidRDefault="00861278" w:rsidP="00861278">
      <w:pPr>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sum or stock of words employed by a language, group, individual work or in a field of knowledge</w:t>
      </w:r>
    </w:p>
    <w:p w:rsidR="00861278" w:rsidRDefault="00861278" w:rsidP="00861278">
      <w:pPr>
        <w:rPr>
          <w:rFonts w:ascii="Verdana" w:eastAsia="Times New Roman" w:hAnsi="Verdana"/>
          <w:color w:val="000000"/>
          <w:sz w:val="20"/>
          <w:szCs w:val="20"/>
          <w:lang w:val="en-AU" w:eastAsia="en-AU"/>
        </w:rPr>
      </w:pPr>
      <w:commentRangeStart w:id="142"/>
      <w:r>
        <w:rPr>
          <w:rFonts w:ascii="Verdana" w:eastAsia="Times New Roman" w:hAnsi="Verdana"/>
          <w:color w:val="000000"/>
          <w:sz w:val="20"/>
          <w:szCs w:val="20"/>
          <w:lang w:val="en-AU" w:eastAsia="en-AU"/>
        </w:rPr>
        <w:t>Code Systems Referenced</w:t>
      </w:r>
      <w:r w:rsidR="00427574">
        <w:rPr>
          <w:rFonts w:ascii="Verdana" w:eastAsia="Times New Roman" w:hAnsi="Verdana"/>
          <w:color w:val="000000"/>
          <w:sz w:val="20"/>
          <w:szCs w:val="20"/>
          <w:lang w:val="en-AU" w:eastAsia="en-AU"/>
        </w:rPr>
        <w:t xml:space="preserve"> </w:t>
      </w:r>
      <w:r>
        <w:rPr>
          <w:rFonts w:ascii="Verdana" w:eastAsia="Times New Roman" w:hAnsi="Verdana"/>
          <w:color w:val="000000"/>
          <w:sz w:val="20"/>
          <w:szCs w:val="20"/>
          <w:lang w:val="en-AU" w:eastAsia="en-AU"/>
        </w:rPr>
        <w:t>in the Document</w:t>
      </w:r>
      <w:commentRangeEnd w:id="142"/>
      <w:r w:rsidR="007464B3">
        <w:rPr>
          <w:rStyle w:val="CommentReference"/>
        </w:rPr>
        <w:commentReference w:id="142"/>
      </w:r>
    </w:p>
    <w:tbl>
      <w:tblPr>
        <w:tblW w:w="0" w:type="auto"/>
        <w:tblCellMar>
          <w:top w:w="15" w:type="dxa"/>
          <w:left w:w="15" w:type="dxa"/>
          <w:bottom w:w="15" w:type="dxa"/>
          <w:right w:w="15" w:type="dxa"/>
        </w:tblCellMar>
        <w:tblLook w:val="04A0"/>
      </w:tblPr>
      <w:tblGrid>
        <w:gridCol w:w="1941"/>
        <w:gridCol w:w="7961"/>
      </w:tblGrid>
      <w:tr w:rsidR="00861278" w:rsidRPr="00861278" w:rsidTr="00861278">
        <w:tc>
          <w:tcPr>
            <w:tcW w:w="1941" w:type="dxa"/>
            <w:shd w:val="clear" w:color="auto" w:fill="auto"/>
            <w:tcMar>
              <w:top w:w="75" w:type="dxa"/>
              <w:left w:w="75" w:type="dxa"/>
              <w:bottom w:w="75" w:type="dxa"/>
              <w:right w:w="75" w:type="dxa"/>
            </w:tcMar>
            <w:hideMark/>
          </w:tcPr>
          <w:p w:rsidR="00861278" w:rsidRPr="00861278" w:rsidRDefault="00EF3E89" w:rsidP="00EF3E89">
            <w:pPr>
              <w:spacing w:after="0" w:line="240" w:lineRule="auto"/>
              <w:jc w:val="left"/>
              <w:rPr>
                <w:rFonts w:ascii="Verdana" w:eastAsia="Times New Roman" w:hAnsi="Verdana"/>
                <w:b/>
                <w:bCs/>
                <w:color w:val="000000"/>
                <w:sz w:val="20"/>
                <w:szCs w:val="20"/>
                <w:lang w:val="en-AU" w:eastAsia="en-AU"/>
              </w:rPr>
            </w:pPr>
            <w:r>
              <w:rPr>
                <w:rFonts w:ascii="Verdana" w:eastAsia="Times New Roman" w:hAnsi="Verdana"/>
                <w:b/>
                <w:bCs/>
                <w:color w:val="000000"/>
                <w:sz w:val="20"/>
                <w:szCs w:val="20"/>
                <w:lang w:val="en-AU" w:eastAsia="en-AU"/>
              </w:rPr>
              <w:t xml:space="preserve">ICD </w:t>
            </w:r>
          </w:p>
        </w:tc>
        <w:tc>
          <w:tcPr>
            <w:tcW w:w="0" w:type="auto"/>
            <w:shd w:val="clear" w:color="auto" w:fill="auto"/>
            <w:tcMar>
              <w:top w:w="75" w:type="dxa"/>
              <w:left w:w="75" w:type="dxa"/>
              <w:bottom w:w="75" w:type="dxa"/>
              <w:right w:w="75" w:type="dxa"/>
            </w:tcMar>
            <w:hideMark/>
          </w:tcPr>
          <w:p w:rsidR="00861278" w:rsidRPr="00EE1523" w:rsidRDefault="00861278" w:rsidP="00EE1523">
            <w:pPr>
              <w:spacing w:after="0" w:line="240" w:lineRule="auto"/>
              <w:jc w:val="left"/>
              <w:rPr>
                <w:rFonts w:ascii="Verdana" w:eastAsia="Times New Roman" w:hAnsi="Verdana"/>
                <w:color w:val="000000"/>
                <w:sz w:val="20"/>
                <w:szCs w:val="20"/>
                <w:lang w:val="en-AU" w:eastAsia="en-AU"/>
              </w:rPr>
            </w:pPr>
            <w:r w:rsidRPr="00EE1523">
              <w:rPr>
                <w:rFonts w:ascii="Verdana" w:eastAsia="Times New Roman" w:hAnsi="Verdana"/>
                <w:color w:val="000000"/>
                <w:sz w:val="20"/>
                <w:szCs w:val="20"/>
                <w:lang w:val="en-AU" w:eastAsia="en-AU"/>
              </w:rPr>
              <w:t xml:space="preserve">International </w:t>
            </w:r>
            <w:r w:rsidR="00EE1523" w:rsidRPr="00EE1523">
              <w:rPr>
                <w:rFonts w:ascii="Verdana" w:eastAsia="Times New Roman" w:hAnsi="Verdana"/>
                <w:color w:val="000000"/>
                <w:sz w:val="20"/>
                <w:szCs w:val="20"/>
                <w:lang w:val="en-AU" w:eastAsia="en-AU"/>
              </w:rPr>
              <w:t xml:space="preserve">Statistical </w:t>
            </w:r>
            <w:commentRangeStart w:id="143"/>
            <w:r w:rsidRPr="00EE1523">
              <w:rPr>
                <w:rFonts w:ascii="Verdana" w:eastAsia="Times New Roman" w:hAnsi="Verdana"/>
                <w:color w:val="000000"/>
                <w:sz w:val="20"/>
                <w:szCs w:val="20"/>
                <w:lang w:val="en-AU" w:eastAsia="en-AU"/>
              </w:rPr>
              <w:t>Classification</w:t>
            </w:r>
            <w:commentRangeEnd w:id="143"/>
            <w:r w:rsidR="00EE1523">
              <w:rPr>
                <w:rStyle w:val="CommentReference"/>
              </w:rPr>
              <w:commentReference w:id="143"/>
            </w:r>
            <w:r w:rsidRPr="00EE1523">
              <w:rPr>
                <w:rFonts w:ascii="Verdana" w:eastAsia="Times New Roman" w:hAnsi="Verdana"/>
                <w:color w:val="000000"/>
                <w:sz w:val="20"/>
                <w:szCs w:val="20"/>
                <w:lang w:val="en-AU" w:eastAsia="en-AU"/>
              </w:rPr>
              <w:t xml:space="preserve"> of Diseases</w:t>
            </w:r>
            <w:r w:rsidR="00EE1523" w:rsidRPr="00EE1523">
              <w:rPr>
                <w:rFonts w:ascii="Verdana" w:eastAsia="Times New Roman" w:hAnsi="Verdana"/>
                <w:color w:val="000000"/>
                <w:sz w:val="20"/>
                <w:szCs w:val="20"/>
                <w:lang w:val="en-AU" w:eastAsia="en-AU"/>
              </w:rPr>
              <w:t xml:space="preserve"> and Related Health Problems</w:t>
            </w:r>
            <w:r w:rsidR="00033315" w:rsidRPr="00EE1523">
              <w:rPr>
                <w:rFonts w:ascii="Verdana" w:eastAsia="Times New Roman" w:hAnsi="Verdana"/>
                <w:color w:val="000000"/>
                <w:sz w:val="20"/>
                <w:szCs w:val="20"/>
                <w:lang w:val="en-AU" w:eastAsia="en-AU"/>
              </w:rPr>
              <w:t xml:space="preserve">. </w:t>
            </w:r>
          </w:p>
        </w:tc>
      </w:tr>
      <w:tr w:rsidR="00861278" w:rsidRPr="00861278" w:rsidTr="00861278">
        <w:tc>
          <w:tcPr>
            <w:tcW w:w="1941" w:type="dxa"/>
            <w:shd w:val="clear" w:color="auto" w:fill="auto"/>
            <w:tcMar>
              <w:top w:w="75" w:type="dxa"/>
              <w:left w:w="75" w:type="dxa"/>
              <w:bottom w:w="75" w:type="dxa"/>
              <w:right w:w="75" w:type="dxa"/>
            </w:tcMar>
            <w:hideMark/>
          </w:tcPr>
          <w:p w:rsidR="00861278" w:rsidRPr="00861278" w:rsidRDefault="00861278" w:rsidP="00EF3E89">
            <w:pPr>
              <w:spacing w:after="0" w:line="240" w:lineRule="auto"/>
              <w:jc w:val="left"/>
              <w:rPr>
                <w:rFonts w:ascii="Verdana" w:eastAsia="Times New Roman" w:hAnsi="Verdana"/>
                <w:b/>
                <w:bCs/>
                <w:color w:val="000000"/>
                <w:sz w:val="20"/>
                <w:szCs w:val="20"/>
                <w:lang w:val="en-AU" w:eastAsia="en-AU"/>
              </w:rPr>
            </w:pPr>
            <w:r w:rsidRPr="00861278">
              <w:rPr>
                <w:rFonts w:ascii="Verdana" w:eastAsia="Times New Roman" w:hAnsi="Verdana"/>
                <w:b/>
                <w:bCs/>
                <w:color w:val="000000"/>
                <w:sz w:val="20"/>
                <w:szCs w:val="20"/>
                <w:lang w:val="en-AU" w:eastAsia="en-AU"/>
              </w:rPr>
              <w:t>ICPC</w:t>
            </w:r>
          </w:p>
        </w:tc>
        <w:tc>
          <w:tcPr>
            <w:tcW w:w="0" w:type="auto"/>
            <w:shd w:val="clear" w:color="auto" w:fill="auto"/>
            <w:tcMar>
              <w:top w:w="75" w:type="dxa"/>
              <w:left w:w="75" w:type="dxa"/>
              <w:bottom w:w="75" w:type="dxa"/>
              <w:right w:w="75" w:type="dxa"/>
            </w:tcMar>
            <w:hideMark/>
          </w:tcPr>
          <w:p w:rsidR="00861278" w:rsidRPr="00EE1523" w:rsidRDefault="00D902E0" w:rsidP="00EE1523">
            <w:pPr>
              <w:spacing w:after="0" w:line="240" w:lineRule="auto"/>
              <w:jc w:val="left"/>
              <w:rPr>
                <w:rFonts w:ascii="Verdana" w:eastAsia="Times New Roman" w:hAnsi="Verdana"/>
                <w:color w:val="000000"/>
                <w:sz w:val="20"/>
                <w:szCs w:val="20"/>
                <w:lang w:val="en-AU" w:eastAsia="en-AU"/>
              </w:rPr>
            </w:pPr>
            <w:r w:rsidRPr="00EE1523">
              <w:rPr>
                <w:rFonts w:ascii="Verdana" w:eastAsia="Times New Roman" w:hAnsi="Verdana"/>
                <w:color w:val="000000"/>
                <w:sz w:val="20"/>
                <w:szCs w:val="20"/>
                <w:lang w:val="en-AU" w:eastAsia="en-AU"/>
              </w:rPr>
              <w:t xml:space="preserve">International Classification of Primary Care (ICPC). </w:t>
            </w:r>
          </w:p>
        </w:tc>
      </w:tr>
      <w:tr w:rsidR="00861278" w:rsidRPr="00861278" w:rsidTr="00861278">
        <w:tc>
          <w:tcPr>
            <w:tcW w:w="1941" w:type="dxa"/>
            <w:shd w:val="clear" w:color="auto" w:fill="auto"/>
            <w:tcMar>
              <w:top w:w="75" w:type="dxa"/>
              <w:left w:w="75" w:type="dxa"/>
              <w:bottom w:w="75" w:type="dxa"/>
              <w:right w:w="75" w:type="dxa"/>
            </w:tcMar>
            <w:hideMark/>
          </w:tcPr>
          <w:p w:rsidR="006A5C38" w:rsidRDefault="006A5C38" w:rsidP="00861278">
            <w:pPr>
              <w:spacing w:after="0" w:line="240" w:lineRule="auto"/>
              <w:jc w:val="left"/>
              <w:rPr>
                <w:rFonts w:ascii="Verdana" w:eastAsia="Times New Roman" w:hAnsi="Verdana"/>
                <w:b/>
                <w:bCs/>
                <w:color w:val="000000"/>
                <w:sz w:val="20"/>
                <w:szCs w:val="20"/>
                <w:lang w:val="en-AU" w:eastAsia="en-AU"/>
              </w:rPr>
            </w:pPr>
            <w:r>
              <w:rPr>
                <w:rFonts w:ascii="Verdana" w:eastAsia="Times New Roman" w:hAnsi="Verdana"/>
                <w:b/>
                <w:bCs/>
                <w:color w:val="000000"/>
                <w:sz w:val="20"/>
                <w:szCs w:val="20"/>
                <w:lang w:val="en-AU" w:eastAsia="en-AU"/>
              </w:rPr>
              <w:t>CCC</w:t>
            </w: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6A5C38" w:rsidRDefault="006A5C38" w:rsidP="00861278">
            <w:pPr>
              <w:spacing w:after="0" w:line="240" w:lineRule="auto"/>
              <w:jc w:val="left"/>
              <w:rPr>
                <w:rFonts w:ascii="Verdana" w:eastAsia="Times New Roman" w:hAnsi="Verdana"/>
                <w:b/>
                <w:bCs/>
                <w:color w:val="000000"/>
                <w:sz w:val="20"/>
                <w:szCs w:val="20"/>
                <w:lang w:val="en-AU" w:eastAsia="en-AU"/>
              </w:rPr>
            </w:pPr>
          </w:p>
          <w:p w:rsidR="00861278" w:rsidRPr="00861278" w:rsidRDefault="00861278" w:rsidP="00861278">
            <w:pPr>
              <w:spacing w:after="0" w:line="240" w:lineRule="auto"/>
              <w:jc w:val="left"/>
              <w:rPr>
                <w:rFonts w:ascii="Verdana" w:eastAsia="Times New Roman" w:hAnsi="Verdana"/>
                <w:b/>
                <w:bCs/>
                <w:color w:val="000000"/>
                <w:sz w:val="20"/>
                <w:szCs w:val="20"/>
                <w:lang w:val="en-AU" w:eastAsia="en-AU"/>
              </w:rPr>
            </w:pPr>
          </w:p>
        </w:tc>
        <w:tc>
          <w:tcPr>
            <w:tcW w:w="0" w:type="auto"/>
            <w:shd w:val="clear" w:color="auto" w:fill="auto"/>
            <w:tcMar>
              <w:top w:w="75" w:type="dxa"/>
              <w:left w:w="75" w:type="dxa"/>
              <w:bottom w:w="75" w:type="dxa"/>
              <w:right w:w="75" w:type="dxa"/>
            </w:tcMar>
            <w:hideMark/>
          </w:tcPr>
          <w:p w:rsidR="006A5C38" w:rsidRPr="00EE1523" w:rsidRDefault="006A5C38" w:rsidP="00861278">
            <w:pPr>
              <w:spacing w:after="0" w:line="240" w:lineRule="auto"/>
              <w:jc w:val="left"/>
              <w:rPr>
                <w:rFonts w:ascii="Verdana" w:eastAsia="Times New Roman" w:hAnsi="Verdana"/>
                <w:color w:val="000000"/>
                <w:sz w:val="20"/>
                <w:szCs w:val="20"/>
                <w:lang w:val="en-AU" w:eastAsia="en-AU"/>
              </w:rPr>
            </w:pPr>
            <w:r w:rsidRPr="00EE1523">
              <w:rPr>
                <w:rFonts w:ascii="Verdana" w:eastAsia="Times New Roman" w:hAnsi="Verdana"/>
                <w:color w:val="000000"/>
                <w:sz w:val="20"/>
                <w:szCs w:val="20"/>
                <w:lang w:val="en-AU" w:eastAsia="en-AU"/>
              </w:rPr>
              <w:t>Clinical Care Classification System.</w:t>
            </w:r>
          </w:p>
          <w:p w:rsidR="006A5C38" w:rsidRPr="00EE1523" w:rsidRDefault="006A5C38" w:rsidP="00861278">
            <w:pPr>
              <w:spacing w:after="0" w:line="240" w:lineRule="auto"/>
              <w:jc w:val="left"/>
              <w:rPr>
                <w:rFonts w:ascii="Verdana" w:eastAsia="Times New Roman" w:hAnsi="Verdana"/>
                <w:color w:val="000000"/>
                <w:sz w:val="20"/>
                <w:szCs w:val="20"/>
                <w:lang w:val="en-AU" w:eastAsia="en-AU"/>
              </w:rPr>
            </w:pPr>
          </w:p>
          <w:p w:rsidR="00861278" w:rsidRPr="00EE1523" w:rsidRDefault="00861278" w:rsidP="00861278">
            <w:pPr>
              <w:spacing w:after="0" w:line="240" w:lineRule="auto"/>
              <w:jc w:val="left"/>
              <w:rPr>
                <w:rFonts w:ascii="Verdana" w:eastAsia="Times New Roman" w:hAnsi="Verdana"/>
                <w:color w:val="000000"/>
                <w:sz w:val="20"/>
                <w:szCs w:val="20"/>
                <w:lang w:val="en-AU" w:eastAsia="en-AU"/>
              </w:rPr>
            </w:pPr>
          </w:p>
        </w:tc>
      </w:tr>
    </w:tbl>
    <w:p w:rsidR="00861278" w:rsidRDefault="00861278"/>
    <w:tbl>
      <w:tblPr>
        <w:tblW w:w="0" w:type="auto"/>
        <w:tblCellMar>
          <w:top w:w="15" w:type="dxa"/>
          <w:left w:w="15" w:type="dxa"/>
          <w:bottom w:w="15" w:type="dxa"/>
          <w:right w:w="15" w:type="dxa"/>
        </w:tblCellMar>
        <w:tblLook w:val="04A0"/>
      </w:tblPr>
      <w:tblGrid>
        <w:gridCol w:w="1941"/>
        <w:gridCol w:w="6339"/>
      </w:tblGrid>
      <w:tr w:rsidR="00861278" w:rsidRPr="00861278" w:rsidTr="00861278">
        <w:tc>
          <w:tcPr>
            <w:tcW w:w="1941" w:type="dxa"/>
            <w:shd w:val="clear" w:color="auto" w:fill="auto"/>
            <w:tcMar>
              <w:top w:w="75" w:type="dxa"/>
              <w:left w:w="75" w:type="dxa"/>
              <w:bottom w:w="75" w:type="dxa"/>
              <w:right w:w="75" w:type="dxa"/>
            </w:tcMar>
            <w:hideMark/>
          </w:tcPr>
          <w:p w:rsidR="00861278" w:rsidRPr="00861278" w:rsidRDefault="00861278" w:rsidP="00EF3E89">
            <w:pPr>
              <w:spacing w:after="0" w:line="240" w:lineRule="auto"/>
              <w:jc w:val="left"/>
              <w:rPr>
                <w:rFonts w:ascii="Verdana" w:eastAsia="Times New Roman" w:hAnsi="Verdana"/>
                <w:b/>
                <w:bCs/>
                <w:color w:val="000000"/>
                <w:sz w:val="20"/>
                <w:szCs w:val="20"/>
                <w:lang w:val="en-AU" w:eastAsia="en-AU"/>
              </w:rPr>
            </w:pPr>
            <w:r w:rsidRPr="00861278">
              <w:rPr>
                <w:rFonts w:ascii="Verdana" w:eastAsia="Times New Roman" w:hAnsi="Verdana"/>
                <w:b/>
                <w:bCs/>
                <w:color w:val="000000"/>
                <w:sz w:val="20"/>
                <w:szCs w:val="20"/>
                <w:lang w:val="en-AU" w:eastAsia="en-AU"/>
              </w:rPr>
              <w:t xml:space="preserve">SNOMED CT </w:t>
            </w:r>
          </w:p>
        </w:tc>
        <w:tc>
          <w:tcPr>
            <w:tcW w:w="0" w:type="auto"/>
            <w:shd w:val="clear" w:color="auto" w:fill="auto"/>
            <w:tcMar>
              <w:top w:w="75" w:type="dxa"/>
              <w:left w:w="75" w:type="dxa"/>
              <w:bottom w:w="75" w:type="dxa"/>
              <w:right w:w="75" w:type="dxa"/>
            </w:tcMar>
            <w:hideMark/>
          </w:tcPr>
          <w:p w:rsidR="00861278" w:rsidRPr="00861278" w:rsidRDefault="00861278" w:rsidP="00471FDC">
            <w:pPr>
              <w:spacing w:after="0" w:line="240" w:lineRule="auto"/>
              <w:jc w:val="left"/>
              <w:rPr>
                <w:rFonts w:ascii="Verdana" w:eastAsia="Times New Roman" w:hAnsi="Verdana"/>
                <w:color w:val="000000"/>
                <w:sz w:val="20"/>
                <w:szCs w:val="20"/>
                <w:lang w:val="en-AU" w:eastAsia="en-AU"/>
              </w:rPr>
            </w:pPr>
            <w:r w:rsidRPr="00861278">
              <w:rPr>
                <w:rFonts w:ascii="Verdana" w:eastAsia="Times New Roman" w:hAnsi="Verdana"/>
                <w:color w:val="000000"/>
                <w:sz w:val="20"/>
                <w:szCs w:val="20"/>
                <w:lang w:val="en-AU" w:eastAsia="en-AU"/>
              </w:rPr>
              <w:t xml:space="preserve">abbreviation </w:t>
            </w:r>
            <w:r w:rsidR="00EF3E89">
              <w:rPr>
                <w:rFonts w:ascii="Verdana" w:eastAsia="Times New Roman" w:hAnsi="Verdana"/>
                <w:color w:val="000000"/>
                <w:sz w:val="20"/>
                <w:szCs w:val="20"/>
                <w:lang w:val="en-AU" w:eastAsia="en-AU"/>
              </w:rPr>
              <w:t xml:space="preserve">for SNOMED Clinical Terms </w:t>
            </w:r>
            <w:r w:rsidRPr="00861278">
              <w:rPr>
                <w:rFonts w:ascii="Verdana" w:eastAsia="Times New Roman" w:hAnsi="Verdana"/>
                <w:color w:val="000000"/>
                <w:sz w:val="20"/>
                <w:szCs w:val="20"/>
                <w:lang w:val="en-AU" w:eastAsia="en-AU"/>
              </w:rPr>
              <w:t xml:space="preserve">(see </w:t>
            </w:r>
            <w:r w:rsidR="00471FDC">
              <w:rPr>
                <w:rFonts w:ascii="Verdana" w:eastAsia="Times New Roman" w:hAnsi="Verdana"/>
                <w:color w:val="000000"/>
                <w:sz w:val="20"/>
                <w:szCs w:val="20"/>
                <w:lang w:val="en-AU" w:eastAsia="en-AU"/>
              </w:rPr>
              <w:t>www.ihtsdo.org</w:t>
            </w:r>
          </w:p>
        </w:tc>
      </w:tr>
    </w:tbl>
    <w:p w:rsidR="002E5658" w:rsidRDefault="00487F3A">
      <w:pPr>
        <w:pStyle w:val="Heading1"/>
        <w:numPr>
          <w:ilvl w:val="0"/>
          <w:numId w:val="3"/>
        </w:numPr>
      </w:pPr>
      <w:bookmarkStart w:id="144" w:name="_Toc353798249"/>
      <w:bookmarkStart w:id="145" w:name="_Toc457655070"/>
      <w:bookmarkStart w:id="146" w:name="_Toc457655265"/>
      <w:bookmarkStart w:id="147" w:name="_Toc457655452"/>
      <w:r>
        <w:t>Determinants of map quality</w:t>
      </w:r>
      <w:bookmarkEnd w:id="144"/>
      <w:bookmarkEnd w:id="145"/>
      <w:bookmarkEnd w:id="146"/>
      <w:bookmarkEnd w:id="147"/>
    </w:p>
    <w:p w:rsidR="004F47B5" w:rsidRDefault="00D07F86" w:rsidP="004F47B5">
      <w:pPr>
        <w:pStyle w:val="Heading2"/>
        <w:spacing w:after="0" w:line="240" w:lineRule="auto"/>
      </w:pPr>
      <w:bookmarkStart w:id="148" w:name="_Toc457655071"/>
      <w:bookmarkStart w:id="149" w:name="_Toc457655266"/>
      <w:bookmarkStart w:id="150" w:name="_Toc457655453"/>
      <w:r>
        <w:t>General</w:t>
      </w:r>
      <w:bookmarkEnd w:id="148"/>
      <w:bookmarkEnd w:id="149"/>
      <w:bookmarkEnd w:id="150"/>
    </w:p>
    <w:p w:rsidR="0007356F" w:rsidRDefault="009659CA" w:rsidP="0007356F">
      <w:pPr>
        <w:rPr>
          <w:lang w:val="en-AU" w:eastAsia="ja-JP"/>
        </w:rPr>
      </w:pPr>
      <w:r>
        <w:rPr>
          <w:lang w:val="en-AU" w:eastAsia="ja-JP"/>
        </w:rPr>
        <w:t xml:space="preserve">A set of </w:t>
      </w:r>
      <w:r w:rsidR="0007356F">
        <w:rPr>
          <w:lang w:val="en-AU" w:eastAsia="ja-JP"/>
        </w:rPr>
        <w:t>quality determinants</w:t>
      </w:r>
      <w:r>
        <w:rPr>
          <w:lang w:val="en-AU" w:eastAsia="ja-JP"/>
        </w:rPr>
        <w:t xml:space="preserve"> </w:t>
      </w:r>
      <w:r w:rsidR="0007356F">
        <w:rPr>
          <w:lang w:val="en-AU" w:eastAsia="ja-JP"/>
        </w:rPr>
        <w:t>are defined here</w:t>
      </w:r>
      <w:r>
        <w:rPr>
          <w:lang w:val="en-AU" w:eastAsia="ja-JP"/>
        </w:rPr>
        <w:t xml:space="preserve"> which cover the development and maintenance of the map content, the precision of the map between source and target content</w:t>
      </w:r>
      <w:r w:rsidR="0007356F">
        <w:rPr>
          <w:lang w:val="en-AU" w:eastAsia="ja-JP"/>
        </w:rPr>
        <w:t xml:space="preserve">.  Each determinate </w:t>
      </w:r>
      <w:r w:rsidR="00EA49C7">
        <w:rPr>
          <w:lang w:val="en-AU" w:eastAsia="ja-JP"/>
        </w:rPr>
        <w:t xml:space="preserve">shall be measured separately in order to allow evaluation of purpose for use case, and in that sense </w:t>
      </w:r>
      <w:r w:rsidR="0007356F">
        <w:rPr>
          <w:lang w:val="en-AU" w:eastAsia="ja-JP"/>
        </w:rPr>
        <w:t>stands alone</w:t>
      </w:r>
      <w:r>
        <w:rPr>
          <w:lang w:val="en-AU" w:eastAsia="ja-JP"/>
        </w:rPr>
        <w:t>.</w:t>
      </w:r>
      <w:r w:rsidR="0007356F">
        <w:rPr>
          <w:lang w:val="en-AU" w:eastAsia="ja-JP"/>
        </w:rPr>
        <w:t xml:space="preserve">  </w:t>
      </w:r>
    </w:p>
    <w:p w:rsidR="0007356F" w:rsidRDefault="0007356F" w:rsidP="0007356F">
      <w:pPr>
        <w:rPr>
          <w:lang w:val="en-AU" w:eastAsia="ja-JP"/>
        </w:rPr>
      </w:pPr>
      <w:r>
        <w:rPr>
          <w:lang w:val="en-AU" w:eastAsia="ja-JP"/>
        </w:rPr>
        <w:t>The required level of conformance for</w:t>
      </w:r>
      <w:r w:rsidR="0067376C">
        <w:rPr>
          <w:lang w:val="en-AU" w:eastAsia="ja-JP"/>
        </w:rPr>
        <w:t xml:space="preserve"> each</w:t>
      </w:r>
      <w:r>
        <w:rPr>
          <w:lang w:val="en-AU" w:eastAsia="ja-JP"/>
        </w:rPr>
        <w:t xml:space="preserve"> determinant differ according to the use case for which the map is used.  Clause 5 covers map </w:t>
      </w:r>
      <w:r w:rsidR="0067376C">
        <w:rPr>
          <w:lang w:val="en-AU" w:eastAsia="ja-JP"/>
        </w:rPr>
        <w:t xml:space="preserve">quality measurement and requirement specification </w:t>
      </w:r>
      <w:r>
        <w:rPr>
          <w:lang w:val="en-AU" w:eastAsia="ja-JP"/>
        </w:rPr>
        <w:t xml:space="preserve">for </w:t>
      </w:r>
      <w:r w:rsidR="0067376C">
        <w:rPr>
          <w:lang w:val="en-AU" w:eastAsia="ja-JP"/>
        </w:rPr>
        <w:t xml:space="preserve">specific </w:t>
      </w:r>
      <w:r>
        <w:rPr>
          <w:lang w:val="en-AU" w:eastAsia="ja-JP"/>
        </w:rPr>
        <w:t>use case</w:t>
      </w:r>
      <w:r w:rsidR="0067376C">
        <w:rPr>
          <w:lang w:val="en-AU" w:eastAsia="ja-JP"/>
        </w:rPr>
        <w:t>s</w:t>
      </w:r>
      <w:r w:rsidR="00B53DFA">
        <w:rPr>
          <w:lang w:val="en-AU" w:eastAsia="ja-JP"/>
        </w:rPr>
        <w:t>, applying the determinants of map quality</w:t>
      </w:r>
      <w:r>
        <w:rPr>
          <w:lang w:val="en-AU" w:eastAsia="ja-JP"/>
        </w:rPr>
        <w:t xml:space="preserve">.  </w:t>
      </w:r>
    </w:p>
    <w:p w:rsidR="002B4DB5" w:rsidRDefault="002B4DB5" w:rsidP="0007356F">
      <w:pPr>
        <w:pStyle w:val="Heading2"/>
        <w:rPr>
          <w:lang w:val="en-AU"/>
        </w:rPr>
      </w:pPr>
      <w:bookmarkStart w:id="151" w:name="_Toc457655072"/>
      <w:bookmarkStart w:id="152" w:name="_Toc457655267"/>
      <w:bookmarkStart w:id="153" w:name="_Toc457655454"/>
      <w:r>
        <w:rPr>
          <w:lang w:val="en-AU"/>
        </w:rPr>
        <w:t>Terminological Resource Capacity</w:t>
      </w:r>
      <w:bookmarkEnd w:id="151"/>
      <w:bookmarkEnd w:id="152"/>
      <w:bookmarkEnd w:id="153"/>
    </w:p>
    <w:p w:rsidR="00B53DFA" w:rsidRDefault="0067376C" w:rsidP="002B4DB5">
      <w:pPr>
        <w:rPr>
          <w:lang w:val="en-AU" w:eastAsia="ja-JP"/>
        </w:rPr>
      </w:pPr>
      <w:r>
        <w:rPr>
          <w:lang w:val="en-AU" w:eastAsia="ja-JP"/>
        </w:rPr>
        <w:t xml:space="preserve">To assess the quality of a map it is necessary to </w:t>
      </w:r>
      <w:r w:rsidR="00B53DFA">
        <w:rPr>
          <w:lang w:val="en-AU" w:eastAsia="ja-JP"/>
        </w:rPr>
        <w:t xml:space="preserve">understand the capacity and intent of the source and target and the relationship between how each represents concepts.  </w:t>
      </w:r>
    </w:p>
    <w:p w:rsidR="008C4276" w:rsidRDefault="00B53DFA" w:rsidP="008C4276">
      <w:pPr>
        <w:pStyle w:val="Heading3"/>
        <w:rPr>
          <w:lang w:val="en-AU" w:eastAsia="ja-JP"/>
        </w:rPr>
      </w:pPr>
      <w:bookmarkStart w:id="154" w:name="_Toc457655073"/>
      <w:bookmarkStart w:id="155" w:name="_Toc457655268"/>
      <w:bookmarkStart w:id="156" w:name="_Toc457655455"/>
      <w:r w:rsidRPr="008C4276">
        <w:rPr>
          <w:lang w:val="en-AU" w:eastAsia="ja-JP"/>
        </w:rPr>
        <w:t xml:space="preserve">Determinant 1:  </w:t>
      </w:r>
      <w:r w:rsidR="008C4276" w:rsidRPr="008C4276">
        <w:rPr>
          <w:lang w:val="en-AU" w:eastAsia="ja-JP"/>
        </w:rPr>
        <w:t>Common categorial structure</w:t>
      </w:r>
      <w:bookmarkEnd w:id="154"/>
      <w:bookmarkEnd w:id="155"/>
      <w:bookmarkEnd w:id="156"/>
    </w:p>
    <w:p w:rsidR="00B53DFA" w:rsidRDefault="008C4276" w:rsidP="002B4DB5">
      <w:pPr>
        <w:rPr>
          <w:lang w:val="en-AU" w:eastAsia="ja-JP"/>
        </w:rPr>
      </w:pPr>
      <w:r>
        <w:rPr>
          <w:lang w:val="en-AU" w:eastAsia="ja-JP"/>
        </w:rPr>
        <w:t xml:space="preserve">Evaluate whether </w:t>
      </w:r>
      <w:r w:rsidR="00B53DFA">
        <w:rPr>
          <w:lang w:val="en-AU" w:eastAsia="ja-JP"/>
        </w:rPr>
        <w:t>the target and the source code system shar</w:t>
      </w:r>
      <w:r>
        <w:rPr>
          <w:lang w:val="en-AU" w:eastAsia="ja-JP"/>
        </w:rPr>
        <w:t>e a common categorial structure.</w:t>
      </w:r>
    </w:p>
    <w:p w:rsidR="00B53DFA" w:rsidRDefault="00B53DFA" w:rsidP="002B4DB5">
      <w:pPr>
        <w:rPr>
          <w:lang w:val="en-AU" w:eastAsia="ja-JP"/>
        </w:rPr>
      </w:pPr>
      <w:r>
        <w:rPr>
          <w:lang w:val="en-AU" w:eastAsia="ja-JP"/>
        </w:rPr>
        <w:t xml:space="preserve">This determinant seeks to specify whether the structure of each system is common. </w:t>
      </w:r>
    </w:p>
    <w:p w:rsidR="00F964CE" w:rsidRDefault="00F964CE" w:rsidP="002B4DB5">
      <w:pPr>
        <w:rPr>
          <w:lang w:val="en-AU" w:eastAsia="ja-JP"/>
        </w:rPr>
      </w:pPr>
      <w:r>
        <w:rPr>
          <w:lang w:val="en-AU" w:eastAsia="ja-JP"/>
        </w:rPr>
        <w:tab/>
        <w:t>Example:</w:t>
      </w:r>
    </w:p>
    <w:p w:rsidR="00B53DFA" w:rsidRDefault="00F964CE" w:rsidP="00F964CE">
      <w:pPr>
        <w:ind w:firstLine="708"/>
        <w:rPr>
          <w:lang w:val="en-AU" w:eastAsia="ja-JP"/>
        </w:rPr>
      </w:pPr>
      <w:r>
        <w:rPr>
          <w:lang w:val="en-AU" w:eastAsia="ja-JP"/>
        </w:rPr>
        <w:t>I</w:t>
      </w:r>
      <w:r w:rsidR="00B53DFA">
        <w:rPr>
          <w:lang w:val="en-AU" w:eastAsia="ja-JP"/>
        </w:rPr>
        <w:t>f one code system has a structure which includes</w:t>
      </w:r>
    </w:p>
    <w:p w:rsidR="00B53DFA" w:rsidRPr="00F964CE" w:rsidRDefault="00B53DFA" w:rsidP="00F964CE">
      <w:pPr>
        <w:pStyle w:val="ListParagraph"/>
        <w:numPr>
          <w:ilvl w:val="2"/>
          <w:numId w:val="22"/>
        </w:numPr>
        <w:rPr>
          <w:lang w:val="en-AU" w:eastAsia="ja-JP"/>
        </w:rPr>
      </w:pPr>
      <w:r w:rsidRPr="00F964CE">
        <w:rPr>
          <w:lang w:val="en-AU" w:eastAsia="ja-JP"/>
        </w:rPr>
        <w:t>Clinical findings</w:t>
      </w:r>
    </w:p>
    <w:p w:rsidR="00B53DFA" w:rsidRPr="00F964CE" w:rsidRDefault="00B53DFA" w:rsidP="00F964CE">
      <w:pPr>
        <w:pStyle w:val="ListParagraph"/>
        <w:numPr>
          <w:ilvl w:val="2"/>
          <w:numId w:val="22"/>
        </w:numPr>
        <w:rPr>
          <w:lang w:val="en-AU" w:eastAsia="ja-JP"/>
        </w:rPr>
      </w:pPr>
      <w:r w:rsidRPr="00F964CE">
        <w:rPr>
          <w:lang w:val="en-AU" w:eastAsia="ja-JP"/>
        </w:rPr>
        <w:t>Substances</w:t>
      </w:r>
    </w:p>
    <w:p w:rsidR="00B53DFA" w:rsidRDefault="00B53DFA" w:rsidP="00F964CE">
      <w:pPr>
        <w:pStyle w:val="ListParagraph"/>
        <w:numPr>
          <w:ilvl w:val="2"/>
          <w:numId w:val="22"/>
        </w:numPr>
        <w:rPr>
          <w:lang w:val="en-AU" w:eastAsia="ja-JP"/>
        </w:rPr>
      </w:pPr>
      <w:r w:rsidRPr="00F964CE">
        <w:rPr>
          <w:lang w:val="en-AU" w:eastAsia="ja-JP"/>
        </w:rPr>
        <w:t>Events</w:t>
      </w:r>
    </w:p>
    <w:p w:rsidR="00F964CE" w:rsidRPr="00F964CE" w:rsidRDefault="00F964CE" w:rsidP="00E776F1">
      <w:pPr>
        <w:pStyle w:val="ListParagraph"/>
        <w:ind w:left="2160"/>
        <w:rPr>
          <w:lang w:val="en-AU" w:eastAsia="ja-JP"/>
        </w:rPr>
      </w:pPr>
    </w:p>
    <w:p w:rsidR="00B53DFA" w:rsidRDefault="00B53DFA" w:rsidP="002B4DB5">
      <w:pPr>
        <w:rPr>
          <w:lang w:val="en-AU" w:eastAsia="ja-JP"/>
        </w:rPr>
      </w:pPr>
      <w:r>
        <w:rPr>
          <w:lang w:val="en-AU" w:eastAsia="ja-JP"/>
        </w:rPr>
        <w:tab/>
        <w:t xml:space="preserve">And the </w:t>
      </w:r>
      <w:r w:rsidR="00F964CE">
        <w:rPr>
          <w:lang w:val="en-AU" w:eastAsia="ja-JP"/>
        </w:rPr>
        <w:t>other</w:t>
      </w:r>
      <w:r>
        <w:rPr>
          <w:lang w:val="en-AU" w:eastAsia="ja-JP"/>
        </w:rPr>
        <w:t xml:space="preserve"> has a structure of </w:t>
      </w:r>
    </w:p>
    <w:p w:rsidR="00B53DFA" w:rsidRDefault="00B53DFA" w:rsidP="00E776F1">
      <w:pPr>
        <w:pStyle w:val="ListParagraph"/>
        <w:numPr>
          <w:ilvl w:val="0"/>
          <w:numId w:val="23"/>
        </w:numPr>
        <w:rPr>
          <w:lang w:val="en-AU" w:eastAsia="ja-JP"/>
        </w:rPr>
      </w:pPr>
      <w:r w:rsidRPr="00E776F1">
        <w:rPr>
          <w:lang w:val="en-AU" w:eastAsia="ja-JP"/>
        </w:rPr>
        <w:t xml:space="preserve">Body systems </w:t>
      </w:r>
    </w:p>
    <w:p w:rsidR="00E776F1" w:rsidRPr="00E776F1" w:rsidRDefault="00E776F1" w:rsidP="00E776F1">
      <w:pPr>
        <w:pStyle w:val="ListParagraph"/>
        <w:ind w:left="2138"/>
        <w:rPr>
          <w:lang w:val="en-AU" w:eastAsia="ja-JP"/>
        </w:rPr>
      </w:pPr>
    </w:p>
    <w:p w:rsidR="002B4DB5" w:rsidRDefault="00B53DFA" w:rsidP="00F964CE">
      <w:pPr>
        <w:ind w:left="708"/>
        <w:rPr>
          <w:lang w:val="en-AU" w:eastAsia="ja-JP"/>
        </w:rPr>
      </w:pPr>
      <w:r>
        <w:rPr>
          <w:lang w:val="en-AU" w:eastAsia="ja-JP"/>
        </w:rPr>
        <w:t>The</w:t>
      </w:r>
      <w:r w:rsidR="00F964CE">
        <w:rPr>
          <w:lang w:val="en-AU" w:eastAsia="ja-JP"/>
        </w:rPr>
        <w:t xml:space="preserve"> code systems </w:t>
      </w:r>
      <w:r>
        <w:rPr>
          <w:lang w:val="en-AU" w:eastAsia="ja-JP"/>
        </w:rPr>
        <w:t>do not share a common categorial structure.</w:t>
      </w:r>
    </w:p>
    <w:p w:rsidR="008C4276" w:rsidRDefault="002B4DB5" w:rsidP="002B4DB5">
      <w:pPr>
        <w:rPr>
          <w:lang w:val="en-AU" w:eastAsia="ja-JP"/>
        </w:rPr>
      </w:pPr>
      <w:r>
        <w:rPr>
          <w:lang w:val="en-AU" w:eastAsia="ja-JP"/>
        </w:rPr>
        <w:t xml:space="preserve">Shared structure supports ability to provide a map.  If there is no categorial structure, or such a structure is not applied to the terminological resources the ability to map between terminological resources is less likely to </w:t>
      </w:r>
      <w:r w:rsidR="00B53DFA">
        <w:rPr>
          <w:lang w:val="en-AU" w:eastAsia="ja-JP"/>
        </w:rPr>
        <w:t>deliver a high quality product</w:t>
      </w:r>
      <w:r>
        <w:rPr>
          <w:lang w:val="en-AU" w:eastAsia="ja-JP"/>
        </w:rPr>
        <w:t>.</w:t>
      </w:r>
      <w:r w:rsidR="00B53DFA">
        <w:rPr>
          <w:lang w:val="en-AU" w:eastAsia="ja-JP"/>
        </w:rPr>
        <w:t xml:space="preserve">   The impact upon quality may differ depending on the intended use case.</w:t>
      </w:r>
    </w:p>
    <w:p w:rsidR="00B53DFA" w:rsidRDefault="00B53DFA" w:rsidP="008C4276">
      <w:pPr>
        <w:pStyle w:val="Heading3"/>
        <w:rPr>
          <w:lang w:val="en-AU" w:eastAsia="ja-JP"/>
        </w:rPr>
      </w:pPr>
      <w:bookmarkStart w:id="157" w:name="_Toc457655074"/>
      <w:bookmarkStart w:id="158" w:name="_Toc457655269"/>
      <w:bookmarkStart w:id="159" w:name="_Toc457655456"/>
      <w:r>
        <w:rPr>
          <w:lang w:val="en-AU" w:eastAsia="ja-JP"/>
        </w:rPr>
        <w:t xml:space="preserve">Determinant 2:  Shared semantic </w:t>
      </w:r>
      <w:r w:rsidR="00E776F1">
        <w:rPr>
          <w:lang w:val="en-AU" w:eastAsia="ja-JP"/>
        </w:rPr>
        <w:t>domain</w:t>
      </w:r>
      <w:bookmarkEnd w:id="157"/>
      <w:bookmarkEnd w:id="158"/>
      <w:bookmarkEnd w:id="159"/>
    </w:p>
    <w:p w:rsidR="00E776F1" w:rsidRDefault="00E776F1" w:rsidP="002B4DB5">
      <w:pPr>
        <w:rPr>
          <w:lang w:val="en-AU" w:eastAsia="ja-JP"/>
        </w:rPr>
      </w:pPr>
      <w:r>
        <w:rPr>
          <w:lang w:val="en-AU" w:eastAsia="ja-JP"/>
        </w:rPr>
        <w:t xml:space="preserve">The </w:t>
      </w:r>
      <w:r w:rsidR="007A2187">
        <w:rPr>
          <w:lang w:val="en-AU" w:eastAsia="ja-JP"/>
        </w:rPr>
        <w:t xml:space="preserve">ability to </w:t>
      </w:r>
      <w:r>
        <w:rPr>
          <w:lang w:val="en-AU" w:eastAsia="ja-JP"/>
        </w:rPr>
        <w:t xml:space="preserve">mapping of one code system to another assumes that each code system </w:t>
      </w:r>
      <w:r w:rsidR="007A2187">
        <w:rPr>
          <w:lang w:val="en-AU" w:eastAsia="ja-JP"/>
        </w:rPr>
        <w:t xml:space="preserve">share a common scope of meaning, i.e. that you are mapping apples to apples.  </w:t>
      </w:r>
      <w:r>
        <w:rPr>
          <w:lang w:val="en-AU" w:eastAsia="ja-JP"/>
        </w:rPr>
        <w:t>It is necessary to assess whether the semantic domains are the same, overlapping, inclusive or without overlap.  To evaluate the likely utility of a map it is necessary to consider the amount of overlap.</w:t>
      </w:r>
    </w:p>
    <w:p w:rsidR="007A2187" w:rsidRPr="007A2187" w:rsidRDefault="007A2187" w:rsidP="002B4DB5">
      <w:pPr>
        <w:rPr>
          <w:b/>
          <w:lang w:val="en-AU" w:eastAsia="ja-JP"/>
        </w:rPr>
      </w:pPr>
      <w:r w:rsidRPr="007A2187">
        <w:rPr>
          <w:b/>
          <w:lang w:val="en-AU" w:eastAsia="ja-JP"/>
        </w:rPr>
        <w:t xml:space="preserve">Same </w:t>
      </w:r>
      <w:r>
        <w:rPr>
          <w:b/>
          <w:lang w:val="en-AU" w:eastAsia="ja-JP"/>
        </w:rPr>
        <w:t>semantic d</w:t>
      </w:r>
      <w:r w:rsidRPr="007A2187">
        <w:rPr>
          <w:b/>
          <w:lang w:val="en-AU" w:eastAsia="ja-JP"/>
        </w:rPr>
        <w:t>omain</w:t>
      </w:r>
    </w:p>
    <w:p w:rsidR="007A2187" w:rsidRDefault="007A2187" w:rsidP="002B4DB5">
      <w:pPr>
        <w:rPr>
          <w:lang w:val="en-AU" w:eastAsia="ja-JP"/>
        </w:rPr>
      </w:pPr>
      <w:r>
        <w:rPr>
          <w:lang w:val="en-AU" w:eastAsia="ja-JP"/>
        </w:rPr>
        <w:t>The same semantic domain is where both code systems describe the same content, though they may describe it in different ways, with different categorial structures.</w:t>
      </w:r>
    </w:p>
    <w:p w:rsidR="007A2187" w:rsidRDefault="007A2187" w:rsidP="002B4DB5">
      <w:pPr>
        <w:rPr>
          <w:lang w:val="en-AU" w:eastAsia="ja-JP"/>
        </w:rPr>
      </w:pPr>
      <w:r>
        <w:rPr>
          <w:lang w:val="en-AU" w:eastAsia="ja-JP"/>
        </w:rPr>
        <w:tab/>
        <w:t>Example:</w:t>
      </w:r>
    </w:p>
    <w:p w:rsidR="00033315" w:rsidRPr="00033315" w:rsidRDefault="007A2187" w:rsidP="00033315">
      <w:pPr>
        <w:ind w:left="708"/>
        <w:rPr>
          <w:lang w:val="en-AU" w:eastAsia="ja-JP"/>
        </w:rPr>
      </w:pPr>
      <w:r w:rsidRPr="00427574">
        <w:rPr>
          <w:lang w:val="en-AU" w:eastAsia="ja-JP"/>
        </w:rPr>
        <w:t xml:space="preserve">Code system 1  </w:t>
      </w:r>
      <w:r w:rsidR="00033315" w:rsidRPr="00427574">
        <w:rPr>
          <w:lang w:val="en-AU" w:eastAsia="ja-JP"/>
        </w:rPr>
        <w:t>describes apples a</w:t>
      </w:r>
      <w:r w:rsidR="00033315" w:rsidRPr="00033315">
        <w:rPr>
          <w:lang w:val="en-AU" w:eastAsia="ja-JP"/>
        </w:rPr>
        <w:t xml:space="preserve">s eating or cooking apples, this might include </w:t>
      </w:r>
      <w:r w:rsidR="00427574">
        <w:rPr>
          <w:lang w:val="en-AU" w:eastAsia="ja-JP"/>
        </w:rPr>
        <w:t xml:space="preserve">additional attributes such as </w:t>
      </w:r>
      <w:r w:rsidR="00033315" w:rsidRPr="00033315">
        <w:rPr>
          <w:lang w:val="en-AU" w:eastAsia="ja-JP"/>
        </w:rPr>
        <w:t>apple colour, origin etc.</w:t>
      </w:r>
    </w:p>
    <w:p w:rsidR="00B923CF" w:rsidRDefault="007A2187">
      <w:pPr>
        <w:ind w:left="708"/>
        <w:rPr>
          <w:lang w:val="en-AU" w:eastAsia="ja-JP"/>
        </w:rPr>
      </w:pPr>
      <w:r w:rsidRPr="00427574">
        <w:rPr>
          <w:lang w:val="en-AU" w:eastAsia="ja-JP"/>
        </w:rPr>
        <w:t xml:space="preserve">Code system 2  </w:t>
      </w:r>
      <w:r w:rsidR="00033315" w:rsidRPr="00427574">
        <w:rPr>
          <w:lang w:val="en-AU" w:eastAsia="ja-JP"/>
        </w:rPr>
        <w:t>describes apples by col</w:t>
      </w:r>
      <w:r w:rsidR="00033315">
        <w:rPr>
          <w:lang w:val="en-AU" w:eastAsia="ja-JP"/>
        </w:rPr>
        <w:t>our, also including details of suitable uses</w:t>
      </w:r>
      <w:r>
        <w:rPr>
          <w:lang w:val="en-AU" w:eastAsia="ja-JP"/>
        </w:rPr>
        <w:t>.</w:t>
      </w:r>
    </w:p>
    <w:p w:rsidR="007A2187" w:rsidRDefault="007A2187" w:rsidP="002B4DB5">
      <w:pPr>
        <w:rPr>
          <w:lang w:val="en-AU" w:eastAsia="ja-JP"/>
        </w:rPr>
      </w:pPr>
      <w:r>
        <w:rPr>
          <w:lang w:val="en-AU" w:eastAsia="ja-JP"/>
        </w:rPr>
        <w:tab/>
        <w:t>Each code system describes apples though the categorial structures are different</w:t>
      </w:r>
      <w:r w:rsidR="00E47DAA">
        <w:rPr>
          <w:lang w:val="en-AU" w:eastAsia="ja-JP"/>
        </w:rPr>
        <w:t>.  They share the attribute of colour, which is an area of overlap, but do not share all key attributes.</w:t>
      </w:r>
    </w:p>
    <w:p w:rsidR="00427574" w:rsidRPr="00427574" w:rsidRDefault="007B2F62" w:rsidP="002B4DB5">
      <w:pPr>
        <w:rPr>
          <w:b/>
          <w:lang w:val="en-AU" w:eastAsia="ja-JP"/>
        </w:rPr>
      </w:pPr>
      <w:r w:rsidRPr="007B2F62">
        <w:rPr>
          <w:b/>
          <w:lang w:val="en-AU" w:eastAsia="ja-JP"/>
        </w:rPr>
        <w:t>Measures of semantic domain</w:t>
      </w:r>
    </w:p>
    <w:p w:rsidR="00427574" w:rsidRPr="00427574" w:rsidRDefault="007B2F62" w:rsidP="002B4DB5">
      <w:pPr>
        <w:rPr>
          <w:i/>
          <w:lang w:val="en-AU" w:eastAsia="ja-JP"/>
        </w:rPr>
      </w:pPr>
      <w:r w:rsidRPr="007B2F62">
        <w:rPr>
          <w:i/>
          <w:lang w:val="en-AU" w:eastAsia="ja-JP"/>
        </w:rPr>
        <w:t>1:  Exact match on semantic domain</w:t>
      </w:r>
    </w:p>
    <w:p w:rsidR="00427574" w:rsidRPr="00427574" w:rsidRDefault="007B2F62" w:rsidP="002B4DB5">
      <w:pPr>
        <w:rPr>
          <w:lang w:val="en-AU" w:eastAsia="ja-JP"/>
        </w:rPr>
      </w:pPr>
      <w:r w:rsidRPr="007B2F62">
        <w:rPr>
          <w:lang w:val="en-AU" w:eastAsia="ja-JP"/>
        </w:rPr>
        <w:t>One code system includes the same semantic domain entirely to the other code system.</w:t>
      </w:r>
    </w:p>
    <w:p w:rsidR="007A2187" w:rsidRPr="007A2187" w:rsidRDefault="007A2187" w:rsidP="002B4DB5">
      <w:pPr>
        <w:rPr>
          <w:b/>
          <w:lang w:val="en-AU" w:eastAsia="ja-JP"/>
        </w:rPr>
      </w:pPr>
      <w:r w:rsidRPr="007A2187">
        <w:rPr>
          <w:b/>
          <w:lang w:val="en-AU" w:eastAsia="ja-JP"/>
        </w:rPr>
        <w:t>Overlap of semantic domain</w:t>
      </w:r>
    </w:p>
    <w:p w:rsidR="007A2187" w:rsidRDefault="007A2187" w:rsidP="002B4DB5">
      <w:pPr>
        <w:rPr>
          <w:lang w:val="en-AU" w:eastAsia="ja-JP"/>
        </w:rPr>
      </w:pPr>
      <w:r>
        <w:rPr>
          <w:lang w:val="en-AU" w:eastAsia="ja-JP"/>
        </w:rPr>
        <w:t>In this case some of the content of one code system is included in the other code system, in full or in part.</w:t>
      </w:r>
    </w:p>
    <w:p w:rsidR="007A2187" w:rsidRDefault="00427574" w:rsidP="002B4DB5">
      <w:pPr>
        <w:rPr>
          <w:i/>
          <w:lang w:val="en-AU" w:eastAsia="ja-JP"/>
        </w:rPr>
      </w:pPr>
      <w:r>
        <w:rPr>
          <w:i/>
          <w:lang w:val="en-AU" w:eastAsia="ja-JP"/>
        </w:rPr>
        <w:t xml:space="preserve">2: </w:t>
      </w:r>
      <w:r w:rsidR="007A2187" w:rsidRPr="007A2187">
        <w:rPr>
          <w:i/>
          <w:lang w:val="en-AU" w:eastAsia="ja-JP"/>
        </w:rPr>
        <w:t>Fully inclusive overlap of semantic domain</w:t>
      </w:r>
    </w:p>
    <w:p w:rsidR="000B4AF9" w:rsidRDefault="007A2187" w:rsidP="002B4DB5">
      <w:pPr>
        <w:rPr>
          <w:lang w:val="en-AU" w:eastAsia="ja-JP"/>
        </w:rPr>
      </w:pPr>
      <w:r>
        <w:rPr>
          <w:lang w:val="en-AU" w:eastAsia="ja-JP"/>
        </w:rPr>
        <w:t xml:space="preserve">In this case one code system covers all of the other and also other concepts.    </w:t>
      </w:r>
    </w:p>
    <w:p w:rsidR="007A2187" w:rsidRDefault="007A2187" w:rsidP="000B4AF9">
      <w:pPr>
        <w:ind w:left="708"/>
        <w:rPr>
          <w:lang w:val="en-AU" w:eastAsia="ja-JP"/>
        </w:rPr>
      </w:pPr>
      <w:r>
        <w:rPr>
          <w:lang w:val="en-AU" w:eastAsia="ja-JP"/>
        </w:rPr>
        <w:t>For example a classification of fruit would include apples.  This is a fully inclusive overlap.</w:t>
      </w:r>
    </w:p>
    <w:p w:rsidR="007A2187" w:rsidRPr="007A2187" w:rsidRDefault="00427574" w:rsidP="002B4DB5">
      <w:pPr>
        <w:rPr>
          <w:i/>
          <w:lang w:val="en-AU" w:eastAsia="ja-JP"/>
        </w:rPr>
      </w:pPr>
      <w:r>
        <w:rPr>
          <w:i/>
          <w:lang w:val="en-AU" w:eastAsia="ja-JP"/>
        </w:rPr>
        <w:t xml:space="preserve">3: </w:t>
      </w:r>
      <w:r w:rsidR="007A2187" w:rsidRPr="007A2187">
        <w:rPr>
          <w:i/>
          <w:lang w:val="en-AU" w:eastAsia="ja-JP"/>
        </w:rPr>
        <w:t>Non inclusive overlap of semantic domain</w:t>
      </w:r>
    </w:p>
    <w:p w:rsidR="000B4AF9" w:rsidRDefault="007A2187" w:rsidP="002B4DB5">
      <w:pPr>
        <w:rPr>
          <w:lang w:val="en-AU" w:eastAsia="ja-JP"/>
        </w:rPr>
      </w:pPr>
      <w:r>
        <w:rPr>
          <w:lang w:val="en-AU" w:eastAsia="ja-JP"/>
        </w:rPr>
        <w:t xml:space="preserve">In this case one code system covers some of the other, and either may have additional content beyond the scope of the other.  </w:t>
      </w:r>
    </w:p>
    <w:p w:rsidR="000B4AF9" w:rsidRDefault="007A2187" w:rsidP="000B4AF9">
      <w:pPr>
        <w:ind w:left="708"/>
        <w:rPr>
          <w:lang w:val="en-AU" w:eastAsia="ja-JP"/>
        </w:rPr>
      </w:pPr>
      <w:r>
        <w:rPr>
          <w:lang w:val="en-AU" w:eastAsia="ja-JP"/>
        </w:rPr>
        <w:t>For example a classification o</w:t>
      </w:r>
      <w:r w:rsidR="000B4AF9">
        <w:rPr>
          <w:lang w:val="en-AU" w:eastAsia="ja-JP"/>
        </w:rPr>
        <w:t>f Red edible items</w:t>
      </w:r>
      <w:r>
        <w:rPr>
          <w:lang w:val="en-AU" w:eastAsia="ja-JP"/>
        </w:rPr>
        <w:t xml:space="preserve"> –</w:t>
      </w:r>
      <w:r w:rsidR="000B4AF9">
        <w:rPr>
          <w:lang w:val="en-AU" w:eastAsia="ja-JP"/>
        </w:rPr>
        <w:t xml:space="preserve"> does not include green apples and includes items which are not fruit, such as red onions.</w:t>
      </w:r>
    </w:p>
    <w:p w:rsidR="007A2187" w:rsidRDefault="000B4AF9" w:rsidP="002B4DB5">
      <w:pPr>
        <w:rPr>
          <w:lang w:val="en-AU" w:eastAsia="ja-JP"/>
        </w:rPr>
      </w:pPr>
      <w:r>
        <w:rPr>
          <w:lang w:val="en-AU" w:eastAsia="ja-JP"/>
        </w:rPr>
        <w:t xml:space="preserve">In each case it is necessary to assess how much the areas which do not overlap will be relevant to the map required.  If the map only requires the mapping of red apples the lack of complete overlap between the two different code systems would not impact the quality of the result.  </w:t>
      </w:r>
    </w:p>
    <w:p w:rsidR="000B4AF9" w:rsidRPr="000B4AF9" w:rsidRDefault="00427574" w:rsidP="002B4DB5">
      <w:pPr>
        <w:rPr>
          <w:i/>
          <w:lang w:val="en-AU" w:eastAsia="ja-JP"/>
        </w:rPr>
      </w:pPr>
      <w:r>
        <w:rPr>
          <w:i/>
          <w:lang w:val="en-AU" w:eastAsia="ja-JP"/>
        </w:rPr>
        <w:t xml:space="preserve">4: </w:t>
      </w:r>
      <w:r w:rsidR="000B4AF9" w:rsidRPr="000B4AF9">
        <w:rPr>
          <w:i/>
          <w:lang w:val="en-AU" w:eastAsia="ja-JP"/>
        </w:rPr>
        <w:t>No overlap</w:t>
      </w:r>
    </w:p>
    <w:p w:rsidR="000B4AF9" w:rsidRDefault="000B4AF9" w:rsidP="002B4DB5">
      <w:pPr>
        <w:rPr>
          <w:lang w:val="en-AU" w:eastAsia="ja-JP"/>
        </w:rPr>
      </w:pPr>
      <w:r>
        <w:rPr>
          <w:lang w:val="en-AU" w:eastAsia="ja-JP"/>
        </w:rPr>
        <w:t>Where the concepts described by one terminological resource are not covered by the second terminological resource a map will be difficult.  It might be possible to map concepts at a very high level of abstraction or by establishing some guidance and rules to be applied when making mapping decisions but the outcome will not retain the meaning of the source when represented in the target.</w:t>
      </w:r>
    </w:p>
    <w:p w:rsidR="000B4AF9" w:rsidRDefault="000B4AF9" w:rsidP="002B4DB5">
      <w:pPr>
        <w:rPr>
          <w:lang w:val="en-AU" w:eastAsia="ja-JP"/>
        </w:rPr>
      </w:pPr>
      <w:r>
        <w:rPr>
          <w:lang w:val="en-AU" w:eastAsia="ja-JP"/>
        </w:rPr>
        <w:t>In each of these cases it is necessary to determine the impact of this compatibility on the outcome of the map for the purpose it is being developed or used.</w:t>
      </w:r>
    </w:p>
    <w:p w:rsidR="000B4AF9" w:rsidRDefault="00DB37A3" w:rsidP="000B4AF9">
      <w:pPr>
        <w:pStyle w:val="Heading3"/>
        <w:rPr>
          <w:lang w:val="en-AU" w:eastAsia="ja-JP"/>
        </w:rPr>
      </w:pPr>
      <w:bookmarkStart w:id="160" w:name="_Toc457655075"/>
      <w:bookmarkStart w:id="161" w:name="_Toc457655270"/>
      <w:bookmarkStart w:id="162" w:name="_Toc457655457"/>
      <w:r>
        <w:rPr>
          <w:lang w:val="en-AU" w:eastAsia="ja-JP"/>
        </w:rPr>
        <w:t xml:space="preserve">Determinate 3: </w:t>
      </w:r>
      <w:r w:rsidR="000B4AF9">
        <w:rPr>
          <w:lang w:val="en-AU" w:eastAsia="ja-JP"/>
        </w:rPr>
        <w:t>Language and Translation</w:t>
      </w:r>
      <w:bookmarkEnd w:id="160"/>
      <w:bookmarkEnd w:id="161"/>
      <w:bookmarkEnd w:id="162"/>
    </w:p>
    <w:p w:rsidR="00BC3C82" w:rsidRDefault="000B4AF9" w:rsidP="002B4DB5">
      <w:pPr>
        <w:rPr>
          <w:lang w:val="en-AU" w:eastAsia="ja-JP"/>
        </w:rPr>
      </w:pPr>
      <w:r>
        <w:rPr>
          <w:lang w:val="en-AU" w:eastAsia="ja-JP"/>
        </w:rPr>
        <w:t xml:space="preserve">A source terminological resource may be available in a specific language (such as English) is the target also available in that language (English).  If one is available in the language required and the other is not a translation of language effort must be undertaken.  It would be necessary to consider the cost of that translation </w:t>
      </w:r>
      <w:r w:rsidR="00DB37A3">
        <w:rPr>
          <w:lang w:val="en-AU" w:eastAsia="ja-JP"/>
        </w:rPr>
        <w:t xml:space="preserve">and its maintenance </w:t>
      </w:r>
      <w:r>
        <w:rPr>
          <w:lang w:val="en-AU" w:eastAsia="ja-JP"/>
        </w:rPr>
        <w:t xml:space="preserve">and the potential impact upon </w:t>
      </w:r>
      <w:r w:rsidR="00DB37A3">
        <w:rPr>
          <w:lang w:val="en-AU" w:eastAsia="ja-JP"/>
        </w:rPr>
        <w:t>accurate representation of meaning.  If translations have been published by the terminology resource owner, they are more likely to be accurate than those developed in smaller projects.  The governance of the translations process may be relevant to your assessment of the language quality requirement for your use case.</w:t>
      </w:r>
    </w:p>
    <w:p w:rsidR="00AB37C7" w:rsidRDefault="00AB37C7" w:rsidP="002B4DB5">
      <w:pPr>
        <w:rPr>
          <w:lang w:val="en-AU" w:eastAsia="ja-JP"/>
        </w:rPr>
      </w:pPr>
      <w:r>
        <w:rPr>
          <w:lang w:val="en-AU" w:eastAsia="ja-JP"/>
        </w:rPr>
        <w:t>It is difficult to judge the semantic equivalence in linguistic translation (semantic equivalence).  Use the measures for semantic equivalence that are used in 4.3.</w:t>
      </w:r>
    </w:p>
    <w:p w:rsidR="00AB37C7" w:rsidRDefault="001349E6" w:rsidP="002B4DB5">
      <w:pPr>
        <w:rPr>
          <w:lang w:val="en-AU" w:eastAsia="ja-JP"/>
        </w:rPr>
      </w:pPr>
      <w:r>
        <w:rPr>
          <w:lang w:val="en-AU" w:eastAsia="ja-JP"/>
        </w:rPr>
        <w:t xml:space="preserve">Different standards environments use the term translation and in some such as HL7 FHIR it means to map.  A common use case for translation is where a </w:t>
      </w:r>
      <w:r w:rsidR="00AB37C7">
        <w:rPr>
          <w:lang w:val="en-AU" w:eastAsia="ja-JP"/>
        </w:rPr>
        <w:t xml:space="preserve"> value set</w:t>
      </w:r>
      <w:r>
        <w:rPr>
          <w:lang w:val="en-AU" w:eastAsia="ja-JP"/>
        </w:rPr>
        <w:t xml:space="preserve"> is</w:t>
      </w:r>
      <w:r w:rsidR="00AB37C7">
        <w:rPr>
          <w:lang w:val="en-AU" w:eastAsia="ja-JP"/>
        </w:rPr>
        <w:t xml:space="preserve"> published in </w:t>
      </w:r>
      <w:r>
        <w:rPr>
          <w:lang w:val="en-AU" w:eastAsia="ja-JP"/>
        </w:rPr>
        <w:t xml:space="preserve">English and is </w:t>
      </w:r>
      <w:r w:rsidR="00AB37C7">
        <w:rPr>
          <w:lang w:val="en-AU" w:eastAsia="ja-JP"/>
        </w:rPr>
        <w:t xml:space="preserve"> translated and mapped for us</w:t>
      </w:r>
      <w:r>
        <w:rPr>
          <w:lang w:val="en-AU" w:eastAsia="ja-JP"/>
        </w:rPr>
        <w:t>e</w:t>
      </w:r>
      <w:r w:rsidR="00AB37C7">
        <w:rPr>
          <w:lang w:val="en-AU" w:eastAsia="ja-JP"/>
        </w:rPr>
        <w:t xml:space="preserve"> in another language.</w:t>
      </w:r>
      <w:r>
        <w:rPr>
          <w:lang w:val="en-AU" w:eastAsia="ja-JP"/>
        </w:rPr>
        <w:t xml:space="preserve">  Similarly if a code system source is in French and there is a desire to use that code system in English the code system source must first be translated into English.  In this way the map is between concepts in the same language.</w:t>
      </w:r>
    </w:p>
    <w:p w:rsidR="00AB37C7" w:rsidRDefault="001349E6" w:rsidP="002B4DB5">
      <w:pPr>
        <w:rPr>
          <w:lang w:val="en-AU" w:eastAsia="ja-JP"/>
        </w:rPr>
      </w:pPr>
      <w:r>
        <w:rPr>
          <w:lang w:val="en-AU" w:eastAsia="ja-JP"/>
        </w:rPr>
        <w:t>The translation process firstly requires the translation of the target and or source into the required language, thereby producing a version of the concepts to be mapped in the required language.  Only after this has been done and verified should the map be created.</w:t>
      </w:r>
    </w:p>
    <w:p w:rsidR="00740C62" w:rsidRDefault="00AB37C7" w:rsidP="002B4DB5">
      <w:pPr>
        <w:rPr>
          <w:lang w:val="en-AU" w:eastAsia="ja-JP"/>
        </w:rPr>
      </w:pPr>
      <w:r>
        <w:rPr>
          <w:lang w:val="en-AU" w:eastAsia="ja-JP"/>
        </w:rPr>
        <w:t xml:space="preserve">Translation of existing </w:t>
      </w:r>
      <w:commentRangeStart w:id="163"/>
      <w:r>
        <w:rPr>
          <w:lang w:val="en-AU" w:eastAsia="ja-JP"/>
        </w:rPr>
        <w:t>maps</w:t>
      </w:r>
      <w:commentRangeEnd w:id="163"/>
      <w:r w:rsidR="001349E6">
        <w:rPr>
          <w:rStyle w:val="CommentReference"/>
        </w:rPr>
        <w:commentReference w:id="163"/>
      </w:r>
      <w:r>
        <w:rPr>
          <w:lang w:val="en-AU" w:eastAsia="ja-JP"/>
        </w:rPr>
        <w:t xml:space="preserve"> </w:t>
      </w:r>
      <w:r w:rsidR="00740C62">
        <w:rPr>
          <w:lang w:val="en-AU" w:eastAsia="ja-JP"/>
        </w:rPr>
        <w:t xml:space="preserve"> -  </w:t>
      </w:r>
    </w:p>
    <w:p w:rsidR="00740C62" w:rsidRPr="002B4DB5" w:rsidRDefault="00740C62" w:rsidP="002B4DB5">
      <w:pPr>
        <w:rPr>
          <w:lang w:val="en-AU" w:eastAsia="ja-JP"/>
        </w:rPr>
      </w:pPr>
      <w:r>
        <w:rPr>
          <w:lang w:val="en-AU" w:eastAsia="ja-JP"/>
        </w:rPr>
        <w:t>Otherwise this document assumes that maps are</w:t>
      </w:r>
      <w:r w:rsidR="001349E6">
        <w:rPr>
          <w:lang w:val="en-AU" w:eastAsia="ja-JP"/>
        </w:rPr>
        <w:t xml:space="preserve"> </w:t>
      </w:r>
      <w:r>
        <w:rPr>
          <w:lang w:val="en-AU" w:eastAsia="ja-JP"/>
        </w:rPr>
        <w:t>between concepts represented</w:t>
      </w:r>
      <w:r w:rsidR="001349E6">
        <w:rPr>
          <w:lang w:val="en-AU" w:eastAsia="ja-JP"/>
        </w:rPr>
        <w:t xml:space="preserve"> </w:t>
      </w:r>
      <w:r>
        <w:rPr>
          <w:lang w:val="en-AU" w:eastAsia="ja-JP"/>
        </w:rPr>
        <w:t>in the same language.</w:t>
      </w:r>
    </w:p>
    <w:p w:rsidR="00D07F86" w:rsidRDefault="00D07F86">
      <w:pPr>
        <w:pStyle w:val="Heading2"/>
      </w:pPr>
      <w:bookmarkStart w:id="164" w:name="_Toc457655076"/>
      <w:bookmarkStart w:id="165" w:name="_Toc457655271"/>
      <w:bookmarkStart w:id="166" w:name="_Toc457655458"/>
      <w:r>
        <w:t>Equivalence of individual map</w:t>
      </w:r>
      <w:r w:rsidR="00DB37A3">
        <w:t>s</w:t>
      </w:r>
      <w:bookmarkEnd w:id="164"/>
      <w:bookmarkEnd w:id="165"/>
      <w:bookmarkEnd w:id="166"/>
    </w:p>
    <w:p w:rsidR="00094034" w:rsidRDefault="00094034">
      <w:pPr>
        <w:pStyle w:val="Heading3"/>
        <w:jc w:val="left"/>
        <w:rPr>
          <w:lang w:eastAsia="ja-JP"/>
        </w:rPr>
      </w:pPr>
      <w:bookmarkStart w:id="167" w:name="_Toc457655077"/>
      <w:bookmarkStart w:id="168" w:name="_Toc457655272"/>
      <w:bookmarkStart w:id="169" w:name="_Toc457655459"/>
      <w:r>
        <w:rPr>
          <w:lang w:eastAsia="ja-JP"/>
        </w:rPr>
        <w:t>General</w:t>
      </w:r>
      <w:bookmarkEnd w:id="167"/>
      <w:bookmarkEnd w:id="168"/>
      <w:bookmarkEnd w:id="169"/>
    </w:p>
    <w:p w:rsidR="00094034" w:rsidRPr="00094034" w:rsidRDefault="00094034" w:rsidP="00094034">
      <w:pPr>
        <w:rPr>
          <w:lang w:eastAsia="ja-JP"/>
        </w:rPr>
      </w:pPr>
      <w:r>
        <w:rPr>
          <w:lang w:eastAsia="ja-JP"/>
        </w:rPr>
        <w:t>A map between two different code systems will involve a certain amount of compromise.  Identification of equivalence criteria is therefore crucial to establishing a level of acceptability and safety for use of that map.</w:t>
      </w:r>
    </w:p>
    <w:p w:rsidR="00B923CF" w:rsidRDefault="00033315">
      <w:pPr>
        <w:pStyle w:val="Heading3"/>
        <w:jc w:val="left"/>
        <w:rPr>
          <w:lang w:eastAsia="ja-JP"/>
        </w:rPr>
      </w:pPr>
      <w:bookmarkStart w:id="170" w:name="_Toc457655078"/>
      <w:bookmarkStart w:id="171" w:name="_Toc457655273"/>
      <w:bookmarkStart w:id="172" w:name="_Toc457655460"/>
      <w:r w:rsidRPr="001349E6">
        <w:rPr>
          <w:lang w:eastAsia="ja-JP"/>
        </w:rPr>
        <w:t>Determinant 4:  Equivalence Identification / Publication</w:t>
      </w:r>
      <w:bookmarkEnd w:id="170"/>
      <w:bookmarkEnd w:id="171"/>
      <w:bookmarkEnd w:id="172"/>
      <w:r>
        <w:rPr>
          <w:lang w:eastAsia="ja-JP"/>
        </w:rPr>
        <w:t xml:space="preserve"> </w:t>
      </w:r>
    </w:p>
    <w:p w:rsidR="00D87F18" w:rsidRDefault="00D87F18" w:rsidP="00956BD4">
      <w:pPr>
        <w:rPr>
          <w:lang w:eastAsia="ja-JP"/>
        </w:rPr>
      </w:pPr>
      <w:r>
        <w:rPr>
          <w:lang w:eastAsia="ja-JP"/>
        </w:rPr>
        <w:t>Each individual map (i.e. each source concept to target concept (or concepts)) must have</w:t>
      </w:r>
      <w:r w:rsidR="00E51D27">
        <w:rPr>
          <w:lang w:eastAsia="ja-JP"/>
        </w:rPr>
        <w:t xml:space="preserve"> </w:t>
      </w:r>
      <w:r>
        <w:rPr>
          <w:lang w:eastAsia="ja-JP"/>
        </w:rPr>
        <w:t xml:space="preserve">equivalence identified.  </w:t>
      </w:r>
      <w:r w:rsidR="00214220">
        <w:rPr>
          <w:lang w:eastAsia="ja-JP"/>
        </w:rPr>
        <w:t xml:space="preserve"> </w:t>
      </w:r>
      <w:r w:rsidR="00EF22C7">
        <w:rPr>
          <w:lang w:eastAsia="ja-JP"/>
        </w:rPr>
        <w:t xml:space="preserve"> This indicates whether the concepts in the source are represented by different codes in the target, but the meaning intended when the source was recorded has been retained.  If </w:t>
      </w:r>
      <w:r w:rsidR="00EF22C7" w:rsidRPr="001349E6">
        <w:rPr>
          <w:lang w:eastAsia="ja-JP"/>
        </w:rPr>
        <w:t>the</w:t>
      </w:r>
      <w:r w:rsidR="00EF22C7">
        <w:rPr>
          <w:lang w:eastAsia="ja-JP"/>
        </w:rPr>
        <w:t xml:space="preserve"> meaning is not retained, the equivalence can be used to assess the level of difference between the original source and the resultant representation after applying the map. </w:t>
      </w:r>
      <w:r w:rsidR="00214220">
        <w:rPr>
          <w:lang w:eastAsia="ja-JP"/>
        </w:rPr>
        <w:t>If equivalence is not published with the map</w:t>
      </w:r>
      <w:r w:rsidR="007B576D">
        <w:rPr>
          <w:lang w:eastAsia="ja-JP"/>
        </w:rPr>
        <w:t xml:space="preserve"> set</w:t>
      </w:r>
      <w:r w:rsidR="00214220">
        <w:rPr>
          <w:lang w:eastAsia="ja-JP"/>
        </w:rPr>
        <w:t xml:space="preserve"> then it is not possible to assess the quality of the map for a specific purpose nor to alert the user of the map where the meaning of a concept may have changed when converted to the target concept representation.</w:t>
      </w:r>
    </w:p>
    <w:p w:rsidR="007B576D" w:rsidRDefault="002F25BD" w:rsidP="007B576D">
      <w:pPr>
        <w:pStyle w:val="Heading3"/>
        <w:rPr>
          <w:lang w:eastAsia="ja-JP"/>
        </w:rPr>
      </w:pPr>
      <w:bookmarkStart w:id="173" w:name="_Toc457655079"/>
      <w:bookmarkStart w:id="174" w:name="_Toc457655274"/>
      <w:bookmarkStart w:id="175" w:name="_Toc457655461"/>
      <w:r>
        <w:rPr>
          <w:lang w:eastAsia="ja-JP"/>
        </w:rPr>
        <w:t xml:space="preserve">Determinant 5:  </w:t>
      </w:r>
      <w:r w:rsidR="007B576D">
        <w:rPr>
          <w:lang w:eastAsia="ja-JP"/>
        </w:rPr>
        <w:t>Equivalence</w:t>
      </w:r>
      <w:bookmarkEnd w:id="173"/>
      <w:bookmarkEnd w:id="174"/>
      <w:bookmarkEnd w:id="175"/>
      <w:r w:rsidR="00EF22C7">
        <w:rPr>
          <w:lang w:eastAsia="ja-JP"/>
        </w:rPr>
        <w:t xml:space="preserve"> Assessment</w:t>
      </w:r>
    </w:p>
    <w:p w:rsidR="00EF22C7" w:rsidRDefault="007B576D" w:rsidP="007B576D">
      <w:pPr>
        <w:rPr>
          <w:lang w:eastAsia="ja-JP"/>
        </w:rPr>
      </w:pPr>
      <w:r w:rsidRPr="001349E6">
        <w:rPr>
          <w:lang w:eastAsia="ja-JP"/>
        </w:rPr>
        <w:t xml:space="preserve">There are two types of equivalence assessment.  For a given use case one of </w:t>
      </w:r>
      <w:r w:rsidR="00033315" w:rsidRPr="001349E6">
        <w:rPr>
          <w:lang w:eastAsia="ja-JP"/>
        </w:rPr>
        <w:t xml:space="preserve">two equivalence methods </w:t>
      </w:r>
      <w:r w:rsidRPr="001349E6">
        <w:rPr>
          <w:lang w:eastAsia="ja-JP"/>
        </w:rPr>
        <w:t xml:space="preserve"> s</w:t>
      </w:r>
      <w:r>
        <w:rPr>
          <w:lang w:eastAsia="ja-JP"/>
        </w:rPr>
        <w:t xml:space="preserve">hould be selected to assess the quality and utility of the map for a specific purpose.  </w:t>
      </w:r>
    </w:p>
    <w:p w:rsidR="00EF22C7" w:rsidRDefault="007B576D" w:rsidP="007B576D">
      <w:pPr>
        <w:rPr>
          <w:lang w:eastAsia="ja-JP"/>
        </w:rPr>
      </w:pPr>
      <w:r>
        <w:rPr>
          <w:lang w:eastAsia="ja-JP"/>
        </w:rPr>
        <w:t>Either use</w:t>
      </w:r>
      <w:r w:rsidR="00EF22C7">
        <w:rPr>
          <w:lang w:eastAsia="ja-JP"/>
        </w:rPr>
        <w:t>:</w:t>
      </w:r>
    </w:p>
    <w:p w:rsidR="00B17B32" w:rsidRDefault="007B576D">
      <w:pPr>
        <w:pStyle w:val="ListParagraph"/>
        <w:numPr>
          <w:ilvl w:val="0"/>
          <w:numId w:val="23"/>
        </w:numPr>
        <w:rPr>
          <w:lang w:eastAsia="ja-JP"/>
        </w:rPr>
      </w:pPr>
      <w:r>
        <w:rPr>
          <w:lang w:eastAsia="ja-JP"/>
        </w:rPr>
        <w:t>the average equivalence for the map</w:t>
      </w:r>
      <w:r w:rsidR="00EF22C7">
        <w:rPr>
          <w:lang w:eastAsia="ja-JP"/>
        </w:rPr>
        <w:t xml:space="preserve"> set</w:t>
      </w:r>
      <w:r>
        <w:rPr>
          <w:lang w:eastAsia="ja-JP"/>
        </w:rPr>
        <w:t xml:space="preserve">, or </w:t>
      </w:r>
    </w:p>
    <w:p w:rsidR="00B17B32" w:rsidRDefault="00EF22C7">
      <w:pPr>
        <w:pStyle w:val="ListParagraph"/>
        <w:numPr>
          <w:ilvl w:val="0"/>
          <w:numId w:val="23"/>
        </w:numPr>
        <w:rPr>
          <w:lang w:eastAsia="ja-JP"/>
        </w:rPr>
      </w:pPr>
      <w:r>
        <w:rPr>
          <w:lang w:eastAsia="ja-JP"/>
        </w:rPr>
        <w:t>a</w:t>
      </w:r>
      <w:r w:rsidR="007B576D">
        <w:rPr>
          <w:lang w:eastAsia="ja-JP"/>
        </w:rPr>
        <w:t>verage equivalence for priority map content.</w:t>
      </w:r>
    </w:p>
    <w:p w:rsidR="00B17B32" w:rsidRDefault="00B17B32">
      <w:pPr>
        <w:pStyle w:val="ListParagraph"/>
        <w:ind w:left="2138"/>
        <w:rPr>
          <w:lang w:eastAsia="ja-JP"/>
        </w:rPr>
      </w:pPr>
    </w:p>
    <w:p w:rsidR="001E7938" w:rsidRDefault="001E7938" w:rsidP="007B576D">
      <w:pPr>
        <w:rPr>
          <w:lang w:eastAsia="ja-JP"/>
        </w:rPr>
      </w:pPr>
      <w:r>
        <w:rPr>
          <w:lang w:eastAsia="ja-JP"/>
        </w:rPr>
        <w:t>Equivalence measures are based upon ISO TR 12300 represented in a numeric measure (rather than a code).  This measure can then be arithmetically calculated.</w:t>
      </w:r>
    </w:p>
    <w:p w:rsidR="001E7938" w:rsidRPr="001E7938" w:rsidRDefault="001E7938" w:rsidP="007B576D">
      <w:pPr>
        <w:rPr>
          <w:b/>
          <w:lang w:eastAsia="ja-JP"/>
        </w:rPr>
      </w:pPr>
      <w:r w:rsidRPr="001E7938">
        <w:rPr>
          <w:b/>
          <w:lang w:eastAsia="ja-JP"/>
        </w:rPr>
        <w:t xml:space="preserve">Equivalence </w:t>
      </w:r>
      <w:r>
        <w:rPr>
          <w:b/>
          <w:lang w:eastAsia="ja-JP"/>
        </w:rPr>
        <w:t>measure</w:t>
      </w:r>
    </w:p>
    <w:p w:rsidR="00033315" w:rsidRPr="00033315" w:rsidRDefault="00033315" w:rsidP="00033315">
      <w:pPr>
        <w:numPr>
          <w:ilvl w:val="0"/>
          <w:numId w:val="24"/>
        </w:numPr>
        <w:spacing w:after="0" w:line="240" w:lineRule="auto"/>
        <w:contextualSpacing/>
        <w:jc w:val="left"/>
        <w:rPr>
          <w:rFonts w:ascii="Arial" w:eastAsia="Times New Roman" w:hAnsi="Arial"/>
          <w:spacing w:val="6"/>
          <w:szCs w:val="20"/>
          <w:lang w:val="en-US" w:eastAsia="ja-JP"/>
        </w:rPr>
      </w:pPr>
      <w:r w:rsidRPr="00033315">
        <w:rPr>
          <w:rFonts w:ascii="Arial" w:eastAsia="Times New Roman" w:hAnsi="Arial"/>
          <w:spacing w:val="6"/>
          <w:szCs w:val="20"/>
          <w:lang w:val="en-US" w:eastAsia="ja-JP"/>
        </w:rPr>
        <w:t xml:space="preserve">0 = equivalent meaning – the highest quality </w:t>
      </w:r>
      <w:r w:rsidRPr="00D0163E">
        <w:rPr>
          <w:rFonts w:ascii="Arial" w:eastAsia="Times New Roman" w:hAnsi="Arial"/>
          <w:spacing w:val="6"/>
          <w:szCs w:val="20"/>
          <w:lang w:val="en-US" w:eastAsia="ja-JP"/>
        </w:rPr>
        <w:t>equivalence</w:t>
      </w:r>
      <w:r w:rsidRPr="00033315">
        <w:rPr>
          <w:rFonts w:ascii="Arial" w:eastAsia="Times New Roman" w:hAnsi="Arial"/>
          <w:spacing w:val="6"/>
          <w:szCs w:val="20"/>
          <w:lang w:val="en-US" w:eastAsia="ja-JP"/>
        </w:rPr>
        <w:t xml:space="preserve"> is represented by the lowest number, 0 is the ‘best score’</w:t>
      </w:r>
    </w:p>
    <w:p w:rsidR="00033315" w:rsidRPr="00033315" w:rsidRDefault="00033315" w:rsidP="00033315">
      <w:pPr>
        <w:numPr>
          <w:ilvl w:val="0"/>
          <w:numId w:val="24"/>
        </w:numPr>
        <w:spacing w:after="0" w:line="240" w:lineRule="auto"/>
        <w:contextualSpacing/>
        <w:jc w:val="left"/>
        <w:rPr>
          <w:rFonts w:ascii="Arial" w:eastAsia="Times New Roman" w:hAnsi="Arial"/>
          <w:spacing w:val="6"/>
          <w:szCs w:val="20"/>
          <w:lang w:val="en-US" w:eastAsia="ja-JP"/>
        </w:rPr>
      </w:pPr>
      <w:r w:rsidRPr="00033315">
        <w:rPr>
          <w:rFonts w:ascii="Arial" w:eastAsia="Times New Roman" w:hAnsi="Arial"/>
          <w:spacing w:val="6"/>
          <w:szCs w:val="20"/>
          <w:lang w:val="en-US" w:eastAsia="ja-JP"/>
        </w:rPr>
        <w:t xml:space="preserve">1 = source is </w:t>
      </w:r>
      <w:r w:rsidRPr="00D0163E">
        <w:rPr>
          <w:rFonts w:ascii="Arial" w:eastAsia="Times New Roman" w:hAnsi="Arial"/>
          <w:spacing w:val="6"/>
          <w:szCs w:val="20"/>
          <w:lang w:val="en-US" w:eastAsia="ja-JP"/>
        </w:rPr>
        <w:t>wholly</w:t>
      </w:r>
      <w:r w:rsidRPr="00033315">
        <w:rPr>
          <w:rFonts w:ascii="Arial" w:eastAsia="Times New Roman" w:hAnsi="Arial"/>
          <w:spacing w:val="6"/>
          <w:szCs w:val="20"/>
          <w:lang w:val="en-US" w:eastAsia="ja-JP"/>
        </w:rPr>
        <w:t xml:space="preserve"> included in target</w:t>
      </w:r>
    </w:p>
    <w:p w:rsidR="00033315" w:rsidRPr="00033315" w:rsidRDefault="00033315" w:rsidP="00033315">
      <w:pPr>
        <w:numPr>
          <w:ilvl w:val="0"/>
          <w:numId w:val="24"/>
        </w:numPr>
        <w:spacing w:after="0" w:line="240" w:lineRule="auto"/>
        <w:contextualSpacing/>
        <w:jc w:val="left"/>
        <w:rPr>
          <w:rFonts w:ascii="Arial" w:eastAsia="Times New Roman" w:hAnsi="Arial"/>
          <w:spacing w:val="6"/>
          <w:szCs w:val="20"/>
          <w:lang w:val="en-US" w:eastAsia="ja-JP"/>
        </w:rPr>
      </w:pPr>
      <w:r w:rsidRPr="00033315">
        <w:rPr>
          <w:rFonts w:ascii="Arial" w:eastAsia="Times New Roman" w:hAnsi="Arial"/>
          <w:spacing w:val="6"/>
          <w:szCs w:val="20"/>
          <w:lang w:val="en-US" w:eastAsia="ja-JP"/>
        </w:rPr>
        <w:t>2 = source is partially included in target</w:t>
      </w:r>
    </w:p>
    <w:p w:rsidR="00033315" w:rsidRPr="00033315" w:rsidRDefault="00033315" w:rsidP="00033315">
      <w:pPr>
        <w:numPr>
          <w:ilvl w:val="0"/>
          <w:numId w:val="24"/>
        </w:numPr>
        <w:spacing w:after="0" w:line="240" w:lineRule="auto"/>
        <w:contextualSpacing/>
        <w:jc w:val="left"/>
        <w:rPr>
          <w:rFonts w:ascii="Arial" w:eastAsia="Times New Roman" w:hAnsi="Arial"/>
          <w:spacing w:val="6"/>
          <w:szCs w:val="20"/>
          <w:lang w:val="en-US" w:eastAsia="ja-JP"/>
        </w:rPr>
      </w:pPr>
      <w:r w:rsidRPr="00033315">
        <w:rPr>
          <w:rFonts w:ascii="Arial" w:eastAsia="Times New Roman" w:hAnsi="Arial"/>
          <w:spacing w:val="6"/>
          <w:szCs w:val="20"/>
          <w:lang w:val="en-US" w:eastAsia="ja-JP"/>
        </w:rPr>
        <w:t xml:space="preserve">3 = source is mapped </w:t>
      </w:r>
      <w:r w:rsidRPr="00D0163E">
        <w:rPr>
          <w:rFonts w:ascii="Arial" w:eastAsia="Times New Roman" w:hAnsi="Arial"/>
          <w:spacing w:val="6"/>
          <w:szCs w:val="20"/>
          <w:lang w:val="en-US" w:eastAsia="ja-JP"/>
        </w:rPr>
        <w:t>however</w:t>
      </w:r>
      <w:r w:rsidRPr="00033315">
        <w:rPr>
          <w:rFonts w:ascii="Arial" w:eastAsia="Times New Roman" w:hAnsi="Arial"/>
          <w:spacing w:val="6"/>
          <w:szCs w:val="20"/>
          <w:lang w:val="en-US" w:eastAsia="ja-JP"/>
        </w:rPr>
        <w:t xml:space="preserve"> there were many options. </w:t>
      </w:r>
      <w:r w:rsidRPr="00D0163E">
        <w:rPr>
          <w:rFonts w:ascii="Arial" w:eastAsia="Times New Roman" w:hAnsi="Arial"/>
          <w:spacing w:val="6"/>
          <w:szCs w:val="20"/>
          <w:lang w:val="en-US" w:eastAsia="ja-JP"/>
        </w:rPr>
        <w:t>Source map</w:t>
      </w:r>
      <w:r w:rsidRPr="00033315">
        <w:rPr>
          <w:rFonts w:ascii="Arial" w:eastAsia="Times New Roman" w:hAnsi="Arial"/>
          <w:spacing w:val="6"/>
          <w:szCs w:val="20"/>
          <w:lang w:val="en-US" w:eastAsia="ja-JP"/>
        </w:rPr>
        <w:t xml:space="preserve"> is the best comparison rather than an actual correspondence.</w:t>
      </w:r>
    </w:p>
    <w:p w:rsidR="00033315" w:rsidRPr="00033315" w:rsidRDefault="00033315" w:rsidP="00033315">
      <w:pPr>
        <w:numPr>
          <w:ilvl w:val="0"/>
          <w:numId w:val="24"/>
        </w:numPr>
        <w:spacing w:after="0" w:line="240" w:lineRule="auto"/>
        <w:contextualSpacing/>
        <w:jc w:val="left"/>
        <w:rPr>
          <w:rFonts w:ascii="Arial" w:eastAsia="Times New Roman" w:hAnsi="Arial"/>
          <w:b/>
          <w:spacing w:val="6"/>
          <w:szCs w:val="20"/>
          <w:lang w:val="en-US" w:eastAsia="ja-JP"/>
        </w:rPr>
      </w:pPr>
      <w:r w:rsidRPr="00033315">
        <w:rPr>
          <w:rFonts w:ascii="Arial" w:eastAsia="Times New Roman" w:hAnsi="Arial"/>
          <w:spacing w:val="6"/>
          <w:szCs w:val="20"/>
          <w:lang w:val="en-US"/>
        </w:rPr>
        <w:t>4 = no map possible</w:t>
      </w:r>
    </w:p>
    <w:p w:rsidR="001E7938" w:rsidRDefault="001E7938" w:rsidP="007B576D">
      <w:pPr>
        <w:rPr>
          <w:lang w:eastAsia="ja-JP"/>
        </w:rPr>
      </w:pPr>
    </w:p>
    <w:p w:rsidR="00EF22C7" w:rsidRDefault="001E7938" w:rsidP="007B576D">
      <w:pPr>
        <w:rPr>
          <w:lang w:eastAsia="ja-JP"/>
        </w:rPr>
      </w:pPr>
      <w:r>
        <w:rPr>
          <w:lang w:eastAsia="ja-JP"/>
        </w:rPr>
        <w:t>Map set e</w:t>
      </w:r>
      <w:r w:rsidR="007B576D">
        <w:rPr>
          <w:lang w:eastAsia="ja-JP"/>
        </w:rPr>
        <w:t>quivalence - average equivalence (sum equivalence measure for each individual map</w:t>
      </w:r>
      <w:r>
        <w:rPr>
          <w:lang w:eastAsia="ja-JP"/>
        </w:rPr>
        <w:t xml:space="preserve"> (from the full or priority set)</w:t>
      </w:r>
      <w:r w:rsidR="007B576D">
        <w:rPr>
          <w:lang w:eastAsia="ja-JP"/>
        </w:rPr>
        <w:t xml:space="preserve"> divided by the number of individual maps).  </w:t>
      </w:r>
    </w:p>
    <w:p w:rsidR="007B576D" w:rsidRDefault="007B576D" w:rsidP="007B576D">
      <w:pPr>
        <w:pStyle w:val="Caption"/>
        <w:keepNext/>
      </w:pPr>
      <w:r>
        <w:t xml:space="preserve">Table </w:t>
      </w:r>
      <w:r w:rsidR="00D351CF">
        <w:fldChar w:fldCharType="begin"/>
      </w:r>
      <w:r>
        <w:instrText xml:space="preserve"> SEQ Table \* ARABIC </w:instrText>
      </w:r>
      <w:r w:rsidR="00D351CF">
        <w:fldChar w:fldCharType="separate"/>
      </w:r>
      <w:r>
        <w:rPr>
          <w:noProof/>
        </w:rPr>
        <w:t>1</w:t>
      </w:r>
      <w:r w:rsidR="00D351CF">
        <w:rPr>
          <w:noProof/>
        </w:rPr>
        <w:fldChar w:fldCharType="end"/>
      </w:r>
      <w:r>
        <w:t xml:space="preserve"> Example of Equivalence Measures</w:t>
      </w:r>
    </w:p>
    <w:tbl>
      <w:tblPr>
        <w:tblStyle w:val="TableGrid"/>
        <w:tblW w:w="0" w:type="auto"/>
        <w:tblInd w:w="708" w:type="dxa"/>
        <w:tblLook w:val="04A0"/>
      </w:tblPr>
      <w:tblGrid>
        <w:gridCol w:w="4621"/>
        <w:gridCol w:w="4639"/>
      </w:tblGrid>
      <w:tr w:rsidR="007B576D" w:rsidTr="00B1531F">
        <w:tc>
          <w:tcPr>
            <w:tcW w:w="4621" w:type="dxa"/>
          </w:tcPr>
          <w:p w:rsidR="007B576D" w:rsidRDefault="007B576D" w:rsidP="00B1531F">
            <w:pPr>
              <w:rPr>
                <w:lang w:eastAsia="ja-JP"/>
              </w:rPr>
            </w:pPr>
            <w:r>
              <w:rPr>
                <w:lang w:eastAsia="ja-JP"/>
              </w:rPr>
              <w:tab/>
              <w:t>Individual Map Row</w:t>
            </w:r>
          </w:p>
        </w:tc>
        <w:tc>
          <w:tcPr>
            <w:tcW w:w="4639" w:type="dxa"/>
          </w:tcPr>
          <w:p w:rsidR="007B576D" w:rsidRDefault="007B576D" w:rsidP="00B1531F">
            <w:pPr>
              <w:rPr>
                <w:lang w:eastAsia="ja-JP"/>
              </w:rPr>
            </w:pPr>
            <w:r>
              <w:rPr>
                <w:lang w:eastAsia="ja-JP"/>
              </w:rPr>
              <w:t>Equivalence</w:t>
            </w:r>
          </w:p>
        </w:tc>
      </w:tr>
      <w:tr w:rsidR="007B576D" w:rsidTr="00B1531F">
        <w:tc>
          <w:tcPr>
            <w:tcW w:w="4621" w:type="dxa"/>
          </w:tcPr>
          <w:p w:rsidR="007B576D" w:rsidRDefault="007B576D" w:rsidP="00B1531F">
            <w:pPr>
              <w:rPr>
                <w:lang w:eastAsia="ja-JP"/>
              </w:rPr>
            </w:pPr>
            <w:r>
              <w:rPr>
                <w:lang w:eastAsia="ja-JP"/>
              </w:rPr>
              <w:t>A</w:t>
            </w:r>
          </w:p>
        </w:tc>
        <w:tc>
          <w:tcPr>
            <w:tcW w:w="4639" w:type="dxa"/>
          </w:tcPr>
          <w:p w:rsidR="007B576D" w:rsidRDefault="007B576D" w:rsidP="00B1531F">
            <w:pPr>
              <w:rPr>
                <w:lang w:eastAsia="ja-JP"/>
              </w:rPr>
            </w:pPr>
            <w:r>
              <w:rPr>
                <w:lang w:eastAsia="ja-JP"/>
              </w:rPr>
              <w:t>0</w:t>
            </w:r>
          </w:p>
        </w:tc>
      </w:tr>
      <w:tr w:rsidR="007B576D" w:rsidTr="00B1531F">
        <w:tc>
          <w:tcPr>
            <w:tcW w:w="4621" w:type="dxa"/>
          </w:tcPr>
          <w:p w:rsidR="007B576D" w:rsidRDefault="007B576D" w:rsidP="00B1531F">
            <w:pPr>
              <w:rPr>
                <w:lang w:eastAsia="ja-JP"/>
              </w:rPr>
            </w:pPr>
            <w:r>
              <w:rPr>
                <w:lang w:eastAsia="ja-JP"/>
              </w:rPr>
              <w:t>B</w:t>
            </w:r>
          </w:p>
        </w:tc>
        <w:tc>
          <w:tcPr>
            <w:tcW w:w="4639" w:type="dxa"/>
          </w:tcPr>
          <w:p w:rsidR="007B576D" w:rsidRDefault="007B576D" w:rsidP="00B1531F">
            <w:pPr>
              <w:rPr>
                <w:lang w:eastAsia="ja-JP"/>
              </w:rPr>
            </w:pPr>
            <w:r>
              <w:rPr>
                <w:lang w:eastAsia="ja-JP"/>
              </w:rPr>
              <w:t>0</w:t>
            </w:r>
          </w:p>
        </w:tc>
      </w:tr>
      <w:tr w:rsidR="007B576D" w:rsidTr="00B1531F">
        <w:tc>
          <w:tcPr>
            <w:tcW w:w="4621" w:type="dxa"/>
          </w:tcPr>
          <w:p w:rsidR="007B576D" w:rsidRDefault="007B576D" w:rsidP="00B1531F">
            <w:pPr>
              <w:rPr>
                <w:lang w:eastAsia="ja-JP"/>
              </w:rPr>
            </w:pPr>
            <w:r>
              <w:rPr>
                <w:lang w:eastAsia="ja-JP"/>
              </w:rPr>
              <w:t>C</w:t>
            </w:r>
          </w:p>
        </w:tc>
        <w:tc>
          <w:tcPr>
            <w:tcW w:w="4639" w:type="dxa"/>
          </w:tcPr>
          <w:p w:rsidR="007B576D" w:rsidRDefault="007B576D" w:rsidP="00B1531F">
            <w:pPr>
              <w:rPr>
                <w:lang w:eastAsia="ja-JP"/>
              </w:rPr>
            </w:pPr>
            <w:r>
              <w:rPr>
                <w:lang w:eastAsia="ja-JP"/>
              </w:rPr>
              <w:t>1</w:t>
            </w:r>
          </w:p>
        </w:tc>
      </w:tr>
      <w:tr w:rsidR="007B576D" w:rsidTr="00B1531F">
        <w:tc>
          <w:tcPr>
            <w:tcW w:w="4621" w:type="dxa"/>
          </w:tcPr>
          <w:p w:rsidR="007B576D" w:rsidRDefault="007B576D" w:rsidP="00B1531F">
            <w:pPr>
              <w:rPr>
                <w:lang w:eastAsia="ja-JP"/>
              </w:rPr>
            </w:pPr>
            <w:r>
              <w:rPr>
                <w:lang w:eastAsia="ja-JP"/>
              </w:rPr>
              <w:t>D</w:t>
            </w:r>
          </w:p>
        </w:tc>
        <w:tc>
          <w:tcPr>
            <w:tcW w:w="4639" w:type="dxa"/>
          </w:tcPr>
          <w:p w:rsidR="007B576D" w:rsidRDefault="007B576D" w:rsidP="00B1531F">
            <w:pPr>
              <w:rPr>
                <w:lang w:eastAsia="ja-JP"/>
              </w:rPr>
            </w:pPr>
            <w:r>
              <w:rPr>
                <w:lang w:eastAsia="ja-JP"/>
              </w:rPr>
              <w:t>1</w:t>
            </w:r>
          </w:p>
        </w:tc>
      </w:tr>
      <w:tr w:rsidR="007B576D" w:rsidTr="00B1531F">
        <w:tc>
          <w:tcPr>
            <w:tcW w:w="4621" w:type="dxa"/>
          </w:tcPr>
          <w:p w:rsidR="007B576D" w:rsidRDefault="007B576D" w:rsidP="00B1531F">
            <w:pPr>
              <w:rPr>
                <w:lang w:eastAsia="ja-JP"/>
              </w:rPr>
            </w:pPr>
            <w:r>
              <w:rPr>
                <w:lang w:eastAsia="ja-JP"/>
              </w:rPr>
              <w:t>E</w:t>
            </w:r>
          </w:p>
        </w:tc>
        <w:tc>
          <w:tcPr>
            <w:tcW w:w="4639" w:type="dxa"/>
          </w:tcPr>
          <w:p w:rsidR="007B576D" w:rsidRDefault="007B576D" w:rsidP="00B1531F">
            <w:pPr>
              <w:rPr>
                <w:lang w:eastAsia="ja-JP"/>
              </w:rPr>
            </w:pPr>
            <w:r>
              <w:rPr>
                <w:lang w:eastAsia="ja-JP"/>
              </w:rPr>
              <w:t>2</w:t>
            </w:r>
          </w:p>
        </w:tc>
      </w:tr>
      <w:tr w:rsidR="007B576D" w:rsidTr="00B1531F">
        <w:tc>
          <w:tcPr>
            <w:tcW w:w="4621" w:type="dxa"/>
          </w:tcPr>
          <w:p w:rsidR="007B576D" w:rsidRDefault="007B576D" w:rsidP="00B1531F">
            <w:pPr>
              <w:rPr>
                <w:lang w:eastAsia="ja-JP"/>
              </w:rPr>
            </w:pPr>
            <w:r>
              <w:rPr>
                <w:lang w:eastAsia="ja-JP"/>
              </w:rPr>
              <w:t>Average</w:t>
            </w:r>
          </w:p>
        </w:tc>
        <w:tc>
          <w:tcPr>
            <w:tcW w:w="4639" w:type="dxa"/>
          </w:tcPr>
          <w:p w:rsidR="007B576D" w:rsidRDefault="007B576D" w:rsidP="00B1531F">
            <w:pPr>
              <w:rPr>
                <w:lang w:eastAsia="ja-JP"/>
              </w:rPr>
            </w:pPr>
            <w:r>
              <w:rPr>
                <w:lang w:eastAsia="ja-JP"/>
              </w:rPr>
              <w:t>0.8</w:t>
            </w:r>
          </w:p>
        </w:tc>
      </w:tr>
    </w:tbl>
    <w:p w:rsidR="007B576D" w:rsidRDefault="00EF22C7" w:rsidP="00EF22C7">
      <w:pPr>
        <w:tabs>
          <w:tab w:val="left" w:pos="1526"/>
        </w:tabs>
        <w:rPr>
          <w:lang w:eastAsia="ja-JP"/>
        </w:rPr>
      </w:pPr>
      <w:r>
        <w:rPr>
          <w:lang w:eastAsia="ja-JP"/>
        </w:rPr>
        <w:tab/>
      </w:r>
    </w:p>
    <w:p w:rsidR="00F215B3" w:rsidRDefault="001E7938">
      <w:pPr>
        <w:pStyle w:val="Heading4"/>
        <w:jc w:val="left"/>
        <w:rPr>
          <w:lang w:eastAsia="ja-JP"/>
        </w:rPr>
      </w:pPr>
      <w:r>
        <w:rPr>
          <w:lang w:eastAsia="ja-JP"/>
        </w:rPr>
        <w:t xml:space="preserve">Average equivalence for priority </w:t>
      </w:r>
      <w:r w:rsidR="00EF22C7">
        <w:rPr>
          <w:lang w:eastAsia="ja-JP"/>
        </w:rPr>
        <w:t xml:space="preserve">map </w:t>
      </w:r>
      <w:r>
        <w:rPr>
          <w:lang w:eastAsia="ja-JP"/>
        </w:rPr>
        <w:t>content</w:t>
      </w:r>
    </w:p>
    <w:p w:rsidR="001E7938" w:rsidRDefault="001E7938" w:rsidP="001E7938">
      <w:pPr>
        <w:rPr>
          <w:lang w:eastAsia="ja-JP"/>
        </w:rPr>
      </w:pPr>
      <w:r>
        <w:rPr>
          <w:lang w:eastAsia="ja-JP"/>
        </w:rPr>
        <w:t>Where a map is created for a large number of concepts a subset of the whole map might be considered of priority, perhaps because it is used extensively, the most common conditions.  In some situations, it is relevant to assess the average equivalence for this priority component of the map as this impacts the majority of cases rather than to consider the average equivalence of the whole map.</w:t>
      </w:r>
    </w:p>
    <w:p w:rsidR="001E7938" w:rsidRDefault="001E7938" w:rsidP="001E7938">
      <w:pPr>
        <w:ind w:left="708"/>
        <w:rPr>
          <w:lang w:eastAsia="ja-JP"/>
        </w:rPr>
      </w:pPr>
      <w:r>
        <w:rPr>
          <w:lang w:eastAsia="ja-JP"/>
        </w:rPr>
        <w:t xml:space="preserve">Example:  Diagnosis map from SNOMED CT to ICD (variant) </w:t>
      </w:r>
    </w:p>
    <w:p w:rsidR="001E7938" w:rsidRPr="007B576D" w:rsidRDefault="001E7938" w:rsidP="001E7938">
      <w:pPr>
        <w:ind w:left="708"/>
        <w:rPr>
          <w:lang w:eastAsia="ja-JP"/>
        </w:rPr>
      </w:pPr>
      <w:r>
        <w:rPr>
          <w:lang w:eastAsia="ja-JP"/>
        </w:rPr>
        <w:t>This map may be used to support clinical coding, reporting and financial claims and the most common conditions are those which will most impact the results obtained.  It may be agreed by the map users and developers that these common conditions (e.g. 10,000 of a potential 30,000) need to be accurate and represent high equivalence while the additional conditions are less important and would not significantly impact the utility of the map for the use case defined.</w:t>
      </w:r>
    </w:p>
    <w:p w:rsidR="001E7938" w:rsidRDefault="007B576D" w:rsidP="002F25BD">
      <w:pPr>
        <w:pStyle w:val="Heading3"/>
        <w:rPr>
          <w:lang w:eastAsia="ja-JP"/>
        </w:rPr>
      </w:pPr>
      <w:bookmarkStart w:id="176" w:name="_Toc457655080"/>
      <w:bookmarkStart w:id="177" w:name="_Toc457655275"/>
      <w:bookmarkStart w:id="178" w:name="_Toc457655462"/>
      <w:r>
        <w:rPr>
          <w:lang w:eastAsia="ja-JP"/>
        </w:rPr>
        <w:t>Determinant</w:t>
      </w:r>
      <w:r w:rsidR="001E7938">
        <w:rPr>
          <w:lang w:eastAsia="ja-JP"/>
        </w:rPr>
        <w:t xml:space="preserve"> 6: </w:t>
      </w:r>
      <w:r>
        <w:rPr>
          <w:lang w:eastAsia="ja-JP"/>
        </w:rPr>
        <w:t xml:space="preserve"> </w:t>
      </w:r>
      <w:r w:rsidR="00D87F18">
        <w:rPr>
          <w:lang w:eastAsia="ja-JP"/>
        </w:rPr>
        <w:t>Map Set Outlier</w:t>
      </w:r>
      <w:r w:rsidR="001E7938">
        <w:rPr>
          <w:lang w:eastAsia="ja-JP"/>
        </w:rPr>
        <w:t>s</w:t>
      </w:r>
      <w:bookmarkEnd w:id="176"/>
      <w:bookmarkEnd w:id="177"/>
      <w:bookmarkEnd w:id="178"/>
      <w:r w:rsidR="00D87F18">
        <w:rPr>
          <w:lang w:eastAsia="ja-JP"/>
        </w:rPr>
        <w:t xml:space="preserve"> </w:t>
      </w:r>
    </w:p>
    <w:p w:rsidR="001E7938" w:rsidRDefault="001E7938" w:rsidP="001E7938">
      <w:pPr>
        <w:rPr>
          <w:lang w:eastAsia="ja-JP"/>
        </w:rPr>
      </w:pPr>
      <w:r>
        <w:rPr>
          <w:lang w:eastAsia="ja-JP"/>
        </w:rPr>
        <w:t xml:space="preserve">This determinant is used to indicate how much of the map set evaluated for equivalence is within a pre-determined acceptable range of equivalence.  In this way it is possible to </w:t>
      </w:r>
      <w:r w:rsidR="00CB7E76">
        <w:rPr>
          <w:lang w:eastAsia="ja-JP"/>
        </w:rPr>
        <w:t>assess</w:t>
      </w:r>
      <w:r>
        <w:rPr>
          <w:lang w:eastAsia="ja-JP"/>
        </w:rPr>
        <w:t xml:space="preserve"> that whether the majority of the map has the level of equivalence required, and only a small number are outside this limit, or whether there are many outside that limit.</w:t>
      </w:r>
    </w:p>
    <w:p w:rsidR="00D87F18" w:rsidRDefault="001E7938" w:rsidP="001E7938">
      <w:pPr>
        <w:rPr>
          <w:lang w:eastAsia="ja-JP"/>
        </w:rPr>
      </w:pPr>
      <w:r>
        <w:rPr>
          <w:lang w:eastAsia="ja-JP"/>
        </w:rPr>
        <w:t>The percentage applies to which ever (full or priority) map set group the equivalence has been calculated.</w:t>
      </w:r>
      <w:r w:rsidR="00D87F18">
        <w:rPr>
          <w:lang w:eastAsia="ja-JP"/>
        </w:rPr>
        <w:t xml:space="preserve">  </w:t>
      </w:r>
    </w:p>
    <w:p w:rsidR="0007356F" w:rsidRDefault="00CB7E76" w:rsidP="00CB7E76">
      <w:pPr>
        <w:ind w:left="708"/>
        <w:rPr>
          <w:lang w:eastAsia="ja-JP"/>
        </w:rPr>
      </w:pPr>
      <w:r>
        <w:rPr>
          <w:lang w:eastAsia="ja-JP"/>
        </w:rPr>
        <w:t>E</w:t>
      </w:r>
      <w:r w:rsidR="00D87F18">
        <w:rPr>
          <w:lang w:eastAsia="ja-JP"/>
        </w:rPr>
        <w:t xml:space="preserve">xample:  </w:t>
      </w:r>
      <w:r w:rsidR="00AF5505">
        <w:rPr>
          <w:lang w:eastAsia="ja-JP"/>
        </w:rPr>
        <w:t xml:space="preserve">To calculate an outlier value for Table 1.  Identify the measure level at which the entry is considered an outlier (in this case 2 or over).  There is one entry out of 5 entries with an equivalence of that level.  </w:t>
      </w:r>
      <w:r w:rsidR="00D87F18">
        <w:rPr>
          <w:lang w:eastAsia="ja-JP"/>
        </w:rPr>
        <w:t>The map shown in Table 1 has an outlier value of 20%</w:t>
      </w:r>
      <w:r w:rsidR="00AF5505">
        <w:rPr>
          <w:lang w:eastAsia="ja-JP"/>
        </w:rPr>
        <w:t xml:space="preserve">  (1/5)</w:t>
      </w:r>
    </w:p>
    <w:p w:rsidR="00CB7E76" w:rsidRDefault="00CB7E76" w:rsidP="00CB7E76">
      <w:pPr>
        <w:ind w:left="708"/>
        <w:rPr>
          <w:lang w:val="en-AU" w:eastAsia="ja-JP"/>
        </w:rPr>
      </w:pPr>
      <w:r>
        <w:rPr>
          <w:lang w:val="en-AU" w:eastAsia="ja-JP"/>
        </w:rPr>
        <w:t>Example:  5% of individual map entries which have equivalence of 2 or higher (i.e. equivalence which is not an exact match or aggregated match) may be acceptable for service planning purposes.</w:t>
      </w:r>
    </w:p>
    <w:p w:rsidR="00900021" w:rsidRDefault="00900021" w:rsidP="00900021">
      <w:pPr>
        <w:rPr>
          <w:lang w:val="en-AU" w:eastAsia="ja-JP"/>
        </w:rPr>
      </w:pPr>
      <w:r>
        <w:rPr>
          <w:lang w:val="en-AU" w:eastAsia="ja-JP"/>
        </w:rPr>
        <w:t>The measure associated with this determinant should be specified as</w:t>
      </w:r>
    </w:p>
    <w:p w:rsidR="00900021" w:rsidRPr="005359BC" w:rsidRDefault="00900021" w:rsidP="005359BC">
      <w:pPr>
        <w:pStyle w:val="ListParagraph"/>
        <w:numPr>
          <w:ilvl w:val="0"/>
          <w:numId w:val="30"/>
        </w:numPr>
        <w:rPr>
          <w:lang w:val="en-AU" w:eastAsia="ja-JP"/>
        </w:rPr>
      </w:pPr>
      <w:r w:rsidRPr="005359BC">
        <w:rPr>
          <w:lang w:val="en-AU" w:eastAsia="ja-JP"/>
        </w:rPr>
        <w:t>0 = no outliers</w:t>
      </w:r>
    </w:p>
    <w:p w:rsidR="00900021" w:rsidRPr="005359BC" w:rsidRDefault="00900021" w:rsidP="005359BC">
      <w:pPr>
        <w:pStyle w:val="ListParagraph"/>
        <w:numPr>
          <w:ilvl w:val="0"/>
          <w:numId w:val="30"/>
        </w:numPr>
        <w:rPr>
          <w:lang w:val="en-AU" w:eastAsia="ja-JP"/>
        </w:rPr>
      </w:pPr>
      <w:r w:rsidRPr="005359BC">
        <w:rPr>
          <w:lang w:val="en-AU" w:eastAsia="ja-JP"/>
        </w:rPr>
        <w:t>1 = &lt; x percentage to be determined according to the use case)</w:t>
      </w:r>
    </w:p>
    <w:p w:rsidR="005359BC" w:rsidRPr="005359BC" w:rsidRDefault="00900021" w:rsidP="005359BC">
      <w:pPr>
        <w:pStyle w:val="ListParagraph"/>
        <w:numPr>
          <w:ilvl w:val="0"/>
          <w:numId w:val="30"/>
        </w:numPr>
        <w:rPr>
          <w:lang w:val="en-AU" w:eastAsia="ja-JP"/>
        </w:rPr>
      </w:pPr>
      <w:r w:rsidRPr="005359BC">
        <w:rPr>
          <w:lang w:val="en-AU" w:eastAsia="ja-JP"/>
        </w:rPr>
        <w:t xml:space="preserve">2 = </w:t>
      </w:r>
      <w:r w:rsidR="005359BC" w:rsidRPr="005359BC">
        <w:rPr>
          <w:lang w:val="en-AU" w:eastAsia="ja-JP"/>
        </w:rPr>
        <w:t>&gt;=x and &lt; y</w:t>
      </w:r>
    </w:p>
    <w:p w:rsidR="00900021" w:rsidRPr="005359BC" w:rsidRDefault="005359BC" w:rsidP="005359BC">
      <w:pPr>
        <w:pStyle w:val="ListParagraph"/>
        <w:numPr>
          <w:ilvl w:val="0"/>
          <w:numId w:val="30"/>
        </w:numPr>
        <w:rPr>
          <w:lang w:val="en-AU" w:eastAsia="ja-JP"/>
        </w:rPr>
      </w:pPr>
      <w:r w:rsidRPr="005359BC">
        <w:rPr>
          <w:lang w:val="en-AU" w:eastAsia="ja-JP"/>
        </w:rPr>
        <w:t>3 =  &gt;=y and &lt; z</w:t>
      </w:r>
    </w:p>
    <w:p w:rsidR="005359BC" w:rsidRDefault="00033315" w:rsidP="005359BC">
      <w:pPr>
        <w:pStyle w:val="ListParagraph"/>
        <w:numPr>
          <w:ilvl w:val="0"/>
          <w:numId w:val="30"/>
        </w:numPr>
        <w:rPr>
          <w:lang w:val="en-AU"/>
        </w:rPr>
      </w:pPr>
      <w:r w:rsidRPr="001349E6">
        <w:rPr>
          <w:lang w:val="en-AU"/>
        </w:rPr>
        <w:t>4</w:t>
      </w:r>
      <w:r>
        <w:rPr>
          <w:lang w:val="en-AU"/>
        </w:rPr>
        <w:t xml:space="preserve"> </w:t>
      </w:r>
      <w:r w:rsidR="005359BC" w:rsidRPr="005359BC">
        <w:rPr>
          <w:lang w:val="en-AU"/>
        </w:rPr>
        <w:t>= z or greater</w:t>
      </w:r>
    </w:p>
    <w:p w:rsidR="005359BC" w:rsidRPr="005359BC" w:rsidRDefault="005359BC" w:rsidP="005359BC">
      <w:pPr>
        <w:pStyle w:val="ListParagraph"/>
        <w:rPr>
          <w:lang w:val="en-AU"/>
        </w:rPr>
      </w:pPr>
    </w:p>
    <w:p w:rsidR="00D07F86" w:rsidRDefault="00D07F86">
      <w:pPr>
        <w:pStyle w:val="Heading2"/>
      </w:pPr>
      <w:bookmarkStart w:id="179" w:name="_Toc457655081"/>
      <w:bookmarkStart w:id="180" w:name="_Toc457655276"/>
      <w:bookmarkStart w:id="181" w:name="_Toc457655463"/>
      <w:r>
        <w:t>Building a map set</w:t>
      </w:r>
      <w:bookmarkEnd w:id="179"/>
      <w:bookmarkEnd w:id="180"/>
      <w:bookmarkEnd w:id="181"/>
    </w:p>
    <w:p w:rsidR="00A713CC" w:rsidRDefault="00D07F86">
      <w:pPr>
        <w:pStyle w:val="Heading3"/>
      </w:pPr>
      <w:bookmarkStart w:id="182" w:name="_Toc457655082"/>
      <w:bookmarkStart w:id="183" w:name="_Toc457655277"/>
      <w:bookmarkStart w:id="184" w:name="_Toc457655464"/>
      <w:r>
        <w:t>Map development process</w:t>
      </w:r>
      <w:bookmarkEnd w:id="182"/>
      <w:bookmarkEnd w:id="183"/>
      <w:bookmarkEnd w:id="184"/>
    </w:p>
    <w:p w:rsidR="00AF5505" w:rsidRDefault="00AF5505" w:rsidP="00AF5505">
      <w:r>
        <w:t>The quality and utility of a map is affected by the processes used to build and maintain the map.   These quality determinants will impact quality according to the intended use of the map.  Where a map is used for one</w:t>
      </w:r>
      <w:r w:rsidR="00033315">
        <w:t>-</w:t>
      </w:r>
      <w:r w:rsidR="00D902E0" w:rsidRPr="001349E6">
        <w:t>time</w:t>
      </w:r>
      <w:r w:rsidR="00033315">
        <w:t xml:space="preserve"> </w:t>
      </w:r>
      <w:r>
        <w:t xml:space="preserve">conversion of data from a legacy system to a new system the documentation of the map process and decisions may be of less importance as </w:t>
      </w:r>
      <w:r w:rsidR="00B1531F">
        <w:t>there</w:t>
      </w:r>
      <w:r>
        <w:t xml:space="preserve"> is</w:t>
      </w:r>
      <w:r w:rsidR="00B1531F">
        <w:t xml:space="preserve"> a low requirement to </w:t>
      </w:r>
      <w:r>
        <w:t xml:space="preserve">be </w:t>
      </w:r>
      <w:r w:rsidR="00B1531F">
        <w:t>able</w:t>
      </w:r>
      <w:r>
        <w:t xml:space="preserve"> to replicate the building process to maintain the map.</w:t>
      </w:r>
    </w:p>
    <w:p w:rsidR="00A713CC" w:rsidRDefault="00B1531F" w:rsidP="00B1531F">
      <w:pPr>
        <w:pStyle w:val="Heading3"/>
      </w:pPr>
      <w:bookmarkStart w:id="185" w:name="_Toc457655083"/>
      <w:bookmarkStart w:id="186" w:name="_Toc457655278"/>
      <w:bookmarkStart w:id="187" w:name="_Toc457655465"/>
      <w:r>
        <w:t>Determinant 7:  Clear documentation of the purpose of the map</w:t>
      </w:r>
      <w:bookmarkEnd w:id="185"/>
      <w:bookmarkEnd w:id="186"/>
      <w:bookmarkEnd w:id="187"/>
      <w:r>
        <w:t xml:space="preserve"> </w:t>
      </w:r>
    </w:p>
    <w:p w:rsidR="00AF5505" w:rsidRDefault="00AF5505" w:rsidP="00AF5505">
      <w:r>
        <w:t>A map is developed for a purpose which may or may not be associated with a clinical information model as well as the code system used.  The clear specification of the use case is essential to determine how to map from source to target</w:t>
      </w:r>
      <w:r w:rsidRPr="001349E6">
        <w:t xml:space="preserve">, </w:t>
      </w:r>
      <w:r w:rsidR="00D902E0" w:rsidRPr="001349E6">
        <w:t>and</w:t>
      </w:r>
      <w:r w:rsidR="00033315">
        <w:t xml:space="preserve"> </w:t>
      </w:r>
      <w:r>
        <w:t>also to know how and where the application of such a map is appropriate.</w:t>
      </w:r>
    </w:p>
    <w:p w:rsidR="00B1531F" w:rsidRDefault="00B1531F" w:rsidP="00AF5505">
      <w:r>
        <w:t>The criteria which should be included in assessing your requirements and map conformance include:</w:t>
      </w:r>
    </w:p>
    <w:p w:rsidR="00B1531F" w:rsidRDefault="00B1531F" w:rsidP="00B1531F">
      <w:pPr>
        <w:pStyle w:val="CommentText"/>
        <w:numPr>
          <w:ilvl w:val="0"/>
          <w:numId w:val="27"/>
        </w:numPr>
        <w:spacing w:after="0"/>
        <w:ind w:left="1077" w:hanging="357"/>
      </w:pPr>
      <w:r>
        <w:t>use case has a single purpose which is precisely described.</w:t>
      </w:r>
    </w:p>
    <w:p w:rsidR="00B1531F" w:rsidRDefault="00B1531F" w:rsidP="00B1531F">
      <w:pPr>
        <w:pStyle w:val="CommentText"/>
        <w:numPr>
          <w:ilvl w:val="0"/>
          <w:numId w:val="27"/>
        </w:numPr>
        <w:spacing w:after="0"/>
        <w:ind w:left="1077" w:hanging="357"/>
      </w:pPr>
      <w:r>
        <w:t>reason for using the map and its intended use</w:t>
      </w:r>
    </w:p>
    <w:p w:rsidR="00B1531F" w:rsidRDefault="00B1531F" w:rsidP="00B1531F">
      <w:pPr>
        <w:pStyle w:val="CommentText"/>
        <w:numPr>
          <w:ilvl w:val="0"/>
          <w:numId w:val="27"/>
        </w:numPr>
        <w:spacing w:after="0"/>
        <w:ind w:left="1077" w:hanging="357"/>
      </w:pPr>
      <w:r>
        <w:t>benefits expected from using the mapped data</w:t>
      </w:r>
    </w:p>
    <w:p w:rsidR="003B3679" w:rsidRDefault="003B3679" w:rsidP="00B1531F">
      <w:pPr>
        <w:pStyle w:val="CommentText"/>
        <w:numPr>
          <w:ilvl w:val="0"/>
          <w:numId w:val="27"/>
        </w:numPr>
        <w:spacing w:after="0"/>
        <w:ind w:left="1077" w:hanging="357"/>
      </w:pPr>
      <w:r>
        <w:t xml:space="preserve">stakeholders including </w:t>
      </w:r>
      <w:r w:rsidR="00D0163E">
        <w:t>implementers</w:t>
      </w:r>
      <w:r>
        <w:t xml:space="preserve"> (such as vendors), and users of the mapped content.</w:t>
      </w:r>
    </w:p>
    <w:p w:rsidR="00B1531F" w:rsidRDefault="00B1531F" w:rsidP="00B1531F">
      <w:pPr>
        <w:pStyle w:val="CommentText"/>
        <w:spacing w:after="0"/>
        <w:ind w:left="1077"/>
      </w:pPr>
    </w:p>
    <w:p w:rsidR="00B1531F" w:rsidRDefault="00B1531F" w:rsidP="00B1531F">
      <w:pPr>
        <w:pStyle w:val="CommentText"/>
      </w:pPr>
      <w:r>
        <w:t>Each of thes</w:t>
      </w:r>
      <w:r w:rsidRPr="001349E6">
        <w:t xml:space="preserve">e </w:t>
      </w:r>
      <w:r w:rsidR="00D902E0" w:rsidRPr="001349E6">
        <w:t>criteria</w:t>
      </w:r>
      <w:r w:rsidR="00033315">
        <w:t xml:space="preserve"> </w:t>
      </w:r>
      <w:r>
        <w:t>may impact the utility and quality of the map for a use case.  It is necessary that the evaluation of the map consider the importance of ea</w:t>
      </w:r>
      <w:r w:rsidRPr="001349E6">
        <w:t xml:space="preserve">ch </w:t>
      </w:r>
      <w:r w:rsidR="00D902E0" w:rsidRPr="001349E6">
        <w:t>criterion</w:t>
      </w:r>
      <w:r w:rsidR="00D40F56">
        <w:t xml:space="preserve"> </w:t>
      </w:r>
      <w:r>
        <w:t>based upon the business case of the map.</w:t>
      </w:r>
    </w:p>
    <w:p w:rsidR="00B1531F" w:rsidRDefault="00B1531F" w:rsidP="007F1893">
      <w:pPr>
        <w:pStyle w:val="Heading3"/>
      </w:pPr>
      <w:bookmarkStart w:id="188" w:name="_Toc457655084"/>
      <w:bookmarkStart w:id="189" w:name="_Toc457655279"/>
      <w:bookmarkStart w:id="190" w:name="_Toc457655466"/>
      <w:r>
        <w:t>Determinant 8:  Currency of the map</w:t>
      </w:r>
      <w:bookmarkEnd w:id="188"/>
      <w:bookmarkEnd w:id="189"/>
      <w:bookmarkEnd w:id="190"/>
    </w:p>
    <w:p w:rsidR="00F215B3" w:rsidRDefault="00E15C79">
      <w:pPr>
        <w:pStyle w:val="Heading3"/>
        <w:numPr>
          <w:ilvl w:val="0"/>
          <w:numId w:val="0"/>
        </w:numPr>
        <w:ind w:left="360"/>
        <w:jc w:val="left"/>
        <w:rPr>
          <w:ins w:id="191" w:author="Luann" w:date="2016-08-20T20:22:00Z"/>
          <w:b w:val="0"/>
          <w:color w:val="auto"/>
        </w:rPr>
      </w:pPr>
      <w:bookmarkStart w:id="192" w:name="_Toc457655467"/>
      <w:r w:rsidRPr="00E15C79">
        <w:rPr>
          <w:b w:val="0"/>
          <w:color w:val="auto"/>
        </w:rPr>
        <w:t>Evaluation should include consideration of the importance and impact of the currency of the map.  If the map represents existing target and source code systems consistent with those used in the current source and target information systems, the accuracy of the map application should be as high as possible given the equivalence measures of the map.  If any of the existing and current target and source code systems are not consistent there may be difficulties in achieving the equivalence required.</w:t>
      </w:r>
      <w:bookmarkStart w:id="193" w:name="_Toc457655085"/>
      <w:bookmarkStart w:id="194" w:name="_Toc457655280"/>
      <w:bookmarkStart w:id="195" w:name="_Toc457655468"/>
      <w:bookmarkEnd w:id="192"/>
    </w:p>
    <w:p w:rsidR="00DE0348" w:rsidRDefault="00DE0348" w:rsidP="00DE0348">
      <w:pPr>
        <w:pStyle w:val="Heading3"/>
      </w:pPr>
      <w:r>
        <w:t>Determinant 9:  Business arrangements</w:t>
      </w:r>
      <w:bookmarkEnd w:id="193"/>
      <w:bookmarkEnd w:id="194"/>
      <w:bookmarkEnd w:id="195"/>
    </w:p>
    <w:p w:rsidR="00DE0348" w:rsidRDefault="00DE0348" w:rsidP="007F1893">
      <w:r>
        <w:t>The business arrangement under which a map is developed may impact its quality or maintenance.  If the map is developed by the owner/s of the terminological resources with open harmonisation efforts, the likely quality may be higher than that done by a single commercial arrangement.</w:t>
      </w:r>
    </w:p>
    <w:p w:rsidR="00DE0348" w:rsidRDefault="00DE0348" w:rsidP="007F1893">
      <w:r>
        <w:t xml:space="preserve">It is necessary to assess whether this determinant may impact the quality of the map for the specific use case involved.  </w:t>
      </w:r>
    </w:p>
    <w:p w:rsidR="00DE0348" w:rsidRDefault="00DE0348" w:rsidP="00DE0348">
      <w:pPr>
        <w:pStyle w:val="Heading3"/>
      </w:pPr>
      <w:bookmarkStart w:id="196" w:name="_Toc457655086"/>
      <w:bookmarkStart w:id="197" w:name="_Toc457655281"/>
      <w:bookmarkStart w:id="198" w:name="_Toc457655469"/>
      <w:r>
        <w:t>Determinant 10: Methodology</w:t>
      </w:r>
      <w:r w:rsidR="0092590F">
        <w:t xml:space="preserve"> Documentation</w:t>
      </w:r>
      <w:bookmarkEnd w:id="196"/>
      <w:bookmarkEnd w:id="197"/>
      <w:bookmarkEnd w:id="198"/>
    </w:p>
    <w:p w:rsidR="00D0163E" w:rsidRPr="007464B3" w:rsidRDefault="00E15C79" w:rsidP="00D0163E">
      <w:pPr>
        <w:pStyle w:val="CommentText"/>
        <w:rPr>
          <w:sz w:val="22"/>
          <w:szCs w:val="22"/>
        </w:rPr>
      </w:pPr>
      <w:r w:rsidRPr="00E15C79">
        <w:rPr>
          <w:sz w:val="22"/>
          <w:szCs w:val="22"/>
        </w:rPr>
        <w:t>The methodology for development of the map must be specified clearly and documented.  There are many methods which can be applied and each should be described to a level where that method could be reliably repeated in order to maintain the map.  This determinant reflects the quality of methodology specification, not the actual methodology which is assessed by other determinants.</w:t>
      </w:r>
      <w:ins w:id="199" w:author="Luann" w:date="2016-08-20T20:25:00Z">
        <w:r w:rsidRPr="00E15C79">
          <w:rPr>
            <w:sz w:val="22"/>
            <w:szCs w:val="22"/>
          </w:rPr>
          <w:t xml:space="preserve"> </w:t>
        </w:r>
      </w:ins>
      <w:r w:rsidR="00D0163E" w:rsidRPr="007464B3">
        <w:rPr>
          <w:sz w:val="22"/>
          <w:szCs w:val="22"/>
        </w:rPr>
        <w:t>Documentation should clearly indicate the versioning and update processes to be used to maintain the map.  This documentation is important if the map is to applied to historical data or to data which changes into the future, but if the map is applied once to convert data to the source terminological system and the ‘old’ data is no longer maintained this may not impact the quality of the map for this use case.</w:t>
      </w:r>
    </w:p>
    <w:p w:rsidR="003B3679" w:rsidRDefault="003B3679" w:rsidP="00DE0348">
      <w:r>
        <w:t>For example:  descriptions of validation, tooling, consensus management used.</w:t>
      </w:r>
    </w:p>
    <w:p w:rsidR="0092590F" w:rsidRDefault="00D902E0" w:rsidP="0092590F">
      <w:pPr>
        <w:pStyle w:val="Heading3"/>
      </w:pPr>
      <w:bookmarkStart w:id="200" w:name="_Toc457655087"/>
      <w:bookmarkStart w:id="201" w:name="_Toc457655282"/>
      <w:bookmarkStart w:id="202" w:name="_Toc457655470"/>
      <w:r w:rsidRPr="00094034">
        <w:t>Determinant 11:</w:t>
      </w:r>
      <w:r w:rsidR="00D40F56">
        <w:t xml:space="preserve"> </w:t>
      </w:r>
      <w:r w:rsidR="0092590F">
        <w:t>Validation</w:t>
      </w:r>
      <w:bookmarkEnd w:id="200"/>
      <w:bookmarkEnd w:id="201"/>
      <w:bookmarkEnd w:id="202"/>
    </w:p>
    <w:p w:rsidR="00471FDC" w:rsidRDefault="00523086" w:rsidP="00471FDC">
      <w:pPr>
        <w:pStyle w:val="Heading4"/>
        <w:ind w:left="720" w:hanging="720"/>
        <w:rPr>
          <w:ins w:id="203" w:author="Main Office HG" w:date="2016-08-17T17:28:00Z"/>
        </w:rPr>
      </w:pPr>
      <w:commentRangeStart w:id="204"/>
      <w:r>
        <w:t>General</w:t>
      </w:r>
      <w:commentRangeEnd w:id="204"/>
      <w:r>
        <w:rPr>
          <w:rStyle w:val="CommentReference"/>
          <w:rFonts w:ascii="Cambria" w:eastAsia="Calibri" w:hAnsi="Cambria" w:cs="Times New Roman"/>
          <w:b w:val="0"/>
          <w:bCs w:val="0"/>
          <w:i w:val="0"/>
          <w:iCs w:val="0"/>
          <w:color w:val="auto"/>
        </w:rPr>
        <w:commentReference w:id="204"/>
      </w:r>
    </w:p>
    <w:p w:rsidR="00B17B32" w:rsidRDefault="00523086">
      <w:r>
        <w:t>Introduce the concept of validation</w:t>
      </w:r>
    </w:p>
    <w:p w:rsidR="00610EDD" w:rsidRPr="00A9127C" w:rsidRDefault="00610EDD" w:rsidP="00610EDD">
      <w:pPr>
        <w:pStyle w:val="NormalWeb"/>
        <w:spacing w:before="0" w:beforeAutospacing="0" w:after="0" w:afterAutospacing="0"/>
        <w:rPr>
          <w:rFonts w:asciiTheme="minorHAnsi" w:hAnsiTheme="minorHAnsi"/>
          <w:sz w:val="22"/>
          <w:szCs w:val="22"/>
          <w:highlight w:val="yellow"/>
        </w:rPr>
      </w:pPr>
      <w:commentRangeStart w:id="205"/>
      <w:r w:rsidRPr="00A9127C">
        <w:rPr>
          <w:rFonts w:asciiTheme="minorHAnsi" w:hAnsiTheme="minorHAnsi"/>
          <w:color w:val="000000" w:themeColor="text1"/>
          <w:sz w:val="22"/>
          <w:szCs w:val="22"/>
          <w:highlight w:val="yellow"/>
        </w:rPr>
        <w:t xml:space="preserve">Validation is the process of explicit </w:t>
      </w:r>
      <w:r w:rsidRPr="00A9127C">
        <w:rPr>
          <w:rStyle w:val="oneclick-link"/>
          <w:rFonts w:asciiTheme="minorHAnsi" w:hAnsiTheme="minorHAnsi" w:cs="Helvetica"/>
          <w:color w:val="000000" w:themeColor="text1"/>
          <w:sz w:val="22"/>
          <w:szCs w:val="22"/>
          <w:highlight w:val="yellow"/>
        </w:rPr>
        <w:t>confirmation and/or approval</w:t>
      </w:r>
      <w:r w:rsidRPr="00A9127C">
        <w:rPr>
          <w:rFonts w:asciiTheme="minorHAnsi" w:hAnsiTheme="minorHAnsi" w:cs="Helvetica"/>
          <w:color w:val="000000" w:themeColor="text1"/>
          <w:sz w:val="22"/>
          <w:szCs w:val="22"/>
          <w:highlight w:val="yellow"/>
        </w:rPr>
        <w:t xml:space="preserve"> of the </w:t>
      </w:r>
      <w:r w:rsidRPr="00A9127C">
        <w:rPr>
          <w:rFonts w:asciiTheme="minorHAnsi" w:hAnsiTheme="minorHAnsi"/>
          <w:color w:val="000000" w:themeColor="text1"/>
          <w:sz w:val="22"/>
          <w:szCs w:val="22"/>
          <w:highlight w:val="yellow"/>
        </w:rPr>
        <w:t>precision of the ‘</w:t>
      </w:r>
      <w:r w:rsidRPr="00A9127C">
        <w:rPr>
          <w:rFonts w:asciiTheme="minorHAnsi" w:hAnsiTheme="minorHAnsi"/>
          <w:color w:val="000000" w:themeColor="text1"/>
          <w:sz w:val="22"/>
          <w:szCs w:val="22"/>
          <w:highlight w:val="yellow"/>
          <w:lang w:eastAsia="ja-JP"/>
        </w:rPr>
        <w:t>Equivalence Assessment</w:t>
      </w:r>
      <w:r w:rsidRPr="00A9127C">
        <w:rPr>
          <w:rFonts w:asciiTheme="minorHAnsi" w:hAnsiTheme="minorHAnsi"/>
          <w:sz w:val="22"/>
          <w:szCs w:val="22"/>
          <w:highlight w:val="yellow"/>
          <w:lang w:eastAsia="ja-JP"/>
        </w:rPr>
        <w:t>”.  A consistent requirement for valida</w:t>
      </w:r>
      <w:r w:rsidR="00B10C3F">
        <w:rPr>
          <w:rFonts w:asciiTheme="minorHAnsi" w:hAnsiTheme="minorHAnsi"/>
          <w:sz w:val="22"/>
          <w:szCs w:val="22"/>
          <w:highlight w:val="yellow"/>
          <w:lang w:eastAsia="ja-JP"/>
        </w:rPr>
        <w:t xml:space="preserve">tion </w:t>
      </w:r>
      <w:r w:rsidRPr="00A9127C">
        <w:rPr>
          <w:rFonts w:asciiTheme="minorHAnsi" w:hAnsiTheme="minorHAnsi"/>
          <w:sz w:val="22"/>
          <w:szCs w:val="22"/>
          <w:highlight w:val="yellow"/>
          <w:lang w:eastAsia="ja-JP"/>
        </w:rPr>
        <w:t>of a</w:t>
      </w:r>
      <w:r w:rsidR="00B10C3F">
        <w:rPr>
          <w:rFonts w:asciiTheme="minorHAnsi" w:hAnsiTheme="minorHAnsi"/>
          <w:sz w:val="22"/>
          <w:szCs w:val="22"/>
          <w:highlight w:val="yellow"/>
          <w:lang w:eastAsia="ja-JP"/>
        </w:rPr>
        <w:t xml:space="preserve"> </w:t>
      </w:r>
      <w:r w:rsidRPr="00A9127C">
        <w:rPr>
          <w:rFonts w:asciiTheme="minorHAnsi" w:hAnsiTheme="minorHAnsi"/>
          <w:sz w:val="22"/>
          <w:szCs w:val="22"/>
          <w:highlight w:val="yellow"/>
          <w:lang w:eastAsia="ja-JP"/>
        </w:rPr>
        <w:t xml:space="preserve">map product is </w:t>
      </w:r>
      <w:r w:rsidRPr="00A9127C">
        <w:rPr>
          <w:rFonts w:asciiTheme="minorHAnsi" w:hAnsiTheme="minorHAnsi"/>
          <w:color w:val="000000" w:themeColor="text1"/>
          <w:sz w:val="22"/>
          <w:szCs w:val="22"/>
          <w:highlight w:val="yellow"/>
        </w:rPr>
        <w:t xml:space="preserve">vital to assure semantic interoperability and </w:t>
      </w:r>
      <w:r w:rsidR="00B10C3F">
        <w:rPr>
          <w:rFonts w:asciiTheme="minorHAnsi" w:hAnsiTheme="minorHAnsi"/>
          <w:color w:val="000000" w:themeColor="text1"/>
          <w:sz w:val="22"/>
          <w:szCs w:val="22"/>
          <w:highlight w:val="yellow"/>
        </w:rPr>
        <w:t xml:space="preserve">the </w:t>
      </w:r>
      <w:r w:rsidRPr="00A9127C">
        <w:rPr>
          <w:rFonts w:asciiTheme="minorHAnsi" w:hAnsiTheme="minorHAnsi"/>
          <w:color w:val="000000" w:themeColor="text1"/>
          <w:sz w:val="22"/>
          <w:szCs w:val="22"/>
          <w:highlight w:val="yellow"/>
        </w:rPr>
        <w:t>accuracy of data capture and representation. Currently, map p</w:t>
      </w:r>
      <w:r w:rsidRPr="00A9127C">
        <w:rPr>
          <w:rFonts w:asciiTheme="minorHAnsi" w:hAnsiTheme="minorHAnsi"/>
          <w:sz w:val="22"/>
          <w:szCs w:val="22"/>
          <w:highlight w:val="yellow"/>
        </w:rPr>
        <w:t xml:space="preserve">roducts are produced by: 1) Experts using </w:t>
      </w:r>
      <w:r w:rsidRPr="00A9127C">
        <w:rPr>
          <w:rFonts w:asciiTheme="minorHAnsi" w:hAnsiTheme="minorHAnsi"/>
          <w:color w:val="000000" w:themeColor="text1"/>
          <w:sz w:val="22"/>
          <w:szCs w:val="22"/>
          <w:highlight w:val="yellow"/>
        </w:rPr>
        <w:t xml:space="preserve">tacit </w:t>
      </w:r>
      <w:r w:rsidRPr="00A9127C">
        <w:rPr>
          <w:rFonts w:asciiTheme="minorHAnsi" w:eastAsia="Calibri" w:hAnsiTheme="minorHAnsi" w:cs="Arial"/>
          <w:color w:val="000000" w:themeColor="text1"/>
          <w:sz w:val="22"/>
          <w:szCs w:val="22"/>
          <w:highlight w:val="yellow"/>
          <w:lang w:eastAsia="en-US"/>
        </w:rPr>
        <w:t>individual knowledge, 2) C</w:t>
      </w:r>
      <w:r w:rsidRPr="00A9127C">
        <w:rPr>
          <w:rFonts w:asciiTheme="minorHAnsi" w:hAnsiTheme="minorHAnsi"/>
          <w:color w:val="000000" w:themeColor="text1"/>
          <w:sz w:val="22"/>
          <w:szCs w:val="22"/>
          <w:highlight w:val="yellow"/>
        </w:rPr>
        <w:t xml:space="preserve">onsensus using Delphi or IRR: InterRater Reliability techniques, or as a 3) Combined </w:t>
      </w:r>
      <w:r w:rsidRPr="00A9127C">
        <w:rPr>
          <w:rFonts w:asciiTheme="minorHAnsi" w:hAnsiTheme="minorHAnsi"/>
          <w:sz w:val="22"/>
          <w:szCs w:val="22"/>
          <w:highlight w:val="yellow"/>
        </w:rPr>
        <w:t>approach using properties of each method</w:t>
      </w:r>
      <w:r w:rsidRPr="00A9127C">
        <w:rPr>
          <w:rFonts w:asciiTheme="minorHAnsi" w:hAnsiTheme="minorHAnsi"/>
          <w:color w:val="000000" w:themeColor="text1"/>
          <w:sz w:val="22"/>
          <w:szCs w:val="22"/>
          <w:highlight w:val="yellow"/>
        </w:rPr>
        <w:t xml:space="preserve">. In addition, time-constraints are frequently </w:t>
      </w:r>
      <w:r w:rsidRPr="00A9127C">
        <w:rPr>
          <w:rFonts w:asciiTheme="minorHAnsi" w:hAnsiTheme="minorHAnsi"/>
          <w:color w:val="000000" w:themeColor="text1"/>
          <w:sz w:val="22"/>
          <w:szCs w:val="22"/>
          <w:highlight w:val="yellow"/>
          <w:lang w:eastAsia="ja-JP"/>
        </w:rPr>
        <w:t>imposed on</w:t>
      </w:r>
      <w:r w:rsidRPr="00A9127C">
        <w:rPr>
          <w:rFonts w:asciiTheme="minorHAnsi" w:hAnsiTheme="minorHAnsi"/>
          <w:color w:val="000000" w:themeColor="text1"/>
          <w:sz w:val="22"/>
          <w:szCs w:val="22"/>
          <w:highlight w:val="yellow"/>
        </w:rPr>
        <w:t xml:space="preserve"> the validation process due to the volume of data element concepts in the medical terminologies, such as SNOMED CT which involves</w:t>
      </w:r>
      <w:r w:rsidRPr="00A9127C">
        <w:rPr>
          <w:rFonts w:asciiTheme="minorHAnsi" w:hAnsiTheme="minorHAnsi"/>
          <w:sz w:val="22"/>
          <w:szCs w:val="22"/>
          <w:highlight w:val="yellow"/>
        </w:rPr>
        <w:t xml:space="preserve"> over 300,000 concepts. Each validation process becomes time consuming.  Below are validation methods and techniques for use at a semantic level to support the explicit confirmation of </w:t>
      </w:r>
      <w:r w:rsidR="00B10C3F">
        <w:rPr>
          <w:rFonts w:asciiTheme="minorHAnsi" w:hAnsiTheme="minorHAnsi"/>
          <w:sz w:val="22"/>
          <w:szCs w:val="22"/>
          <w:highlight w:val="yellow"/>
        </w:rPr>
        <w:t xml:space="preserve">a </w:t>
      </w:r>
      <w:r w:rsidRPr="00A9127C">
        <w:rPr>
          <w:rFonts w:asciiTheme="minorHAnsi" w:hAnsiTheme="minorHAnsi"/>
          <w:sz w:val="22"/>
          <w:szCs w:val="22"/>
          <w:highlight w:val="yellow"/>
        </w:rPr>
        <w:t xml:space="preserve">mapping product’s accuracy, data representation and implied quality, portability, and reuse). </w:t>
      </w:r>
    </w:p>
    <w:commentRangeEnd w:id="205"/>
    <w:p w:rsidR="007464B3" w:rsidRPr="00835EFA" w:rsidDel="0088025B" w:rsidRDefault="00610EDD">
      <w:pPr>
        <w:rPr>
          <w:del w:id="206" w:author="Luann" w:date="2016-08-20T20:32:00Z"/>
          <w:rFonts w:asciiTheme="minorHAnsi" w:hAnsiTheme="minorHAnsi"/>
        </w:rPr>
      </w:pPr>
      <w:r w:rsidRPr="00835EFA">
        <w:rPr>
          <w:rStyle w:val="CommentReference"/>
          <w:rFonts w:asciiTheme="minorHAnsi" w:hAnsiTheme="minorHAnsi"/>
          <w:sz w:val="22"/>
          <w:szCs w:val="22"/>
        </w:rPr>
        <w:commentReference w:id="205"/>
      </w:r>
    </w:p>
    <w:p w:rsidR="00B17B32" w:rsidRDefault="00AA0ADE">
      <w:commentRangeStart w:id="207"/>
      <w:r>
        <w:t xml:space="preserve">Serial quality assurance </w:t>
      </w:r>
    </w:p>
    <w:p w:rsidR="00AA0ADE" w:rsidRDefault="00AA0ADE" w:rsidP="00AA0ADE">
      <w:pPr>
        <w:pStyle w:val="CommentText"/>
        <w:numPr>
          <w:ilvl w:val="0"/>
          <w:numId w:val="31"/>
        </w:numPr>
      </w:pPr>
      <w:commentRangeStart w:id="208"/>
      <w:r>
        <w:t>Dual</w:t>
      </w:r>
      <w:commentRangeEnd w:id="208"/>
      <w:r w:rsidR="00523086">
        <w:rPr>
          <w:rStyle w:val="CommentReference"/>
        </w:rPr>
        <w:commentReference w:id="208"/>
      </w:r>
      <w:r>
        <w:t xml:space="preserve"> process </w:t>
      </w:r>
    </w:p>
    <w:p w:rsidR="00AA0ADE" w:rsidRDefault="00AA0ADE" w:rsidP="00AA0ADE">
      <w:pPr>
        <w:pStyle w:val="CommentText"/>
        <w:numPr>
          <w:ilvl w:val="0"/>
          <w:numId w:val="31"/>
        </w:numPr>
        <w:rPr>
          <w:ins w:id="209" w:author="Heather Grain" w:date="2016-08-04T07:47:00Z"/>
        </w:rPr>
      </w:pPr>
      <w:r>
        <w:t>Assurance model used</w:t>
      </w:r>
    </w:p>
    <w:p w:rsidR="00155044" w:rsidRDefault="00523086">
      <w:pPr>
        <w:rPr>
          <w:ins w:id="210" w:author="Luann" w:date="2016-08-22T12:22:00Z"/>
        </w:rPr>
      </w:pPr>
      <w:r>
        <w:t xml:space="preserve">Map content </w:t>
      </w:r>
      <w:commentRangeStart w:id="211"/>
      <w:r>
        <w:t>validation</w:t>
      </w:r>
      <w:commentRangeEnd w:id="211"/>
      <w:r>
        <w:rPr>
          <w:rStyle w:val="CommentReference"/>
          <w:b/>
          <w:bCs/>
        </w:rPr>
        <w:commentReference w:id="211"/>
      </w:r>
    </w:p>
    <w:p w:rsidR="00977FD9" w:rsidRPr="00A9127C" w:rsidRDefault="00977FD9" w:rsidP="00977FD9">
      <w:pPr>
        <w:rPr>
          <w:rFonts w:asciiTheme="minorHAnsi" w:hAnsiTheme="minorHAnsi"/>
          <w:highlight w:val="yellow"/>
        </w:rPr>
      </w:pPr>
      <w:commentRangeStart w:id="212"/>
      <w:commentRangeStart w:id="213"/>
      <w:r w:rsidRPr="00A9127C">
        <w:rPr>
          <w:rFonts w:asciiTheme="minorHAnsi" w:hAnsiTheme="minorHAnsi"/>
          <w:highlight w:val="yellow"/>
        </w:rPr>
        <w:t>Metadata Registry: ISO/IEC 11179</w:t>
      </w:r>
    </w:p>
    <w:p w:rsidR="00792317" w:rsidRPr="00A9127C" w:rsidRDefault="00792317" w:rsidP="00977FD9">
      <w:pPr>
        <w:pStyle w:val="NormalWeb"/>
        <w:rPr>
          <w:rStyle w:val="tgc"/>
          <w:rFonts w:asciiTheme="minorHAnsi" w:hAnsiTheme="minorHAnsi" w:cs="Arial"/>
          <w:color w:val="222222"/>
          <w:sz w:val="22"/>
          <w:szCs w:val="22"/>
          <w:highlight w:val="yellow"/>
        </w:rPr>
      </w:pPr>
      <w:r w:rsidRPr="00A9127C">
        <w:rPr>
          <w:rFonts w:asciiTheme="minorHAnsi" w:hAnsiTheme="minorHAnsi"/>
          <w:highlight w:val="yellow"/>
        </w:rPr>
        <w:t>In terminology mapping, the process of creating data mapping between two distinct data models may be automated; however, the semantic translation of healthcare terminologies can be difficult to automate if the terms in a particular data model do not have a direct one-to-one mapping to data elements in the other data model. One method t</w:t>
      </w:r>
      <w:r w:rsidRPr="00A9127C">
        <w:rPr>
          <w:rFonts w:asciiTheme="minorHAnsi" w:hAnsiTheme="minorHAnsi"/>
          <w:sz w:val="22"/>
          <w:szCs w:val="22"/>
          <w:highlight w:val="yellow"/>
        </w:rPr>
        <w:t>o connect clinical information effectively and efficiently and manage the complexities of healthcare data involving the volume, v</w:t>
      </w:r>
      <w:r w:rsidRPr="00A9127C">
        <w:rPr>
          <w:rFonts w:asciiTheme="minorHAnsi" w:hAnsiTheme="minorHAnsi"/>
          <w:bCs/>
          <w:sz w:val="22"/>
          <w:szCs w:val="22"/>
          <w:highlight w:val="yellow"/>
        </w:rPr>
        <w:t>elocity, variety, veracity, and value</w:t>
      </w:r>
      <w:r w:rsidRPr="00A9127C">
        <w:rPr>
          <w:rFonts w:asciiTheme="minorHAnsi" w:hAnsiTheme="minorHAnsi"/>
          <w:sz w:val="22"/>
          <w:szCs w:val="22"/>
          <w:highlight w:val="yellow"/>
        </w:rPr>
        <w:t xml:space="preserve"> of big data sets the use of the ISO/IEC 11179 </w:t>
      </w:r>
      <w:r w:rsidRPr="00A9127C">
        <w:rPr>
          <w:rStyle w:val="tgc"/>
          <w:rFonts w:asciiTheme="minorHAnsi" w:hAnsiTheme="minorHAnsi" w:cs="Arial"/>
          <w:color w:val="222222"/>
          <w:sz w:val="22"/>
          <w:szCs w:val="22"/>
          <w:highlight w:val="yellow"/>
        </w:rPr>
        <w:t xml:space="preserve">Metadata Registry standard, an international standard. </w:t>
      </w:r>
    </w:p>
    <w:p w:rsidR="00977FD9" w:rsidRPr="00A9127C" w:rsidRDefault="00977FD9" w:rsidP="00977FD9">
      <w:pPr>
        <w:pStyle w:val="NormalWeb"/>
        <w:rPr>
          <w:rFonts w:asciiTheme="minorHAnsi" w:hAnsiTheme="minorHAnsi" w:cs="Helvetica"/>
          <w:color w:val="000000"/>
          <w:sz w:val="22"/>
          <w:szCs w:val="22"/>
          <w:highlight w:val="yellow"/>
        </w:rPr>
      </w:pPr>
      <w:r w:rsidRPr="00A9127C">
        <w:rPr>
          <w:rFonts w:asciiTheme="minorHAnsi" w:hAnsiTheme="minorHAnsi"/>
          <w:bCs/>
          <w:sz w:val="22"/>
          <w:szCs w:val="22"/>
          <w:highlight w:val="yellow"/>
        </w:rPr>
        <w:t xml:space="preserve"> In </w:t>
      </w:r>
      <w:r w:rsidRPr="00A9127C">
        <w:rPr>
          <w:rFonts w:asciiTheme="minorHAnsi" w:hAnsiTheme="minorHAnsi"/>
          <w:sz w:val="22"/>
          <w:szCs w:val="22"/>
          <w:highlight w:val="yellow"/>
        </w:rPr>
        <w:t xml:space="preserve">contrast to an ontological, often used in health informatics applications, where each subclass is part of a specification for a representational vocabulary for a particular domain; </w:t>
      </w:r>
      <w:r w:rsidRPr="00A9127C">
        <w:rPr>
          <w:rFonts w:asciiTheme="minorHAnsi" w:hAnsiTheme="minorHAnsi"/>
          <w:bCs/>
          <w:sz w:val="22"/>
          <w:szCs w:val="22"/>
          <w:highlight w:val="yellow"/>
        </w:rPr>
        <w:t xml:space="preserve">terminology data element concepts may not </w:t>
      </w:r>
      <w:r w:rsidRPr="00A9127C">
        <w:rPr>
          <w:rFonts w:asciiTheme="minorHAnsi" w:hAnsiTheme="minorHAnsi"/>
          <w:sz w:val="22"/>
          <w:szCs w:val="22"/>
          <w:highlight w:val="yellow"/>
        </w:rPr>
        <w:t xml:space="preserve">derive meaning from a concept’s position in a complex hierarchy. Thus, using </w:t>
      </w:r>
      <w:r w:rsidRPr="00A9127C">
        <w:rPr>
          <w:rFonts w:asciiTheme="minorHAnsi" w:hAnsiTheme="minorHAnsi" w:cs="Helvetica"/>
          <w:color w:val="000000"/>
          <w:sz w:val="22"/>
          <w:szCs w:val="22"/>
          <w:highlight w:val="yellow"/>
        </w:rPr>
        <w:t xml:space="preserve">metadata repository in practice to facilitate mapping, the repository would store the information about the data element concepts, such that multiple terminologies can be used to represent the concept domain of the data element as well as the data element’s permissible values. In essence, the ISO/IEC 11179 metadata standard </w:t>
      </w:r>
      <w:r w:rsidR="00792317" w:rsidRPr="00A9127C">
        <w:rPr>
          <w:rFonts w:asciiTheme="minorHAnsi" w:hAnsiTheme="minorHAnsi" w:cs="Helvetica"/>
          <w:color w:val="000000"/>
          <w:sz w:val="22"/>
          <w:szCs w:val="22"/>
          <w:highlight w:val="yellow"/>
        </w:rPr>
        <w:t xml:space="preserve">used to </w:t>
      </w:r>
      <w:r w:rsidRPr="00A9127C">
        <w:rPr>
          <w:rFonts w:asciiTheme="minorHAnsi" w:hAnsiTheme="minorHAnsi" w:cs="Helvetica"/>
          <w:color w:val="000000"/>
          <w:sz w:val="22"/>
          <w:szCs w:val="22"/>
          <w:highlight w:val="yellow"/>
        </w:rPr>
        <w:t>represent</w:t>
      </w:r>
      <w:r w:rsidR="00792317" w:rsidRPr="00A9127C">
        <w:rPr>
          <w:rFonts w:asciiTheme="minorHAnsi" w:hAnsiTheme="minorHAnsi" w:cs="Helvetica"/>
          <w:color w:val="000000"/>
          <w:sz w:val="22"/>
          <w:szCs w:val="22"/>
          <w:highlight w:val="yellow"/>
        </w:rPr>
        <w:t xml:space="preserve"> </w:t>
      </w:r>
      <w:r w:rsidRPr="00A9127C">
        <w:rPr>
          <w:rFonts w:asciiTheme="minorHAnsi" w:hAnsiTheme="minorHAnsi" w:cs="Helvetica"/>
          <w:color w:val="000000"/>
          <w:sz w:val="22"/>
          <w:szCs w:val="22"/>
          <w:highlight w:val="yellow"/>
        </w:rPr>
        <w:t>data from different sources or settings provide</w:t>
      </w:r>
      <w:r w:rsidR="00792317" w:rsidRPr="00A9127C">
        <w:rPr>
          <w:rFonts w:asciiTheme="minorHAnsi" w:hAnsiTheme="minorHAnsi" w:cs="Helvetica"/>
          <w:color w:val="000000"/>
          <w:sz w:val="22"/>
          <w:szCs w:val="22"/>
          <w:highlight w:val="yellow"/>
        </w:rPr>
        <w:t>s</w:t>
      </w:r>
      <w:r w:rsidRPr="00A9127C">
        <w:rPr>
          <w:rFonts w:asciiTheme="minorHAnsi" w:hAnsiTheme="minorHAnsi" w:cs="Helvetica"/>
          <w:color w:val="000000"/>
          <w:sz w:val="22"/>
          <w:szCs w:val="22"/>
          <w:highlight w:val="yellow"/>
        </w:rPr>
        <w:t xml:space="preserve"> </w:t>
      </w:r>
      <w:r w:rsidR="00792317" w:rsidRPr="00A9127C">
        <w:rPr>
          <w:rFonts w:asciiTheme="minorHAnsi" w:hAnsiTheme="minorHAnsi" w:cs="Helvetica"/>
          <w:color w:val="000000"/>
          <w:sz w:val="22"/>
          <w:szCs w:val="22"/>
          <w:highlight w:val="yellow"/>
        </w:rPr>
        <w:t xml:space="preserve">a </w:t>
      </w:r>
      <w:r w:rsidRPr="00A9127C">
        <w:rPr>
          <w:rFonts w:asciiTheme="minorHAnsi" w:hAnsiTheme="minorHAnsi" w:cs="Helvetica"/>
          <w:color w:val="000000"/>
          <w:sz w:val="22"/>
          <w:szCs w:val="22"/>
          <w:highlight w:val="yellow"/>
        </w:rPr>
        <w:t xml:space="preserve">method for data element mapping, portability, and reuse. The use of a metadata repository in terminology mapping is extremely valuable for data fields (i.e. element concepts, variables) and value sets (i.e., permissible values) used to encode the </w:t>
      </w:r>
      <w:r w:rsidR="00792317" w:rsidRPr="00A9127C">
        <w:rPr>
          <w:rFonts w:asciiTheme="minorHAnsi" w:hAnsiTheme="minorHAnsi" w:cs="Helvetica"/>
          <w:color w:val="000000"/>
          <w:sz w:val="22"/>
          <w:szCs w:val="22"/>
          <w:highlight w:val="yellow"/>
        </w:rPr>
        <w:t xml:space="preserve">actual clinical </w:t>
      </w:r>
      <w:r w:rsidRPr="00A9127C">
        <w:rPr>
          <w:rFonts w:asciiTheme="minorHAnsi" w:hAnsiTheme="minorHAnsi" w:cs="Helvetica"/>
          <w:color w:val="000000"/>
          <w:sz w:val="22"/>
          <w:szCs w:val="22"/>
          <w:highlight w:val="yellow"/>
        </w:rPr>
        <w:t xml:space="preserve">data within the data fields and becomes practical and efficient when </w:t>
      </w:r>
      <w:r w:rsidR="00792317" w:rsidRPr="00A9127C">
        <w:rPr>
          <w:rFonts w:asciiTheme="minorHAnsi" w:hAnsiTheme="minorHAnsi" w:cs="Helvetica"/>
          <w:color w:val="000000"/>
          <w:sz w:val="22"/>
          <w:szCs w:val="22"/>
          <w:highlight w:val="yellow"/>
        </w:rPr>
        <w:t xml:space="preserve">ISO/IEC 11179 is </w:t>
      </w:r>
      <w:r w:rsidRPr="00A9127C">
        <w:rPr>
          <w:rFonts w:asciiTheme="minorHAnsi" w:hAnsiTheme="minorHAnsi" w:cs="Helvetica"/>
          <w:color w:val="000000"/>
          <w:sz w:val="22"/>
          <w:szCs w:val="22"/>
          <w:highlight w:val="yellow"/>
        </w:rPr>
        <w:t xml:space="preserve">used as </w:t>
      </w:r>
      <w:r w:rsidR="00792317" w:rsidRPr="00A9127C">
        <w:rPr>
          <w:rFonts w:asciiTheme="minorHAnsi" w:hAnsiTheme="minorHAnsi" w:cs="Helvetica"/>
          <w:color w:val="000000"/>
          <w:sz w:val="22"/>
          <w:szCs w:val="22"/>
          <w:highlight w:val="yellow"/>
        </w:rPr>
        <w:t xml:space="preserve">the </w:t>
      </w:r>
      <w:r w:rsidRPr="00A9127C">
        <w:rPr>
          <w:rFonts w:asciiTheme="minorHAnsi" w:hAnsiTheme="minorHAnsi" w:cs="Helvetica"/>
          <w:color w:val="000000"/>
          <w:sz w:val="22"/>
          <w:szCs w:val="22"/>
          <w:highlight w:val="yellow"/>
        </w:rPr>
        <w:t xml:space="preserve">structure for </w:t>
      </w:r>
      <w:r w:rsidR="00792317" w:rsidRPr="00A9127C">
        <w:rPr>
          <w:rFonts w:asciiTheme="minorHAnsi" w:hAnsiTheme="minorHAnsi" w:cs="Helvetica"/>
          <w:color w:val="000000"/>
          <w:sz w:val="22"/>
          <w:szCs w:val="22"/>
          <w:highlight w:val="yellow"/>
        </w:rPr>
        <w:t>the validation of healthcare terminologies</w:t>
      </w:r>
      <w:r w:rsidRPr="00A9127C">
        <w:rPr>
          <w:rFonts w:asciiTheme="minorHAnsi" w:hAnsiTheme="minorHAnsi" w:cs="Helvetica"/>
          <w:color w:val="000000"/>
          <w:sz w:val="22"/>
          <w:szCs w:val="22"/>
          <w:highlight w:val="yellow"/>
        </w:rPr>
        <w:t>.</w:t>
      </w:r>
    </w:p>
    <w:p w:rsidR="00977FD9" w:rsidRPr="00A9127C" w:rsidRDefault="00977FD9" w:rsidP="00977FD9">
      <w:pPr>
        <w:pStyle w:val="Heading4"/>
        <w:numPr>
          <w:ilvl w:val="3"/>
          <w:numId w:val="45"/>
        </w:numPr>
        <w:ind w:left="900"/>
        <w:jc w:val="left"/>
        <w:rPr>
          <w:rFonts w:asciiTheme="minorHAnsi" w:hAnsiTheme="minorHAnsi" w:cs="Helvetica"/>
          <w:highlight w:val="yellow"/>
        </w:rPr>
      </w:pPr>
      <w:r w:rsidRPr="00A9127C">
        <w:rPr>
          <w:rFonts w:asciiTheme="minorHAnsi" w:hAnsiTheme="minorHAnsi" w:cs="Helvetica"/>
          <w:highlight w:val="yellow"/>
        </w:rPr>
        <w:t>Example: Cancer Data Standards Registry and Repository</w:t>
      </w:r>
    </w:p>
    <w:p w:rsidR="00977FD9" w:rsidRDefault="00977FD9" w:rsidP="00977FD9">
      <w:pPr>
        <w:pStyle w:val="NormalWeb"/>
        <w:rPr>
          <w:rFonts w:asciiTheme="minorHAnsi" w:hAnsiTheme="minorHAnsi" w:cs="Helvetica"/>
          <w:color w:val="000000"/>
          <w:sz w:val="22"/>
          <w:szCs w:val="22"/>
        </w:rPr>
      </w:pPr>
      <w:r w:rsidRPr="00A9127C">
        <w:rPr>
          <w:rFonts w:asciiTheme="minorHAnsi" w:hAnsiTheme="minorHAnsi"/>
          <w:color w:val="000000"/>
          <w:sz w:val="22"/>
          <w:szCs w:val="22"/>
          <w:highlight w:val="yellow"/>
        </w:rPr>
        <w:t>The Cancer Data Standards Registry and Repository (caDSR)</w:t>
      </w:r>
      <w:r w:rsidRPr="00A9127C">
        <w:rPr>
          <w:rFonts w:asciiTheme="minorHAnsi" w:hAnsiTheme="minorHAnsi" w:cs="Helvetica"/>
          <w:color w:val="000000"/>
          <w:sz w:val="22"/>
          <w:szCs w:val="22"/>
          <w:highlight w:val="yellow"/>
        </w:rPr>
        <w:t xml:space="preserve"> developed by the National Cancer Institute (NCI) defines a comprehensive set of standardized </w:t>
      </w:r>
      <w:r w:rsidR="00EF2DC3" w:rsidRPr="00A9127C">
        <w:rPr>
          <w:rFonts w:asciiTheme="minorHAnsi" w:hAnsiTheme="minorHAnsi" w:cs="Helvetica"/>
          <w:color w:val="000000"/>
          <w:sz w:val="22"/>
          <w:szCs w:val="22"/>
          <w:highlight w:val="yellow"/>
        </w:rPr>
        <w:t xml:space="preserve">cancer research </w:t>
      </w:r>
      <w:r w:rsidRPr="00A9127C">
        <w:rPr>
          <w:rFonts w:asciiTheme="minorHAnsi" w:hAnsiTheme="minorHAnsi" w:cs="Helvetica"/>
          <w:color w:val="000000"/>
          <w:sz w:val="22"/>
          <w:szCs w:val="22"/>
          <w:highlight w:val="yellow"/>
        </w:rPr>
        <w:t xml:space="preserve">data elements </w:t>
      </w:r>
      <w:r w:rsidR="00EF2DC3" w:rsidRPr="00A9127C">
        <w:rPr>
          <w:rFonts w:asciiTheme="minorHAnsi" w:hAnsiTheme="minorHAnsi" w:cs="Helvetica"/>
          <w:color w:val="000000"/>
          <w:sz w:val="22"/>
          <w:szCs w:val="22"/>
          <w:highlight w:val="yellow"/>
        </w:rPr>
        <w:t xml:space="preserve">used in clinical </w:t>
      </w:r>
      <w:r w:rsidRPr="00A9127C">
        <w:rPr>
          <w:rFonts w:asciiTheme="minorHAnsi" w:hAnsiTheme="minorHAnsi" w:cs="Helvetica"/>
          <w:color w:val="000000"/>
          <w:sz w:val="22"/>
          <w:szCs w:val="22"/>
          <w:highlight w:val="yellow"/>
        </w:rPr>
        <w:t xml:space="preserve">research.  </w:t>
      </w:r>
      <w:r w:rsidR="00552EA7" w:rsidRPr="00A9127C">
        <w:rPr>
          <w:rFonts w:asciiTheme="minorHAnsi" w:hAnsiTheme="minorHAnsi" w:cs="Helvetica"/>
          <w:color w:val="000000"/>
          <w:sz w:val="22"/>
          <w:szCs w:val="22"/>
          <w:highlight w:val="yellow"/>
        </w:rPr>
        <w:t xml:space="preserve">The </w:t>
      </w:r>
      <w:r w:rsidRPr="00A9127C">
        <w:rPr>
          <w:rFonts w:asciiTheme="minorHAnsi" w:hAnsiTheme="minorHAnsi" w:cs="Helvetica"/>
          <w:color w:val="000000"/>
          <w:sz w:val="22"/>
          <w:szCs w:val="22"/>
          <w:highlight w:val="yellow"/>
        </w:rPr>
        <w:t xml:space="preserve">NCI and partner organizations developed the caDSR </w:t>
      </w:r>
      <w:r w:rsidR="00EF2DC3" w:rsidRPr="00A9127C">
        <w:rPr>
          <w:rFonts w:asciiTheme="minorHAnsi" w:hAnsiTheme="minorHAnsi" w:cs="Helvetica"/>
          <w:color w:val="000000"/>
          <w:sz w:val="22"/>
          <w:szCs w:val="22"/>
          <w:highlight w:val="yellow"/>
        </w:rPr>
        <w:t xml:space="preserve">by registering </w:t>
      </w:r>
      <w:r w:rsidRPr="00A9127C">
        <w:rPr>
          <w:rFonts w:asciiTheme="minorHAnsi" w:hAnsiTheme="minorHAnsi" w:cs="Helvetica"/>
          <w:color w:val="000000"/>
          <w:sz w:val="22"/>
          <w:szCs w:val="22"/>
          <w:highlight w:val="yellow"/>
        </w:rPr>
        <w:t xml:space="preserve">data element concepts </w:t>
      </w:r>
      <w:r w:rsidR="00EF2DC3" w:rsidRPr="00A9127C">
        <w:rPr>
          <w:rFonts w:asciiTheme="minorHAnsi" w:hAnsiTheme="minorHAnsi" w:cs="Helvetica"/>
          <w:color w:val="000000"/>
          <w:sz w:val="22"/>
          <w:szCs w:val="22"/>
          <w:highlight w:val="yellow"/>
        </w:rPr>
        <w:t xml:space="preserve">in </w:t>
      </w:r>
      <w:r w:rsidR="00552EA7" w:rsidRPr="00A9127C">
        <w:rPr>
          <w:rFonts w:asciiTheme="minorHAnsi" w:hAnsiTheme="minorHAnsi" w:cs="Helvetica"/>
          <w:color w:val="000000"/>
          <w:sz w:val="22"/>
          <w:szCs w:val="22"/>
          <w:highlight w:val="yellow"/>
        </w:rPr>
        <w:t xml:space="preserve">clinical research </w:t>
      </w:r>
      <w:r w:rsidRPr="00A9127C">
        <w:rPr>
          <w:rFonts w:asciiTheme="minorHAnsi" w:hAnsiTheme="minorHAnsi" w:cs="Helvetica"/>
          <w:color w:val="000000"/>
          <w:sz w:val="22"/>
          <w:szCs w:val="22"/>
          <w:highlight w:val="yellow"/>
        </w:rPr>
        <w:t xml:space="preserve">vocabularies based on the ISO/IEC 11179 </w:t>
      </w:r>
      <w:r w:rsidR="00552EA7" w:rsidRPr="00A9127C">
        <w:rPr>
          <w:rFonts w:asciiTheme="minorHAnsi" w:hAnsiTheme="minorHAnsi" w:cs="Helvetica"/>
          <w:color w:val="000000"/>
          <w:sz w:val="22"/>
          <w:szCs w:val="22"/>
          <w:highlight w:val="yellow"/>
        </w:rPr>
        <w:t>M</w:t>
      </w:r>
      <w:r w:rsidRPr="00A9127C">
        <w:rPr>
          <w:rFonts w:asciiTheme="minorHAnsi" w:hAnsiTheme="minorHAnsi" w:cs="Helvetica"/>
          <w:color w:val="000000"/>
          <w:sz w:val="22"/>
          <w:szCs w:val="22"/>
          <w:highlight w:val="yellow"/>
        </w:rPr>
        <w:t xml:space="preserve">etadata </w:t>
      </w:r>
      <w:r w:rsidR="00552EA7" w:rsidRPr="00A9127C">
        <w:rPr>
          <w:rFonts w:asciiTheme="minorHAnsi" w:hAnsiTheme="minorHAnsi" w:cs="Helvetica"/>
          <w:color w:val="000000"/>
          <w:sz w:val="22"/>
          <w:szCs w:val="22"/>
          <w:highlight w:val="yellow"/>
        </w:rPr>
        <w:t xml:space="preserve">Repository (MDR) </w:t>
      </w:r>
      <w:r w:rsidRPr="00A9127C">
        <w:rPr>
          <w:rFonts w:asciiTheme="minorHAnsi" w:hAnsiTheme="minorHAnsi" w:cs="Helvetica"/>
          <w:color w:val="000000"/>
          <w:sz w:val="22"/>
          <w:szCs w:val="22"/>
          <w:highlight w:val="yellow"/>
        </w:rPr>
        <w:t xml:space="preserve">standard. The </w:t>
      </w:r>
      <w:r w:rsidR="00552EA7" w:rsidRPr="00A9127C">
        <w:rPr>
          <w:rFonts w:asciiTheme="minorHAnsi" w:hAnsiTheme="minorHAnsi" w:cs="Helvetica"/>
          <w:color w:val="000000"/>
          <w:sz w:val="22"/>
          <w:szCs w:val="22"/>
          <w:highlight w:val="yellow"/>
        </w:rPr>
        <w:t xml:space="preserve">caDSR </w:t>
      </w:r>
      <w:r w:rsidRPr="00A9127C">
        <w:rPr>
          <w:rFonts w:asciiTheme="minorHAnsi" w:hAnsiTheme="minorHAnsi" w:cs="Helvetica"/>
          <w:color w:val="000000"/>
          <w:sz w:val="22"/>
          <w:szCs w:val="22"/>
          <w:highlight w:val="yellow"/>
        </w:rPr>
        <w:t xml:space="preserve">approach to mapping data elements to terms and concepts from </w:t>
      </w:r>
      <w:r w:rsidR="00EF2DC3" w:rsidRPr="00A9127C">
        <w:rPr>
          <w:rFonts w:asciiTheme="minorHAnsi" w:hAnsiTheme="minorHAnsi" w:cs="Helvetica"/>
          <w:color w:val="000000"/>
          <w:sz w:val="22"/>
          <w:szCs w:val="22"/>
          <w:highlight w:val="yellow"/>
        </w:rPr>
        <w:t>standardized terminologies</w:t>
      </w:r>
      <w:r w:rsidRPr="00A9127C">
        <w:rPr>
          <w:rFonts w:asciiTheme="minorHAnsi" w:hAnsiTheme="minorHAnsi" w:cs="Helvetica"/>
          <w:color w:val="000000"/>
          <w:sz w:val="22"/>
          <w:szCs w:val="22"/>
          <w:highlight w:val="yellow"/>
        </w:rPr>
        <w:t xml:space="preserve"> using </w:t>
      </w:r>
      <w:r w:rsidR="00552EA7" w:rsidRPr="00A9127C">
        <w:rPr>
          <w:rFonts w:asciiTheme="minorHAnsi" w:hAnsiTheme="minorHAnsi" w:cs="Helvetica"/>
          <w:color w:val="000000"/>
          <w:sz w:val="22"/>
          <w:szCs w:val="22"/>
          <w:highlight w:val="yellow"/>
        </w:rPr>
        <w:t xml:space="preserve">a </w:t>
      </w:r>
      <w:r w:rsidRPr="00A9127C">
        <w:rPr>
          <w:rFonts w:asciiTheme="minorHAnsi" w:hAnsiTheme="minorHAnsi" w:cs="Helvetica"/>
          <w:color w:val="000000"/>
          <w:sz w:val="22"/>
          <w:szCs w:val="22"/>
          <w:highlight w:val="yellow"/>
        </w:rPr>
        <w:t xml:space="preserve">metadata </w:t>
      </w:r>
      <w:r w:rsidR="00552EA7" w:rsidRPr="00A9127C">
        <w:rPr>
          <w:rFonts w:asciiTheme="minorHAnsi" w:hAnsiTheme="minorHAnsi" w:cs="Helvetica"/>
          <w:color w:val="000000"/>
          <w:sz w:val="22"/>
          <w:szCs w:val="22"/>
          <w:highlight w:val="yellow"/>
        </w:rPr>
        <w:t xml:space="preserve">registry </w:t>
      </w:r>
      <w:r w:rsidRPr="00A9127C">
        <w:rPr>
          <w:rFonts w:asciiTheme="minorHAnsi" w:hAnsiTheme="minorHAnsi" w:cs="Helvetica"/>
          <w:color w:val="000000"/>
          <w:sz w:val="22"/>
          <w:szCs w:val="22"/>
          <w:highlight w:val="yellow"/>
        </w:rPr>
        <w:t>allow</w:t>
      </w:r>
      <w:r w:rsidR="00EF2DC3" w:rsidRPr="00A9127C">
        <w:rPr>
          <w:rFonts w:asciiTheme="minorHAnsi" w:hAnsiTheme="minorHAnsi" w:cs="Helvetica"/>
          <w:color w:val="000000"/>
          <w:sz w:val="22"/>
          <w:szCs w:val="22"/>
          <w:highlight w:val="yellow"/>
        </w:rPr>
        <w:t xml:space="preserve">s searching for an exact data element </w:t>
      </w:r>
      <w:r w:rsidRPr="00A9127C">
        <w:rPr>
          <w:rFonts w:asciiTheme="minorHAnsi" w:hAnsiTheme="minorHAnsi" w:cs="Helvetica"/>
          <w:color w:val="000000"/>
          <w:sz w:val="22"/>
          <w:szCs w:val="22"/>
          <w:highlight w:val="yellow"/>
        </w:rPr>
        <w:t>string match for data variable</w:t>
      </w:r>
      <w:r w:rsidR="00EF2DC3" w:rsidRPr="00A9127C">
        <w:rPr>
          <w:rFonts w:asciiTheme="minorHAnsi" w:hAnsiTheme="minorHAnsi" w:cs="Helvetica"/>
          <w:color w:val="000000"/>
          <w:sz w:val="22"/>
          <w:szCs w:val="22"/>
          <w:highlight w:val="yellow"/>
        </w:rPr>
        <w:t>s</w:t>
      </w:r>
      <w:r w:rsidRPr="00A9127C">
        <w:rPr>
          <w:rFonts w:asciiTheme="minorHAnsi" w:hAnsiTheme="minorHAnsi" w:cs="Helvetica"/>
          <w:color w:val="000000"/>
          <w:sz w:val="22"/>
          <w:szCs w:val="22"/>
          <w:highlight w:val="yellow"/>
        </w:rPr>
        <w:t xml:space="preserve">. If no match is found, an approximate search is performed to normalize the original search string (e.g., eliminate underscores, hyphen variations) as well as add a wildcard (*) to the beginning and end of the string. At NCI, the entire process is automated, and the search stops as soon as a match is found. If the data element has an enumerated list of permissible values for its value set, the procedure finds the corresponding terms and concepts.  </w:t>
      </w:r>
      <w:r w:rsidR="0050365F" w:rsidRPr="00A9127C">
        <w:rPr>
          <w:rFonts w:asciiTheme="minorHAnsi" w:hAnsiTheme="minorHAnsi" w:cs="Helvetica"/>
          <w:color w:val="000000"/>
          <w:sz w:val="22"/>
          <w:szCs w:val="22"/>
          <w:highlight w:val="yellow"/>
        </w:rPr>
        <w:t xml:space="preserve">For the csDSR, using the </w:t>
      </w:r>
      <w:r w:rsidRPr="00A9127C">
        <w:rPr>
          <w:rFonts w:asciiTheme="minorHAnsi" w:hAnsiTheme="minorHAnsi" w:cs="Helvetica"/>
          <w:color w:val="000000"/>
          <w:sz w:val="22"/>
          <w:szCs w:val="22"/>
          <w:highlight w:val="yellow"/>
        </w:rPr>
        <w:t xml:space="preserve">ISO/IEC 11179 </w:t>
      </w:r>
      <w:r w:rsidR="0050365F" w:rsidRPr="00A9127C">
        <w:rPr>
          <w:rFonts w:asciiTheme="minorHAnsi" w:hAnsiTheme="minorHAnsi" w:cs="Helvetica"/>
          <w:color w:val="000000"/>
          <w:sz w:val="22"/>
          <w:szCs w:val="22"/>
          <w:highlight w:val="yellow"/>
        </w:rPr>
        <w:t xml:space="preserve">standard to model metadata registration </w:t>
      </w:r>
      <w:r w:rsidRPr="00A9127C">
        <w:rPr>
          <w:rFonts w:asciiTheme="minorHAnsi" w:hAnsiTheme="minorHAnsi" w:cs="Helvetica"/>
          <w:color w:val="000000"/>
          <w:sz w:val="22"/>
          <w:szCs w:val="22"/>
          <w:highlight w:val="yellow"/>
        </w:rPr>
        <w:t>decompose</w:t>
      </w:r>
      <w:r w:rsidR="0050365F" w:rsidRPr="00A9127C">
        <w:rPr>
          <w:rFonts w:asciiTheme="minorHAnsi" w:hAnsiTheme="minorHAnsi" w:cs="Helvetica"/>
          <w:color w:val="000000"/>
          <w:sz w:val="22"/>
          <w:szCs w:val="22"/>
          <w:highlight w:val="yellow"/>
        </w:rPr>
        <w:t>s</w:t>
      </w:r>
      <w:r w:rsidRPr="00A9127C">
        <w:rPr>
          <w:rFonts w:asciiTheme="minorHAnsi" w:hAnsiTheme="minorHAnsi" w:cs="Helvetica"/>
          <w:color w:val="000000"/>
          <w:sz w:val="22"/>
          <w:szCs w:val="22"/>
          <w:highlight w:val="yellow"/>
        </w:rPr>
        <w:t xml:space="preserve"> the essence of a data element into well-formed parts, separating the conceptual entity (data element concept) from its representation (value domain). (See Figure 1).</w:t>
      </w:r>
      <w:ins w:id="214" w:author="Luann" w:date="2016-08-22T12:22:00Z">
        <w:r w:rsidRPr="00977FD9">
          <w:rPr>
            <w:rFonts w:asciiTheme="minorHAnsi" w:hAnsiTheme="minorHAnsi" w:cs="Helvetica"/>
            <w:color w:val="000000"/>
            <w:sz w:val="22"/>
            <w:szCs w:val="22"/>
          </w:rPr>
          <w:t xml:space="preserve"> </w:t>
        </w:r>
      </w:ins>
    </w:p>
    <w:p w:rsidR="00EE5ABE" w:rsidRDefault="00EE5ABE" w:rsidP="00977FD9">
      <w:pPr>
        <w:pStyle w:val="NormalWeb"/>
        <w:rPr>
          <w:rFonts w:asciiTheme="minorHAnsi" w:hAnsiTheme="minorHAnsi" w:cs="Helvetica"/>
          <w:color w:val="000000"/>
          <w:sz w:val="22"/>
          <w:szCs w:val="22"/>
        </w:rPr>
      </w:pPr>
      <w:r w:rsidRPr="00EE5ABE">
        <w:rPr>
          <w:rFonts w:asciiTheme="minorHAnsi" w:hAnsiTheme="minorHAnsi" w:cs="Helvetica"/>
          <w:noProof/>
          <w:color w:val="000000"/>
          <w:sz w:val="22"/>
          <w:szCs w:val="22"/>
          <w:lang w:val="en-US" w:eastAsia="en-US"/>
        </w:rPr>
        <w:drawing>
          <wp:inline distT="0" distB="0" distL="0" distR="0">
            <wp:extent cx="6858000" cy="2105025"/>
            <wp:effectExtent l="19050" t="0" r="0" b="0"/>
            <wp:docPr id="1" name="Picture 1" descr="Figure 1">
              <a:hlinkClick xmlns:a="http://schemas.openxmlformats.org/drawingml/2006/main" r:id="rId23" tooltip="&quot;caDSR and ISO/IEC 11179 model for metadata registr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23" tooltip="&quot;caDSR and ISO/IEC 11179 model for metadata registries.&quot;"/>
                    </pic:cNvPr>
                    <pic:cNvPicPr>
                      <a:picLocks noChangeAspect="1" noChangeArrowheads="1"/>
                    </pic:cNvPicPr>
                  </pic:nvPicPr>
                  <pic:blipFill>
                    <a:blip r:embed="rId24" cstate="print"/>
                    <a:srcRect/>
                    <a:stretch>
                      <a:fillRect/>
                    </a:stretch>
                  </pic:blipFill>
                  <pic:spPr bwMode="auto">
                    <a:xfrm>
                      <a:off x="0" y="0"/>
                      <a:ext cx="6858000" cy="2105025"/>
                    </a:xfrm>
                    <a:prstGeom prst="rect">
                      <a:avLst/>
                    </a:prstGeom>
                    <a:noFill/>
                    <a:ln w="9525">
                      <a:noFill/>
                      <a:miter lim="800000"/>
                      <a:headEnd/>
                      <a:tailEnd/>
                    </a:ln>
                  </pic:spPr>
                </pic:pic>
              </a:graphicData>
            </a:graphic>
          </wp:inline>
        </w:drawing>
      </w:r>
    </w:p>
    <w:commentRangeEnd w:id="212"/>
    <w:p w:rsidR="00EE5ABE" w:rsidRDefault="00753769" w:rsidP="00EE5ABE">
      <w:pPr>
        <w:spacing w:line="336" w:lineRule="atLeast"/>
        <w:textAlignment w:val="baseline"/>
        <w:rPr>
          <w:rFonts w:ascii="Helvetica" w:hAnsi="Helvetica" w:cs="Helvetica"/>
          <w:color w:val="000000"/>
          <w:sz w:val="21"/>
          <w:szCs w:val="21"/>
        </w:rPr>
      </w:pPr>
      <w:r>
        <w:rPr>
          <w:rStyle w:val="CommentReference"/>
        </w:rPr>
        <w:commentReference w:id="212"/>
      </w:r>
      <w:r w:rsidR="00EE5ABE">
        <w:rPr>
          <w:rStyle w:val="fig-label2"/>
          <w:rFonts w:ascii="Helvetica" w:hAnsi="Helvetica" w:cs="Helvetica"/>
          <w:color w:val="000000"/>
          <w:sz w:val="21"/>
          <w:szCs w:val="21"/>
        </w:rPr>
        <w:t>Figure 1</w:t>
      </w:r>
      <w:r w:rsidR="00EE5ABE">
        <w:rPr>
          <w:rFonts w:ascii="Helvetica" w:hAnsi="Helvetica" w:cs="Helvetica"/>
          <w:color w:val="000000"/>
          <w:sz w:val="21"/>
          <w:szCs w:val="21"/>
        </w:rPr>
        <w:t xml:space="preserve"> </w:t>
      </w:r>
    </w:p>
    <w:p w:rsidR="00835EFA" w:rsidRPr="00194E7A" w:rsidRDefault="00835EFA" w:rsidP="00835EFA">
      <w:pPr>
        <w:spacing w:line="336" w:lineRule="atLeast"/>
        <w:textAlignment w:val="baseline"/>
        <w:rPr>
          <w:rFonts w:asciiTheme="minorHAnsi" w:hAnsiTheme="minorHAnsi" w:cs="Helvetica"/>
          <w:color w:val="000000"/>
        </w:rPr>
      </w:pPr>
      <w:r w:rsidRPr="00194E7A">
        <w:rPr>
          <w:rFonts w:asciiTheme="minorHAnsi" w:hAnsiTheme="minorHAnsi" w:cs="Helvetica"/>
          <w:color w:val="000000"/>
        </w:rPr>
        <w:t xml:space="preserve">Cancer Data Standards Registry and Repository </w:t>
      </w:r>
      <w:r>
        <w:rPr>
          <w:rFonts w:asciiTheme="minorHAnsi" w:hAnsiTheme="minorHAnsi" w:cs="Helvetica"/>
          <w:color w:val="000000"/>
        </w:rPr>
        <w:t>(</w:t>
      </w:r>
      <w:r w:rsidRPr="00194E7A">
        <w:rPr>
          <w:rFonts w:asciiTheme="minorHAnsi" w:hAnsiTheme="minorHAnsi" w:cs="Helvetica"/>
          <w:color w:val="000000"/>
        </w:rPr>
        <w:t>caDSR</w:t>
      </w:r>
      <w:r>
        <w:rPr>
          <w:rFonts w:asciiTheme="minorHAnsi" w:hAnsiTheme="minorHAnsi" w:cs="Helvetica"/>
          <w:color w:val="000000"/>
        </w:rPr>
        <w:t>)</w:t>
      </w:r>
      <w:r w:rsidRPr="00194E7A">
        <w:rPr>
          <w:rFonts w:asciiTheme="minorHAnsi" w:hAnsiTheme="minorHAnsi" w:cs="Helvetica"/>
          <w:color w:val="000000"/>
        </w:rPr>
        <w:t xml:space="preserve"> and ISO/IEC 11179 model for metadata registries.</w:t>
      </w:r>
      <w:r>
        <w:rPr>
          <w:rFonts w:asciiTheme="minorHAnsi" w:hAnsiTheme="minorHAnsi" w:cs="Helvetica"/>
          <w:color w:val="000000"/>
        </w:rPr>
        <w:t xml:space="preserve"> (P</w:t>
      </w:r>
      <w:r w:rsidRPr="00194E7A">
        <w:rPr>
          <w:rFonts w:asciiTheme="minorHAnsi" w:hAnsiTheme="minorHAnsi" w:cs="Helvetica"/>
          <w:color w:val="000000"/>
        </w:rPr>
        <w:t>athak,</w:t>
      </w:r>
      <w:r>
        <w:rPr>
          <w:rFonts w:asciiTheme="minorHAnsi" w:hAnsiTheme="minorHAnsi" w:cs="Helvetica"/>
          <w:color w:val="000000"/>
        </w:rPr>
        <w:t xml:space="preserve"> </w:t>
      </w:r>
      <w:r w:rsidRPr="00194E7A">
        <w:rPr>
          <w:rFonts w:asciiTheme="minorHAnsi" w:hAnsiTheme="minorHAnsi" w:cs="Helvetica"/>
          <w:color w:val="000000"/>
        </w:rPr>
        <w:t xml:space="preserve">J., </w:t>
      </w:r>
      <w:r>
        <w:rPr>
          <w:rFonts w:asciiTheme="minorHAnsi" w:hAnsiTheme="minorHAnsi" w:cs="Helvetica"/>
          <w:color w:val="000000"/>
        </w:rPr>
        <w:t xml:space="preserve">et al., </w:t>
      </w:r>
      <w:r w:rsidRPr="00194E7A">
        <w:rPr>
          <w:rFonts w:asciiTheme="minorHAnsi" w:hAnsiTheme="minorHAnsi" w:cs="Helvetica"/>
          <w:color w:val="000000"/>
        </w:rPr>
        <w:t xml:space="preserve">2011) </w:t>
      </w:r>
    </w:p>
    <w:commentRangeEnd w:id="213"/>
    <w:p w:rsidR="00155044" w:rsidRPr="00753769" w:rsidRDefault="00835EFA" w:rsidP="0050365F">
      <w:pPr>
        <w:pStyle w:val="NormalWeb"/>
      </w:pPr>
      <w:r>
        <w:rPr>
          <w:rStyle w:val="CommentReference"/>
          <w:rFonts w:ascii="Cambria" w:eastAsia="Calibri" w:hAnsi="Cambria"/>
          <w:lang w:val="en-GB" w:eastAsia="en-US"/>
        </w:rPr>
        <w:commentReference w:id="213"/>
      </w:r>
      <w:r w:rsidR="00523086" w:rsidRPr="00753769">
        <w:t xml:space="preserve">Comparison methodology </w:t>
      </w:r>
    </w:p>
    <w:p w:rsidR="00155044" w:rsidRDefault="00523086">
      <w:r w:rsidRPr="00753769">
        <w:t>Rules applied</w:t>
      </w:r>
    </w:p>
    <w:p w:rsidR="00155044" w:rsidRDefault="00155044"/>
    <w:commentRangeEnd w:id="207"/>
    <w:p w:rsidR="00155044" w:rsidRDefault="00B4069D">
      <w:pPr>
        <w:pStyle w:val="Heading4"/>
        <w:jc w:val="left"/>
      </w:pPr>
      <w:r>
        <w:rPr>
          <w:rStyle w:val="CommentReference"/>
          <w:rFonts w:ascii="Cambria" w:eastAsia="Calibri" w:hAnsi="Cambria" w:cs="Times New Roman"/>
          <w:b w:val="0"/>
          <w:bCs w:val="0"/>
          <w:i w:val="0"/>
          <w:iCs w:val="0"/>
          <w:color w:val="auto"/>
        </w:rPr>
        <w:commentReference w:id="207"/>
      </w:r>
      <w:r w:rsidR="00AA0ADE">
        <w:t>Determinant % of map validated</w:t>
      </w:r>
    </w:p>
    <w:p w:rsidR="00AA0ADE" w:rsidRDefault="00AA0ADE" w:rsidP="00AA0ADE">
      <w:r>
        <w:t xml:space="preserve">Progressive development impact upon validation assessment -  Where a map may have different validation quality in different areas of individual content - e.g % of commonly used concepts well defined, while less common concepts </w:t>
      </w:r>
    </w:p>
    <w:p w:rsidR="00AA0ADE" w:rsidRPr="0007154A" w:rsidRDefault="00AA0ADE" w:rsidP="00AA0ADE">
      <w:r>
        <w:t>Relationship to frequency of use - applicability of high frequency content to the use case.</w:t>
      </w:r>
    </w:p>
    <w:p w:rsidR="00F215B3" w:rsidRDefault="00AA0ADE">
      <w:pPr>
        <w:pStyle w:val="Heading4"/>
        <w:jc w:val="left"/>
      </w:pPr>
      <w:r>
        <w:t>Method of validation</w:t>
      </w:r>
    </w:p>
    <w:p w:rsidR="00AA0ADE" w:rsidRPr="00AA0ADE" w:rsidRDefault="00AA0ADE" w:rsidP="00AA0ADE">
      <w:r>
        <w:t>Translations between languages double blind map validation shall be used.</w:t>
      </w:r>
    </w:p>
    <w:p w:rsidR="00A713CC" w:rsidRDefault="0092590F" w:rsidP="00DE0348">
      <w:pPr>
        <w:pStyle w:val="Heading3"/>
      </w:pPr>
      <w:bookmarkStart w:id="215" w:name="_Toc457655088"/>
      <w:bookmarkStart w:id="216" w:name="_Toc457655283"/>
      <w:bookmarkStart w:id="217" w:name="_Toc457655471"/>
      <w:r>
        <w:t>Determinant 12</w:t>
      </w:r>
      <w:r w:rsidR="00DE0348">
        <w:t xml:space="preserve">:  </w:t>
      </w:r>
      <w:r w:rsidR="00D07F86">
        <w:t>Decision making</w:t>
      </w:r>
      <w:bookmarkEnd w:id="215"/>
      <w:bookmarkEnd w:id="216"/>
      <w:bookmarkEnd w:id="217"/>
    </w:p>
    <w:p w:rsidR="00DE0348" w:rsidRDefault="00AF5505" w:rsidP="00AF5505">
      <w:r>
        <w:t xml:space="preserve">Where source concepts are mapped to target using rules or agreed decisions these need to be included in the documentation in a manner which is consistent and applied throughout the map.  </w:t>
      </w:r>
    </w:p>
    <w:p w:rsidR="00AA0ADE" w:rsidRDefault="00B4069D" w:rsidP="00AF5505">
      <w:r>
        <w:t>Criteria</w:t>
      </w:r>
      <w:r w:rsidR="00AA0ADE">
        <w:t xml:space="preserve"> relevant to decision making include</w:t>
      </w:r>
    </w:p>
    <w:p w:rsidR="00B71FF4" w:rsidRPr="00A9127C" w:rsidRDefault="00AA0ADE" w:rsidP="00B71FF4">
      <w:pPr>
        <w:pStyle w:val="Heading3"/>
        <w:ind w:left="2160"/>
        <w:jc w:val="left"/>
        <w:rPr>
          <w:rFonts w:asciiTheme="minorHAnsi" w:hAnsiTheme="minorHAnsi"/>
          <w:b w:val="0"/>
          <w:color w:val="000000" w:themeColor="text1"/>
          <w:highlight w:val="yellow"/>
        </w:rPr>
      </w:pPr>
      <w:r>
        <w:t>Consensus building process</w:t>
      </w:r>
      <w:r w:rsidR="00835EFA">
        <w:br/>
      </w:r>
      <w:r w:rsidR="00835EFA" w:rsidRPr="002962AE">
        <w:rPr>
          <w:rFonts w:asciiTheme="minorHAnsi" w:hAnsiTheme="minorHAnsi"/>
          <w:color w:val="000000" w:themeColor="text1"/>
        </w:rPr>
        <w:br/>
      </w:r>
      <w:commentRangeStart w:id="218"/>
      <w:r w:rsidR="001009AE" w:rsidRPr="00A9127C">
        <w:rPr>
          <w:rFonts w:asciiTheme="minorHAnsi" w:hAnsiTheme="minorHAnsi" w:cs="Arial"/>
          <w:b w:val="0"/>
          <w:color w:val="000000" w:themeColor="text1"/>
          <w:highlight w:val="yellow"/>
        </w:rPr>
        <w:t xml:space="preserve">DELPHI: </w:t>
      </w:r>
      <w:r w:rsidR="001009AE" w:rsidRPr="00A9127C">
        <w:rPr>
          <w:rFonts w:asciiTheme="minorHAnsi" w:hAnsiTheme="minorHAnsi" w:cs="Arial"/>
          <w:b w:val="0"/>
          <w:color w:val="000000" w:themeColor="text1"/>
          <w:highlight w:val="yellow"/>
        </w:rPr>
        <w:br/>
        <w:t xml:space="preserve">This </w:t>
      </w:r>
      <w:r w:rsidR="00B71FF4" w:rsidRPr="00A9127C">
        <w:rPr>
          <w:rFonts w:asciiTheme="minorHAnsi" w:hAnsiTheme="minorHAnsi" w:cs="Arial"/>
          <w:b w:val="0"/>
          <w:color w:val="000000" w:themeColor="text1"/>
          <w:highlight w:val="yellow"/>
        </w:rPr>
        <w:t>is 1950’s</w:t>
      </w:r>
      <w:r w:rsidR="00610EDD" w:rsidRPr="00A9127C">
        <w:rPr>
          <w:rFonts w:asciiTheme="minorHAnsi" w:hAnsiTheme="minorHAnsi" w:cs="Arial"/>
          <w:b w:val="0"/>
          <w:color w:val="000000" w:themeColor="text1"/>
          <w:highlight w:val="yellow"/>
        </w:rPr>
        <w:t xml:space="preserve"> </w:t>
      </w:r>
      <w:r w:rsidR="001009AE" w:rsidRPr="00A9127C">
        <w:rPr>
          <w:rFonts w:asciiTheme="minorHAnsi" w:hAnsiTheme="minorHAnsi" w:cs="Arial"/>
          <w:b w:val="0"/>
          <w:color w:val="000000" w:themeColor="text1"/>
          <w:highlight w:val="yellow"/>
        </w:rPr>
        <w:t xml:space="preserve">consensus building </w:t>
      </w:r>
      <w:r w:rsidR="00610EDD" w:rsidRPr="00A9127C">
        <w:rPr>
          <w:rFonts w:asciiTheme="minorHAnsi" w:hAnsiTheme="minorHAnsi" w:cs="Arial"/>
          <w:b w:val="0"/>
          <w:color w:val="000000" w:themeColor="text1"/>
          <w:highlight w:val="yellow"/>
        </w:rPr>
        <w:t xml:space="preserve">technique, originally developed to forecast the impact of technology </w:t>
      </w:r>
      <w:r w:rsidR="001009AE" w:rsidRPr="00A9127C">
        <w:rPr>
          <w:rFonts w:asciiTheme="minorHAnsi" w:hAnsiTheme="minorHAnsi" w:cs="Arial"/>
          <w:b w:val="0"/>
          <w:color w:val="000000" w:themeColor="text1"/>
          <w:highlight w:val="yellow"/>
        </w:rPr>
        <w:t xml:space="preserve">by the RAND </w:t>
      </w:r>
      <w:r w:rsidR="00B10C3F" w:rsidRPr="00A9127C">
        <w:rPr>
          <w:rFonts w:asciiTheme="minorHAnsi" w:hAnsiTheme="minorHAnsi" w:cs="Arial"/>
          <w:b w:val="0"/>
          <w:color w:val="000000" w:themeColor="text1"/>
          <w:highlight w:val="yellow"/>
        </w:rPr>
        <w:t>Corporation</w:t>
      </w:r>
      <w:r w:rsidR="001009AE" w:rsidRPr="00A9127C">
        <w:rPr>
          <w:rFonts w:asciiTheme="minorHAnsi" w:hAnsiTheme="minorHAnsi" w:cs="Arial"/>
          <w:b w:val="0"/>
          <w:color w:val="000000" w:themeColor="text1"/>
          <w:highlight w:val="yellow"/>
        </w:rPr>
        <w:t xml:space="preserve"> </w:t>
      </w:r>
      <w:r w:rsidR="00610EDD" w:rsidRPr="00A9127C">
        <w:rPr>
          <w:rFonts w:asciiTheme="minorHAnsi" w:hAnsiTheme="minorHAnsi" w:cs="Arial"/>
          <w:b w:val="0"/>
          <w:color w:val="000000" w:themeColor="text1"/>
          <w:highlight w:val="yellow"/>
        </w:rPr>
        <w:t>on warfare</w:t>
      </w:r>
      <w:r w:rsidR="001009AE" w:rsidRPr="00A9127C">
        <w:rPr>
          <w:rFonts w:asciiTheme="minorHAnsi" w:hAnsiTheme="minorHAnsi" w:cs="Arial"/>
          <w:b w:val="0"/>
          <w:color w:val="000000" w:themeColor="text1"/>
          <w:highlight w:val="yellow"/>
        </w:rPr>
        <w:t xml:space="preserve">. The DELPHI method </w:t>
      </w:r>
      <w:r w:rsidR="00610EDD" w:rsidRPr="00A9127C">
        <w:rPr>
          <w:rFonts w:asciiTheme="minorHAnsi" w:hAnsiTheme="minorHAnsi" w:cs="Arial"/>
          <w:b w:val="0"/>
          <w:color w:val="000000" w:themeColor="text1"/>
          <w:highlight w:val="yellow"/>
        </w:rPr>
        <w:t xml:space="preserve">involves </w:t>
      </w:r>
      <w:r w:rsidR="001009AE" w:rsidRPr="00A9127C">
        <w:rPr>
          <w:rFonts w:asciiTheme="minorHAnsi" w:hAnsiTheme="minorHAnsi" w:cs="Arial"/>
          <w:b w:val="0"/>
          <w:color w:val="000000" w:themeColor="text1"/>
          <w:highlight w:val="yellow"/>
        </w:rPr>
        <w:t xml:space="preserve">convening </w:t>
      </w:r>
      <w:r w:rsidR="00610EDD" w:rsidRPr="00A9127C">
        <w:rPr>
          <w:rFonts w:asciiTheme="minorHAnsi" w:hAnsiTheme="minorHAnsi" w:cs="Arial"/>
          <w:b w:val="0"/>
          <w:color w:val="000000" w:themeColor="text1"/>
          <w:highlight w:val="yellow"/>
        </w:rPr>
        <w:t xml:space="preserve">a group of experts who anonymously </w:t>
      </w:r>
      <w:r w:rsidR="002962AE" w:rsidRPr="00A9127C">
        <w:rPr>
          <w:rFonts w:asciiTheme="minorHAnsi" w:hAnsiTheme="minorHAnsi" w:cs="Arial"/>
          <w:b w:val="0"/>
          <w:color w:val="000000" w:themeColor="text1"/>
          <w:highlight w:val="yellow"/>
        </w:rPr>
        <w:t xml:space="preserve">render opinions on subject matter </w:t>
      </w:r>
      <w:r w:rsidR="00610EDD" w:rsidRPr="00A9127C">
        <w:rPr>
          <w:rFonts w:asciiTheme="minorHAnsi" w:hAnsiTheme="minorHAnsi" w:cs="Arial"/>
          <w:b w:val="0"/>
          <w:color w:val="000000" w:themeColor="text1"/>
          <w:highlight w:val="yellow"/>
        </w:rPr>
        <w:t xml:space="preserve">and subsequently receive feedback in the form of a statistical representation of the "group response," after which the process repeats itself. The goal is to reduce the range of responses and arrive at ‘expert consensus’. The Delphi Method has been widely adopted </w:t>
      </w:r>
      <w:r w:rsidR="002962AE" w:rsidRPr="00A9127C">
        <w:rPr>
          <w:rFonts w:asciiTheme="minorHAnsi" w:hAnsiTheme="minorHAnsi" w:cs="Arial"/>
          <w:b w:val="0"/>
          <w:color w:val="000000" w:themeColor="text1"/>
          <w:highlight w:val="yellow"/>
        </w:rPr>
        <w:t xml:space="preserve">and </w:t>
      </w:r>
      <w:r w:rsidR="00610EDD" w:rsidRPr="00A9127C">
        <w:rPr>
          <w:rFonts w:asciiTheme="minorHAnsi" w:hAnsiTheme="minorHAnsi" w:cs="Arial"/>
          <w:b w:val="0"/>
          <w:color w:val="000000" w:themeColor="text1"/>
          <w:highlight w:val="yellow"/>
        </w:rPr>
        <w:t xml:space="preserve">has an objective to obtain the most reliable consensus of opinion of a group of experts. </w:t>
      </w:r>
      <w:r w:rsidR="00835EFA" w:rsidRPr="00A9127C">
        <w:rPr>
          <w:rFonts w:asciiTheme="minorHAnsi" w:hAnsiTheme="minorHAnsi" w:cs="Arial"/>
          <w:b w:val="0"/>
          <w:color w:val="000000" w:themeColor="text1"/>
          <w:highlight w:val="yellow"/>
        </w:rPr>
        <w:t xml:space="preserve"> </w:t>
      </w:r>
      <w:r w:rsidR="002962AE" w:rsidRPr="00A9127C">
        <w:rPr>
          <w:rFonts w:asciiTheme="minorHAnsi" w:hAnsiTheme="minorHAnsi" w:cs="Arial"/>
          <w:b w:val="0"/>
          <w:color w:val="000000" w:themeColor="text1"/>
          <w:highlight w:val="yellow"/>
        </w:rPr>
        <w:br/>
      </w:r>
      <w:r w:rsidR="002962AE" w:rsidRPr="00A9127C">
        <w:rPr>
          <w:rFonts w:asciiTheme="minorHAnsi" w:hAnsiTheme="minorHAnsi" w:cs="Arial"/>
          <w:color w:val="000000" w:themeColor="text1"/>
          <w:highlight w:val="yellow"/>
        </w:rPr>
        <w:br/>
      </w:r>
      <w:r w:rsidR="002962AE" w:rsidRPr="00A9127C">
        <w:rPr>
          <w:rFonts w:asciiTheme="minorHAnsi" w:hAnsiTheme="minorHAnsi" w:cs="Arial"/>
          <w:b w:val="0"/>
          <w:color w:val="000000" w:themeColor="text1"/>
          <w:highlight w:val="yellow"/>
        </w:rPr>
        <w:t>Inter</w:t>
      </w:r>
      <w:r w:rsidR="00B71FF4" w:rsidRPr="00A9127C">
        <w:rPr>
          <w:rFonts w:asciiTheme="minorHAnsi" w:hAnsiTheme="minorHAnsi" w:cs="Arial"/>
          <w:b w:val="0"/>
          <w:color w:val="000000" w:themeColor="text1"/>
          <w:highlight w:val="yellow"/>
        </w:rPr>
        <w:t>-R</w:t>
      </w:r>
      <w:r w:rsidR="002962AE" w:rsidRPr="00A9127C">
        <w:rPr>
          <w:rFonts w:asciiTheme="minorHAnsi" w:hAnsiTheme="minorHAnsi" w:cs="Arial"/>
          <w:b w:val="0"/>
          <w:color w:val="000000" w:themeColor="text1"/>
          <w:highlight w:val="yellow"/>
        </w:rPr>
        <w:t>ater Reliability (IRR):</w:t>
      </w:r>
      <w:r w:rsidR="00B71FF4" w:rsidRPr="00A9127C">
        <w:rPr>
          <w:rFonts w:asciiTheme="minorHAnsi" w:hAnsiTheme="minorHAnsi"/>
          <w:b w:val="0"/>
          <w:color w:val="000000" w:themeColor="text1"/>
          <w:highlight w:val="yellow"/>
        </w:rPr>
        <w:t xml:space="preserve"> I</w:t>
      </w:r>
      <w:r w:rsidR="00B71FF4" w:rsidRPr="00A9127C">
        <w:rPr>
          <w:rFonts w:asciiTheme="minorHAnsi" w:hAnsiTheme="minorHAnsi"/>
          <w:b w:val="0"/>
          <w:bCs w:val="0"/>
          <w:color w:val="000000" w:themeColor="text1"/>
          <w:highlight w:val="yellow"/>
        </w:rPr>
        <w:t xml:space="preserve">nter-rater reliability is a numeric </w:t>
      </w:r>
      <w:r w:rsidR="00B71FF4" w:rsidRPr="00A9127C">
        <w:rPr>
          <w:rFonts w:asciiTheme="minorHAnsi" w:hAnsiTheme="minorHAnsi"/>
          <w:b w:val="0"/>
          <w:color w:val="000000" w:themeColor="text1"/>
          <w:highlight w:val="yellow"/>
        </w:rPr>
        <w:t xml:space="preserve">score of the consensus among reviewers (‘raters’). There are a number of statistics used to determine the IRR including Cohen’s kappa and Cronbach's alpha as a measure of internal homogeneity i.e. how closely related a set of items are as a group. For example, items contained (group) in an </w:t>
      </w:r>
      <w:r w:rsidR="00B71FF4" w:rsidRPr="00A9127C">
        <w:rPr>
          <w:rFonts w:asciiTheme="minorHAnsi" w:hAnsiTheme="minorHAnsi"/>
          <w:b w:val="0"/>
          <w:color w:val="000000" w:themeColor="text1"/>
          <w:highlight w:val="yellow"/>
          <w:lang w:eastAsia="ja-JP"/>
        </w:rPr>
        <w:t>Equivalence Assessment)</w:t>
      </w:r>
      <w:r w:rsidR="00B71FF4" w:rsidRPr="00A9127C">
        <w:rPr>
          <w:rFonts w:asciiTheme="minorHAnsi" w:hAnsiTheme="minorHAnsi"/>
          <w:highlight w:val="yellow"/>
          <w:lang w:eastAsia="ja-JP"/>
        </w:rPr>
        <w:t xml:space="preserve">  </w:t>
      </w:r>
      <w:r w:rsidR="00B71FF4" w:rsidRPr="00A9127C">
        <w:rPr>
          <w:rFonts w:asciiTheme="minorHAnsi" w:hAnsiTheme="minorHAnsi"/>
          <w:b w:val="0"/>
          <w:color w:val="000000" w:themeColor="text1"/>
          <w:highlight w:val="yellow"/>
        </w:rPr>
        <w:t> </w:t>
      </w:r>
      <w:commentRangeEnd w:id="218"/>
      <w:r w:rsidR="00753769" w:rsidRPr="00A9127C">
        <w:rPr>
          <w:rStyle w:val="CommentReference"/>
          <w:rFonts w:ascii="Cambria" w:eastAsia="Calibri" w:hAnsi="Cambria" w:cs="Times New Roman"/>
          <w:b w:val="0"/>
          <w:bCs w:val="0"/>
          <w:color w:val="auto"/>
          <w:highlight w:val="yellow"/>
        </w:rPr>
        <w:commentReference w:id="218"/>
      </w:r>
    </w:p>
    <w:p w:rsidR="00AA0ADE" w:rsidRDefault="002962AE" w:rsidP="00AA0ADE">
      <w:pPr>
        <w:pStyle w:val="CommentText"/>
        <w:numPr>
          <w:ilvl w:val="0"/>
          <w:numId w:val="23"/>
        </w:numPr>
        <w:jc w:val="left"/>
      </w:pPr>
      <w:r w:rsidRPr="00B71FF4">
        <w:rPr>
          <w:rFonts w:asciiTheme="minorHAnsi" w:hAnsiTheme="minorHAnsi" w:cs="Arial"/>
          <w:color w:val="000000" w:themeColor="text1"/>
          <w:sz w:val="22"/>
          <w:szCs w:val="22"/>
          <w:highlight w:val="yellow"/>
        </w:rPr>
        <w:br/>
      </w:r>
      <w:r w:rsidR="00AA0ADE">
        <w:t>If there is disagreement what and how is it managed</w:t>
      </w:r>
    </w:p>
    <w:p w:rsidR="00AA0ADE" w:rsidRDefault="00AA0ADE" w:rsidP="00AA0ADE">
      <w:pPr>
        <w:pStyle w:val="CommentText"/>
        <w:numPr>
          <w:ilvl w:val="7"/>
          <w:numId w:val="23"/>
        </w:numPr>
      </w:pPr>
      <w:r>
        <w:t>Documentation of rationale behind decisions</w:t>
      </w:r>
    </w:p>
    <w:p w:rsidR="00AA0ADE" w:rsidRDefault="00AA0ADE" w:rsidP="00AA0ADE">
      <w:pPr>
        <w:pStyle w:val="CommentText"/>
        <w:numPr>
          <w:ilvl w:val="7"/>
          <w:numId w:val="23"/>
        </w:numPr>
      </w:pPr>
      <w:r>
        <w:t xml:space="preserve">Consistent application of the </w:t>
      </w:r>
      <w:r w:rsidR="00D40F56">
        <w:t>rationale</w:t>
      </w:r>
    </w:p>
    <w:p w:rsidR="00AA0ADE" w:rsidRDefault="00AA0ADE" w:rsidP="00AA0ADE">
      <w:pPr>
        <w:pStyle w:val="CommentText"/>
        <w:numPr>
          <w:ilvl w:val="7"/>
          <w:numId w:val="23"/>
        </w:numPr>
      </w:pPr>
      <w:r>
        <w:t xml:space="preserve">Access to this documentation </w:t>
      </w:r>
    </w:p>
    <w:p w:rsidR="00AA0ADE" w:rsidRDefault="00AA0ADE" w:rsidP="00AA0ADE">
      <w:pPr>
        <w:pStyle w:val="CommentText"/>
        <w:numPr>
          <w:ilvl w:val="7"/>
          <w:numId w:val="23"/>
        </w:numPr>
      </w:pPr>
      <w:r>
        <w:t>Integrated into tooling</w:t>
      </w:r>
    </w:p>
    <w:p w:rsidR="00AA0ADE" w:rsidRPr="00AA0ADE" w:rsidRDefault="00AA0ADE" w:rsidP="00AA0ADE">
      <w:pPr>
        <w:pStyle w:val="ListParagraph"/>
        <w:numPr>
          <w:ilvl w:val="7"/>
          <w:numId w:val="23"/>
        </w:numPr>
      </w:pPr>
      <w:r>
        <w:t>Final decision making – absence of undue pressure or singular influence</w:t>
      </w:r>
    </w:p>
    <w:p w:rsidR="00AA0ADE" w:rsidRDefault="00AA0ADE" w:rsidP="00AF5505"/>
    <w:p w:rsidR="00AF5505" w:rsidRPr="00AF5505" w:rsidRDefault="00DE0348" w:rsidP="00DE0348">
      <w:pPr>
        <w:ind w:left="708"/>
      </w:pPr>
      <w:r>
        <w:t>Example:  D</w:t>
      </w:r>
      <w:r w:rsidR="00AF5505">
        <w:t>ecisions made about mapping of conditions which are not an exact match should be documented, including the rationale for the decision</w:t>
      </w:r>
      <w:r w:rsidR="00AF0B9A">
        <w:t>.  The intention of this documentation is to support future use of mapped data and to support consistent ongoing map maintenance.</w:t>
      </w:r>
    </w:p>
    <w:p w:rsidR="00A713CC" w:rsidRDefault="00D07F86" w:rsidP="00CB7E76">
      <w:pPr>
        <w:pStyle w:val="Heading3"/>
        <w:rPr>
          <w:ins w:id="219" w:author="Luann" w:date="2016-08-20T20:27:00Z"/>
        </w:rPr>
      </w:pPr>
      <w:bookmarkStart w:id="220" w:name="_Toc457655090"/>
      <w:bookmarkStart w:id="221" w:name="_Toc457655285"/>
      <w:bookmarkStart w:id="222" w:name="_Toc457655473"/>
      <w:commentRangeStart w:id="223"/>
      <w:r>
        <w:t>Tools</w:t>
      </w:r>
      <w:commentRangeEnd w:id="223"/>
      <w:r w:rsidR="00AB4143">
        <w:rPr>
          <w:rStyle w:val="CommentReference"/>
          <w:rFonts w:ascii="Cambria" w:eastAsia="Calibri" w:hAnsi="Cambria" w:cs="Times New Roman"/>
          <w:b w:val="0"/>
          <w:bCs w:val="0"/>
          <w:color w:val="auto"/>
        </w:rPr>
        <w:commentReference w:id="223"/>
      </w:r>
      <w:r>
        <w:t xml:space="preserve"> used to develop or maintain the ma</w:t>
      </w:r>
      <w:r w:rsidR="009A57E6">
        <w:t>p</w:t>
      </w:r>
      <w:bookmarkEnd w:id="220"/>
      <w:bookmarkEnd w:id="221"/>
      <w:bookmarkEnd w:id="222"/>
    </w:p>
    <w:p w:rsidR="001009AE" w:rsidRPr="001009AE" w:rsidRDefault="001009AE" w:rsidP="00D30FAC">
      <w:pPr>
        <w:pStyle w:val="CommentText"/>
        <w:numPr>
          <w:ilvl w:val="0"/>
          <w:numId w:val="20"/>
        </w:numPr>
        <w:rPr>
          <w:rFonts w:asciiTheme="minorHAnsi" w:hAnsiTheme="minorHAnsi"/>
          <w:sz w:val="22"/>
          <w:szCs w:val="22"/>
          <w:highlight w:val="yellow"/>
        </w:rPr>
      </w:pPr>
      <w:commentRangeStart w:id="224"/>
      <w:r w:rsidRPr="001009AE">
        <w:rPr>
          <w:rFonts w:asciiTheme="minorHAnsi" w:hAnsiTheme="minorHAnsi"/>
          <w:sz w:val="22"/>
          <w:szCs w:val="22"/>
          <w:highlight w:val="yellow"/>
        </w:rPr>
        <w:t>ISO TS21564 emphasizes a recommendation for the standardized representation of healthcare data using metadata resources as a techniques for data element mapping. T</w:t>
      </w:r>
      <w:r w:rsidR="0050365F" w:rsidRPr="001009AE">
        <w:rPr>
          <w:rFonts w:asciiTheme="minorHAnsi" w:hAnsiTheme="minorHAnsi"/>
          <w:sz w:val="22"/>
          <w:szCs w:val="22"/>
          <w:highlight w:val="yellow"/>
        </w:rPr>
        <w:t xml:space="preserve">he International Organization for Standardization/International Electrotechnical Commission (ISO/IEC) 11179 Metadata Registry (MDR) standard provides a framework that enables the semantic interoperability of data originating from various sources with exact definitions of data elements. The utility of the MDR standard has been widely recognized, and an increasing number of healthcare stakeholders have been adopting ISO/IEC11179 for the management of metadata for clinical trials and the aggregation of clinical research data, sharing, reuse, and clinical documentation in Electronic Health Records. </w:t>
      </w:r>
      <w:commentRangeEnd w:id="224"/>
      <w:r w:rsidR="00A9127C">
        <w:rPr>
          <w:rStyle w:val="CommentReference"/>
        </w:rPr>
        <w:commentReference w:id="224"/>
      </w:r>
    </w:p>
    <w:p w:rsidR="00DE0348" w:rsidRDefault="00DE0348" w:rsidP="00DE0348">
      <w:pPr>
        <w:pStyle w:val="CommentText"/>
        <w:numPr>
          <w:ilvl w:val="0"/>
          <w:numId w:val="20"/>
        </w:numPr>
      </w:pPr>
      <w:r>
        <w:t>Human and tooling resources used to produce the map</w:t>
      </w:r>
    </w:p>
    <w:p w:rsidR="00CB7E76" w:rsidRDefault="00CB7E76" w:rsidP="00CB7E76">
      <w:pPr>
        <w:pStyle w:val="ListParagraph"/>
        <w:numPr>
          <w:ilvl w:val="0"/>
          <w:numId w:val="20"/>
        </w:numPr>
      </w:pPr>
      <w:r>
        <w:t>Known knowns, known unknowns, unknown unknowns - all sets need to be able to be defined and handled.</w:t>
      </w:r>
      <w:r w:rsidR="001009AE">
        <w:br/>
      </w:r>
    </w:p>
    <w:p w:rsidR="00AA0ADE" w:rsidRDefault="00AA0ADE" w:rsidP="00AA0ADE">
      <w:pPr>
        <w:pStyle w:val="CommentText"/>
        <w:numPr>
          <w:ilvl w:val="0"/>
          <w:numId w:val="20"/>
        </w:numPr>
      </w:pPr>
      <w:r>
        <w:t>Established data cleaning before use of tool</w:t>
      </w:r>
    </w:p>
    <w:p w:rsidR="00CB7E76" w:rsidRDefault="00AA0ADE" w:rsidP="00AA0ADE">
      <w:pPr>
        <w:pStyle w:val="CommentText"/>
        <w:numPr>
          <w:ilvl w:val="0"/>
          <w:numId w:val="20"/>
        </w:numPr>
      </w:pPr>
      <w:r>
        <w:t xml:space="preserve">Process used to choose the tooling – selection of vendor </w:t>
      </w:r>
    </w:p>
    <w:p w:rsidR="00523086" w:rsidRDefault="0097408F" w:rsidP="00AA0ADE">
      <w:pPr>
        <w:pStyle w:val="CommentText"/>
        <w:numPr>
          <w:ilvl w:val="0"/>
          <w:numId w:val="20"/>
        </w:numPr>
        <w:rPr>
          <w:highlight w:val="yellow"/>
        </w:rPr>
      </w:pPr>
      <w:r w:rsidRPr="0097408F">
        <w:rPr>
          <w:highlight w:val="yellow"/>
        </w:rPr>
        <w:t xml:space="preserve">How to use ISO 11179 compliant metadata registries to assist with semantic </w:t>
      </w:r>
      <w:r w:rsidR="00140FF7" w:rsidRPr="0097408F">
        <w:rPr>
          <w:highlight w:val="yellow"/>
        </w:rPr>
        <w:t>mapping</w:t>
      </w:r>
      <w:r w:rsidR="00610EDD">
        <w:rPr>
          <w:highlight w:val="yellow"/>
        </w:rPr>
        <w:t xml:space="preserve"> [See Section 4.4.6.1: Validation]</w:t>
      </w:r>
    </w:p>
    <w:p w:rsidR="00610EDD" w:rsidRPr="001009AE" w:rsidRDefault="00140FF7" w:rsidP="00AA0ADE">
      <w:pPr>
        <w:pStyle w:val="NormalWeb"/>
        <w:numPr>
          <w:ilvl w:val="0"/>
          <w:numId w:val="20"/>
        </w:numPr>
        <w:rPr>
          <w:highlight w:val="yellow"/>
        </w:rPr>
      </w:pPr>
      <w:commentRangeStart w:id="225"/>
      <w:r w:rsidRPr="001009AE">
        <w:rPr>
          <w:rFonts w:asciiTheme="minorHAnsi" w:hAnsiTheme="minorHAnsi" w:cs="Helvetica"/>
          <w:color w:val="000000"/>
          <w:sz w:val="22"/>
          <w:szCs w:val="22"/>
          <w:highlight w:val="yellow"/>
        </w:rPr>
        <w:t xml:space="preserve">The </w:t>
      </w:r>
      <w:r w:rsidR="0050365F" w:rsidRPr="001009AE">
        <w:rPr>
          <w:rFonts w:asciiTheme="minorHAnsi" w:hAnsiTheme="minorHAnsi" w:cs="Helvetica"/>
          <w:color w:val="000000"/>
          <w:sz w:val="22"/>
          <w:szCs w:val="22"/>
          <w:highlight w:val="yellow"/>
        </w:rPr>
        <w:t xml:space="preserve">ISO/IEC 11179 Metadata Registry (MDR) standard </w:t>
      </w:r>
      <w:r w:rsidRPr="001009AE">
        <w:rPr>
          <w:rFonts w:asciiTheme="minorHAnsi" w:hAnsiTheme="minorHAnsi" w:cs="Helvetica"/>
          <w:color w:val="000000"/>
          <w:sz w:val="22"/>
          <w:szCs w:val="22"/>
          <w:highlight w:val="yellow"/>
        </w:rPr>
        <w:t xml:space="preserve">approach to mapping data elements to terms and concepts from different </w:t>
      </w:r>
      <w:r w:rsidR="001009AE" w:rsidRPr="001009AE">
        <w:rPr>
          <w:rFonts w:asciiTheme="minorHAnsi" w:hAnsiTheme="minorHAnsi" w:cs="Helvetica"/>
          <w:color w:val="000000"/>
          <w:sz w:val="22"/>
          <w:szCs w:val="22"/>
          <w:highlight w:val="yellow"/>
        </w:rPr>
        <w:t>standardized terminologies</w:t>
      </w:r>
      <w:r w:rsidRPr="001009AE">
        <w:rPr>
          <w:rFonts w:asciiTheme="minorHAnsi" w:hAnsiTheme="minorHAnsi" w:cs="Helvetica"/>
          <w:color w:val="000000"/>
          <w:sz w:val="22"/>
          <w:szCs w:val="22"/>
          <w:highlight w:val="yellow"/>
        </w:rPr>
        <w:t xml:space="preserve"> provides an automated search for </w:t>
      </w:r>
      <w:r w:rsidR="001009AE" w:rsidRPr="001009AE">
        <w:rPr>
          <w:rFonts w:asciiTheme="minorHAnsi" w:hAnsiTheme="minorHAnsi" w:cs="Helvetica"/>
          <w:color w:val="000000"/>
          <w:sz w:val="22"/>
          <w:szCs w:val="22"/>
          <w:highlight w:val="yellow"/>
        </w:rPr>
        <w:t xml:space="preserve">an </w:t>
      </w:r>
      <w:r w:rsidRPr="001009AE">
        <w:rPr>
          <w:rFonts w:asciiTheme="minorHAnsi" w:hAnsiTheme="minorHAnsi" w:cs="Helvetica"/>
          <w:color w:val="000000"/>
          <w:sz w:val="22"/>
          <w:szCs w:val="22"/>
          <w:highlight w:val="yellow"/>
        </w:rPr>
        <w:t xml:space="preserve">exact string match </w:t>
      </w:r>
      <w:r w:rsidR="001009AE" w:rsidRPr="001009AE">
        <w:rPr>
          <w:rFonts w:asciiTheme="minorHAnsi" w:hAnsiTheme="minorHAnsi" w:cs="Helvetica"/>
          <w:color w:val="000000"/>
          <w:sz w:val="22"/>
          <w:szCs w:val="22"/>
          <w:highlight w:val="yellow"/>
        </w:rPr>
        <w:t xml:space="preserve">for </w:t>
      </w:r>
      <w:r w:rsidRPr="001009AE">
        <w:rPr>
          <w:rFonts w:asciiTheme="minorHAnsi" w:hAnsiTheme="minorHAnsi" w:cs="Helvetica"/>
          <w:color w:val="000000"/>
          <w:sz w:val="22"/>
          <w:szCs w:val="22"/>
          <w:highlight w:val="yellow"/>
        </w:rPr>
        <w:t>data element</w:t>
      </w:r>
      <w:r w:rsidR="001009AE" w:rsidRPr="001009AE">
        <w:rPr>
          <w:rFonts w:asciiTheme="minorHAnsi" w:hAnsiTheme="minorHAnsi" w:cs="Helvetica"/>
          <w:color w:val="000000"/>
          <w:sz w:val="22"/>
          <w:szCs w:val="22"/>
          <w:highlight w:val="yellow"/>
        </w:rPr>
        <w:t xml:space="preserve"> translation</w:t>
      </w:r>
      <w:r w:rsidRPr="001009AE">
        <w:rPr>
          <w:rFonts w:asciiTheme="minorHAnsi" w:hAnsiTheme="minorHAnsi" w:cs="Helvetica"/>
          <w:color w:val="000000"/>
          <w:sz w:val="22"/>
          <w:szCs w:val="22"/>
          <w:highlight w:val="yellow"/>
        </w:rPr>
        <w:t>s</w:t>
      </w:r>
      <w:r w:rsidR="001009AE" w:rsidRPr="001009AE">
        <w:rPr>
          <w:rFonts w:asciiTheme="minorHAnsi" w:hAnsiTheme="minorHAnsi" w:cs="Helvetica"/>
          <w:color w:val="000000"/>
          <w:sz w:val="22"/>
          <w:szCs w:val="22"/>
          <w:highlight w:val="yellow"/>
        </w:rPr>
        <w:t>.</w:t>
      </w:r>
      <w:r w:rsidRPr="001009AE">
        <w:rPr>
          <w:rFonts w:asciiTheme="minorHAnsi" w:hAnsiTheme="minorHAnsi" w:cs="Helvetica"/>
          <w:color w:val="000000"/>
          <w:sz w:val="22"/>
          <w:szCs w:val="22"/>
          <w:highlight w:val="yellow"/>
        </w:rPr>
        <w:t xml:space="preserve"> If no exact match is found, an approximate search </w:t>
      </w:r>
      <w:r w:rsidR="001009AE" w:rsidRPr="001009AE">
        <w:rPr>
          <w:rFonts w:asciiTheme="minorHAnsi" w:hAnsiTheme="minorHAnsi" w:cs="Helvetica"/>
          <w:color w:val="000000"/>
          <w:sz w:val="22"/>
          <w:szCs w:val="22"/>
          <w:highlight w:val="yellow"/>
        </w:rPr>
        <w:t xml:space="preserve">can be </w:t>
      </w:r>
      <w:r w:rsidRPr="001009AE">
        <w:rPr>
          <w:rFonts w:asciiTheme="minorHAnsi" w:hAnsiTheme="minorHAnsi" w:cs="Helvetica"/>
          <w:color w:val="000000"/>
          <w:sz w:val="22"/>
          <w:szCs w:val="22"/>
          <w:highlight w:val="yellow"/>
        </w:rPr>
        <w:t>performed normaliz</w:t>
      </w:r>
      <w:r w:rsidR="001009AE" w:rsidRPr="001009AE">
        <w:rPr>
          <w:rFonts w:asciiTheme="minorHAnsi" w:hAnsiTheme="minorHAnsi" w:cs="Helvetica"/>
          <w:color w:val="000000"/>
          <w:sz w:val="22"/>
          <w:szCs w:val="22"/>
          <w:highlight w:val="yellow"/>
        </w:rPr>
        <w:t xml:space="preserve">ing </w:t>
      </w:r>
      <w:r w:rsidRPr="001009AE">
        <w:rPr>
          <w:rFonts w:asciiTheme="minorHAnsi" w:hAnsiTheme="minorHAnsi" w:cs="Helvetica"/>
          <w:color w:val="000000"/>
          <w:sz w:val="22"/>
          <w:szCs w:val="22"/>
          <w:highlight w:val="yellow"/>
        </w:rPr>
        <w:t>the original search string (e.g., eliminate underscores, hyphen variations) as well as add</w:t>
      </w:r>
      <w:r w:rsidR="001009AE" w:rsidRPr="001009AE">
        <w:rPr>
          <w:rFonts w:asciiTheme="minorHAnsi" w:hAnsiTheme="minorHAnsi" w:cs="Helvetica"/>
          <w:color w:val="000000"/>
          <w:sz w:val="22"/>
          <w:szCs w:val="22"/>
          <w:highlight w:val="yellow"/>
        </w:rPr>
        <w:t xml:space="preserve">ing </w:t>
      </w:r>
      <w:r w:rsidRPr="001009AE">
        <w:rPr>
          <w:rFonts w:asciiTheme="minorHAnsi" w:hAnsiTheme="minorHAnsi" w:cs="Helvetica"/>
          <w:color w:val="000000"/>
          <w:sz w:val="22"/>
          <w:szCs w:val="22"/>
          <w:highlight w:val="yellow"/>
        </w:rPr>
        <w:t xml:space="preserve">a wildcard (*) to the beginning and end of the string.  </w:t>
      </w:r>
      <w:r w:rsidR="001009AE" w:rsidRPr="001009AE">
        <w:rPr>
          <w:rFonts w:asciiTheme="minorHAnsi" w:hAnsiTheme="minorHAnsi" w:cs="Helvetica"/>
          <w:color w:val="000000"/>
          <w:sz w:val="22"/>
          <w:szCs w:val="22"/>
          <w:highlight w:val="yellow"/>
        </w:rPr>
        <w:t xml:space="preserve">An automated </w:t>
      </w:r>
      <w:r w:rsidR="00552EA7" w:rsidRPr="001009AE">
        <w:rPr>
          <w:rFonts w:asciiTheme="minorHAnsi" w:hAnsiTheme="minorHAnsi" w:cs="Helvetica"/>
          <w:color w:val="000000"/>
          <w:sz w:val="22"/>
          <w:szCs w:val="22"/>
          <w:highlight w:val="yellow"/>
        </w:rPr>
        <w:t>MDR</w:t>
      </w:r>
      <w:r w:rsidR="001009AE" w:rsidRPr="001009AE">
        <w:rPr>
          <w:rFonts w:asciiTheme="minorHAnsi" w:hAnsiTheme="minorHAnsi" w:cs="Helvetica"/>
          <w:color w:val="000000"/>
          <w:sz w:val="22"/>
          <w:szCs w:val="22"/>
          <w:highlight w:val="yellow"/>
        </w:rPr>
        <w:t xml:space="preserve">-based </w:t>
      </w:r>
      <w:r w:rsidRPr="001009AE">
        <w:rPr>
          <w:rFonts w:asciiTheme="minorHAnsi" w:hAnsiTheme="minorHAnsi" w:cs="Helvetica"/>
          <w:color w:val="000000"/>
          <w:sz w:val="22"/>
          <w:szCs w:val="22"/>
          <w:highlight w:val="yellow"/>
        </w:rPr>
        <w:t xml:space="preserve">search stops as soon as a match is found. If the data element has an enumerated list of permissible values </w:t>
      </w:r>
      <w:r w:rsidR="001009AE" w:rsidRPr="001009AE">
        <w:rPr>
          <w:rFonts w:asciiTheme="minorHAnsi" w:hAnsiTheme="minorHAnsi" w:cs="Helvetica"/>
          <w:color w:val="000000"/>
          <w:sz w:val="22"/>
          <w:szCs w:val="22"/>
          <w:highlight w:val="yellow"/>
        </w:rPr>
        <w:t xml:space="preserve">as a </w:t>
      </w:r>
      <w:r w:rsidRPr="001009AE">
        <w:rPr>
          <w:rFonts w:asciiTheme="minorHAnsi" w:hAnsiTheme="minorHAnsi" w:cs="Helvetica"/>
          <w:color w:val="000000"/>
          <w:sz w:val="22"/>
          <w:szCs w:val="22"/>
          <w:highlight w:val="yellow"/>
        </w:rPr>
        <w:t xml:space="preserve">value set, the </w:t>
      </w:r>
      <w:r w:rsidR="001009AE" w:rsidRPr="001009AE">
        <w:rPr>
          <w:rFonts w:asciiTheme="minorHAnsi" w:hAnsiTheme="minorHAnsi" w:cs="Helvetica"/>
          <w:color w:val="000000"/>
          <w:sz w:val="22"/>
          <w:szCs w:val="22"/>
          <w:highlight w:val="yellow"/>
        </w:rPr>
        <w:t xml:space="preserve">MDR identifies </w:t>
      </w:r>
      <w:r w:rsidRPr="001009AE">
        <w:rPr>
          <w:rFonts w:asciiTheme="minorHAnsi" w:hAnsiTheme="minorHAnsi" w:cs="Helvetica"/>
          <w:color w:val="000000"/>
          <w:sz w:val="22"/>
          <w:szCs w:val="22"/>
          <w:highlight w:val="yellow"/>
        </w:rPr>
        <w:t>the corresponding terms and concepts</w:t>
      </w:r>
      <w:r w:rsidR="001009AE" w:rsidRPr="001009AE">
        <w:rPr>
          <w:rFonts w:asciiTheme="minorHAnsi" w:hAnsiTheme="minorHAnsi" w:cs="Helvetica"/>
          <w:color w:val="000000"/>
          <w:sz w:val="22"/>
          <w:szCs w:val="22"/>
          <w:highlight w:val="yellow"/>
        </w:rPr>
        <w:t xml:space="preserve"> and d</w:t>
      </w:r>
      <w:r w:rsidRPr="001009AE">
        <w:rPr>
          <w:rFonts w:asciiTheme="minorHAnsi" w:hAnsiTheme="minorHAnsi" w:cs="Helvetica"/>
          <w:color w:val="000000"/>
          <w:sz w:val="22"/>
          <w:szCs w:val="22"/>
          <w:highlight w:val="yellow"/>
        </w:rPr>
        <w:t xml:space="preserve">ecomposes the essence of a data element into well-formed parts, separating the conceptual entity (data element concept) from </w:t>
      </w:r>
      <w:r w:rsidR="001009AE" w:rsidRPr="001009AE">
        <w:rPr>
          <w:rFonts w:asciiTheme="minorHAnsi" w:hAnsiTheme="minorHAnsi" w:cs="Helvetica"/>
          <w:color w:val="000000"/>
          <w:sz w:val="22"/>
          <w:szCs w:val="22"/>
          <w:highlight w:val="yellow"/>
        </w:rPr>
        <w:t xml:space="preserve">the data element </w:t>
      </w:r>
      <w:r w:rsidRPr="001009AE">
        <w:rPr>
          <w:rFonts w:asciiTheme="minorHAnsi" w:hAnsiTheme="minorHAnsi" w:cs="Helvetica"/>
          <w:color w:val="000000"/>
          <w:sz w:val="22"/>
          <w:szCs w:val="22"/>
          <w:highlight w:val="yellow"/>
        </w:rPr>
        <w:t>representation (value domain). (See Figure 1).</w:t>
      </w:r>
      <w:ins w:id="226" w:author="Luann" w:date="2016-08-22T12:22:00Z">
        <w:r w:rsidRPr="001009AE">
          <w:rPr>
            <w:rFonts w:asciiTheme="minorHAnsi" w:hAnsiTheme="minorHAnsi" w:cs="Helvetica"/>
            <w:color w:val="000000"/>
            <w:sz w:val="22"/>
            <w:szCs w:val="22"/>
          </w:rPr>
          <w:t xml:space="preserve"> </w:t>
        </w:r>
      </w:ins>
      <w:commentRangeEnd w:id="225"/>
      <w:r w:rsidR="00A9127C">
        <w:rPr>
          <w:rStyle w:val="CommentReference"/>
          <w:rFonts w:ascii="Cambria" w:eastAsia="Calibri" w:hAnsi="Cambria"/>
          <w:lang w:val="en-GB" w:eastAsia="en-US"/>
        </w:rPr>
        <w:commentReference w:id="225"/>
      </w:r>
    </w:p>
    <w:p w:rsidR="00D0163E" w:rsidRDefault="00265068">
      <w:pPr>
        <w:pStyle w:val="Heading3"/>
      </w:pPr>
      <w:bookmarkStart w:id="227" w:name="_Toc457655091"/>
      <w:bookmarkStart w:id="228" w:name="_Toc457655286"/>
      <w:bookmarkStart w:id="229" w:name="_Toc457655474"/>
      <w:r>
        <w:t>S</w:t>
      </w:r>
      <w:r w:rsidR="00DE0348">
        <w:t xml:space="preserve">kills </w:t>
      </w:r>
      <w:r>
        <w:t>available</w:t>
      </w:r>
      <w:r w:rsidR="00D07F86">
        <w:t xml:space="preserve"> for the development and maintenance of the </w:t>
      </w:r>
      <w:commentRangeStart w:id="230"/>
      <w:r w:rsidR="00D07F86">
        <w:t>ma</w:t>
      </w:r>
      <w:r w:rsidR="009A57E6">
        <w:t>p</w:t>
      </w:r>
      <w:commentRangeEnd w:id="230"/>
      <w:r w:rsidR="00F23B8A">
        <w:rPr>
          <w:rStyle w:val="CommentReference"/>
          <w:rFonts w:ascii="Cambria" w:eastAsia="Calibri" w:hAnsi="Cambria" w:cs="Times New Roman"/>
          <w:b w:val="0"/>
          <w:bCs w:val="0"/>
          <w:color w:val="auto"/>
        </w:rPr>
        <w:commentReference w:id="230"/>
      </w:r>
      <w:bookmarkStart w:id="231" w:name="_Toc457655092"/>
      <w:bookmarkStart w:id="232" w:name="_Toc457655287"/>
      <w:bookmarkStart w:id="233" w:name="_Toc457655475"/>
      <w:bookmarkEnd w:id="227"/>
      <w:bookmarkEnd w:id="228"/>
      <w:bookmarkEnd w:id="229"/>
      <w:bookmarkEnd w:id="231"/>
      <w:bookmarkEnd w:id="232"/>
      <w:bookmarkEnd w:id="233"/>
    </w:p>
    <w:p w:rsidR="00D0163E" w:rsidRDefault="00B4069D">
      <w:pPr>
        <w:pStyle w:val="CommentText"/>
        <w:ind w:left="360"/>
        <w:rPr>
          <w:sz w:val="22"/>
        </w:rPr>
      </w:pPr>
      <w:r>
        <w:rPr>
          <w:sz w:val="22"/>
        </w:rPr>
        <w:t>The development and application of maps requires considerable specialised skill.  The following skill requirements should be assessed to determine their importance to any mapping project.  The skills are presented based upon the role an individual might be playing in the map development process.</w:t>
      </w:r>
      <w:r w:rsidR="00094034">
        <w:rPr>
          <w:sz w:val="22"/>
        </w:rPr>
        <w:t xml:space="preserve">  ISO/TR 12300:2014 Section 5.4 indicates that skilled mapping personnel are required to ensure the quality and integrity of map development and mapping rules.  This section of the Technical Specification specifies how this may be assessed.</w:t>
      </w:r>
    </w:p>
    <w:p w:rsidR="00D0163E" w:rsidRDefault="00B4069D">
      <w:pPr>
        <w:pStyle w:val="CommentText"/>
        <w:ind w:left="360"/>
        <w:rPr>
          <w:sz w:val="22"/>
        </w:rPr>
      </w:pPr>
      <w:commentRangeStart w:id="234"/>
      <w:r>
        <w:rPr>
          <w:sz w:val="22"/>
        </w:rPr>
        <w:t>Broadly there are 5 role groups involved in map development or application</w:t>
      </w:r>
      <w:commentRangeEnd w:id="234"/>
      <w:r w:rsidR="00390F6F">
        <w:rPr>
          <w:rStyle w:val="CommentReference"/>
        </w:rPr>
        <w:commentReference w:id="234"/>
      </w:r>
    </w:p>
    <w:p w:rsidR="00D0163E" w:rsidRDefault="006F0BDE">
      <w:pPr>
        <w:pStyle w:val="CommentText"/>
        <w:numPr>
          <w:ilvl w:val="0"/>
          <w:numId w:val="34"/>
        </w:numPr>
        <w:rPr>
          <w:sz w:val="22"/>
        </w:rPr>
      </w:pPr>
      <w:r>
        <w:rPr>
          <w:sz w:val="22"/>
        </w:rPr>
        <w:t xml:space="preserve">Map </w:t>
      </w:r>
      <w:r w:rsidR="00B4069D">
        <w:rPr>
          <w:sz w:val="22"/>
        </w:rPr>
        <w:t>Decision Maker / Sponsor</w:t>
      </w:r>
    </w:p>
    <w:p w:rsidR="00D0163E" w:rsidRDefault="006F0BDE">
      <w:pPr>
        <w:pStyle w:val="CommentText"/>
        <w:ind w:left="1080"/>
        <w:rPr>
          <w:sz w:val="22"/>
        </w:rPr>
      </w:pPr>
      <w:r>
        <w:rPr>
          <w:sz w:val="22"/>
        </w:rPr>
        <w:t>The person or group of people who are responsible for the decision to map and the identification of the purpose and quality requirements of the map</w:t>
      </w:r>
    </w:p>
    <w:p w:rsidR="00D0163E" w:rsidRDefault="00B4069D">
      <w:pPr>
        <w:pStyle w:val="CommentText"/>
        <w:numPr>
          <w:ilvl w:val="0"/>
          <w:numId w:val="34"/>
        </w:numPr>
        <w:rPr>
          <w:sz w:val="22"/>
        </w:rPr>
      </w:pPr>
      <w:r>
        <w:rPr>
          <w:sz w:val="22"/>
        </w:rPr>
        <w:t>Map project leader</w:t>
      </w:r>
    </w:p>
    <w:p w:rsidR="00D0163E" w:rsidRDefault="006F0BDE">
      <w:pPr>
        <w:pStyle w:val="CommentText"/>
        <w:ind w:left="1080"/>
        <w:rPr>
          <w:sz w:val="22"/>
        </w:rPr>
      </w:pPr>
      <w:r>
        <w:rPr>
          <w:sz w:val="22"/>
        </w:rPr>
        <w:t>The person leading the mapping project, this individual may be a manager and is not always a mapping specialist as well as a manager.</w:t>
      </w:r>
      <w:r w:rsidR="00DF185D">
        <w:rPr>
          <w:sz w:val="22"/>
        </w:rPr>
        <w:t xml:space="preserve">  This person is responsible for establishing map methodology, developing the mapping team (project leader, specialist and governance team) to obtain the highest quality map for the purpose of the project.</w:t>
      </w:r>
    </w:p>
    <w:p w:rsidR="00D0163E" w:rsidRDefault="00B4069D">
      <w:pPr>
        <w:pStyle w:val="CommentText"/>
        <w:numPr>
          <w:ilvl w:val="0"/>
          <w:numId w:val="34"/>
        </w:numPr>
        <w:rPr>
          <w:sz w:val="22"/>
        </w:rPr>
      </w:pPr>
      <w:r>
        <w:rPr>
          <w:sz w:val="22"/>
        </w:rPr>
        <w:t>Map specialist</w:t>
      </w:r>
    </w:p>
    <w:p w:rsidR="00D0163E" w:rsidRDefault="00DF185D">
      <w:pPr>
        <w:pStyle w:val="CommentText"/>
        <w:ind w:left="1080"/>
        <w:rPr>
          <w:sz w:val="22"/>
        </w:rPr>
      </w:pPr>
      <w:r>
        <w:rPr>
          <w:sz w:val="22"/>
        </w:rPr>
        <w:t>These individuals have skills in both the source and target code systems as well as the process of mapping and are responsible for building and maintaining the map</w:t>
      </w:r>
    </w:p>
    <w:p w:rsidR="00D0163E" w:rsidRDefault="00B4069D">
      <w:pPr>
        <w:pStyle w:val="CommentText"/>
        <w:numPr>
          <w:ilvl w:val="0"/>
          <w:numId w:val="34"/>
        </w:numPr>
        <w:rPr>
          <w:sz w:val="22"/>
        </w:rPr>
      </w:pPr>
      <w:r>
        <w:rPr>
          <w:sz w:val="22"/>
        </w:rPr>
        <w:t>Map implementer</w:t>
      </w:r>
    </w:p>
    <w:p w:rsidR="00D0163E" w:rsidRDefault="00DF185D">
      <w:pPr>
        <w:pStyle w:val="CommentText"/>
        <w:ind w:left="1080"/>
        <w:rPr>
          <w:sz w:val="22"/>
        </w:rPr>
      </w:pPr>
      <w:r>
        <w:rPr>
          <w:sz w:val="22"/>
        </w:rPr>
        <w:t>The individual responsible for taking the published or completed map and implementing the map in computer systems to obtain the intended data conversion.</w:t>
      </w:r>
    </w:p>
    <w:p w:rsidR="00D0163E" w:rsidRDefault="00B4069D">
      <w:pPr>
        <w:pStyle w:val="CommentText"/>
        <w:numPr>
          <w:ilvl w:val="0"/>
          <w:numId w:val="34"/>
        </w:numPr>
        <w:rPr>
          <w:sz w:val="22"/>
        </w:rPr>
      </w:pPr>
      <w:r>
        <w:rPr>
          <w:sz w:val="22"/>
        </w:rPr>
        <w:t>Map governance team member</w:t>
      </w:r>
    </w:p>
    <w:p w:rsidR="00D0163E" w:rsidRDefault="00B4069D">
      <w:pPr>
        <w:pStyle w:val="CommentText"/>
        <w:ind w:left="1080"/>
        <w:rPr>
          <w:sz w:val="22"/>
        </w:rPr>
      </w:pPr>
      <w:r>
        <w:rPr>
          <w:sz w:val="22"/>
        </w:rPr>
        <w:t>This includes members of advisory groups, those providing clinical, linguistic or other forms of guidance to resolve conflict where the alternative map results could be different.</w:t>
      </w:r>
    </w:p>
    <w:p w:rsidR="00D0163E" w:rsidRDefault="00B4069D">
      <w:pPr>
        <w:pStyle w:val="CommentText"/>
        <w:ind w:left="360"/>
        <w:rPr>
          <w:sz w:val="22"/>
        </w:rPr>
      </w:pPr>
      <w:r>
        <w:rPr>
          <w:sz w:val="22"/>
        </w:rPr>
        <w:t xml:space="preserve">When considering the skills needed it is important to understand that </w:t>
      </w:r>
      <w:r w:rsidR="006F0BDE">
        <w:rPr>
          <w:sz w:val="22"/>
        </w:rPr>
        <w:t>a description of the topic of knowledge is insufficient.  There are two common methods used to determine the level of skill being defined in a skill or competency statement.    The international Skills Framework for the Information Age</w:t>
      </w:r>
      <w:sdt>
        <w:sdtPr>
          <w:rPr>
            <w:sz w:val="22"/>
          </w:rPr>
          <w:id w:val="13921581"/>
          <w:citation/>
        </w:sdtPr>
        <w:sdtContent>
          <w:r w:rsidR="00D351CF">
            <w:rPr>
              <w:sz w:val="22"/>
            </w:rPr>
            <w:fldChar w:fldCharType="begin"/>
          </w:r>
          <w:r w:rsidR="006F0BDE">
            <w:rPr>
              <w:sz w:val="22"/>
              <w:lang w:val="en-AU"/>
            </w:rPr>
            <w:instrText xml:space="preserve"> CITATION SFI16 \l 3081 </w:instrText>
          </w:r>
          <w:r w:rsidR="00D351CF">
            <w:rPr>
              <w:sz w:val="22"/>
            </w:rPr>
            <w:fldChar w:fldCharType="separate"/>
          </w:r>
          <w:r w:rsidR="006F0BDE">
            <w:rPr>
              <w:noProof/>
              <w:sz w:val="22"/>
              <w:lang w:val="en-AU"/>
            </w:rPr>
            <w:t xml:space="preserve"> </w:t>
          </w:r>
          <w:r w:rsidR="007B2F62" w:rsidRPr="007B2F62">
            <w:rPr>
              <w:noProof/>
              <w:sz w:val="22"/>
              <w:lang w:val="en-AU"/>
            </w:rPr>
            <w:t>(SFIA Foundation, 2016)</w:t>
          </w:r>
          <w:r w:rsidR="00D351CF">
            <w:rPr>
              <w:sz w:val="22"/>
            </w:rPr>
            <w:fldChar w:fldCharType="end"/>
          </w:r>
        </w:sdtContent>
      </w:sdt>
      <w:r w:rsidR="006F0BDE">
        <w:rPr>
          <w:sz w:val="22"/>
        </w:rPr>
        <w:t xml:space="preserve"> is widely used in IT as an internationally recognised skill level representation.  This documents uses the SFIA levels.</w:t>
      </w:r>
    </w:p>
    <w:p w:rsidR="00D0163E" w:rsidRDefault="006F0BDE">
      <w:pPr>
        <w:pStyle w:val="CommentText"/>
        <w:numPr>
          <w:ilvl w:val="0"/>
          <w:numId w:val="33"/>
        </w:numPr>
        <w:rPr>
          <w:sz w:val="22"/>
        </w:rPr>
      </w:pPr>
      <w:r>
        <w:rPr>
          <w:sz w:val="22"/>
        </w:rPr>
        <w:t>Follow</w:t>
      </w:r>
    </w:p>
    <w:p w:rsidR="00D0163E" w:rsidRDefault="006F0BDE">
      <w:pPr>
        <w:pStyle w:val="CommentText"/>
        <w:numPr>
          <w:ilvl w:val="0"/>
          <w:numId w:val="33"/>
        </w:numPr>
        <w:rPr>
          <w:sz w:val="22"/>
        </w:rPr>
      </w:pPr>
      <w:r>
        <w:rPr>
          <w:sz w:val="22"/>
        </w:rPr>
        <w:t>Assist</w:t>
      </w:r>
    </w:p>
    <w:p w:rsidR="00D0163E" w:rsidRDefault="006F0BDE">
      <w:pPr>
        <w:pStyle w:val="CommentText"/>
        <w:numPr>
          <w:ilvl w:val="0"/>
          <w:numId w:val="33"/>
        </w:numPr>
        <w:rPr>
          <w:sz w:val="22"/>
        </w:rPr>
      </w:pPr>
      <w:r>
        <w:rPr>
          <w:sz w:val="22"/>
        </w:rPr>
        <w:t>Apply</w:t>
      </w:r>
    </w:p>
    <w:p w:rsidR="00D0163E" w:rsidRDefault="006F0BDE">
      <w:pPr>
        <w:pStyle w:val="CommentText"/>
        <w:numPr>
          <w:ilvl w:val="0"/>
          <w:numId w:val="33"/>
        </w:numPr>
        <w:rPr>
          <w:sz w:val="22"/>
        </w:rPr>
      </w:pPr>
      <w:r>
        <w:rPr>
          <w:sz w:val="22"/>
        </w:rPr>
        <w:t>Enable</w:t>
      </w:r>
    </w:p>
    <w:p w:rsidR="00D0163E" w:rsidRDefault="00D0163E">
      <w:pPr>
        <w:pStyle w:val="CommentText"/>
        <w:numPr>
          <w:ilvl w:val="0"/>
          <w:numId w:val="33"/>
        </w:numPr>
        <w:rPr>
          <w:sz w:val="22"/>
        </w:rPr>
      </w:pPr>
      <w:r>
        <w:rPr>
          <w:sz w:val="22"/>
        </w:rPr>
        <w:t>Ensure, advise</w:t>
      </w:r>
    </w:p>
    <w:p w:rsidR="00D0163E" w:rsidRDefault="006F0BDE">
      <w:pPr>
        <w:pStyle w:val="CommentText"/>
        <w:numPr>
          <w:ilvl w:val="0"/>
          <w:numId w:val="33"/>
        </w:numPr>
        <w:rPr>
          <w:sz w:val="22"/>
        </w:rPr>
      </w:pPr>
      <w:r>
        <w:rPr>
          <w:sz w:val="22"/>
        </w:rPr>
        <w:t>Initiate, influence</w:t>
      </w:r>
    </w:p>
    <w:p w:rsidR="00D0163E" w:rsidRDefault="006F0BDE">
      <w:pPr>
        <w:pStyle w:val="CommentText"/>
        <w:numPr>
          <w:ilvl w:val="0"/>
          <w:numId w:val="33"/>
        </w:numPr>
        <w:rPr>
          <w:sz w:val="22"/>
        </w:rPr>
      </w:pPr>
      <w:r>
        <w:rPr>
          <w:sz w:val="22"/>
        </w:rPr>
        <w:t>Set strategy, inspire, mobilise</w:t>
      </w:r>
    </w:p>
    <w:p w:rsidR="00D0163E" w:rsidRDefault="006F0BDE">
      <w:pPr>
        <w:pStyle w:val="CommentText"/>
        <w:rPr>
          <w:sz w:val="22"/>
        </w:rPr>
      </w:pPr>
      <w:r>
        <w:rPr>
          <w:sz w:val="22"/>
        </w:rPr>
        <w:t>In this document general skills such as project manage</w:t>
      </w:r>
      <w:r w:rsidR="00DF185D">
        <w:rPr>
          <w:sz w:val="22"/>
        </w:rPr>
        <w:t>ment, are not included, but there are some personal skills which have been included as these are useful to include in the development team.</w:t>
      </w:r>
    </w:p>
    <w:tbl>
      <w:tblPr>
        <w:tblStyle w:val="TableGrid"/>
        <w:tblW w:w="0" w:type="auto"/>
        <w:tblLook w:val="04A0"/>
      </w:tblPr>
      <w:tblGrid>
        <w:gridCol w:w="3782"/>
        <w:gridCol w:w="1255"/>
        <w:gridCol w:w="1007"/>
        <w:gridCol w:w="1111"/>
        <w:gridCol w:w="1458"/>
        <w:gridCol w:w="1355"/>
      </w:tblGrid>
      <w:tr w:rsidR="00F23B8A" w:rsidTr="00F23B8A">
        <w:tc>
          <w:tcPr>
            <w:tcW w:w="4312" w:type="dxa"/>
          </w:tcPr>
          <w:p w:rsidR="006F0BDE" w:rsidRDefault="006F0BDE" w:rsidP="006F0BDE">
            <w:pPr>
              <w:pStyle w:val="CommentText"/>
              <w:rPr>
                <w:sz w:val="22"/>
              </w:rPr>
            </w:pPr>
            <w:r>
              <w:rPr>
                <w:sz w:val="22"/>
              </w:rPr>
              <w:t>Skill/Role</w:t>
            </w:r>
          </w:p>
        </w:tc>
        <w:tc>
          <w:tcPr>
            <w:tcW w:w="1320" w:type="dxa"/>
          </w:tcPr>
          <w:p w:rsidR="006F0BDE" w:rsidRDefault="006F0BDE" w:rsidP="006F0BDE">
            <w:pPr>
              <w:pStyle w:val="CommentText"/>
              <w:rPr>
                <w:sz w:val="22"/>
              </w:rPr>
            </w:pPr>
            <w:r>
              <w:rPr>
                <w:sz w:val="22"/>
              </w:rPr>
              <w:t>Map Decision Maker / Sponsor</w:t>
            </w:r>
          </w:p>
        </w:tc>
        <w:tc>
          <w:tcPr>
            <w:tcW w:w="1038" w:type="dxa"/>
          </w:tcPr>
          <w:p w:rsidR="006F0BDE" w:rsidRDefault="006F0BDE" w:rsidP="006F0BDE">
            <w:pPr>
              <w:pStyle w:val="CommentText"/>
              <w:rPr>
                <w:sz w:val="22"/>
              </w:rPr>
            </w:pPr>
            <w:r>
              <w:rPr>
                <w:sz w:val="22"/>
              </w:rPr>
              <w:t>Map Project Leader</w:t>
            </w:r>
          </w:p>
        </w:tc>
        <w:tc>
          <w:tcPr>
            <w:tcW w:w="1101" w:type="dxa"/>
          </w:tcPr>
          <w:p w:rsidR="006F0BDE" w:rsidRDefault="006F0BDE" w:rsidP="006F0BDE">
            <w:pPr>
              <w:pStyle w:val="CommentText"/>
              <w:rPr>
                <w:sz w:val="22"/>
              </w:rPr>
            </w:pPr>
            <w:r>
              <w:rPr>
                <w:sz w:val="22"/>
              </w:rPr>
              <w:t>Map Specialist</w:t>
            </w:r>
          </w:p>
        </w:tc>
        <w:tc>
          <w:tcPr>
            <w:tcW w:w="1461" w:type="dxa"/>
          </w:tcPr>
          <w:p w:rsidR="006F0BDE" w:rsidRDefault="006F0BDE" w:rsidP="006F0BDE">
            <w:pPr>
              <w:pStyle w:val="CommentText"/>
              <w:rPr>
                <w:sz w:val="22"/>
              </w:rPr>
            </w:pPr>
            <w:r>
              <w:rPr>
                <w:sz w:val="22"/>
              </w:rPr>
              <w:t>Map Implementer</w:t>
            </w:r>
          </w:p>
        </w:tc>
        <w:tc>
          <w:tcPr>
            <w:tcW w:w="1361" w:type="dxa"/>
          </w:tcPr>
          <w:p w:rsidR="006F0BDE" w:rsidRDefault="006F0BDE" w:rsidP="006F0BDE">
            <w:pPr>
              <w:pStyle w:val="CommentText"/>
              <w:rPr>
                <w:sz w:val="22"/>
              </w:rPr>
            </w:pPr>
            <w:r>
              <w:rPr>
                <w:sz w:val="22"/>
              </w:rPr>
              <w:t>Map Governance Team Member</w:t>
            </w:r>
          </w:p>
        </w:tc>
      </w:tr>
      <w:tr w:rsidR="00F23B8A" w:rsidTr="00F23B8A">
        <w:tc>
          <w:tcPr>
            <w:tcW w:w="4312" w:type="dxa"/>
          </w:tcPr>
          <w:p w:rsidR="00DF185D" w:rsidRDefault="00DF185D" w:rsidP="006F0BDE">
            <w:pPr>
              <w:pStyle w:val="CommentText"/>
              <w:rPr>
                <w:sz w:val="22"/>
              </w:rPr>
            </w:pPr>
            <w:r>
              <w:rPr>
                <w:sz w:val="22"/>
              </w:rPr>
              <w:t>General Skills</w:t>
            </w:r>
          </w:p>
        </w:tc>
        <w:tc>
          <w:tcPr>
            <w:tcW w:w="1320" w:type="dxa"/>
          </w:tcPr>
          <w:p w:rsidR="006F0BDE" w:rsidRDefault="006F0BDE" w:rsidP="006F0BDE">
            <w:pPr>
              <w:pStyle w:val="CommentText"/>
              <w:rPr>
                <w:sz w:val="22"/>
              </w:rPr>
            </w:pPr>
          </w:p>
        </w:tc>
        <w:tc>
          <w:tcPr>
            <w:tcW w:w="1038" w:type="dxa"/>
          </w:tcPr>
          <w:p w:rsidR="006F0BDE" w:rsidRDefault="006F0BDE" w:rsidP="006F0BDE">
            <w:pPr>
              <w:pStyle w:val="CommentText"/>
              <w:rPr>
                <w:sz w:val="22"/>
              </w:rPr>
            </w:pPr>
          </w:p>
        </w:tc>
        <w:tc>
          <w:tcPr>
            <w:tcW w:w="1101" w:type="dxa"/>
          </w:tcPr>
          <w:p w:rsidR="006F0BDE" w:rsidRDefault="006F0BDE" w:rsidP="006F0BDE">
            <w:pPr>
              <w:pStyle w:val="CommentText"/>
              <w:rPr>
                <w:sz w:val="22"/>
              </w:rPr>
            </w:pPr>
          </w:p>
        </w:tc>
        <w:tc>
          <w:tcPr>
            <w:tcW w:w="1461" w:type="dxa"/>
          </w:tcPr>
          <w:p w:rsidR="006F0BDE" w:rsidRDefault="006F0BDE" w:rsidP="006F0BDE">
            <w:pPr>
              <w:pStyle w:val="CommentText"/>
              <w:rPr>
                <w:sz w:val="22"/>
              </w:rPr>
            </w:pPr>
          </w:p>
        </w:tc>
        <w:tc>
          <w:tcPr>
            <w:tcW w:w="1361" w:type="dxa"/>
          </w:tcPr>
          <w:p w:rsidR="006F0BDE" w:rsidRDefault="006F0BDE" w:rsidP="006F0BDE">
            <w:pPr>
              <w:pStyle w:val="CommentText"/>
              <w:rPr>
                <w:sz w:val="22"/>
              </w:rPr>
            </w:pPr>
          </w:p>
        </w:tc>
      </w:tr>
      <w:tr w:rsidR="00F23B8A" w:rsidTr="00F23B8A">
        <w:tc>
          <w:tcPr>
            <w:tcW w:w="4312" w:type="dxa"/>
          </w:tcPr>
          <w:p w:rsidR="00B17B32" w:rsidRDefault="00DF185D">
            <w:pPr>
              <w:pStyle w:val="CommentText"/>
              <w:numPr>
                <w:ilvl w:val="0"/>
                <w:numId w:val="35"/>
              </w:numPr>
              <w:spacing w:after="120"/>
              <w:ind w:left="364"/>
              <w:rPr>
                <w:sz w:val="22"/>
              </w:rPr>
            </w:pPr>
            <w:r>
              <w:rPr>
                <w:sz w:val="22"/>
              </w:rPr>
              <w:t>Works independently</w:t>
            </w:r>
          </w:p>
        </w:tc>
        <w:tc>
          <w:tcPr>
            <w:tcW w:w="1320" w:type="dxa"/>
          </w:tcPr>
          <w:p w:rsidR="00B17B32" w:rsidRDefault="00B17B32">
            <w:pPr>
              <w:pStyle w:val="CommentText"/>
              <w:spacing w:after="120"/>
              <w:rPr>
                <w:sz w:val="22"/>
              </w:rPr>
            </w:pPr>
          </w:p>
        </w:tc>
        <w:tc>
          <w:tcPr>
            <w:tcW w:w="1038" w:type="dxa"/>
          </w:tcPr>
          <w:p w:rsidR="00B17B32" w:rsidRDefault="00DF185D">
            <w:pPr>
              <w:pStyle w:val="CommentText"/>
              <w:spacing w:after="120"/>
              <w:rPr>
                <w:sz w:val="22"/>
              </w:rPr>
            </w:pPr>
            <w:r>
              <w:rPr>
                <w:sz w:val="22"/>
              </w:rPr>
              <w:t>Apply</w:t>
            </w:r>
          </w:p>
        </w:tc>
        <w:tc>
          <w:tcPr>
            <w:tcW w:w="1101" w:type="dxa"/>
          </w:tcPr>
          <w:p w:rsidR="00B17B32" w:rsidRDefault="00DF185D">
            <w:pPr>
              <w:pStyle w:val="CommentText"/>
              <w:spacing w:after="120"/>
              <w:rPr>
                <w:sz w:val="22"/>
              </w:rPr>
            </w:pPr>
            <w:r>
              <w:rPr>
                <w:sz w:val="22"/>
              </w:rPr>
              <w:t>Apply</w:t>
            </w:r>
          </w:p>
        </w:tc>
        <w:tc>
          <w:tcPr>
            <w:tcW w:w="1461" w:type="dxa"/>
          </w:tcPr>
          <w:p w:rsidR="00B17B32" w:rsidRDefault="00DF185D">
            <w:pPr>
              <w:pStyle w:val="CommentText"/>
              <w:spacing w:after="120"/>
              <w:rPr>
                <w:sz w:val="22"/>
              </w:rPr>
            </w:pPr>
            <w:r>
              <w:rPr>
                <w:sz w:val="22"/>
              </w:rPr>
              <w:t>Apply</w:t>
            </w:r>
          </w:p>
        </w:tc>
        <w:tc>
          <w:tcPr>
            <w:tcW w:w="1361" w:type="dxa"/>
          </w:tcPr>
          <w:p w:rsidR="00B17B32" w:rsidRDefault="00DF185D">
            <w:pPr>
              <w:pStyle w:val="CommentText"/>
              <w:spacing w:after="120"/>
              <w:rPr>
                <w:sz w:val="22"/>
              </w:rPr>
            </w:pPr>
            <w:r>
              <w:rPr>
                <w:sz w:val="22"/>
              </w:rPr>
              <w:t>Assist</w:t>
            </w:r>
          </w:p>
        </w:tc>
      </w:tr>
      <w:tr w:rsidR="00F23B8A" w:rsidTr="00F23B8A">
        <w:tc>
          <w:tcPr>
            <w:tcW w:w="4312" w:type="dxa"/>
          </w:tcPr>
          <w:p w:rsidR="00B17B32" w:rsidRDefault="00DF185D">
            <w:pPr>
              <w:pStyle w:val="CommentText"/>
              <w:numPr>
                <w:ilvl w:val="0"/>
                <w:numId w:val="35"/>
              </w:numPr>
              <w:spacing w:after="120"/>
              <w:ind w:left="364"/>
              <w:rPr>
                <w:sz w:val="22"/>
              </w:rPr>
            </w:pPr>
            <w:r>
              <w:rPr>
                <w:sz w:val="22"/>
              </w:rPr>
              <w:t>Works in a team</w:t>
            </w:r>
          </w:p>
        </w:tc>
        <w:tc>
          <w:tcPr>
            <w:tcW w:w="1320" w:type="dxa"/>
          </w:tcPr>
          <w:p w:rsidR="00B17B32" w:rsidRDefault="00B17B32">
            <w:pPr>
              <w:pStyle w:val="CommentText"/>
              <w:spacing w:after="120"/>
              <w:rPr>
                <w:sz w:val="22"/>
              </w:rPr>
            </w:pPr>
          </w:p>
        </w:tc>
        <w:tc>
          <w:tcPr>
            <w:tcW w:w="1038" w:type="dxa"/>
          </w:tcPr>
          <w:p w:rsidR="00B17B32" w:rsidRDefault="00DF185D">
            <w:pPr>
              <w:pStyle w:val="CommentText"/>
              <w:spacing w:after="120"/>
              <w:rPr>
                <w:sz w:val="22"/>
              </w:rPr>
            </w:pPr>
            <w:r>
              <w:rPr>
                <w:sz w:val="22"/>
              </w:rPr>
              <w:t>Apply</w:t>
            </w:r>
          </w:p>
        </w:tc>
        <w:tc>
          <w:tcPr>
            <w:tcW w:w="1101" w:type="dxa"/>
          </w:tcPr>
          <w:p w:rsidR="00B17B32" w:rsidRDefault="00DF185D">
            <w:pPr>
              <w:pStyle w:val="CommentText"/>
              <w:spacing w:after="120"/>
              <w:rPr>
                <w:sz w:val="22"/>
              </w:rPr>
            </w:pPr>
            <w:r>
              <w:rPr>
                <w:sz w:val="22"/>
              </w:rPr>
              <w:t>Apply</w:t>
            </w:r>
          </w:p>
        </w:tc>
        <w:tc>
          <w:tcPr>
            <w:tcW w:w="1461" w:type="dxa"/>
          </w:tcPr>
          <w:p w:rsidR="00B17B32" w:rsidRDefault="00DF185D">
            <w:pPr>
              <w:pStyle w:val="CommentText"/>
              <w:spacing w:after="120"/>
              <w:rPr>
                <w:sz w:val="22"/>
              </w:rPr>
            </w:pPr>
            <w:r>
              <w:rPr>
                <w:sz w:val="22"/>
              </w:rPr>
              <w:t>Apply</w:t>
            </w:r>
          </w:p>
        </w:tc>
        <w:tc>
          <w:tcPr>
            <w:tcW w:w="1361" w:type="dxa"/>
          </w:tcPr>
          <w:p w:rsidR="00B17B32" w:rsidRDefault="00DF185D">
            <w:pPr>
              <w:pStyle w:val="CommentText"/>
              <w:spacing w:after="120"/>
              <w:rPr>
                <w:sz w:val="22"/>
              </w:rPr>
            </w:pPr>
            <w:r>
              <w:rPr>
                <w:sz w:val="22"/>
              </w:rPr>
              <w:t>Apply</w:t>
            </w:r>
          </w:p>
        </w:tc>
      </w:tr>
      <w:tr w:rsidR="00F23B8A" w:rsidTr="00F23B8A">
        <w:tc>
          <w:tcPr>
            <w:tcW w:w="4312" w:type="dxa"/>
          </w:tcPr>
          <w:p w:rsidR="00B17B32" w:rsidRDefault="00DF185D">
            <w:pPr>
              <w:pStyle w:val="CommentText"/>
              <w:numPr>
                <w:ilvl w:val="0"/>
                <w:numId w:val="35"/>
              </w:numPr>
              <w:spacing w:after="120"/>
              <w:ind w:left="364"/>
              <w:rPr>
                <w:sz w:val="22"/>
              </w:rPr>
            </w:pPr>
            <w:r>
              <w:rPr>
                <w:sz w:val="22"/>
              </w:rPr>
              <w:t>Good communicator</w:t>
            </w:r>
          </w:p>
        </w:tc>
        <w:tc>
          <w:tcPr>
            <w:tcW w:w="1320" w:type="dxa"/>
          </w:tcPr>
          <w:p w:rsidR="00B17B32" w:rsidRDefault="00B17B32">
            <w:pPr>
              <w:pStyle w:val="CommentText"/>
              <w:spacing w:after="120"/>
              <w:rPr>
                <w:sz w:val="22"/>
              </w:rPr>
            </w:pPr>
          </w:p>
        </w:tc>
        <w:tc>
          <w:tcPr>
            <w:tcW w:w="1038" w:type="dxa"/>
          </w:tcPr>
          <w:p w:rsidR="00B17B32" w:rsidRDefault="00DF185D">
            <w:pPr>
              <w:pStyle w:val="CommentText"/>
              <w:spacing w:after="120"/>
              <w:rPr>
                <w:sz w:val="22"/>
              </w:rPr>
            </w:pPr>
            <w:r>
              <w:rPr>
                <w:sz w:val="22"/>
              </w:rPr>
              <w:t>Apply</w:t>
            </w:r>
          </w:p>
        </w:tc>
        <w:tc>
          <w:tcPr>
            <w:tcW w:w="1101" w:type="dxa"/>
          </w:tcPr>
          <w:p w:rsidR="00B17B32" w:rsidRDefault="00DF185D">
            <w:pPr>
              <w:pStyle w:val="CommentText"/>
              <w:spacing w:after="120"/>
              <w:rPr>
                <w:sz w:val="22"/>
              </w:rPr>
            </w:pPr>
            <w:r>
              <w:rPr>
                <w:sz w:val="22"/>
              </w:rPr>
              <w:t>Apply</w:t>
            </w:r>
          </w:p>
        </w:tc>
        <w:tc>
          <w:tcPr>
            <w:tcW w:w="1461" w:type="dxa"/>
          </w:tcPr>
          <w:p w:rsidR="00B17B32" w:rsidRDefault="00DF185D">
            <w:pPr>
              <w:pStyle w:val="CommentText"/>
              <w:spacing w:after="120"/>
              <w:rPr>
                <w:sz w:val="22"/>
              </w:rPr>
            </w:pPr>
            <w:r>
              <w:rPr>
                <w:sz w:val="22"/>
              </w:rPr>
              <w:t>Assist</w:t>
            </w:r>
          </w:p>
        </w:tc>
        <w:tc>
          <w:tcPr>
            <w:tcW w:w="1361" w:type="dxa"/>
          </w:tcPr>
          <w:p w:rsidR="00B17B32" w:rsidRDefault="00DF185D">
            <w:pPr>
              <w:pStyle w:val="CommentText"/>
              <w:spacing w:after="120"/>
              <w:rPr>
                <w:sz w:val="22"/>
              </w:rPr>
            </w:pPr>
            <w:r>
              <w:rPr>
                <w:sz w:val="22"/>
              </w:rPr>
              <w:t>Apply</w:t>
            </w:r>
          </w:p>
        </w:tc>
      </w:tr>
      <w:tr w:rsidR="00F23B8A" w:rsidTr="00F23B8A">
        <w:tc>
          <w:tcPr>
            <w:tcW w:w="4312" w:type="dxa"/>
          </w:tcPr>
          <w:p w:rsidR="00B17B32" w:rsidRDefault="00DF185D">
            <w:pPr>
              <w:pStyle w:val="CommentText"/>
              <w:numPr>
                <w:ilvl w:val="0"/>
                <w:numId w:val="35"/>
              </w:numPr>
              <w:spacing w:after="120"/>
              <w:ind w:left="364"/>
              <w:rPr>
                <w:sz w:val="22"/>
              </w:rPr>
            </w:pPr>
            <w:r>
              <w:rPr>
                <w:sz w:val="22"/>
              </w:rPr>
              <w:t>Availability and ability to meet timelines</w:t>
            </w:r>
          </w:p>
        </w:tc>
        <w:tc>
          <w:tcPr>
            <w:tcW w:w="1320" w:type="dxa"/>
          </w:tcPr>
          <w:p w:rsidR="00B17B32" w:rsidRDefault="00B17B32">
            <w:pPr>
              <w:pStyle w:val="CommentText"/>
              <w:spacing w:after="120"/>
              <w:rPr>
                <w:sz w:val="22"/>
              </w:rPr>
            </w:pPr>
          </w:p>
        </w:tc>
        <w:tc>
          <w:tcPr>
            <w:tcW w:w="1038" w:type="dxa"/>
          </w:tcPr>
          <w:p w:rsidR="00B17B32" w:rsidRDefault="009E3D53">
            <w:pPr>
              <w:pStyle w:val="CommentText"/>
              <w:spacing w:after="120"/>
              <w:rPr>
                <w:sz w:val="22"/>
              </w:rPr>
            </w:pPr>
            <w:r>
              <w:rPr>
                <w:sz w:val="22"/>
              </w:rPr>
              <w:t>Apply</w:t>
            </w:r>
          </w:p>
        </w:tc>
        <w:tc>
          <w:tcPr>
            <w:tcW w:w="1101" w:type="dxa"/>
          </w:tcPr>
          <w:p w:rsidR="00B17B32" w:rsidRDefault="009E3D53">
            <w:pPr>
              <w:pStyle w:val="CommentText"/>
              <w:spacing w:after="120"/>
              <w:rPr>
                <w:sz w:val="22"/>
              </w:rPr>
            </w:pPr>
            <w:r>
              <w:rPr>
                <w:sz w:val="22"/>
              </w:rPr>
              <w:t>Apply</w:t>
            </w:r>
          </w:p>
        </w:tc>
        <w:tc>
          <w:tcPr>
            <w:tcW w:w="1461" w:type="dxa"/>
          </w:tcPr>
          <w:p w:rsidR="00B17B32" w:rsidRDefault="009E3D53">
            <w:pPr>
              <w:pStyle w:val="CommentText"/>
              <w:spacing w:after="120"/>
              <w:rPr>
                <w:sz w:val="22"/>
              </w:rPr>
            </w:pPr>
            <w:r>
              <w:rPr>
                <w:sz w:val="22"/>
              </w:rPr>
              <w:t>Apply</w:t>
            </w:r>
          </w:p>
        </w:tc>
        <w:tc>
          <w:tcPr>
            <w:tcW w:w="1361" w:type="dxa"/>
          </w:tcPr>
          <w:p w:rsidR="00B17B32" w:rsidRDefault="009E3D53">
            <w:pPr>
              <w:pStyle w:val="CommentText"/>
              <w:spacing w:after="120"/>
              <w:rPr>
                <w:sz w:val="22"/>
              </w:rPr>
            </w:pPr>
            <w:r>
              <w:rPr>
                <w:sz w:val="22"/>
              </w:rPr>
              <w:t>Apply</w:t>
            </w:r>
          </w:p>
        </w:tc>
      </w:tr>
      <w:tr w:rsidR="00F23B8A" w:rsidTr="00F23B8A">
        <w:tc>
          <w:tcPr>
            <w:tcW w:w="4312" w:type="dxa"/>
          </w:tcPr>
          <w:p w:rsidR="00F23B8A" w:rsidRDefault="00F23B8A" w:rsidP="00F23B8A">
            <w:pPr>
              <w:pStyle w:val="CommentText"/>
              <w:numPr>
                <w:ilvl w:val="0"/>
                <w:numId w:val="35"/>
              </w:numPr>
              <w:spacing w:after="120"/>
              <w:ind w:left="364"/>
              <w:rPr>
                <w:sz w:val="22"/>
              </w:rPr>
            </w:pPr>
            <w:r>
              <w:rPr>
                <w:sz w:val="22"/>
              </w:rPr>
              <w:t>Seek and assess advice provided on mapping skills, tools, process and quality</w:t>
            </w:r>
          </w:p>
        </w:tc>
        <w:tc>
          <w:tcPr>
            <w:tcW w:w="1320" w:type="dxa"/>
          </w:tcPr>
          <w:p w:rsidR="00F23B8A" w:rsidRDefault="00F23B8A" w:rsidP="00F23B8A">
            <w:pPr>
              <w:pStyle w:val="CommentText"/>
              <w:spacing w:after="120"/>
              <w:rPr>
                <w:sz w:val="22"/>
              </w:rPr>
            </w:pPr>
            <w:r>
              <w:rPr>
                <w:sz w:val="22"/>
              </w:rPr>
              <w:t>Set strategy</w:t>
            </w:r>
          </w:p>
        </w:tc>
        <w:tc>
          <w:tcPr>
            <w:tcW w:w="1038" w:type="dxa"/>
          </w:tcPr>
          <w:p w:rsidR="00F23B8A" w:rsidRDefault="00F23B8A" w:rsidP="00F23B8A">
            <w:pPr>
              <w:pStyle w:val="CommentText"/>
              <w:spacing w:after="120"/>
              <w:rPr>
                <w:sz w:val="22"/>
              </w:rPr>
            </w:pPr>
            <w:r>
              <w:rPr>
                <w:sz w:val="22"/>
              </w:rPr>
              <w:t>Enable</w:t>
            </w:r>
          </w:p>
        </w:tc>
        <w:tc>
          <w:tcPr>
            <w:tcW w:w="1101" w:type="dxa"/>
          </w:tcPr>
          <w:p w:rsidR="00F23B8A" w:rsidRDefault="00F23B8A" w:rsidP="00F23B8A">
            <w:pPr>
              <w:pStyle w:val="CommentText"/>
              <w:spacing w:after="120"/>
              <w:rPr>
                <w:sz w:val="22"/>
              </w:rPr>
            </w:pPr>
            <w:r>
              <w:rPr>
                <w:sz w:val="22"/>
              </w:rPr>
              <w:t>Ensure</w:t>
            </w:r>
          </w:p>
        </w:tc>
        <w:tc>
          <w:tcPr>
            <w:tcW w:w="1461" w:type="dxa"/>
          </w:tcPr>
          <w:p w:rsidR="00F23B8A" w:rsidRDefault="00F23B8A" w:rsidP="00F23B8A">
            <w:pPr>
              <w:pStyle w:val="CommentText"/>
              <w:spacing w:after="120"/>
              <w:rPr>
                <w:sz w:val="22"/>
              </w:rPr>
            </w:pPr>
            <w:r>
              <w:rPr>
                <w:sz w:val="22"/>
              </w:rPr>
              <w:t>Ensure</w:t>
            </w:r>
          </w:p>
        </w:tc>
        <w:tc>
          <w:tcPr>
            <w:tcW w:w="1361" w:type="dxa"/>
          </w:tcPr>
          <w:p w:rsidR="00F23B8A" w:rsidRDefault="00F23B8A" w:rsidP="00F23B8A">
            <w:pPr>
              <w:pStyle w:val="CommentText"/>
              <w:spacing w:after="120"/>
              <w:rPr>
                <w:sz w:val="22"/>
              </w:rPr>
            </w:pPr>
            <w:r>
              <w:rPr>
                <w:sz w:val="22"/>
              </w:rPr>
              <w:t>Apply</w:t>
            </w:r>
          </w:p>
        </w:tc>
      </w:tr>
      <w:tr w:rsidR="00F23B8A" w:rsidTr="00F23B8A">
        <w:tc>
          <w:tcPr>
            <w:tcW w:w="4312" w:type="dxa"/>
          </w:tcPr>
          <w:p w:rsidR="00B17B32" w:rsidRDefault="009E3D53">
            <w:pPr>
              <w:pStyle w:val="CommentText"/>
              <w:spacing w:after="120"/>
              <w:rPr>
                <w:sz w:val="22"/>
              </w:rPr>
            </w:pPr>
            <w:r>
              <w:rPr>
                <w:sz w:val="22"/>
              </w:rPr>
              <w:t xml:space="preserve">Mapping </w:t>
            </w:r>
            <w:r w:rsidR="00D0163E">
              <w:rPr>
                <w:sz w:val="22"/>
              </w:rPr>
              <w:t xml:space="preserve">Process </w:t>
            </w:r>
            <w:r>
              <w:rPr>
                <w:sz w:val="22"/>
              </w:rPr>
              <w:t>Skills</w:t>
            </w:r>
          </w:p>
        </w:tc>
        <w:tc>
          <w:tcPr>
            <w:tcW w:w="1320" w:type="dxa"/>
          </w:tcPr>
          <w:p w:rsidR="00B17B32" w:rsidRDefault="00B17B32">
            <w:pPr>
              <w:pStyle w:val="CommentText"/>
              <w:spacing w:after="120"/>
              <w:rPr>
                <w:sz w:val="22"/>
              </w:rPr>
            </w:pPr>
          </w:p>
        </w:tc>
        <w:tc>
          <w:tcPr>
            <w:tcW w:w="1038" w:type="dxa"/>
          </w:tcPr>
          <w:p w:rsidR="00B17B32" w:rsidRDefault="00B17B32">
            <w:pPr>
              <w:pStyle w:val="CommentText"/>
              <w:spacing w:after="120"/>
              <w:rPr>
                <w:sz w:val="22"/>
              </w:rPr>
            </w:pPr>
          </w:p>
        </w:tc>
        <w:tc>
          <w:tcPr>
            <w:tcW w:w="1101" w:type="dxa"/>
          </w:tcPr>
          <w:p w:rsidR="00B17B32" w:rsidRDefault="00B17B32">
            <w:pPr>
              <w:pStyle w:val="CommentText"/>
              <w:spacing w:after="120"/>
              <w:rPr>
                <w:sz w:val="22"/>
              </w:rPr>
            </w:pPr>
          </w:p>
        </w:tc>
        <w:tc>
          <w:tcPr>
            <w:tcW w:w="1461" w:type="dxa"/>
          </w:tcPr>
          <w:p w:rsidR="00B17B32" w:rsidRDefault="00B17B32">
            <w:pPr>
              <w:pStyle w:val="CommentText"/>
              <w:spacing w:after="120"/>
              <w:rPr>
                <w:sz w:val="22"/>
              </w:rPr>
            </w:pPr>
          </w:p>
        </w:tc>
        <w:tc>
          <w:tcPr>
            <w:tcW w:w="1361" w:type="dxa"/>
          </w:tcPr>
          <w:p w:rsidR="00B17B32" w:rsidRDefault="00B17B32">
            <w:pPr>
              <w:pStyle w:val="CommentText"/>
              <w:spacing w:after="120"/>
              <w:rPr>
                <w:sz w:val="22"/>
              </w:rPr>
            </w:pPr>
          </w:p>
        </w:tc>
      </w:tr>
      <w:tr w:rsidR="00F23B8A" w:rsidTr="00F23B8A">
        <w:tc>
          <w:tcPr>
            <w:tcW w:w="4312" w:type="dxa"/>
          </w:tcPr>
          <w:p w:rsidR="00B17B32" w:rsidRDefault="009E3D53">
            <w:pPr>
              <w:pStyle w:val="CommentText"/>
              <w:numPr>
                <w:ilvl w:val="0"/>
                <w:numId w:val="35"/>
              </w:numPr>
              <w:spacing w:after="120"/>
              <w:ind w:left="364"/>
              <w:rPr>
                <w:sz w:val="22"/>
              </w:rPr>
            </w:pPr>
            <w:r>
              <w:rPr>
                <w:sz w:val="22"/>
              </w:rPr>
              <w:t>Create individual maps using a standardized, scientifically validated and consistently applied mapping methodology</w:t>
            </w:r>
          </w:p>
        </w:tc>
        <w:tc>
          <w:tcPr>
            <w:tcW w:w="1320" w:type="dxa"/>
          </w:tcPr>
          <w:p w:rsidR="00B17B32" w:rsidRDefault="00B17B32">
            <w:pPr>
              <w:pStyle w:val="CommentText"/>
              <w:spacing w:after="120"/>
              <w:rPr>
                <w:sz w:val="22"/>
              </w:rPr>
            </w:pPr>
          </w:p>
        </w:tc>
        <w:tc>
          <w:tcPr>
            <w:tcW w:w="1038" w:type="dxa"/>
          </w:tcPr>
          <w:p w:rsidR="00B17B32" w:rsidRDefault="00F23B8A">
            <w:pPr>
              <w:pStyle w:val="CommentText"/>
              <w:spacing w:after="120"/>
              <w:rPr>
                <w:sz w:val="22"/>
              </w:rPr>
            </w:pPr>
            <w:r>
              <w:rPr>
                <w:sz w:val="22"/>
              </w:rPr>
              <w:t>Initiate</w:t>
            </w:r>
          </w:p>
        </w:tc>
        <w:tc>
          <w:tcPr>
            <w:tcW w:w="1101" w:type="dxa"/>
          </w:tcPr>
          <w:p w:rsidR="00B17B32" w:rsidRDefault="00F23B8A">
            <w:pPr>
              <w:pStyle w:val="CommentText"/>
              <w:spacing w:after="120"/>
              <w:rPr>
                <w:sz w:val="22"/>
              </w:rPr>
            </w:pPr>
            <w:r>
              <w:rPr>
                <w:sz w:val="22"/>
              </w:rPr>
              <w:t>Enable</w:t>
            </w:r>
          </w:p>
        </w:tc>
        <w:tc>
          <w:tcPr>
            <w:tcW w:w="1461" w:type="dxa"/>
          </w:tcPr>
          <w:p w:rsidR="00B17B32" w:rsidRDefault="00F23B8A">
            <w:pPr>
              <w:pStyle w:val="CommentText"/>
              <w:spacing w:after="120"/>
              <w:rPr>
                <w:sz w:val="22"/>
              </w:rPr>
            </w:pPr>
            <w:r>
              <w:rPr>
                <w:sz w:val="22"/>
              </w:rPr>
              <w:t>Apply</w:t>
            </w:r>
          </w:p>
        </w:tc>
        <w:tc>
          <w:tcPr>
            <w:tcW w:w="1361" w:type="dxa"/>
          </w:tcPr>
          <w:p w:rsidR="00B17B32" w:rsidRDefault="00F23B8A">
            <w:pPr>
              <w:pStyle w:val="CommentText"/>
              <w:spacing w:after="120"/>
              <w:rPr>
                <w:sz w:val="22"/>
              </w:rPr>
            </w:pPr>
            <w:r>
              <w:rPr>
                <w:sz w:val="22"/>
              </w:rPr>
              <w:t>Assist</w:t>
            </w:r>
          </w:p>
        </w:tc>
      </w:tr>
      <w:tr w:rsidR="00F23B8A" w:rsidTr="00F23B8A">
        <w:tc>
          <w:tcPr>
            <w:tcW w:w="4312" w:type="dxa"/>
          </w:tcPr>
          <w:p w:rsidR="00B17B32" w:rsidRDefault="009E3D53">
            <w:pPr>
              <w:pStyle w:val="CommentText"/>
              <w:numPr>
                <w:ilvl w:val="0"/>
                <w:numId w:val="35"/>
              </w:numPr>
              <w:spacing w:after="120"/>
              <w:ind w:left="364"/>
              <w:rPr>
                <w:sz w:val="22"/>
              </w:rPr>
            </w:pPr>
            <w:r>
              <w:rPr>
                <w:sz w:val="22"/>
              </w:rPr>
              <w:t>Appropriately used mapping tools</w:t>
            </w:r>
          </w:p>
        </w:tc>
        <w:tc>
          <w:tcPr>
            <w:tcW w:w="1320" w:type="dxa"/>
          </w:tcPr>
          <w:p w:rsidR="00B17B32" w:rsidRDefault="00B17B32">
            <w:pPr>
              <w:pStyle w:val="CommentText"/>
              <w:spacing w:after="120"/>
              <w:rPr>
                <w:sz w:val="22"/>
              </w:rPr>
            </w:pPr>
          </w:p>
        </w:tc>
        <w:tc>
          <w:tcPr>
            <w:tcW w:w="1038" w:type="dxa"/>
          </w:tcPr>
          <w:p w:rsidR="00B17B32" w:rsidRDefault="00F23B8A">
            <w:pPr>
              <w:pStyle w:val="CommentText"/>
              <w:spacing w:after="120"/>
              <w:rPr>
                <w:sz w:val="22"/>
              </w:rPr>
            </w:pPr>
            <w:r>
              <w:rPr>
                <w:sz w:val="22"/>
              </w:rPr>
              <w:t>Ensure</w:t>
            </w:r>
          </w:p>
        </w:tc>
        <w:tc>
          <w:tcPr>
            <w:tcW w:w="1101" w:type="dxa"/>
          </w:tcPr>
          <w:p w:rsidR="00B17B32" w:rsidRDefault="00F23B8A">
            <w:pPr>
              <w:pStyle w:val="CommentText"/>
              <w:spacing w:after="120"/>
              <w:rPr>
                <w:sz w:val="22"/>
              </w:rPr>
            </w:pPr>
            <w:r>
              <w:rPr>
                <w:sz w:val="22"/>
              </w:rPr>
              <w:t>Apply</w:t>
            </w:r>
          </w:p>
        </w:tc>
        <w:tc>
          <w:tcPr>
            <w:tcW w:w="1461" w:type="dxa"/>
          </w:tcPr>
          <w:p w:rsidR="00B17B32" w:rsidRDefault="00F23B8A">
            <w:pPr>
              <w:pStyle w:val="CommentText"/>
              <w:spacing w:after="120"/>
              <w:rPr>
                <w:sz w:val="22"/>
              </w:rPr>
            </w:pPr>
            <w:r>
              <w:rPr>
                <w:sz w:val="22"/>
              </w:rPr>
              <w:t>Apply</w:t>
            </w:r>
          </w:p>
        </w:tc>
        <w:tc>
          <w:tcPr>
            <w:tcW w:w="1361" w:type="dxa"/>
          </w:tcPr>
          <w:p w:rsidR="00B17B32" w:rsidRDefault="00F23B8A">
            <w:pPr>
              <w:pStyle w:val="CommentText"/>
              <w:spacing w:after="120"/>
              <w:rPr>
                <w:sz w:val="22"/>
              </w:rPr>
            </w:pPr>
            <w:r>
              <w:rPr>
                <w:sz w:val="22"/>
              </w:rPr>
              <w:t>Assist</w:t>
            </w:r>
          </w:p>
        </w:tc>
      </w:tr>
      <w:tr w:rsidR="00F23B8A" w:rsidTr="00F23B8A">
        <w:tc>
          <w:tcPr>
            <w:tcW w:w="4312" w:type="dxa"/>
          </w:tcPr>
          <w:p w:rsidR="00B17B32" w:rsidRDefault="009E3D53">
            <w:pPr>
              <w:pStyle w:val="CommentText"/>
              <w:numPr>
                <w:ilvl w:val="0"/>
                <w:numId w:val="35"/>
              </w:numPr>
              <w:spacing w:after="120"/>
              <w:ind w:left="364"/>
              <w:rPr>
                <w:sz w:val="22"/>
              </w:rPr>
            </w:pPr>
            <w:r>
              <w:rPr>
                <w:sz w:val="22"/>
              </w:rPr>
              <w:t>Practice within a standardized operational framework to develop process reliability</w:t>
            </w:r>
          </w:p>
        </w:tc>
        <w:tc>
          <w:tcPr>
            <w:tcW w:w="1320" w:type="dxa"/>
          </w:tcPr>
          <w:p w:rsidR="00B17B32" w:rsidRDefault="00B17B32">
            <w:pPr>
              <w:pStyle w:val="CommentText"/>
              <w:spacing w:after="120"/>
              <w:rPr>
                <w:sz w:val="22"/>
              </w:rPr>
            </w:pPr>
          </w:p>
        </w:tc>
        <w:tc>
          <w:tcPr>
            <w:tcW w:w="1038" w:type="dxa"/>
          </w:tcPr>
          <w:p w:rsidR="00B17B32" w:rsidRDefault="00F23B8A">
            <w:pPr>
              <w:pStyle w:val="CommentText"/>
              <w:spacing w:after="120"/>
              <w:rPr>
                <w:sz w:val="22"/>
              </w:rPr>
            </w:pPr>
            <w:r>
              <w:rPr>
                <w:sz w:val="22"/>
              </w:rPr>
              <w:t>Ensure</w:t>
            </w:r>
          </w:p>
        </w:tc>
        <w:tc>
          <w:tcPr>
            <w:tcW w:w="1101" w:type="dxa"/>
          </w:tcPr>
          <w:p w:rsidR="00B17B32" w:rsidRDefault="00F23B8A">
            <w:pPr>
              <w:pStyle w:val="CommentText"/>
              <w:spacing w:after="120"/>
              <w:rPr>
                <w:sz w:val="22"/>
              </w:rPr>
            </w:pPr>
            <w:r>
              <w:rPr>
                <w:sz w:val="22"/>
              </w:rPr>
              <w:t>Ensure</w:t>
            </w:r>
          </w:p>
        </w:tc>
        <w:tc>
          <w:tcPr>
            <w:tcW w:w="1461" w:type="dxa"/>
          </w:tcPr>
          <w:p w:rsidR="00B17B32" w:rsidRDefault="00F23B8A">
            <w:pPr>
              <w:pStyle w:val="CommentText"/>
              <w:spacing w:after="120"/>
              <w:rPr>
                <w:sz w:val="22"/>
              </w:rPr>
            </w:pPr>
            <w:r>
              <w:rPr>
                <w:sz w:val="22"/>
              </w:rPr>
              <w:t>Apply</w:t>
            </w:r>
          </w:p>
        </w:tc>
        <w:tc>
          <w:tcPr>
            <w:tcW w:w="1361" w:type="dxa"/>
          </w:tcPr>
          <w:p w:rsidR="00B17B32" w:rsidRDefault="00F23B8A">
            <w:pPr>
              <w:pStyle w:val="CommentText"/>
              <w:spacing w:after="120"/>
              <w:rPr>
                <w:sz w:val="22"/>
              </w:rPr>
            </w:pPr>
            <w:r>
              <w:rPr>
                <w:sz w:val="22"/>
              </w:rPr>
              <w:t>Apply</w:t>
            </w:r>
          </w:p>
        </w:tc>
      </w:tr>
      <w:tr w:rsidR="00F23B8A" w:rsidTr="00F23B8A">
        <w:tc>
          <w:tcPr>
            <w:tcW w:w="4312" w:type="dxa"/>
          </w:tcPr>
          <w:p w:rsidR="00B17B32" w:rsidRDefault="009E3D53">
            <w:pPr>
              <w:pStyle w:val="CommentText"/>
              <w:numPr>
                <w:ilvl w:val="0"/>
                <w:numId w:val="35"/>
              </w:numPr>
              <w:spacing w:after="120"/>
              <w:ind w:left="364"/>
              <w:rPr>
                <w:sz w:val="22"/>
              </w:rPr>
            </w:pPr>
            <w:r>
              <w:rPr>
                <w:sz w:val="22"/>
              </w:rPr>
              <w:t xml:space="preserve">Provide support to map implementers </w:t>
            </w:r>
          </w:p>
        </w:tc>
        <w:tc>
          <w:tcPr>
            <w:tcW w:w="1320" w:type="dxa"/>
          </w:tcPr>
          <w:p w:rsidR="00B17B32" w:rsidRDefault="00B17B32">
            <w:pPr>
              <w:pStyle w:val="CommentText"/>
              <w:spacing w:after="120"/>
              <w:rPr>
                <w:sz w:val="22"/>
              </w:rPr>
            </w:pPr>
          </w:p>
        </w:tc>
        <w:tc>
          <w:tcPr>
            <w:tcW w:w="1038" w:type="dxa"/>
          </w:tcPr>
          <w:p w:rsidR="00B17B32" w:rsidRDefault="00F23B8A">
            <w:pPr>
              <w:pStyle w:val="CommentText"/>
              <w:spacing w:after="120"/>
              <w:rPr>
                <w:sz w:val="22"/>
              </w:rPr>
            </w:pPr>
            <w:r>
              <w:rPr>
                <w:sz w:val="22"/>
              </w:rPr>
              <w:t>Apply</w:t>
            </w:r>
          </w:p>
        </w:tc>
        <w:tc>
          <w:tcPr>
            <w:tcW w:w="1101" w:type="dxa"/>
          </w:tcPr>
          <w:p w:rsidR="00B17B32" w:rsidRDefault="00F23B8A">
            <w:pPr>
              <w:pStyle w:val="CommentText"/>
              <w:spacing w:after="120"/>
              <w:rPr>
                <w:sz w:val="22"/>
              </w:rPr>
            </w:pPr>
            <w:r>
              <w:rPr>
                <w:sz w:val="22"/>
              </w:rPr>
              <w:t>Apply</w:t>
            </w:r>
          </w:p>
        </w:tc>
        <w:tc>
          <w:tcPr>
            <w:tcW w:w="1461" w:type="dxa"/>
          </w:tcPr>
          <w:p w:rsidR="00B17B32" w:rsidRDefault="00B17B32">
            <w:pPr>
              <w:pStyle w:val="CommentText"/>
              <w:spacing w:after="120"/>
              <w:rPr>
                <w:sz w:val="22"/>
              </w:rPr>
            </w:pPr>
          </w:p>
        </w:tc>
        <w:tc>
          <w:tcPr>
            <w:tcW w:w="1361" w:type="dxa"/>
          </w:tcPr>
          <w:p w:rsidR="00B17B32" w:rsidRDefault="00F23B8A">
            <w:pPr>
              <w:pStyle w:val="CommentText"/>
              <w:spacing w:after="120"/>
              <w:rPr>
                <w:sz w:val="22"/>
              </w:rPr>
            </w:pPr>
            <w:r>
              <w:rPr>
                <w:sz w:val="22"/>
              </w:rPr>
              <w:t>Apply</w:t>
            </w:r>
          </w:p>
        </w:tc>
      </w:tr>
      <w:tr w:rsidR="00F23B8A" w:rsidTr="00F23B8A">
        <w:tc>
          <w:tcPr>
            <w:tcW w:w="4312" w:type="dxa"/>
          </w:tcPr>
          <w:p w:rsidR="00F23B8A" w:rsidRDefault="00F23B8A" w:rsidP="00F23B8A">
            <w:pPr>
              <w:pStyle w:val="CommentText"/>
              <w:numPr>
                <w:ilvl w:val="0"/>
                <w:numId w:val="35"/>
              </w:numPr>
              <w:spacing w:after="120"/>
              <w:ind w:left="364"/>
              <w:rPr>
                <w:sz w:val="22"/>
              </w:rPr>
            </w:pPr>
            <w:r>
              <w:rPr>
                <w:sz w:val="22"/>
              </w:rPr>
              <w:t>Develop simple, complex and rule based map content</w:t>
            </w:r>
          </w:p>
        </w:tc>
        <w:tc>
          <w:tcPr>
            <w:tcW w:w="1320" w:type="dxa"/>
          </w:tcPr>
          <w:p w:rsidR="00F23B8A" w:rsidRDefault="00F23B8A" w:rsidP="00F23B8A">
            <w:pPr>
              <w:pStyle w:val="CommentText"/>
              <w:spacing w:after="120"/>
              <w:rPr>
                <w:sz w:val="22"/>
              </w:rPr>
            </w:pPr>
          </w:p>
        </w:tc>
        <w:tc>
          <w:tcPr>
            <w:tcW w:w="1038" w:type="dxa"/>
          </w:tcPr>
          <w:p w:rsidR="00F23B8A" w:rsidRDefault="00F23B8A" w:rsidP="00F23B8A">
            <w:pPr>
              <w:pStyle w:val="CommentText"/>
              <w:spacing w:after="120"/>
              <w:rPr>
                <w:sz w:val="22"/>
              </w:rPr>
            </w:pPr>
            <w:r>
              <w:rPr>
                <w:sz w:val="22"/>
              </w:rPr>
              <w:t>Enable</w:t>
            </w:r>
          </w:p>
        </w:tc>
        <w:tc>
          <w:tcPr>
            <w:tcW w:w="1101" w:type="dxa"/>
          </w:tcPr>
          <w:p w:rsidR="00F23B8A" w:rsidRDefault="00F23B8A" w:rsidP="00F23B8A">
            <w:pPr>
              <w:pStyle w:val="CommentText"/>
              <w:spacing w:after="120"/>
              <w:rPr>
                <w:sz w:val="22"/>
              </w:rPr>
            </w:pPr>
            <w:r>
              <w:rPr>
                <w:sz w:val="22"/>
              </w:rPr>
              <w:t>Apply</w:t>
            </w:r>
          </w:p>
        </w:tc>
        <w:tc>
          <w:tcPr>
            <w:tcW w:w="1461" w:type="dxa"/>
          </w:tcPr>
          <w:p w:rsidR="00F23B8A" w:rsidRDefault="00F23B8A" w:rsidP="00F23B8A">
            <w:pPr>
              <w:pStyle w:val="CommentText"/>
              <w:spacing w:after="120"/>
              <w:rPr>
                <w:sz w:val="22"/>
              </w:rPr>
            </w:pPr>
          </w:p>
        </w:tc>
        <w:tc>
          <w:tcPr>
            <w:tcW w:w="1361" w:type="dxa"/>
          </w:tcPr>
          <w:p w:rsidR="00F23B8A" w:rsidRDefault="00F23B8A" w:rsidP="00F23B8A">
            <w:pPr>
              <w:pStyle w:val="CommentText"/>
              <w:spacing w:after="120"/>
              <w:rPr>
                <w:sz w:val="22"/>
              </w:rPr>
            </w:pPr>
            <w:r>
              <w:rPr>
                <w:sz w:val="22"/>
              </w:rPr>
              <w:t>Assist</w:t>
            </w:r>
          </w:p>
        </w:tc>
      </w:tr>
      <w:tr w:rsidR="00F23B8A" w:rsidTr="00F23B8A">
        <w:tc>
          <w:tcPr>
            <w:tcW w:w="4312" w:type="dxa"/>
          </w:tcPr>
          <w:p w:rsidR="00F23B8A" w:rsidRDefault="00F23B8A" w:rsidP="00F23B8A">
            <w:pPr>
              <w:pStyle w:val="CommentText"/>
              <w:numPr>
                <w:ilvl w:val="0"/>
                <w:numId w:val="35"/>
              </w:numPr>
              <w:spacing w:after="120"/>
              <w:ind w:left="364"/>
              <w:rPr>
                <w:sz w:val="22"/>
              </w:rPr>
            </w:pPr>
            <w:r>
              <w:rPr>
                <w:sz w:val="22"/>
              </w:rPr>
              <w:t xml:space="preserve">Implement simple, complex or rule based map </w:t>
            </w:r>
            <w:commentRangeStart w:id="235"/>
            <w:r>
              <w:rPr>
                <w:sz w:val="22"/>
              </w:rPr>
              <w:t>content</w:t>
            </w:r>
            <w:commentRangeEnd w:id="235"/>
            <w:r>
              <w:rPr>
                <w:rStyle w:val="CommentReference"/>
              </w:rPr>
              <w:commentReference w:id="235"/>
            </w:r>
          </w:p>
        </w:tc>
        <w:tc>
          <w:tcPr>
            <w:tcW w:w="1320" w:type="dxa"/>
          </w:tcPr>
          <w:p w:rsidR="00F23B8A" w:rsidRDefault="00F23B8A" w:rsidP="00F23B8A">
            <w:pPr>
              <w:pStyle w:val="CommentText"/>
              <w:spacing w:after="120"/>
              <w:rPr>
                <w:sz w:val="22"/>
              </w:rPr>
            </w:pPr>
          </w:p>
        </w:tc>
        <w:tc>
          <w:tcPr>
            <w:tcW w:w="1038" w:type="dxa"/>
          </w:tcPr>
          <w:p w:rsidR="00F23B8A" w:rsidRDefault="00F23B8A" w:rsidP="00F23B8A">
            <w:pPr>
              <w:pStyle w:val="CommentText"/>
              <w:spacing w:after="120"/>
              <w:rPr>
                <w:sz w:val="22"/>
              </w:rPr>
            </w:pPr>
            <w:r>
              <w:rPr>
                <w:sz w:val="22"/>
              </w:rPr>
              <w:t>Enable</w:t>
            </w:r>
          </w:p>
        </w:tc>
        <w:tc>
          <w:tcPr>
            <w:tcW w:w="1101" w:type="dxa"/>
          </w:tcPr>
          <w:p w:rsidR="00F23B8A" w:rsidRDefault="00F23B8A" w:rsidP="00F23B8A">
            <w:pPr>
              <w:pStyle w:val="CommentText"/>
              <w:spacing w:after="120"/>
              <w:rPr>
                <w:sz w:val="22"/>
              </w:rPr>
            </w:pPr>
          </w:p>
        </w:tc>
        <w:tc>
          <w:tcPr>
            <w:tcW w:w="1461" w:type="dxa"/>
          </w:tcPr>
          <w:p w:rsidR="00F23B8A" w:rsidRDefault="00F23B8A" w:rsidP="00F23B8A">
            <w:pPr>
              <w:pStyle w:val="CommentText"/>
              <w:spacing w:after="120"/>
              <w:rPr>
                <w:sz w:val="22"/>
              </w:rPr>
            </w:pPr>
            <w:r>
              <w:rPr>
                <w:sz w:val="22"/>
              </w:rPr>
              <w:t>Apply</w:t>
            </w:r>
          </w:p>
        </w:tc>
        <w:tc>
          <w:tcPr>
            <w:tcW w:w="1361" w:type="dxa"/>
          </w:tcPr>
          <w:p w:rsidR="00F23B8A" w:rsidRDefault="00F23B8A" w:rsidP="00F23B8A">
            <w:pPr>
              <w:pStyle w:val="CommentText"/>
              <w:spacing w:after="120"/>
              <w:rPr>
                <w:sz w:val="22"/>
              </w:rPr>
            </w:pPr>
          </w:p>
        </w:tc>
      </w:tr>
      <w:tr w:rsidR="00F23B8A" w:rsidTr="00F23B8A">
        <w:tc>
          <w:tcPr>
            <w:tcW w:w="4312" w:type="dxa"/>
          </w:tcPr>
          <w:p w:rsidR="00B17B32" w:rsidRDefault="009E3D53">
            <w:pPr>
              <w:pStyle w:val="CommentText"/>
              <w:spacing w:after="120"/>
              <w:rPr>
                <w:sz w:val="22"/>
              </w:rPr>
            </w:pPr>
            <w:r>
              <w:rPr>
                <w:sz w:val="22"/>
              </w:rPr>
              <w:t>Target/Source Skills</w:t>
            </w:r>
          </w:p>
        </w:tc>
        <w:tc>
          <w:tcPr>
            <w:tcW w:w="1320" w:type="dxa"/>
          </w:tcPr>
          <w:p w:rsidR="00B17B32" w:rsidRDefault="009E3D53">
            <w:pPr>
              <w:pStyle w:val="CommentText"/>
              <w:spacing w:after="120"/>
              <w:rPr>
                <w:sz w:val="22"/>
              </w:rPr>
            </w:pPr>
            <w:r>
              <w:rPr>
                <w:sz w:val="22"/>
              </w:rPr>
              <w:t>Follow</w:t>
            </w:r>
          </w:p>
        </w:tc>
        <w:tc>
          <w:tcPr>
            <w:tcW w:w="1038" w:type="dxa"/>
          </w:tcPr>
          <w:p w:rsidR="00B17B32" w:rsidRDefault="009E3D53">
            <w:pPr>
              <w:pStyle w:val="CommentText"/>
              <w:spacing w:after="120"/>
              <w:rPr>
                <w:sz w:val="22"/>
              </w:rPr>
            </w:pPr>
            <w:r>
              <w:rPr>
                <w:sz w:val="22"/>
              </w:rPr>
              <w:t>Follow</w:t>
            </w:r>
          </w:p>
        </w:tc>
        <w:tc>
          <w:tcPr>
            <w:tcW w:w="1101" w:type="dxa"/>
          </w:tcPr>
          <w:p w:rsidR="00B17B32" w:rsidRDefault="009E3D53">
            <w:pPr>
              <w:pStyle w:val="CommentText"/>
              <w:spacing w:after="120"/>
              <w:rPr>
                <w:sz w:val="22"/>
              </w:rPr>
            </w:pPr>
            <w:r>
              <w:rPr>
                <w:sz w:val="22"/>
              </w:rPr>
              <w:t>Advice</w:t>
            </w:r>
          </w:p>
        </w:tc>
        <w:tc>
          <w:tcPr>
            <w:tcW w:w="1461" w:type="dxa"/>
          </w:tcPr>
          <w:p w:rsidR="00B17B32" w:rsidRDefault="009E3D53">
            <w:pPr>
              <w:pStyle w:val="CommentText"/>
              <w:spacing w:after="120"/>
              <w:rPr>
                <w:sz w:val="22"/>
              </w:rPr>
            </w:pPr>
            <w:r>
              <w:rPr>
                <w:sz w:val="22"/>
              </w:rPr>
              <w:t>Advice</w:t>
            </w:r>
          </w:p>
        </w:tc>
        <w:tc>
          <w:tcPr>
            <w:tcW w:w="1361" w:type="dxa"/>
          </w:tcPr>
          <w:p w:rsidR="00B17B32" w:rsidRDefault="009E3D53">
            <w:pPr>
              <w:pStyle w:val="CommentText"/>
              <w:spacing w:after="120"/>
              <w:rPr>
                <w:sz w:val="22"/>
              </w:rPr>
            </w:pPr>
            <w:r>
              <w:rPr>
                <w:sz w:val="22"/>
              </w:rPr>
              <w:t>Assist</w:t>
            </w:r>
          </w:p>
        </w:tc>
      </w:tr>
      <w:tr w:rsidR="00F23B8A" w:rsidTr="00F23B8A">
        <w:tc>
          <w:tcPr>
            <w:tcW w:w="4312" w:type="dxa"/>
          </w:tcPr>
          <w:p w:rsidR="00B17B32" w:rsidRDefault="00F23B8A">
            <w:pPr>
              <w:pStyle w:val="CommentText"/>
              <w:numPr>
                <w:ilvl w:val="0"/>
                <w:numId w:val="36"/>
              </w:numPr>
              <w:spacing w:after="120"/>
              <w:ind w:left="364"/>
              <w:rPr>
                <w:sz w:val="22"/>
              </w:rPr>
            </w:pPr>
            <w:r>
              <w:rPr>
                <w:sz w:val="22"/>
              </w:rPr>
              <w:t>Obtain accurate coded values to represent a concept in the target code system, applying all relevant rules</w:t>
            </w:r>
          </w:p>
        </w:tc>
        <w:tc>
          <w:tcPr>
            <w:tcW w:w="1320" w:type="dxa"/>
          </w:tcPr>
          <w:p w:rsidR="00B17B32" w:rsidRDefault="00B17B32">
            <w:pPr>
              <w:pStyle w:val="CommentText"/>
              <w:spacing w:after="120"/>
              <w:rPr>
                <w:sz w:val="22"/>
              </w:rPr>
            </w:pPr>
          </w:p>
        </w:tc>
        <w:tc>
          <w:tcPr>
            <w:tcW w:w="1038" w:type="dxa"/>
          </w:tcPr>
          <w:p w:rsidR="00B17B32" w:rsidRDefault="00F23B8A">
            <w:pPr>
              <w:pStyle w:val="CommentText"/>
              <w:spacing w:after="120"/>
              <w:rPr>
                <w:sz w:val="22"/>
              </w:rPr>
            </w:pPr>
            <w:r>
              <w:rPr>
                <w:sz w:val="22"/>
              </w:rPr>
              <w:t>Assist</w:t>
            </w:r>
          </w:p>
        </w:tc>
        <w:tc>
          <w:tcPr>
            <w:tcW w:w="1101" w:type="dxa"/>
          </w:tcPr>
          <w:p w:rsidR="00B17B32" w:rsidRDefault="00F23B8A">
            <w:pPr>
              <w:pStyle w:val="CommentText"/>
              <w:spacing w:after="120"/>
              <w:rPr>
                <w:sz w:val="22"/>
              </w:rPr>
            </w:pPr>
            <w:r>
              <w:rPr>
                <w:sz w:val="22"/>
              </w:rPr>
              <w:t>Ensure</w:t>
            </w:r>
          </w:p>
        </w:tc>
        <w:tc>
          <w:tcPr>
            <w:tcW w:w="1461" w:type="dxa"/>
          </w:tcPr>
          <w:p w:rsidR="00B17B32" w:rsidRDefault="00F23B8A">
            <w:pPr>
              <w:pStyle w:val="CommentText"/>
              <w:spacing w:after="120"/>
              <w:rPr>
                <w:sz w:val="22"/>
              </w:rPr>
            </w:pPr>
            <w:r>
              <w:rPr>
                <w:sz w:val="22"/>
              </w:rPr>
              <w:t>Assist</w:t>
            </w:r>
          </w:p>
        </w:tc>
        <w:tc>
          <w:tcPr>
            <w:tcW w:w="1361" w:type="dxa"/>
          </w:tcPr>
          <w:p w:rsidR="00B17B32" w:rsidRDefault="00F23B8A">
            <w:pPr>
              <w:pStyle w:val="CommentText"/>
              <w:spacing w:after="120"/>
              <w:rPr>
                <w:sz w:val="22"/>
              </w:rPr>
            </w:pPr>
            <w:r>
              <w:rPr>
                <w:sz w:val="22"/>
              </w:rPr>
              <w:t>Assist</w:t>
            </w:r>
          </w:p>
        </w:tc>
      </w:tr>
      <w:tr w:rsidR="00F23B8A" w:rsidTr="00F23B8A">
        <w:tc>
          <w:tcPr>
            <w:tcW w:w="4312" w:type="dxa"/>
          </w:tcPr>
          <w:p w:rsidR="00B17B32" w:rsidRDefault="00F23B8A">
            <w:pPr>
              <w:pStyle w:val="CommentText"/>
              <w:numPr>
                <w:ilvl w:val="0"/>
                <w:numId w:val="36"/>
              </w:numPr>
              <w:spacing w:after="120"/>
              <w:ind w:left="364"/>
              <w:rPr>
                <w:sz w:val="22"/>
              </w:rPr>
            </w:pPr>
            <w:r>
              <w:rPr>
                <w:sz w:val="22"/>
              </w:rPr>
              <w:t>Obtain accurate coded values to represent a concept in the source code system, applying all relevant rules.</w:t>
            </w:r>
          </w:p>
        </w:tc>
        <w:tc>
          <w:tcPr>
            <w:tcW w:w="1320" w:type="dxa"/>
          </w:tcPr>
          <w:p w:rsidR="00B17B32" w:rsidRDefault="00B17B32">
            <w:pPr>
              <w:pStyle w:val="CommentText"/>
              <w:spacing w:after="120"/>
              <w:rPr>
                <w:sz w:val="22"/>
              </w:rPr>
            </w:pPr>
          </w:p>
        </w:tc>
        <w:tc>
          <w:tcPr>
            <w:tcW w:w="1038" w:type="dxa"/>
          </w:tcPr>
          <w:p w:rsidR="00B17B32" w:rsidRDefault="00F23B8A">
            <w:pPr>
              <w:pStyle w:val="CommentText"/>
              <w:spacing w:after="120"/>
              <w:rPr>
                <w:sz w:val="22"/>
              </w:rPr>
            </w:pPr>
            <w:r>
              <w:rPr>
                <w:sz w:val="22"/>
              </w:rPr>
              <w:t>Assist</w:t>
            </w:r>
          </w:p>
        </w:tc>
        <w:tc>
          <w:tcPr>
            <w:tcW w:w="1101" w:type="dxa"/>
          </w:tcPr>
          <w:p w:rsidR="00B17B32" w:rsidRDefault="00F23B8A">
            <w:pPr>
              <w:pStyle w:val="CommentText"/>
              <w:spacing w:after="120"/>
              <w:rPr>
                <w:sz w:val="22"/>
              </w:rPr>
            </w:pPr>
            <w:r>
              <w:rPr>
                <w:sz w:val="22"/>
              </w:rPr>
              <w:t>Ensure</w:t>
            </w:r>
          </w:p>
        </w:tc>
        <w:tc>
          <w:tcPr>
            <w:tcW w:w="1461" w:type="dxa"/>
          </w:tcPr>
          <w:p w:rsidR="00B17B32" w:rsidRDefault="00F23B8A">
            <w:pPr>
              <w:pStyle w:val="CommentText"/>
              <w:spacing w:after="120"/>
              <w:rPr>
                <w:sz w:val="22"/>
              </w:rPr>
            </w:pPr>
            <w:r>
              <w:rPr>
                <w:sz w:val="22"/>
              </w:rPr>
              <w:t>Assist</w:t>
            </w:r>
          </w:p>
        </w:tc>
        <w:tc>
          <w:tcPr>
            <w:tcW w:w="1361" w:type="dxa"/>
          </w:tcPr>
          <w:p w:rsidR="00B17B32" w:rsidRDefault="00F23B8A">
            <w:pPr>
              <w:pStyle w:val="CommentText"/>
              <w:spacing w:after="120"/>
              <w:rPr>
                <w:sz w:val="22"/>
              </w:rPr>
            </w:pPr>
            <w:r>
              <w:rPr>
                <w:sz w:val="22"/>
              </w:rPr>
              <w:t>Assist</w:t>
            </w:r>
          </w:p>
        </w:tc>
      </w:tr>
    </w:tbl>
    <w:p w:rsidR="00B4069D" w:rsidRDefault="00B4069D" w:rsidP="00AA0ADE">
      <w:pPr>
        <w:pStyle w:val="CommentText"/>
        <w:ind w:left="708"/>
        <w:rPr>
          <w:sz w:val="22"/>
        </w:rPr>
      </w:pPr>
    </w:p>
    <w:p w:rsidR="00B4069D" w:rsidRDefault="007B2F62" w:rsidP="00B4069D">
      <w:pPr>
        <w:pStyle w:val="CommentText"/>
        <w:ind w:left="360"/>
        <w:rPr>
          <w:b/>
          <w:sz w:val="22"/>
        </w:rPr>
      </w:pPr>
      <w:r w:rsidRPr="007B2F62">
        <w:rPr>
          <w:b/>
          <w:sz w:val="22"/>
        </w:rPr>
        <w:t>Education or skill confirmation process</w:t>
      </w:r>
    </w:p>
    <w:p w:rsidR="00F23B8A" w:rsidRPr="00F23B8A" w:rsidRDefault="00DE43C7" w:rsidP="00B4069D">
      <w:pPr>
        <w:pStyle w:val="CommentText"/>
        <w:ind w:left="360"/>
        <w:rPr>
          <w:sz w:val="22"/>
        </w:rPr>
      </w:pPr>
      <w:r w:rsidRPr="00DE43C7">
        <w:rPr>
          <w:sz w:val="22"/>
        </w:rPr>
        <w:t>The quality of a map is dependent upon the capability of those who build and implement the map.  A method of confirmation of those skills shall be established in order to support that evaluation.</w:t>
      </w:r>
    </w:p>
    <w:p w:rsidR="00CB7E76" w:rsidRDefault="00781EAA" w:rsidP="00F23B8A">
      <w:r>
        <w:t>.</w:t>
      </w:r>
    </w:p>
    <w:p w:rsidR="00A713CC" w:rsidRDefault="009A57E6" w:rsidP="00DE0348">
      <w:pPr>
        <w:pStyle w:val="Heading2"/>
        <w:rPr>
          <w:ins w:id="236" w:author="Luann" w:date="2016-08-20T20:28:00Z"/>
        </w:rPr>
      </w:pPr>
      <w:bookmarkStart w:id="237" w:name="_Toc457655094"/>
      <w:bookmarkStart w:id="238" w:name="_Toc457655289"/>
      <w:bookmarkStart w:id="239" w:name="_Toc457655476"/>
      <w:commentRangeStart w:id="240"/>
      <w:r>
        <w:t>Governance</w:t>
      </w:r>
      <w:bookmarkEnd w:id="237"/>
      <w:bookmarkEnd w:id="238"/>
      <w:bookmarkEnd w:id="239"/>
      <w:commentRangeEnd w:id="240"/>
      <w:r w:rsidR="00ED4075">
        <w:rPr>
          <w:rStyle w:val="CommentReference"/>
          <w:rFonts w:eastAsia="Calibri"/>
          <w:b w:val="0"/>
          <w:lang w:eastAsia="en-US"/>
        </w:rPr>
        <w:commentReference w:id="240"/>
      </w:r>
    </w:p>
    <w:p w:rsidR="00D30FAC" w:rsidRPr="00A9127C" w:rsidRDefault="00D30FAC" w:rsidP="00D30FAC">
      <w:pPr>
        <w:tabs>
          <w:tab w:val="left" w:pos="90"/>
        </w:tabs>
        <w:spacing w:after="0" w:line="240" w:lineRule="auto"/>
        <w:jc w:val="left"/>
        <w:rPr>
          <w:ins w:id="241" w:author="Luann" w:date="2016-08-20T20:28:00Z"/>
          <w:rFonts w:ascii="Droid Sans" w:eastAsia="Times New Roman" w:hAnsi="Droid Sans" w:cs="Helvetica"/>
          <w:color w:val="555555"/>
          <w:sz w:val="24"/>
          <w:szCs w:val="24"/>
        </w:rPr>
      </w:pPr>
      <w:ins w:id="242" w:author="Luann" w:date="2016-08-20T20:28:00Z">
        <w:r w:rsidRPr="00A9127C">
          <w:t>The combination of information and communication technology (ICT) has the potential to change the work organization and business practices by creating new opportunities for IT implementation.  The ISO/IEC 38500:2008 - Corporate governance of information technology process model and framework provides specific practices and implementation advice for IT management, controls, and assurance. Governance is not a one-and-done process, but a system that comprises processes that may be executed whenever needed (Racz, Weippl &amp; Seufert, 2010).  The ISO/IEC 38500:2008 standard recommends three process steps – evaluate, direct, and monitor – to be applied across six principles: responsibility, strategy, acquisition, performance, conformance, and human behavior</w:t>
        </w:r>
        <w:r w:rsidRPr="00A9127C">
          <w:rPr>
            <w:b/>
          </w:rPr>
          <w:t>”</w:t>
        </w:r>
        <w:r w:rsidRPr="00A9127C">
          <w:t xml:space="preserve">. The framework putting corporate governance in context with business processes is drawn out in figure </w:t>
        </w:r>
        <w:r w:rsidRPr="00A9127C">
          <w:rPr>
            <w:b/>
          </w:rPr>
          <w:t>1</w:t>
        </w:r>
        <w:r w:rsidRPr="00A9127C">
          <w:t xml:space="preserve"> (Racz, Weippl &amp; Seufert, 2010).</w:t>
        </w:r>
        <w:r w:rsidRPr="00A9127C">
          <w:rPr>
            <w:b/>
          </w:rPr>
          <w:br/>
        </w:r>
        <w:r w:rsidRPr="00A9127C">
          <w:br/>
          <w:t xml:space="preserve">The implementation of IT governance during the MapQual process should facilitate alignment between IT and business strategy. This governance can be facilitated through existing controls frameworks, such as the IT Infrastructure Library (ITIL). The </w:t>
        </w:r>
        <w:r w:rsidRPr="00A9127C">
          <w:rPr>
            <w:rFonts w:asciiTheme="minorHAnsi" w:hAnsiTheme="minorHAnsi"/>
          </w:rPr>
          <w:t xml:space="preserve">ISO/IEC TR 20000-11:2015 </w:t>
        </w:r>
        <w:r w:rsidRPr="00A9127C">
          <w:rPr>
            <w:rFonts w:asciiTheme="minorHAnsi" w:hAnsiTheme="minorHAnsi"/>
            <w:i/>
          </w:rPr>
          <w:t>Information technology — Service management — Part 11: Guidance on the relationship between ISO/IEC 20000-1:2011 and service management frameworks: ITIL®</w:t>
        </w:r>
        <w:r w:rsidRPr="00A9127C">
          <w:t>IT Infrastructure Library is a framework focusing on best practices for delivering IT services and can be used to manage and evaluate the IT function and processes within an organization.  The ITIL framework can provide standards, benchmarks, and metrics that can be used by an IT audit function. MapQual governance is essential to ensure strong coordination among process initiatives and eliminate misalignment between organizational strategy and process endeavors (Korhonen, 2007). The MapQual focus on governance is to harmonize process, process designs and strategies to achieve alignment among all three (Jeston &amp; Nelis, 2008).</w:t>
        </w:r>
      </w:ins>
    </w:p>
    <w:p w:rsidR="00D30FAC" w:rsidRDefault="00B10C3F" w:rsidP="00D30FAC">
      <w:pPr>
        <w:jc w:val="left"/>
      </w:pPr>
      <w:r>
        <w:rPr>
          <w:noProof/>
          <w:lang w:val="en-US"/>
        </w:rPr>
        <w:drawing>
          <wp:inline distT="0" distB="0" distL="0" distR="0">
            <wp:extent cx="3724275" cy="3076575"/>
            <wp:effectExtent l="19050" t="0" r="9525" b="0"/>
            <wp:docPr id="5" name="Picture 5" descr="N:\ISO\TAG_215\2016\MapQual\Figures\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SO\TAG_215\2016\MapQual\Figures\Figure_1.JPG"/>
                    <pic:cNvPicPr>
                      <a:picLocks noChangeAspect="1" noChangeArrowheads="1"/>
                    </pic:cNvPicPr>
                  </pic:nvPicPr>
                  <pic:blipFill>
                    <a:blip r:embed="rId25" cstate="print"/>
                    <a:srcRect/>
                    <a:stretch>
                      <a:fillRect/>
                    </a:stretch>
                  </pic:blipFill>
                  <pic:spPr bwMode="auto">
                    <a:xfrm>
                      <a:off x="0" y="0"/>
                      <a:ext cx="3724275" cy="3076575"/>
                    </a:xfrm>
                    <a:prstGeom prst="rect">
                      <a:avLst/>
                    </a:prstGeom>
                    <a:noFill/>
                    <a:ln w="9525">
                      <a:noFill/>
                      <a:miter lim="800000"/>
                      <a:headEnd/>
                      <a:tailEnd/>
                    </a:ln>
                  </pic:spPr>
                </pic:pic>
              </a:graphicData>
            </a:graphic>
          </wp:inline>
        </w:drawing>
      </w:r>
    </w:p>
    <w:p w:rsidR="00A9127C" w:rsidRPr="00A9127C" w:rsidRDefault="00A9127C" w:rsidP="00D30FAC">
      <w:pPr>
        <w:jc w:val="left"/>
        <w:rPr>
          <w:ins w:id="243" w:author="Luann" w:date="2016-08-20T20:28:00Z"/>
        </w:rPr>
      </w:pPr>
    </w:p>
    <w:p w:rsidR="00D30FAC" w:rsidRPr="00A9127C" w:rsidRDefault="00D30FAC" w:rsidP="00D30FAC">
      <w:pPr>
        <w:jc w:val="left"/>
        <w:rPr>
          <w:ins w:id="244" w:author="Luann" w:date="2016-08-20T20:28:00Z"/>
        </w:rPr>
      </w:pPr>
      <w:ins w:id="245" w:author="Luann" w:date="2016-08-20T20:28:00Z">
        <w:r w:rsidRPr="00A9127C">
          <w:t xml:space="preserve">Figure </w:t>
        </w:r>
      </w:ins>
      <w:r w:rsidR="00140FF7" w:rsidRPr="00A9127C">
        <w:t>2</w:t>
      </w:r>
      <w:ins w:id="246" w:author="Luann" w:date="2016-08-20T20:28:00Z">
        <w:r w:rsidRPr="00A9127C">
          <w:t xml:space="preserve">: </w:t>
        </w:r>
        <w:r w:rsidRPr="00A9127C">
          <w:rPr>
            <w:rFonts w:asciiTheme="minorHAnsi" w:hAnsiTheme="minorHAnsi"/>
          </w:rPr>
          <w:t>ISO/IEC 38500:2008 model for IT governance</w:t>
        </w:r>
        <w:r w:rsidRPr="00A9127C">
          <w:rPr>
            <w:sz w:val="18"/>
            <w:szCs w:val="18"/>
          </w:rPr>
          <w:t xml:space="preserve"> </w:t>
        </w:r>
        <w:r w:rsidRPr="00A9127C">
          <w:t>(Racz, Weippl &amp; Seufert, 2010).</w:t>
        </w:r>
      </w:ins>
    </w:p>
    <w:p w:rsidR="00F215B3" w:rsidRPr="00A9127C" w:rsidRDefault="009A57E6">
      <w:pPr>
        <w:pStyle w:val="Heading4"/>
        <w:jc w:val="left"/>
        <w:rPr>
          <w:ins w:id="247" w:author="Luann" w:date="2016-08-20T20:29:00Z"/>
        </w:rPr>
      </w:pPr>
      <w:r w:rsidRPr="00A9127C">
        <w:t>Team</w:t>
      </w:r>
    </w:p>
    <w:p w:rsidR="00D30FAC" w:rsidRPr="00A9127C" w:rsidRDefault="00D30FAC" w:rsidP="00D30FAC">
      <w:pPr>
        <w:shd w:val="clear" w:color="auto" w:fill="FFFFFF"/>
        <w:spacing w:after="300"/>
        <w:jc w:val="left"/>
        <w:rPr>
          <w:ins w:id="248" w:author="Luann" w:date="2016-08-20T20:29:00Z"/>
          <w:rFonts w:cs="Helvetica"/>
        </w:rPr>
      </w:pPr>
      <w:ins w:id="249" w:author="Luann" w:date="2016-08-20T20:29:00Z">
        <w:r w:rsidRPr="00A9127C">
          <w:t xml:space="preserve">The ITIL framework offers guidance for senior directors, managers, and practitioners on a self-assessment of the risks and controls related to information technology </w:t>
        </w:r>
        <w:r w:rsidRPr="00A9127C">
          <w:rPr>
            <w:rFonts w:cs="Helvetica"/>
          </w:rPr>
          <w:t>services whether the  services are provided in-house or obtained from third parties. The ITIL framework describes in detail those parts of enterprise IT that are service enablers (process activities, organizational structures, etc.).</w:t>
        </w:r>
        <w:r w:rsidRPr="00A9127C">
          <w:rPr>
            <w:color w:val="000000"/>
          </w:rPr>
          <w:t xml:space="preserve"> A process map is a visual representation of process steps and can be a valuable tool for project team from which to adapt a high-level framework view during the define process to focus on particular details or sections during operation process or improve processes views.</w:t>
        </w:r>
      </w:ins>
    </w:p>
    <w:p w:rsidR="00D30FAC" w:rsidRPr="00A9127C" w:rsidRDefault="00D30FAC" w:rsidP="00D30FAC">
      <w:pPr>
        <w:shd w:val="clear" w:color="auto" w:fill="FFFFFF"/>
        <w:spacing w:after="300" w:line="240" w:lineRule="auto"/>
        <w:jc w:val="left"/>
        <w:rPr>
          <w:ins w:id="250" w:author="Luann" w:date="2016-08-20T20:29:00Z"/>
          <w:rFonts w:asciiTheme="minorHAnsi" w:hAnsiTheme="minorHAnsi"/>
        </w:rPr>
      </w:pPr>
      <w:ins w:id="251" w:author="Luann" w:date="2016-08-20T20:29:00Z">
        <w:r w:rsidRPr="00A9127C">
          <w:rPr>
            <w:rStyle w:val="mw-headline"/>
            <w:rFonts w:asciiTheme="minorHAnsi" w:hAnsiTheme="minorHAnsi"/>
          </w:rPr>
          <w:t xml:space="preserve">Sample Roles </w:t>
        </w:r>
      </w:ins>
    </w:p>
    <w:p w:rsidR="00D30FAC" w:rsidRPr="00A9127C" w:rsidRDefault="00D30FAC" w:rsidP="00D30FAC">
      <w:pPr>
        <w:pStyle w:val="Heading4"/>
        <w:numPr>
          <w:ilvl w:val="3"/>
          <w:numId w:val="0"/>
        </w:numPr>
        <w:ind w:left="864" w:hanging="864"/>
        <w:rPr>
          <w:ins w:id="252" w:author="Luann" w:date="2016-08-20T20:29:00Z"/>
          <w:rFonts w:asciiTheme="minorHAnsi" w:hAnsiTheme="minorHAnsi"/>
        </w:rPr>
      </w:pPr>
      <w:ins w:id="253" w:author="Luann" w:date="2016-08-20T20:29:00Z">
        <w:r w:rsidRPr="00A9127C">
          <w:rPr>
            <w:rStyle w:val="mw-headline"/>
            <w:rFonts w:asciiTheme="minorHAnsi" w:hAnsiTheme="minorHAnsi"/>
          </w:rPr>
          <w:t>Change Manager</w:t>
        </w:r>
      </w:ins>
    </w:p>
    <w:p w:rsidR="00D30FAC" w:rsidRPr="00A9127C" w:rsidRDefault="00D30FAC" w:rsidP="00D30FAC">
      <w:pPr>
        <w:numPr>
          <w:ilvl w:val="0"/>
          <w:numId w:val="38"/>
        </w:numPr>
        <w:spacing w:before="100" w:beforeAutospacing="1" w:after="100" w:afterAutospacing="1" w:line="240" w:lineRule="auto"/>
        <w:jc w:val="left"/>
        <w:rPr>
          <w:ins w:id="254" w:author="Luann" w:date="2016-08-20T20:29:00Z"/>
        </w:rPr>
      </w:pPr>
      <w:ins w:id="255" w:author="Luann" w:date="2016-08-20T20:29:00Z">
        <w:r w:rsidRPr="00A9127C">
          <w:t xml:space="preserve">Responsible for the lifecycle of all mapping changes. </w:t>
        </w:r>
      </w:ins>
    </w:p>
    <w:p w:rsidR="00D30FAC" w:rsidRPr="00A9127C" w:rsidRDefault="00D30FAC" w:rsidP="00D30FAC">
      <w:pPr>
        <w:pStyle w:val="Heading4"/>
        <w:numPr>
          <w:ilvl w:val="3"/>
          <w:numId w:val="0"/>
        </w:numPr>
        <w:ind w:left="864" w:hanging="864"/>
        <w:rPr>
          <w:ins w:id="256" w:author="Luann" w:date="2016-08-20T20:29:00Z"/>
          <w:rFonts w:asciiTheme="minorHAnsi" w:hAnsiTheme="minorHAnsi"/>
        </w:rPr>
      </w:pPr>
      <w:ins w:id="257" w:author="Luann" w:date="2016-08-20T20:29:00Z">
        <w:r w:rsidRPr="00A9127C">
          <w:rPr>
            <w:rStyle w:val="mw-headline"/>
            <w:rFonts w:asciiTheme="minorHAnsi" w:hAnsiTheme="minorHAnsi"/>
          </w:rPr>
          <w:t>Configuration Manager</w:t>
        </w:r>
      </w:ins>
    </w:p>
    <w:p w:rsidR="00D30FAC" w:rsidRPr="00A9127C" w:rsidRDefault="00D30FAC" w:rsidP="00D30FAC">
      <w:pPr>
        <w:numPr>
          <w:ilvl w:val="0"/>
          <w:numId w:val="39"/>
        </w:numPr>
        <w:spacing w:before="100" w:beforeAutospacing="1" w:after="100" w:afterAutospacing="1" w:line="240" w:lineRule="auto"/>
        <w:jc w:val="left"/>
        <w:rPr>
          <w:ins w:id="258" w:author="Luann" w:date="2016-08-20T20:29:00Z"/>
        </w:rPr>
      </w:pPr>
      <w:ins w:id="259" w:author="Luann" w:date="2016-08-20T20:29:00Z">
        <w:r w:rsidRPr="00A9127C">
          <w:t xml:space="preserve">Responsible for maintaining information about Configuration Items and MapQual required delivering IT services. </w:t>
        </w:r>
      </w:ins>
    </w:p>
    <w:p w:rsidR="00D30FAC" w:rsidRPr="00A9127C" w:rsidRDefault="00D30FAC" w:rsidP="00D30FAC">
      <w:pPr>
        <w:numPr>
          <w:ilvl w:val="0"/>
          <w:numId w:val="39"/>
        </w:numPr>
        <w:spacing w:before="100" w:beforeAutospacing="1" w:after="100" w:afterAutospacing="1" w:line="240" w:lineRule="auto"/>
        <w:jc w:val="left"/>
        <w:rPr>
          <w:ins w:id="260" w:author="Luann" w:date="2016-08-20T20:29:00Z"/>
        </w:rPr>
      </w:pPr>
      <w:ins w:id="261" w:author="Luann" w:date="2016-08-20T20:29:00Z">
        <w:r w:rsidRPr="00A9127C">
          <w:t>Maintains a logical model containing the components of the IT infrastructure and their associations.</w:t>
        </w:r>
      </w:ins>
    </w:p>
    <w:p w:rsidR="00D30FAC" w:rsidRPr="00A9127C" w:rsidRDefault="00D30FAC" w:rsidP="00D30FAC">
      <w:pPr>
        <w:pStyle w:val="Heading4"/>
        <w:numPr>
          <w:ilvl w:val="3"/>
          <w:numId w:val="0"/>
        </w:numPr>
        <w:ind w:left="864" w:hanging="864"/>
        <w:rPr>
          <w:ins w:id="262" w:author="Luann" w:date="2016-08-20T20:29:00Z"/>
          <w:rFonts w:asciiTheme="minorHAnsi" w:hAnsiTheme="minorHAnsi"/>
        </w:rPr>
      </w:pPr>
      <w:ins w:id="263" w:author="Luann" w:date="2016-08-20T20:29:00Z">
        <w:r w:rsidRPr="00A9127C">
          <w:rPr>
            <w:rStyle w:val="mw-headline"/>
            <w:rFonts w:asciiTheme="minorHAnsi" w:hAnsiTheme="minorHAnsi"/>
          </w:rPr>
          <w:t>Knowledge Manager</w:t>
        </w:r>
      </w:ins>
    </w:p>
    <w:p w:rsidR="00D30FAC" w:rsidRPr="00A9127C" w:rsidRDefault="00D30FAC" w:rsidP="00D30FAC">
      <w:pPr>
        <w:numPr>
          <w:ilvl w:val="0"/>
          <w:numId w:val="40"/>
        </w:numPr>
        <w:spacing w:before="100" w:beforeAutospacing="1" w:after="100" w:afterAutospacing="1" w:line="240" w:lineRule="auto"/>
        <w:jc w:val="left"/>
        <w:rPr>
          <w:ins w:id="264" w:author="Luann" w:date="2016-08-20T20:29:00Z"/>
        </w:rPr>
      </w:pPr>
      <w:ins w:id="265" w:author="Luann" w:date="2016-08-20T20:29:00Z">
        <w:r w:rsidRPr="00A9127C">
          <w:t xml:space="preserve">Ensures the IT organization is able to gather, analyze, store and share knowledge and information. </w:t>
        </w:r>
      </w:ins>
    </w:p>
    <w:p w:rsidR="00D30FAC" w:rsidRPr="00A9127C" w:rsidRDefault="00D30FAC" w:rsidP="00D30FAC">
      <w:pPr>
        <w:numPr>
          <w:ilvl w:val="0"/>
          <w:numId w:val="40"/>
        </w:numPr>
        <w:spacing w:before="100" w:beforeAutospacing="1" w:after="100" w:afterAutospacing="1" w:line="240" w:lineRule="auto"/>
        <w:jc w:val="left"/>
        <w:rPr>
          <w:ins w:id="266" w:author="Luann" w:date="2016-08-20T20:29:00Z"/>
        </w:rPr>
      </w:pPr>
      <w:ins w:id="267" w:author="Luann" w:date="2016-08-20T20:29:00Z">
        <w:r w:rsidRPr="00A9127C">
          <w:t xml:space="preserve">Primary objective is to improve efficiency by reducing the need to rediscover knowledge. </w:t>
        </w:r>
      </w:ins>
    </w:p>
    <w:p w:rsidR="00D30FAC" w:rsidRPr="00A9127C" w:rsidRDefault="00D30FAC" w:rsidP="00D30FAC">
      <w:pPr>
        <w:pStyle w:val="Heading4"/>
        <w:numPr>
          <w:ilvl w:val="3"/>
          <w:numId w:val="0"/>
        </w:numPr>
        <w:ind w:left="864" w:hanging="864"/>
        <w:rPr>
          <w:ins w:id="268" w:author="Luann" w:date="2016-08-20T20:29:00Z"/>
          <w:rFonts w:asciiTheme="minorHAnsi" w:hAnsiTheme="minorHAnsi"/>
        </w:rPr>
      </w:pPr>
      <w:ins w:id="269" w:author="Luann" w:date="2016-08-20T20:29:00Z">
        <w:r w:rsidRPr="00A9127C">
          <w:rPr>
            <w:rStyle w:val="mw-headline"/>
            <w:rFonts w:asciiTheme="minorHAnsi" w:hAnsiTheme="minorHAnsi"/>
          </w:rPr>
          <w:t>Project Manager</w:t>
        </w:r>
      </w:ins>
    </w:p>
    <w:p w:rsidR="00D30FAC" w:rsidRPr="00A9127C" w:rsidRDefault="00D30FAC" w:rsidP="00D30FAC">
      <w:pPr>
        <w:numPr>
          <w:ilvl w:val="0"/>
          <w:numId w:val="41"/>
        </w:numPr>
        <w:spacing w:before="100" w:beforeAutospacing="1" w:after="100" w:afterAutospacing="1" w:line="240" w:lineRule="auto"/>
        <w:jc w:val="left"/>
        <w:rPr>
          <w:ins w:id="270" w:author="Luann" w:date="2016-08-20T20:29:00Z"/>
        </w:rPr>
      </w:pPr>
      <w:ins w:id="271" w:author="Luann" w:date="2016-08-20T20:29:00Z">
        <w:r w:rsidRPr="00A9127C">
          <w:t>Responsible for planning and coordinating the resources to deploy a major Release within the predicted cost, time and quality estimates.</w:t>
        </w:r>
      </w:ins>
    </w:p>
    <w:p w:rsidR="00D30FAC" w:rsidRPr="00A9127C" w:rsidRDefault="00D30FAC" w:rsidP="00D30FAC">
      <w:pPr>
        <w:pStyle w:val="Heading4"/>
        <w:numPr>
          <w:ilvl w:val="3"/>
          <w:numId w:val="0"/>
        </w:numPr>
        <w:ind w:left="864" w:hanging="864"/>
        <w:rPr>
          <w:ins w:id="272" w:author="Luann" w:date="2016-08-20T20:29:00Z"/>
          <w:rFonts w:asciiTheme="minorHAnsi" w:hAnsiTheme="minorHAnsi"/>
        </w:rPr>
      </w:pPr>
      <w:ins w:id="273" w:author="Luann" w:date="2016-08-20T20:29:00Z">
        <w:r w:rsidRPr="00A9127C">
          <w:rPr>
            <w:rStyle w:val="mw-headline"/>
            <w:rFonts w:asciiTheme="minorHAnsi" w:hAnsiTheme="minorHAnsi"/>
          </w:rPr>
          <w:t>Release Manager</w:t>
        </w:r>
      </w:ins>
    </w:p>
    <w:p w:rsidR="00D30FAC" w:rsidRPr="00A9127C" w:rsidRDefault="00D30FAC" w:rsidP="00D30FAC">
      <w:pPr>
        <w:numPr>
          <w:ilvl w:val="0"/>
          <w:numId w:val="42"/>
        </w:numPr>
        <w:spacing w:before="100" w:beforeAutospacing="1" w:after="100" w:afterAutospacing="1" w:line="240" w:lineRule="auto"/>
        <w:jc w:val="left"/>
        <w:rPr>
          <w:ins w:id="274" w:author="Luann" w:date="2016-08-20T20:29:00Z"/>
        </w:rPr>
      </w:pPr>
      <w:ins w:id="275" w:author="Luann" w:date="2016-08-20T20:29:00Z">
        <w:r w:rsidRPr="00A9127C">
          <w:t xml:space="preserve">Responsible for planning and controlling the movement of Releases to test and live environments. </w:t>
        </w:r>
      </w:ins>
    </w:p>
    <w:p w:rsidR="00D30FAC" w:rsidRPr="00A9127C" w:rsidRDefault="00D30FAC" w:rsidP="00D30FAC">
      <w:pPr>
        <w:numPr>
          <w:ilvl w:val="0"/>
          <w:numId w:val="42"/>
        </w:numPr>
        <w:spacing w:before="100" w:beforeAutospacing="1" w:after="100" w:afterAutospacing="1" w:line="240" w:lineRule="auto"/>
        <w:jc w:val="left"/>
        <w:rPr>
          <w:ins w:id="276" w:author="Luann" w:date="2016-08-20T20:29:00Z"/>
        </w:rPr>
      </w:pPr>
      <w:ins w:id="277" w:author="Luann" w:date="2016-08-20T20:29:00Z">
        <w:r w:rsidRPr="00A9127C">
          <w:t>Primary objective to ensure that the integrity of the live environment is protected and correct components are released.</w:t>
        </w:r>
      </w:ins>
    </w:p>
    <w:p w:rsidR="00D30FAC" w:rsidRPr="00A9127C" w:rsidRDefault="00D30FAC" w:rsidP="00D30FAC">
      <w:pPr>
        <w:pStyle w:val="Heading4"/>
        <w:numPr>
          <w:ilvl w:val="3"/>
          <w:numId w:val="0"/>
        </w:numPr>
        <w:ind w:left="864" w:hanging="864"/>
        <w:rPr>
          <w:ins w:id="278" w:author="Luann" w:date="2016-08-20T20:29:00Z"/>
          <w:rFonts w:asciiTheme="minorHAnsi" w:hAnsiTheme="minorHAnsi"/>
        </w:rPr>
      </w:pPr>
      <w:ins w:id="279" w:author="Luann" w:date="2016-08-20T20:29:00Z">
        <w:r w:rsidRPr="00A9127C">
          <w:rPr>
            <w:rStyle w:val="mw-headline"/>
            <w:rFonts w:asciiTheme="minorHAnsi" w:hAnsiTheme="minorHAnsi"/>
          </w:rPr>
          <w:t>Test Manager</w:t>
        </w:r>
      </w:ins>
    </w:p>
    <w:p w:rsidR="00D30FAC" w:rsidRPr="00A9127C" w:rsidRDefault="00D30FAC" w:rsidP="00D30FAC">
      <w:pPr>
        <w:numPr>
          <w:ilvl w:val="0"/>
          <w:numId w:val="43"/>
        </w:numPr>
        <w:spacing w:before="100" w:beforeAutospacing="1" w:after="100" w:afterAutospacing="1" w:line="240" w:lineRule="auto"/>
        <w:jc w:val="left"/>
        <w:rPr>
          <w:ins w:id="280" w:author="Luann" w:date="2016-08-20T20:29:00Z"/>
        </w:rPr>
      </w:pPr>
      <w:ins w:id="281" w:author="Luann" w:date="2016-08-20T20:29:00Z">
        <w:r w:rsidRPr="00A9127C">
          <w:t>Ensures deployed Releases and the resulting services meet customer expectations, and verifies that IT operations is able to support the new service.</w:t>
        </w:r>
      </w:ins>
    </w:p>
    <w:p w:rsidR="00D30FAC" w:rsidRDefault="00D30FAC" w:rsidP="00D30FAC">
      <w:pPr>
        <w:pStyle w:val="Heading4"/>
        <w:tabs>
          <w:tab w:val="left" w:pos="2070"/>
        </w:tabs>
        <w:ind w:left="0" w:firstLine="36"/>
        <w:jc w:val="left"/>
        <w:rPr>
          <w:ins w:id="282" w:author="Luann" w:date="2016-08-20T20:29:00Z"/>
        </w:rPr>
      </w:pPr>
    </w:p>
    <w:p w:rsidR="00F215B3" w:rsidRDefault="00F215B3"/>
    <w:p w:rsidR="00F215B3" w:rsidRPr="00A9127C" w:rsidRDefault="009A57E6">
      <w:pPr>
        <w:pStyle w:val="Heading4"/>
        <w:jc w:val="left"/>
      </w:pPr>
      <w:r w:rsidRPr="00A9127C">
        <w:t>Process</w:t>
      </w:r>
    </w:p>
    <w:p w:rsidR="00D30FAC" w:rsidRPr="00A9127C" w:rsidRDefault="00D30FAC" w:rsidP="00D30FAC">
      <w:pPr>
        <w:shd w:val="clear" w:color="auto" w:fill="FFFFFF"/>
        <w:spacing w:after="300"/>
        <w:rPr>
          <w:ins w:id="283" w:author="Luann" w:date="2016-08-20T20:29:00Z"/>
          <w:rFonts w:asciiTheme="minorHAnsi" w:hAnsiTheme="minorHAnsi" w:cs="Helvetica"/>
        </w:rPr>
      </w:pPr>
      <w:ins w:id="284" w:author="Luann" w:date="2016-08-20T20:29:00Z">
        <w:r w:rsidRPr="00A9127C">
          <w:rPr>
            <w:rFonts w:asciiTheme="minorHAnsi" w:hAnsiTheme="minorHAnsi"/>
          </w:rPr>
          <w:t xml:space="preserve">The data quality of terminology mappings are a persistent concern in practice with MapQual: accuracy, completeness, consistency, and timeliness important processes for systems and data warehouses, which are often used as the primary data source for the analyses of terminology maps. (Figure 2) </w:t>
        </w:r>
        <w:r w:rsidRPr="00A9127C">
          <w:t>(Racz, Weippl &amp; Seufert, 2010).</w:t>
        </w:r>
        <w:r w:rsidRPr="00A9127C">
          <w:rPr>
            <w:rFonts w:asciiTheme="minorHAnsi" w:hAnsiTheme="minorHAnsi"/>
          </w:rPr>
          <w:t xml:space="preserve">The role of the ITIL framework is in defining a best practice process framework for IT service management and support. The ITIL processes to coordinate improve mapping quality and satisfaction by implementing a standard system of processes to control IT services. </w:t>
        </w:r>
        <w:r w:rsidRPr="00A9127C">
          <w:rPr>
            <w:rFonts w:asciiTheme="minorHAnsi" w:hAnsiTheme="minorHAnsi" w:cs="Helvetica"/>
            <w:bCs/>
          </w:rPr>
          <w:t>There are five ‘processes’ in the ITIL Service Management Lifecycle</w:t>
        </w:r>
        <w:r w:rsidRPr="00A9127C">
          <w:rPr>
            <w:rFonts w:asciiTheme="minorHAnsi" w:hAnsiTheme="minorHAnsi" w:cs="Helvetica"/>
          </w:rPr>
          <w:t>:</w:t>
        </w:r>
      </w:ins>
    </w:p>
    <w:p w:rsidR="00D30FAC" w:rsidRPr="00A9127C" w:rsidRDefault="00D30FAC" w:rsidP="00D30FAC">
      <w:pPr>
        <w:pStyle w:val="Heading2"/>
        <w:numPr>
          <w:ilvl w:val="0"/>
          <w:numId w:val="0"/>
        </w:numPr>
        <w:tabs>
          <w:tab w:val="clear" w:pos="540"/>
          <w:tab w:val="clear" w:pos="700"/>
          <w:tab w:val="left" w:pos="0"/>
        </w:tabs>
        <w:spacing w:before="0" w:after="0" w:line="240" w:lineRule="auto"/>
        <w:rPr>
          <w:ins w:id="285" w:author="Luann" w:date="2016-08-20T20:29:00Z"/>
          <w:rFonts w:asciiTheme="minorHAnsi" w:hAnsiTheme="minorHAnsi"/>
          <w:b w:val="0"/>
          <w:sz w:val="22"/>
          <w:szCs w:val="22"/>
        </w:rPr>
      </w:pPr>
      <w:ins w:id="286" w:author="Luann" w:date="2016-08-20T20:29:00Z">
        <w:r w:rsidRPr="00A9127C">
          <w:rPr>
            <w:rFonts w:asciiTheme="minorHAnsi" w:hAnsiTheme="minorHAnsi"/>
            <w:sz w:val="22"/>
            <w:szCs w:val="22"/>
          </w:rPr>
          <w:t>1</w:t>
        </w:r>
        <w:r w:rsidRPr="00A9127C">
          <w:rPr>
            <w:rFonts w:asciiTheme="minorHAnsi" w:hAnsiTheme="minorHAnsi"/>
            <w:b w:val="0"/>
            <w:sz w:val="22"/>
            <w:szCs w:val="22"/>
          </w:rPr>
          <w:t>. Strategy</w:t>
        </w:r>
        <w:r w:rsidRPr="00A9127C">
          <w:rPr>
            <w:rFonts w:asciiTheme="minorHAnsi" w:hAnsiTheme="minorHAnsi"/>
            <w:b w:val="0"/>
            <w:sz w:val="22"/>
            <w:szCs w:val="22"/>
          </w:rPr>
          <w:br/>
        </w:r>
        <w:r w:rsidR="00D351CF" w:rsidRPr="00D351CF">
          <w:rPr>
            <w:rFonts w:asciiTheme="minorHAnsi" w:hAnsiTheme="minorHAnsi"/>
            <w:b w:val="0"/>
            <w:noProof/>
            <w:sz w:val="22"/>
            <w:szCs w:val="22"/>
          </w:rPr>
          <w:pict>
            <v:group id="_x0000_s1026" style="position:absolute;margin-left:41.25pt;margin-top:49.5pt;width:257.25pt;height:311.25pt;z-index:251660288;mso-position-horizontal-relative:char;mso-position-vertical-relative:line" coordorigin="825,990" coordsize="5145,6225">
              <v:rect id="_x0000_s1027" href="http://wiki.en.it-processmaps.com/index.php/Financial_Management" title="Financial Management for IT Services - ITIL Service Strategy" style="position:absolute;left:4455;top:6165;width:1515;height:1050" o:button="t" filled="f" stroked="f">
                <v:fill o:detectmouseclick="t"/>
              </v:rect>
              <v:rect id="_x0000_s1028" href="http://wiki.en.it-processmaps.com/index.php/ITIL_Demand_Management" title="Demand Management - ITIL Service Strategy" style="position:absolute;left:2520;top:5145;width:1515;height:1065" o:button="t" filled="f" stroked="f">
                <v:fill o:detectmouseclick="t"/>
              </v:rect>
              <v:rect id="_x0000_s1029" href="http://wiki.en.it-processmaps.com/index.php/Service_Portfolio_Management" title="Service Portfolio Management - ITIL Service Strategy" style="position:absolute;left:825;top:4110;width:1530;height:1080" o:button="t" filled="f" stroked="f">
                <v:fill o:detectmouseclick="t"/>
              </v:rect>
              <v:rect id="_x0000_s1030" href="http://wiki.en.it-processmaps.com/index.php/ITIL_Strategy_Management" title="Strategy Management for IT Services - ITIL Service Strategy" style="position:absolute;left:825;top:2535;width:1515;height:1065" o:button="t" filled="f" stroked="f">
                <v:fill o:detectmouseclick="t"/>
              </v:rect>
              <v:rect id="_x0000_s1031" href="http://wiki.en.it-processmaps.com/index.php/Business_Relationship_Management" title="Business Relationship Management - ITIL Service Strategy" style="position:absolute;left:2625;top:990;width:1515;height:1095" o:button="t" filled="f" stroked="f">
                <v:fill o:detectmouseclick="t"/>
              </v:rect>
              <w10:anchorlock/>
            </v:group>
          </w:pict>
        </w:r>
        <w:r w:rsidRPr="00A9127C">
          <w:rPr>
            <w:rFonts w:asciiTheme="minorHAnsi" w:hAnsiTheme="minorHAnsi"/>
            <w:b w:val="0"/>
            <w:sz w:val="22"/>
            <w:szCs w:val="22"/>
          </w:rPr>
          <w:t xml:space="preserve">Process Objective: Assessment of capabilities and strategy to serve customers; responsible for strategy implementation when defined. </w:t>
        </w:r>
      </w:ins>
    </w:p>
    <w:p w:rsidR="00D30FAC" w:rsidRPr="00A9127C" w:rsidRDefault="00D30FAC" w:rsidP="00D30FAC">
      <w:pPr>
        <w:shd w:val="clear" w:color="auto" w:fill="FFFFFF"/>
        <w:spacing w:after="0" w:line="240" w:lineRule="auto"/>
        <w:jc w:val="left"/>
        <w:rPr>
          <w:ins w:id="287" w:author="Luann" w:date="2016-08-20T20:29:00Z"/>
          <w:rFonts w:asciiTheme="minorHAnsi" w:hAnsiTheme="minorHAnsi"/>
        </w:rPr>
      </w:pPr>
      <w:ins w:id="288" w:author="Luann" w:date="2016-08-20T20:29:00Z">
        <w:r w:rsidRPr="00A9127C">
          <w:rPr>
            <w:rFonts w:asciiTheme="minorHAnsi" w:hAnsiTheme="minorHAnsi" w:cs="Helvetica"/>
          </w:rPr>
          <w:br/>
          <w:t>2. Design:</w:t>
        </w:r>
        <w:r w:rsidRPr="00A9127C">
          <w:rPr>
            <w:rFonts w:asciiTheme="minorHAnsi" w:hAnsiTheme="minorHAnsi" w:cs="Helvetica"/>
          </w:rPr>
          <w:br/>
        </w:r>
        <w:r w:rsidRPr="00A9127C">
          <w:rPr>
            <w:rFonts w:asciiTheme="minorHAnsi" w:hAnsiTheme="minorHAnsi"/>
          </w:rPr>
          <w:t>Process Objective: Identification of new service requirements and improvements to existing ones.z</w:t>
        </w:r>
      </w:ins>
    </w:p>
    <w:p w:rsidR="00D30FAC" w:rsidRPr="00A9127C" w:rsidRDefault="00D30FAC" w:rsidP="00D30FAC">
      <w:pPr>
        <w:shd w:val="clear" w:color="auto" w:fill="FFFFFF"/>
        <w:spacing w:after="0" w:line="240" w:lineRule="auto"/>
        <w:jc w:val="left"/>
        <w:rPr>
          <w:ins w:id="289" w:author="Luann" w:date="2016-08-20T20:29:00Z"/>
          <w:rFonts w:asciiTheme="minorHAnsi" w:hAnsiTheme="minorHAnsi" w:cs="Helvetica"/>
        </w:rPr>
      </w:pPr>
      <w:ins w:id="290" w:author="Luann" w:date="2016-08-20T20:29:00Z">
        <w:r w:rsidRPr="00A9127C">
          <w:rPr>
            <w:rFonts w:asciiTheme="minorHAnsi" w:hAnsiTheme="minorHAnsi"/>
          </w:rPr>
          <w:t xml:space="preserve"> </w:t>
        </w:r>
      </w:ins>
    </w:p>
    <w:p w:rsidR="00D30FAC" w:rsidRPr="00A9127C" w:rsidRDefault="00D30FAC" w:rsidP="00D30FAC">
      <w:pPr>
        <w:shd w:val="clear" w:color="auto" w:fill="FFFFFF"/>
        <w:spacing w:after="0" w:line="240" w:lineRule="auto"/>
        <w:jc w:val="left"/>
        <w:rPr>
          <w:ins w:id="291" w:author="Luann" w:date="2016-08-20T20:29:00Z"/>
          <w:rFonts w:asciiTheme="minorHAnsi" w:hAnsiTheme="minorHAnsi" w:cs="Helvetica"/>
        </w:rPr>
      </w:pPr>
      <w:ins w:id="292" w:author="Luann" w:date="2016-08-20T20:29:00Z">
        <w:r w:rsidRPr="00A9127C">
          <w:rPr>
            <w:rFonts w:asciiTheme="minorHAnsi" w:hAnsiTheme="minorHAnsi" w:cs="Helvetica"/>
          </w:rPr>
          <w:t xml:space="preserve">3. Transition: </w:t>
        </w:r>
      </w:ins>
    </w:p>
    <w:p w:rsidR="00D30FAC" w:rsidRPr="00A9127C" w:rsidRDefault="00D30FAC" w:rsidP="00D30FAC">
      <w:pPr>
        <w:shd w:val="clear" w:color="auto" w:fill="FFFFFF"/>
        <w:spacing w:after="0" w:line="240" w:lineRule="auto"/>
        <w:jc w:val="left"/>
        <w:rPr>
          <w:ins w:id="293" w:author="Luann" w:date="2016-08-20T20:29:00Z"/>
          <w:rFonts w:asciiTheme="minorHAnsi" w:hAnsiTheme="minorHAnsi"/>
        </w:rPr>
      </w:pPr>
      <w:ins w:id="294" w:author="Luann" w:date="2016-08-20T20:29:00Z">
        <w:r w:rsidRPr="00A9127C">
          <w:rPr>
            <w:rFonts w:asciiTheme="minorHAnsi" w:hAnsiTheme="minorHAnsi"/>
          </w:rPr>
          <w:t xml:space="preserve">Process Objective: Implementation of management processes in a coordinated manner. </w:t>
        </w:r>
      </w:ins>
    </w:p>
    <w:p w:rsidR="00D30FAC" w:rsidRPr="00A9127C" w:rsidRDefault="00D30FAC" w:rsidP="00D30FAC">
      <w:pPr>
        <w:shd w:val="clear" w:color="auto" w:fill="FFFFFF"/>
        <w:spacing w:after="0" w:line="240" w:lineRule="auto"/>
        <w:jc w:val="left"/>
        <w:rPr>
          <w:ins w:id="295" w:author="Luann" w:date="2016-08-20T20:29:00Z"/>
          <w:rFonts w:asciiTheme="minorHAnsi" w:hAnsiTheme="minorHAnsi" w:cs="Helvetica"/>
        </w:rPr>
      </w:pPr>
    </w:p>
    <w:p w:rsidR="00D30FAC" w:rsidRPr="00A9127C" w:rsidRDefault="00D30FAC" w:rsidP="00D30FAC">
      <w:pPr>
        <w:shd w:val="clear" w:color="auto" w:fill="FFFFFF"/>
        <w:spacing w:after="0" w:line="240" w:lineRule="auto"/>
        <w:jc w:val="left"/>
        <w:rPr>
          <w:ins w:id="296" w:author="Luann" w:date="2016-08-20T20:29:00Z"/>
          <w:rFonts w:asciiTheme="minorHAnsi" w:hAnsiTheme="minorHAnsi"/>
        </w:rPr>
      </w:pPr>
      <w:ins w:id="297" w:author="Luann" w:date="2016-08-20T20:29:00Z">
        <w:r w:rsidRPr="00A9127C">
          <w:rPr>
            <w:rFonts w:asciiTheme="minorHAnsi" w:hAnsiTheme="minorHAnsi" w:cs="Helvetica"/>
          </w:rPr>
          <w:t>4. Operation:</w:t>
        </w:r>
        <w:r w:rsidRPr="00A9127C">
          <w:rPr>
            <w:rFonts w:asciiTheme="minorHAnsi" w:hAnsiTheme="minorHAnsi" w:cs="Helvetica"/>
          </w:rPr>
          <w:br/>
        </w:r>
        <w:r w:rsidRPr="00A9127C">
          <w:rPr>
            <w:rFonts w:asciiTheme="minorHAnsi" w:hAnsiTheme="minorHAnsi"/>
          </w:rPr>
          <w:t xml:space="preserve">Process Objective: Ensure effective and efficient delivery of services, resolving of service failures, fixing problems, as well as carrying out routine operational tasks. </w:t>
        </w:r>
      </w:ins>
    </w:p>
    <w:p w:rsidR="00D30FAC" w:rsidRPr="00A9127C" w:rsidRDefault="00D30FAC" w:rsidP="00D30FAC">
      <w:pPr>
        <w:shd w:val="clear" w:color="auto" w:fill="FFFFFF"/>
        <w:spacing w:after="0" w:line="240" w:lineRule="auto"/>
        <w:jc w:val="left"/>
        <w:rPr>
          <w:ins w:id="298" w:author="Luann" w:date="2016-08-20T20:29:00Z"/>
          <w:rFonts w:asciiTheme="minorHAnsi" w:hAnsiTheme="minorHAnsi" w:cs="Helvetica"/>
        </w:rPr>
      </w:pPr>
    </w:p>
    <w:p w:rsidR="00D30FAC" w:rsidRPr="00A9127C" w:rsidRDefault="00D30FAC" w:rsidP="00D30FAC">
      <w:pPr>
        <w:shd w:val="clear" w:color="auto" w:fill="FFFFFF"/>
        <w:spacing w:after="0" w:line="240" w:lineRule="auto"/>
        <w:jc w:val="left"/>
        <w:rPr>
          <w:ins w:id="299" w:author="Luann" w:date="2016-08-20T20:29:00Z"/>
          <w:rFonts w:asciiTheme="minorHAnsi" w:hAnsiTheme="minorHAnsi"/>
        </w:rPr>
      </w:pPr>
      <w:ins w:id="300" w:author="Luann" w:date="2016-08-20T20:29:00Z">
        <w:r w:rsidRPr="00A9127C">
          <w:rPr>
            <w:rFonts w:asciiTheme="minorHAnsi" w:hAnsiTheme="minorHAnsi" w:cs="Helvetica"/>
          </w:rPr>
          <w:t>5. Continual Improvement:</w:t>
        </w:r>
        <w:r w:rsidRPr="00A9127C">
          <w:rPr>
            <w:rFonts w:asciiTheme="minorHAnsi" w:hAnsiTheme="minorHAnsi" w:cs="Helvetica"/>
          </w:rPr>
          <w:br/>
        </w:r>
        <w:r w:rsidRPr="00A9127C">
          <w:rPr>
            <w:rFonts w:asciiTheme="minorHAnsi" w:hAnsiTheme="minorHAnsi"/>
          </w:rPr>
          <w:t xml:space="preserve">Process Objective: Lessons Learned and continual improvement of the effectiveness and efficiency of IT processes and services, in line with the concept of continual improvement adopted in ISO 20000. </w:t>
        </w:r>
      </w:ins>
    </w:p>
    <w:p w:rsidR="00D30FAC" w:rsidRPr="00A9127C" w:rsidRDefault="00B10C3F" w:rsidP="00D30FAC">
      <w:pPr>
        <w:jc w:val="left"/>
        <w:rPr>
          <w:ins w:id="301" w:author="Luann" w:date="2016-08-20T20:29:00Z"/>
        </w:rPr>
      </w:pPr>
      <w:r>
        <w:rPr>
          <w:noProof/>
          <w:lang w:val="en-US"/>
        </w:rPr>
        <w:drawing>
          <wp:inline distT="0" distB="0" distL="0" distR="0">
            <wp:extent cx="3695700" cy="1971675"/>
            <wp:effectExtent l="19050" t="0" r="0" b="0"/>
            <wp:docPr id="6" name="Picture 6" descr="N:\ISO\TAG_215\2016\MapQual\Figures\Figur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SO\TAG_215\2016\MapQual\Figures\Figure_2.JPG"/>
                    <pic:cNvPicPr>
                      <a:picLocks noChangeAspect="1" noChangeArrowheads="1"/>
                    </pic:cNvPicPr>
                  </pic:nvPicPr>
                  <pic:blipFill>
                    <a:blip r:embed="rId26" cstate="print"/>
                    <a:srcRect/>
                    <a:stretch>
                      <a:fillRect/>
                    </a:stretch>
                  </pic:blipFill>
                  <pic:spPr bwMode="auto">
                    <a:xfrm>
                      <a:off x="0" y="0"/>
                      <a:ext cx="3695700" cy="1971675"/>
                    </a:xfrm>
                    <a:prstGeom prst="rect">
                      <a:avLst/>
                    </a:prstGeom>
                    <a:noFill/>
                    <a:ln w="9525">
                      <a:noFill/>
                      <a:miter lim="800000"/>
                      <a:headEnd/>
                      <a:tailEnd/>
                    </a:ln>
                  </pic:spPr>
                </pic:pic>
              </a:graphicData>
            </a:graphic>
          </wp:inline>
        </w:drawing>
      </w:r>
    </w:p>
    <w:p w:rsidR="00D30FAC" w:rsidRDefault="00D30FAC" w:rsidP="00D30FAC">
      <w:pPr>
        <w:jc w:val="left"/>
      </w:pPr>
      <w:ins w:id="302" w:author="Luann" w:date="2016-08-20T20:29:00Z">
        <w:r w:rsidRPr="00A9127C">
          <w:t xml:space="preserve">Figure </w:t>
        </w:r>
      </w:ins>
      <w:r w:rsidR="00140FF7" w:rsidRPr="00A9127C">
        <w:t>3</w:t>
      </w:r>
      <w:ins w:id="303" w:author="Luann" w:date="2016-08-20T20:29:00Z">
        <w:r w:rsidRPr="00A9127C">
          <w:t xml:space="preserve">: </w:t>
        </w:r>
        <w:r w:rsidRPr="00A9127C">
          <w:rPr>
            <w:rFonts w:asciiTheme="minorHAnsi" w:hAnsiTheme="minorHAnsi"/>
          </w:rPr>
          <w:t>IT compliance process (Racz</w:t>
        </w:r>
        <w:r w:rsidRPr="00A9127C">
          <w:t>, Weippl &amp; Seufert, 2010)</w:t>
        </w:r>
      </w:ins>
    </w:p>
    <w:p w:rsidR="00C45D6B" w:rsidRDefault="00C45D6B" w:rsidP="00D30FAC">
      <w:pPr>
        <w:jc w:val="left"/>
        <w:rPr>
          <w:ins w:id="304" w:author="Luann" w:date="2016-08-20T20:29:00Z"/>
        </w:rPr>
      </w:pPr>
    </w:p>
    <w:p w:rsidR="00A713CC" w:rsidRDefault="009A57E6" w:rsidP="00CB7E76">
      <w:pPr>
        <w:pStyle w:val="Heading2"/>
      </w:pPr>
      <w:bookmarkStart w:id="305" w:name="_Toc457655095"/>
      <w:bookmarkStart w:id="306" w:name="_Toc457655290"/>
      <w:bookmarkStart w:id="307" w:name="_Toc457655477"/>
      <w:commentRangeStart w:id="308"/>
      <w:r>
        <w:t>Maintenance</w:t>
      </w:r>
      <w:bookmarkEnd w:id="305"/>
      <w:bookmarkEnd w:id="306"/>
      <w:bookmarkEnd w:id="307"/>
      <w:commentRangeEnd w:id="308"/>
      <w:r w:rsidR="00ED4075">
        <w:rPr>
          <w:rStyle w:val="CommentReference"/>
          <w:rFonts w:eastAsia="Calibri"/>
          <w:b w:val="0"/>
          <w:lang w:eastAsia="en-US"/>
        </w:rPr>
        <w:commentReference w:id="308"/>
      </w:r>
    </w:p>
    <w:p w:rsidR="00AA0ADE" w:rsidRDefault="00AA0ADE" w:rsidP="00AA0ADE">
      <w:pPr>
        <w:pStyle w:val="CommentText"/>
      </w:pPr>
      <w:r>
        <w:t>New version for each new version of source / target</w:t>
      </w:r>
    </w:p>
    <w:p w:rsidR="00AA0ADE" w:rsidRDefault="00AA0ADE" w:rsidP="00AA0ADE">
      <w:pPr>
        <w:pStyle w:val="CommentText"/>
      </w:pPr>
      <w:r>
        <w:t xml:space="preserve">Frequency – </w:t>
      </w:r>
    </w:p>
    <w:p w:rsidR="00AA0ADE" w:rsidRDefault="00AA0ADE" w:rsidP="00AA0ADE">
      <w:pPr>
        <w:pStyle w:val="CommentText"/>
      </w:pPr>
      <w:r>
        <w:t>Identify frequency clearly</w:t>
      </w:r>
    </w:p>
    <w:p w:rsidR="00AA0ADE" w:rsidRDefault="00AA0ADE" w:rsidP="00AA0ADE">
      <w:pPr>
        <w:pStyle w:val="CommentText"/>
      </w:pPr>
      <w:r>
        <w:t xml:space="preserve">If map decoupled from the release cycle of the scheme – this may be forgivable if the version management is explicity.  </w:t>
      </w:r>
    </w:p>
    <w:p w:rsidR="00AA0ADE" w:rsidRDefault="00AA0ADE" w:rsidP="00AA0ADE">
      <w:r>
        <w:t>The use case then evaluates how important that is to this use.</w:t>
      </w:r>
    </w:p>
    <w:p w:rsidR="00AA0ADE" w:rsidRDefault="00AA0ADE" w:rsidP="00AA0ADE">
      <w:pPr>
        <w:pStyle w:val="CommentText"/>
      </w:pPr>
      <w:r>
        <w:t>How maintenance versions etc are communicated to users</w:t>
      </w:r>
    </w:p>
    <w:p w:rsidR="00AA0ADE" w:rsidRDefault="00AA0ADE" w:rsidP="00AA0ADE">
      <w:pPr>
        <w:pStyle w:val="CommentText"/>
      </w:pPr>
      <w:r>
        <w:t>Publication – what is included</w:t>
      </w:r>
    </w:p>
    <w:p w:rsidR="00AA0ADE" w:rsidRDefault="00AA0ADE" w:rsidP="00AA0ADE">
      <w:pPr>
        <w:pStyle w:val="CommentText"/>
        <w:numPr>
          <w:ilvl w:val="0"/>
          <w:numId w:val="31"/>
        </w:numPr>
      </w:pPr>
      <w:r>
        <w:t>Source / target</w:t>
      </w:r>
    </w:p>
    <w:p w:rsidR="00AA0ADE" w:rsidRDefault="00AA0ADE" w:rsidP="00AA0ADE">
      <w:pPr>
        <w:pStyle w:val="CommentText"/>
        <w:numPr>
          <w:ilvl w:val="0"/>
          <w:numId w:val="31"/>
        </w:numPr>
      </w:pPr>
      <w:r>
        <w:t xml:space="preserve">Inclusion of equivalence </w:t>
      </w:r>
    </w:p>
    <w:p w:rsidR="00AA0ADE" w:rsidRPr="00AA0ADE" w:rsidRDefault="00AA0ADE" w:rsidP="00AA0ADE">
      <w:pPr>
        <w:rPr>
          <w:lang w:eastAsia="ja-JP"/>
        </w:rPr>
      </w:pPr>
      <w:r>
        <w:t>Rationale publication</w:t>
      </w:r>
    </w:p>
    <w:p w:rsidR="00A713CC" w:rsidRDefault="009A57E6" w:rsidP="00CB7E76">
      <w:pPr>
        <w:pStyle w:val="Heading2"/>
      </w:pPr>
      <w:bookmarkStart w:id="309" w:name="_Toc457655096"/>
      <w:bookmarkStart w:id="310" w:name="_Toc457655291"/>
      <w:bookmarkStart w:id="311" w:name="_Toc457655478"/>
      <w:r>
        <w:t>Implementation</w:t>
      </w:r>
      <w:bookmarkEnd w:id="309"/>
      <w:bookmarkEnd w:id="310"/>
      <w:bookmarkEnd w:id="311"/>
    </w:p>
    <w:p w:rsidR="00A713CC" w:rsidRDefault="009A57E6" w:rsidP="00CB7E76">
      <w:pPr>
        <w:pStyle w:val="Heading3"/>
      </w:pPr>
      <w:bookmarkStart w:id="312" w:name="_Toc457655097"/>
      <w:bookmarkStart w:id="313" w:name="_Toc457655292"/>
      <w:bookmarkStart w:id="314" w:name="_Toc457655479"/>
      <w:r>
        <w:t xml:space="preserve">Version </w:t>
      </w:r>
      <w:commentRangeStart w:id="315"/>
      <w:r>
        <w:t>management</w:t>
      </w:r>
      <w:bookmarkEnd w:id="312"/>
      <w:bookmarkEnd w:id="313"/>
      <w:bookmarkEnd w:id="314"/>
      <w:commentRangeEnd w:id="315"/>
      <w:r w:rsidR="00ED4075">
        <w:rPr>
          <w:rStyle w:val="CommentReference"/>
          <w:rFonts w:ascii="Cambria" w:eastAsia="Calibri" w:hAnsi="Cambria" w:cs="Times New Roman"/>
          <w:b w:val="0"/>
          <w:bCs w:val="0"/>
          <w:color w:val="auto"/>
        </w:rPr>
        <w:commentReference w:id="315"/>
      </w:r>
    </w:p>
    <w:p w:rsidR="00A713CC" w:rsidRDefault="009A57E6" w:rsidP="00CB7E76">
      <w:pPr>
        <w:pStyle w:val="Heading3"/>
      </w:pPr>
      <w:bookmarkStart w:id="316" w:name="_Toc457655098"/>
      <w:bookmarkStart w:id="317" w:name="_Toc457655293"/>
      <w:bookmarkStart w:id="318" w:name="_Toc457655480"/>
      <w:r>
        <w:t>Communication to users</w:t>
      </w:r>
      <w:bookmarkEnd w:id="316"/>
      <w:bookmarkEnd w:id="317"/>
      <w:bookmarkEnd w:id="318"/>
    </w:p>
    <w:p w:rsidR="00A713CC" w:rsidRDefault="009A57E6" w:rsidP="00CB7E76">
      <w:pPr>
        <w:pStyle w:val="Heading3"/>
      </w:pPr>
      <w:bookmarkStart w:id="319" w:name="_Toc457655099"/>
      <w:bookmarkStart w:id="320" w:name="_Toc457655294"/>
      <w:bookmarkStart w:id="321" w:name="_Toc457655481"/>
      <w:r>
        <w:t>Documentation available</w:t>
      </w:r>
      <w:bookmarkEnd w:id="319"/>
      <w:bookmarkEnd w:id="320"/>
      <w:bookmarkEnd w:id="321"/>
    </w:p>
    <w:p w:rsidR="005359BC" w:rsidRDefault="005359BC">
      <w:pPr>
        <w:spacing w:after="0" w:line="240" w:lineRule="auto"/>
        <w:jc w:val="left"/>
      </w:pPr>
    </w:p>
    <w:p w:rsidR="00DB37A3" w:rsidRDefault="00ED4075" w:rsidP="00DB37A3">
      <w:pPr>
        <w:pStyle w:val="Heading1"/>
        <w:rPr>
          <w:lang w:val="en-AU"/>
        </w:rPr>
      </w:pPr>
      <w:bookmarkStart w:id="322" w:name="_Toc457655100"/>
      <w:bookmarkStart w:id="323" w:name="_Toc457655295"/>
      <w:bookmarkStart w:id="324" w:name="_Toc457655482"/>
      <w:r>
        <w:rPr>
          <w:lang w:val="en-AU"/>
        </w:rPr>
        <w:t>Using Map Quality Determinants</w:t>
      </w:r>
      <w:bookmarkEnd w:id="322"/>
      <w:bookmarkEnd w:id="323"/>
      <w:bookmarkEnd w:id="324"/>
    </w:p>
    <w:p w:rsidR="00CB7E76" w:rsidRDefault="00900021" w:rsidP="00CB7E76">
      <w:pPr>
        <w:pStyle w:val="Heading2"/>
        <w:rPr>
          <w:lang w:val="en-AU"/>
        </w:rPr>
      </w:pPr>
      <w:bookmarkStart w:id="325" w:name="_Toc457655101"/>
      <w:bookmarkStart w:id="326" w:name="_Toc457655296"/>
      <w:bookmarkStart w:id="327" w:name="_Toc457655483"/>
      <w:r>
        <w:rPr>
          <w:lang w:val="en-AU"/>
        </w:rPr>
        <w:t>Required d</w:t>
      </w:r>
      <w:r w:rsidR="00CB7E76">
        <w:rPr>
          <w:lang w:val="en-AU"/>
        </w:rPr>
        <w:t>eterminants</w:t>
      </w:r>
      <w:bookmarkEnd w:id="325"/>
      <w:bookmarkEnd w:id="326"/>
      <w:bookmarkEnd w:id="327"/>
    </w:p>
    <w:p w:rsidR="00CB7E76" w:rsidRPr="00CB7E76" w:rsidRDefault="00CB7E76" w:rsidP="00CB7E76">
      <w:pPr>
        <w:rPr>
          <w:lang w:val="en-AU" w:eastAsia="ja-JP"/>
        </w:rPr>
      </w:pPr>
      <w:r>
        <w:rPr>
          <w:lang w:val="en-AU" w:eastAsia="ja-JP"/>
        </w:rPr>
        <w:t xml:space="preserve">Consider which determinants are essential for the specific use case.  </w:t>
      </w:r>
      <w:r w:rsidR="00094034">
        <w:rPr>
          <w:lang w:val="en-AU" w:eastAsia="ja-JP"/>
        </w:rPr>
        <w:t xml:space="preserve">For example these may be rules or conventions associated with the use of the source or target scheme, attributes which imply specific meaning or documented principles which have been applied to maps in certain circumstances. Determinants should be unambiguous.  </w:t>
      </w:r>
      <w:r>
        <w:rPr>
          <w:lang w:val="en-AU" w:eastAsia="ja-JP"/>
        </w:rPr>
        <w:t>Some determinants such as tooling may not be relevant, if automated tools are not being used, others may not be important as the map is to convert data once</w:t>
      </w:r>
      <w:r w:rsidR="00094034">
        <w:rPr>
          <w:lang w:val="en-AU" w:eastAsia="ja-JP"/>
        </w:rPr>
        <w:t xml:space="preserve"> such as maps used when changing from one version of a code system to another</w:t>
      </w:r>
      <w:r>
        <w:rPr>
          <w:lang w:val="en-AU" w:eastAsia="ja-JP"/>
        </w:rPr>
        <w:t>.</w:t>
      </w:r>
    </w:p>
    <w:p w:rsidR="00DB37A3" w:rsidRDefault="00DB37A3" w:rsidP="00CB7E76">
      <w:pPr>
        <w:pStyle w:val="Heading2"/>
        <w:rPr>
          <w:lang w:val="en-AU"/>
        </w:rPr>
      </w:pPr>
      <w:bookmarkStart w:id="328" w:name="_Toc457655102"/>
      <w:bookmarkStart w:id="329" w:name="_Toc457655297"/>
      <w:bookmarkStart w:id="330" w:name="_Toc457655484"/>
      <w:r>
        <w:rPr>
          <w:lang w:val="en-AU"/>
        </w:rPr>
        <w:t>Level of quality</w:t>
      </w:r>
      <w:bookmarkEnd w:id="328"/>
      <w:bookmarkEnd w:id="329"/>
      <w:bookmarkEnd w:id="330"/>
    </w:p>
    <w:p w:rsidR="00900021" w:rsidRDefault="00DB37A3" w:rsidP="00DB37A3">
      <w:pPr>
        <w:rPr>
          <w:lang w:val="en-AU" w:eastAsia="ja-JP"/>
        </w:rPr>
      </w:pPr>
      <w:r>
        <w:rPr>
          <w:lang w:val="en-AU" w:eastAsia="ja-JP"/>
        </w:rPr>
        <w:t>T</w:t>
      </w:r>
      <w:r w:rsidR="00CB7E76">
        <w:rPr>
          <w:lang w:val="en-AU" w:eastAsia="ja-JP"/>
        </w:rPr>
        <w:t xml:space="preserve">his Technical Specification has a simple </w:t>
      </w:r>
      <w:r w:rsidR="00094034">
        <w:rPr>
          <w:lang w:val="en-AU" w:eastAsia="ja-JP"/>
        </w:rPr>
        <w:t>framework</w:t>
      </w:r>
      <w:r w:rsidR="00CB7E76">
        <w:rPr>
          <w:lang w:val="en-AU" w:eastAsia="ja-JP"/>
        </w:rPr>
        <w:t xml:space="preserve"> of measures </w:t>
      </w:r>
      <w:r>
        <w:rPr>
          <w:lang w:val="en-AU" w:eastAsia="ja-JP"/>
        </w:rPr>
        <w:t xml:space="preserve">used to </w:t>
      </w:r>
      <w:r w:rsidR="00094034">
        <w:rPr>
          <w:lang w:val="en-AU" w:eastAsia="ja-JP"/>
        </w:rPr>
        <w:t xml:space="preserve">evaluate and </w:t>
      </w:r>
      <w:r>
        <w:rPr>
          <w:lang w:val="en-AU" w:eastAsia="ja-JP"/>
        </w:rPr>
        <w:t xml:space="preserve">determine the quality of the map for each quality determinate. </w:t>
      </w:r>
      <w:r w:rsidR="00900021">
        <w:rPr>
          <w:lang w:val="en-AU" w:eastAsia="ja-JP"/>
        </w:rPr>
        <w:t xml:space="preserve"> This </w:t>
      </w:r>
      <w:r w:rsidR="00094034">
        <w:rPr>
          <w:lang w:val="en-AU" w:eastAsia="ja-JP"/>
        </w:rPr>
        <w:t xml:space="preserve">standard </w:t>
      </w:r>
      <w:r w:rsidR="00900021">
        <w:rPr>
          <w:lang w:val="en-AU" w:eastAsia="ja-JP"/>
        </w:rPr>
        <w:t xml:space="preserve">method is used as it is </w:t>
      </w:r>
      <w:r w:rsidR="00094034">
        <w:rPr>
          <w:lang w:val="en-AU" w:eastAsia="ja-JP"/>
        </w:rPr>
        <w:t xml:space="preserve">reliable, </w:t>
      </w:r>
      <w:r w:rsidR="00900021">
        <w:rPr>
          <w:lang w:val="en-AU" w:eastAsia="ja-JP"/>
        </w:rPr>
        <w:t xml:space="preserve">viable, efficient, encourages best practice, </w:t>
      </w:r>
      <w:r w:rsidR="00094034">
        <w:rPr>
          <w:lang w:val="en-AU" w:eastAsia="ja-JP"/>
        </w:rPr>
        <w:t xml:space="preserve">and </w:t>
      </w:r>
      <w:r w:rsidR="00900021">
        <w:rPr>
          <w:lang w:val="en-AU" w:eastAsia="ja-JP"/>
        </w:rPr>
        <w:t>highlights key areas impacting the quality and utility of a map for a given purpose.</w:t>
      </w:r>
    </w:p>
    <w:p w:rsidR="00DB37A3" w:rsidRDefault="00900021" w:rsidP="00DB37A3">
      <w:pPr>
        <w:rPr>
          <w:lang w:val="en-AU" w:eastAsia="ja-JP"/>
        </w:rPr>
      </w:pPr>
      <w:r>
        <w:rPr>
          <w:lang w:val="en-AU" w:eastAsia="ja-JP"/>
        </w:rPr>
        <w:t>Each determinant must be rated -</w:t>
      </w:r>
      <w:r w:rsidR="00DB37A3">
        <w:rPr>
          <w:lang w:val="en-AU" w:eastAsia="ja-JP"/>
        </w:rPr>
        <w:t>zero is the highest quality and 4 is th</w:t>
      </w:r>
      <w:r>
        <w:rPr>
          <w:lang w:val="en-AU" w:eastAsia="ja-JP"/>
        </w:rPr>
        <w:t>e worst</w:t>
      </w:r>
      <w:r w:rsidR="00DB37A3">
        <w:rPr>
          <w:lang w:val="en-AU" w:eastAsia="ja-JP"/>
        </w:rPr>
        <w:t>.</w:t>
      </w:r>
    </w:p>
    <w:p w:rsidR="002F25BD" w:rsidRDefault="002F25BD" w:rsidP="00DB37A3">
      <w:pPr>
        <w:rPr>
          <w:lang w:val="en-AU" w:eastAsia="ja-JP"/>
        </w:rPr>
      </w:pPr>
      <w:r>
        <w:rPr>
          <w:lang w:val="en-AU" w:eastAsia="ja-JP"/>
        </w:rPr>
        <w:t>Each quality determinant should be allocated a required value based upon the use case to which the map is to be applied</w:t>
      </w:r>
      <w:r w:rsidR="00900021">
        <w:rPr>
          <w:lang w:val="en-AU" w:eastAsia="ja-JP"/>
        </w:rPr>
        <w:t xml:space="preserve"> (Quality required)</w:t>
      </w:r>
      <w:r>
        <w:rPr>
          <w:lang w:val="en-AU" w:eastAsia="ja-JP"/>
        </w:rPr>
        <w:t>.  The map is then reviewed and each determinant is scored</w:t>
      </w:r>
      <w:r w:rsidR="00900021">
        <w:rPr>
          <w:lang w:val="en-AU" w:eastAsia="ja-JP"/>
        </w:rPr>
        <w:t xml:space="preserve"> (Quality Actual)</w:t>
      </w:r>
      <w:r>
        <w:rPr>
          <w:lang w:val="en-AU" w:eastAsia="ja-JP"/>
        </w:rPr>
        <w:t>.  A comparison of requirement vs actual can then be made.</w:t>
      </w:r>
    </w:p>
    <w:p w:rsidR="00900021" w:rsidRDefault="00900021" w:rsidP="00DB37A3">
      <w:pPr>
        <w:rPr>
          <w:lang w:val="en-AU" w:eastAsia="ja-JP"/>
        </w:rPr>
      </w:pPr>
      <w:r>
        <w:rPr>
          <w:lang w:val="en-AU" w:eastAsia="ja-JP"/>
        </w:rPr>
        <w:t>It is important to note that the required and actual scores will differ according to the use case to which the map is to be applied.  A map which is considered low quality for one purpose may meet requirements for another purpose.  Few maps can be considered of high quality for all purposes.</w:t>
      </w:r>
    </w:p>
    <w:p w:rsidR="00900021" w:rsidRDefault="00900021" w:rsidP="00900021">
      <w:pPr>
        <w:pStyle w:val="Heading3"/>
        <w:rPr>
          <w:lang w:val="en-AU" w:eastAsia="ja-JP"/>
        </w:rPr>
      </w:pPr>
      <w:bookmarkStart w:id="331" w:name="_Toc457655103"/>
      <w:bookmarkStart w:id="332" w:name="_Toc457655298"/>
      <w:bookmarkStart w:id="333" w:name="_Toc457655485"/>
      <w:r>
        <w:rPr>
          <w:lang w:val="en-AU" w:eastAsia="ja-JP"/>
        </w:rPr>
        <w:t>Step 1:</w:t>
      </w:r>
      <w:bookmarkEnd w:id="331"/>
      <w:bookmarkEnd w:id="332"/>
      <w:bookmarkEnd w:id="333"/>
    </w:p>
    <w:p w:rsidR="00CB7E76" w:rsidRDefault="00CB7E76" w:rsidP="00DB37A3">
      <w:pPr>
        <w:rPr>
          <w:lang w:val="en-AU" w:eastAsia="ja-JP"/>
        </w:rPr>
      </w:pPr>
      <w:r>
        <w:rPr>
          <w:lang w:val="en-AU" w:eastAsia="ja-JP"/>
        </w:rPr>
        <w:t xml:space="preserve">For each </w:t>
      </w:r>
      <w:r w:rsidR="00900021">
        <w:rPr>
          <w:lang w:val="en-AU" w:eastAsia="ja-JP"/>
        </w:rPr>
        <w:t xml:space="preserve">required </w:t>
      </w:r>
      <w:r>
        <w:rPr>
          <w:lang w:val="en-AU" w:eastAsia="ja-JP"/>
        </w:rPr>
        <w:t>determinant establish the required level of quality</w:t>
      </w:r>
      <w:r w:rsidR="00900021">
        <w:rPr>
          <w:lang w:val="en-AU" w:eastAsia="ja-JP"/>
        </w:rPr>
        <w:t xml:space="preserve"> based upon the specific use case.</w:t>
      </w:r>
    </w:p>
    <w:p w:rsidR="00CB7E76" w:rsidRPr="00900021" w:rsidRDefault="00CB7E76" w:rsidP="00900021">
      <w:pPr>
        <w:pStyle w:val="ListParagraph"/>
        <w:numPr>
          <w:ilvl w:val="0"/>
          <w:numId w:val="28"/>
        </w:numPr>
        <w:rPr>
          <w:lang w:val="en-AU" w:eastAsia="ja-JP"/>
        </w:rPr>
      </w:pPr>
      <w:r w:rsidRPr="00900021">
        <w:rPr>
          <w:lang w:val="en-AU" w:eastAsia="ja-JP"/>
        </w:rPr>
        <w:t>0 = perfect, complete, totally meets specified criteria (all criteria are met whether essential or not)</w:t>
      </w:r>
    </w:p>
    <w:p w:rsidR="00CB7E76" w:rsidRPr="00900021" w:rsidRDefault="00CB7E76" w:rsidP="00900021">
      <w:pPr>
        <w:pStyle w:val="ListParagraph"/>
        <w:numPr>
          <w:ilvl w:val="0"/>
          <w:numId w:val="28"/>
        </w:numPr>
        <w:rPr>
          <w:lang w:val="en-AU" w:eastAsia="ja-JP"/>
        </w:rPr>
      </w:pPr>
      <w:r w:rsidRPr="00900021">
        <w:rPr>
          <w:lang w:val="en-AU" w:eastAsia="ja-JP"/>
        </w:rPr>
        <w:t>1 = meets all essential criteria (specify any criteria which are not essential).  It is necessary to consider the use case to establish which criteria for each determinant are essential.</w:t>
      </w:r>
    </w:p>
    <w:p w:rsidR="00CB7E76" w:rsidRPr="00900021" w:rsidRDefault="00CB7E76" w:rsidP="00900021">
      <w:pPr>
        <w:pStyle w:val="ListParagraph"/>
        <w:numPr>
          <w:ilvl w:val="0"/>
          <w:numId w:val="28"/>
        </w:numPr>
        <w:rPr>
          <w:lang w:val="en-AU" w:eastAsia="ja-JP"/>
        </w:rPr>
      </w:pPr>
      <w:r w:rsidRPr="00900021">
        <w:rPr>
          <w:lang w:val="en-AU" w:eastAsia="ja-JP"/>
        </w:rPr>
        <w:t>2 = meets most essential criteria, but not all</w:t>
      </w:r>
    </w:p>
    <w:p w:rsidR="00CB7E76" w:rsidRPr="00900021" w:rsidRDefault="00CB7E76" w:rsidP="00900021">
      <w:pPr>
        <w:pStyle w:val="ListParagraph"/>
        <w:numPr>
          <w:ilvl w:val="0"/>
          <w:numId w:val="28"/>
        </w:numPr>
        <w:rPr>
          <w:lang w:val="en-AU" w:eastAsia="ja-JP"/>
        </w:rPr>
      </w:pPr>
      <w:r w:rsidRPr="00900021">
        <w:rPr>
          <w:lang w:val="en-AU" w:eastAsia="ja-JP"/>
        </w:rPr>
        <w:t>3 = meets few essential criteria</w:t>
      </w:r>
    </w:p>
    <w:p w:rsidR="00CB7E76" w:rsidRDefault="00CB7E76" w:rsidP="00900021">
      <w:pPr>
        <w:pStyle w:val="ListParagraph"/>
        <w:numPr>
          <w:ilvl w:val="0"/>
          <w:numId w:val="28"/>
        </w:numPr>
        <w:rPr>
          <w:lang w:val="en-AU" w:eastAsia="ja-JP"/>
        </w:rPr>
      </w:pPr>
      <w:r w:rsidRPr="00900021">
        <w:rPr>
          <w:lang w:val="en-AU" w:eastAsia="ja-JP"/>
        </w:rPr>
        <w:t>4 = does not meet essential criteria</w:t>
      </w:r>
    </w:p>
    <w:p w:rsidR="00900021" w:rsidRDefault="00900021" w:rsidP="00900021">
      <w:pPr>
        <w:rPr>
          <w:lang w:val="en-AU" w:eastAsia="ja-JP"/>
        </w:rPr>
      </w:pPr>
    </w:p>
    <w:p w:rsidR="00900021" w:rsidRDefault="00900021" w:rsidP="00900021">
      <w:pPr>
        <w:pStyle w:val="Heading3"/>
        <w:rPr>
          <w:lang w:val="en-AU"/>
        </w:rPr>
      </w:pPr>
      <w:bookmarkStart w:id="334" w:name="_Toc457655104"/>
      <w:bookmarkStart w:id="335" w:name="_Toc457655299"/>
      <w:bookmarkStart w:id="336" w:name="_Toc457655486"/>
      <w:r>
        <w:rPr>
          <w:lang w:val="en-AU"/>
        </w:rPr>
        <w:t>Step 2:</w:t>
      </w:r>
      <w:bookmarkEnd w:id="334"/>
      <w:bookmarkEnd w:id="335"/>
      <w:bookmarkEnd w:id="336"/>
    </w:p>
    <w:p w:rsidR="00900021" w:rsidRDefault="00900021" w:rsidP="00900021">
      <w:pPr>
        <w:rPr>
          <w:lang w:val="en-AU"/>
        </w:rPr>
      </w:pPr>
      <w:r>
        <w:rPr>
          <w:lang w:val="en-AU"/>
        </w:rPr>
        <w:t xml:space="preserve">Assess the map against each determinant to gain </w:t>
      </w:r>
      <w:r w:rsidR="005359BC">
        <w:rPr>
          <w:lang w:val="en-AU"/>
        </w:rPr>
        <w:t>the actual scores</w:t>
      </w:r>
    </w:p>
    <w:p w:rsidR="005359BC" w:rsidRPr="00900021" w:rsidRDefault="005359BC" w:rsidP="005359BC">
      <w:pPr>
        <w:pStyle w:val="Heading3"/>
        <w:rPr>
          <w:lang w:val="en-AU"/>
        </w:rPr>
      </w:pPr>
      <w:bookmarkStart w:id="337" w:name="_Toc457655105"/>
      <w:bookmarkStart w:id="338" w:name="_Toc457655300"/>
      <w:bookmarkStart w:id="339" w:name="_Toc457655487"/>
      <w:r>
        <w:rPr>
          <w:lang w:val="en-AU"/>
        </w:rPr>
        <w:t>Step 3</w:t>
      </w:r>
      <w:bookmarkEnd w:id="337"/>
      <w:bookmarkEnd w:id="338"/>
      <w:bookmarkEnd w:id="339"/>
    </w:p>
    <w:p w:rsidR="005359BC" w:rsidRDefault="005359BC" w:rsidP="005359BC">
      <w:pPr>
        <w:rPr>
          <w:lang w:val="en-AU" w:eastAsia="ja-JP"/>
        </w:rPr>
      </w:pPr>
      <w:r>
        <w:rPr>
          <w:lang w:val="en-AU" w:eastAsia="ja-JP"/>
        </w:rPr>
        <w:t>When complete add up the score for each key area and assess whether the map will suit the intended purpose or not and what action may be required.</w:t>
      </w:r>
    </w:p>
    <w:tbl>
      <w:tblPr>
        <w:tblStyle w:val="TableGrid"/>
        <w:tblW w:w="0" w:type="auto"/>
        <w:tblLook w:val="04A0"/>
      </w:tblPr>
      <w:tblGrid>
        <w:gridCol w:w="2435"/>
        <w:gridCol w:w="2435"/>
        <w:gridCol w:w="2436"/>
        <w:gridCol w:w="2436"/>
      </w:tblGrid>
      <w:tr w:rsidR="005359BC" w:rsidTr="0092590F">
        <w:tc>
          <w:tcPr>
            <w:tcW w:w="2435" w:type="dxa"/>
          </w:tcPr>
          <w:p w:rsidR="005359BC" w:rsidRDefault="005359BC" w:rsidP="0092590F">
            <w:pPr>
              <w:rPr>
                <w:lang w:val="en-AU" w:eastAsia="ja-JP"/>
              </w:rPr>
            </w:pPr>
            <w:r>
              <w:rPr>
                <w:lang w:val="en-AU" w:eastAsia="ja-JP"/>
              </w:rPr>
              <w:t>Area</w:t>
            </w:r>
          </w:p>
        </w:tc>
        <w:tc>
          <w:tcPr>
            <w:tcW w:w="2435" w:type="dxa"/>
          </w:tcPr>
          <w:p w:rsidR="005359BC" w:rsidRDefault="005359BC" w:rsidP="0092590F">
            <w:pPr>
              <w:rPr>
                <w:lang w:val="en-AU" w:eastAsia="ja-JP"/>
              </w:rPr>
            </w:pPr>
            <w:r>
              <w:rPr>
                <w:lang w:val="en-AU" w:eastAsia="ja-JP"/>
              </w:rPr>
              <w:t>Determinant</w:t>
            </w:r>
          </w:p>
        </w:tc>
        <w:tc>
          <w:tcPr>
            <w:tcW w:w="2436" w:type="dxa"/>
          </w:tcPr>
          <w:p w:rsidR="005359BC" w:rsidRDefault="005359BC" w:rsidP="0092590F">
            <w:pPr>
              <w:rPr>
                <w:lang w:val="en-AU" w:eastAsia="ja-JP"/>
              </w:rPr>
            </w:pPr>
            <w:r>
              <w:rPr>
                <w:lang w:val="en-AU" w:eastAsia="ja-JP"/>
              </w:rPr>
              <w:t>Required</w:t>
            </w:r>
          </w:p>
        </w:tc>
        <w:tc>
          <w:tcPr>
            <w:tcW w:w="2436" w:type="dxa"/>
          </w:tcPr>
          <w:p w:rsidR="005359BC" w:rsidRDefault="005359BC" w:rsidP="0092590F">
            <w:pPr>
              <w:rPr>
                <w:lang w:val="en-AU" w:eastAsia="ja-JP"/>
              </w:rPr>
            </w:pPr>
            <w:r>
              <w:rPr>
                <w:lang w:val="en-AU" w:eastAsia="ja-JP"/>
              </w:rPr>
              <w:t>Actual</w:t>
            </w:r>
          </w:p>
        </w:tc>
      </w:tr>
      <w:tr w:rsidR="005359BC" w:rsidTr="0092590F">
        <w:tc>
          <w:tcPr>
            <w:tcW w:w="2435" w:type="dxa"/>
          </w:tcPr>
          <w:p w:rsidR="005359BC" w:rsidRDefault="005359BC" w:rsidP="0092590F">
            <w:pPr>
              <w:rPr>
                <w:lang w:val="en-AU" w:eastAsia="ja-JP"/>
              </w:rPr>
            </w:pPr>
            <w:r>
              <w:rPr>
                <w:lang w:val="en-AU" w:eastAsia="ja-JP"/>
              </w:rPr>
              <w:t>Terminology Resource Capacity</w:t>
            </w:r>
          </w:p>
        </w:tc>
        <w:tc>
          <w:tcPr>
            <w:tcW w:w="2435" w:type="dxa"/>
          </w:tcPr>
          <w:p w:rsidR="005359BC" w:rsidRDefault="005359BC" w:rsidP="0092590F">
            <w:pPr>
              <w:rPr>
                <w:lang w:val="en-AU" w:eastAsia="ja-JP"/>
              </w:rPr>
            </w:pPr>
            <w:r>
              <w:rPr>
                <w:lang w:val="en-AU" w:eastAsia="ja-JP"/>
              </w:rPr>
              <w:t>1</w:t>
            </w:r>
          </w:p>
        </w:tc>
        <w:tc>
          <w:tcPr>
            <w:tcW w:w="2436" w:type="dxa"/>
          </w:tcPr>
          <w:p w:rsidR="005359BC" w:rsidRDefault="005359BC" w:rsidP="0092590F">
            <w:pPr>
              <w:rPr>
                <w:lang w:val="en-AU" w:eastAsia="ja-JP"/>
              </w:rPr>
            </w:pPr>
            <w:r>
              <w:rPr>
                <w:lang w:val="en-AU" w:eastAsia="ja-JP"/>
              </w:rPr>
              <w:t>0</w:t>
            </w:r>
          </w:p>
        </w:tc>
        <w:tc>
          <w:tcPr>
            <w:tcW w:w="2436" w:type="dxa"/>
          </w:tcPr>
          <w:p w:rsidR="005359BC" w:rsidRDefault="005359BC" w:rsidP="0092590F">
            <w:pPr>
              <w:rPr>
                <w:lang w:val="en-AU" w:eastAsia="ja-JP"/>
              </w:rPr>
            </w:pPr>
            <w:r>
              <w:rPr>
                <w:lang w:val="en-AU" w:eastAsia="ja-JP"/>
              </w:rPr>
              <w:t>0</w:t>
            </w:r>
          </w:p>
        </w:tc>
      </w:tr>
      <w:tr w:rsidR="005359BC" w:rsidTr="0092590F">
        <w:tc>
          <w:tcPr>
            <w:tcW w:w="2435" w:type="dxa"/>
          </w:tcPr>
          <w:p w:rsidR="005359BC" w:rsidRDefault="005359BC" w:rsidP="0092590F">
            <w:pPr>
              <w:rPr>
                <w:lang w:val="en-AU" w:eastAsia="ja-JP"/>
              </w:rPr>
            </w:pPr>
          </w:p>
        </w:tc>
        <w:tc>
          <w:tcPr>
            <w:tcW w:w="2435" w:type="dxa"/>
          </w:tcPr>
          <w:p w:rsidR="005359BC" w:rsidRDefault="005359BC" w:rsidP="0092590F">
            <w:pPr>
              <w:rPr>
                <w:lang w:val="en-AU" w:eastAsia="ja-JP"/>
              </w:rPr>
            </w:pPr>
            <w:r>
              <w:rPr>
                <w:lang w:val="en-AU" w:eastAsia="ja-JP"/>
              </w:rPr>
              <w:t>2</w:t>
            </w:r>
          </w:p>
        </w:tc>
        <w:tc>
          <w:tcPr>
            <w:tcW w:w="2436" w:type="dxa"/>
          </w:tcPr>
          <w:p w:rsidR="005359BC" w:rsidRDefault="005359BC" w:rsidP="0092590F">
            <w:pPr>
              <w:rPr>
                <w:lang w:val="en-AU" w:eastAsia="ja-JP"/>
              </w:rPr>
            </w:pPr>
            <w:r>
              <w:rPr>
                <w:lang w:val="en-AU" w:eastAsia="ja-JP"/>
              </w:rPr>
              <w:t>1</w:t>
            </w:r>
          </w:p>
        </w:tc>
        <w:tc>
          <w:tcPr>
            <w:tcW w:w="2436" w:type="dxa"/>
          </w:tcPr>
          <w:p w:rsidR="005359BC" w:rsidRDefault="005359BC" w:rsidP="0092590F">
            <w:pPr>
              <w:rPr>
                <w:lang w:val="en-AU" w:eastAsia="ja-JP"/>
              </w:rPr>
            </w:pPr>
            <w:r>
              <w:rPr>
                <w:lang w:val="en-AU" w:eastAsia="ja-JP"/>
              </w:rPr>
              <w:t>2</w:t>
            </w:r>
          </w:p>
        </w:tc>
      </w:tr>
      <w:tr w:rsidR="005359BC" w:rsidTr="0092590F">
        <w:tc>
          <w:tcPr>
            <w:tcW w:w="2435" w:type="dxa"/>
          </w:tcPr>
          <w:p w:rsidR="005359BC" w:rsidRDefault="005359BC" w:rsidP="0092590F">
            <w:pPr>
              <w:rPr>
                <w:lang w:val="en-AU" w:eastAsia="ja-JP"/>
              </w:rPr>
            </w:pPr>
          </w:p>
        </w:tc>
        <w:tc>
          <w:tcPr>
            <w:tcW w:w="2435" w:type="dxa"/>
          </w:tcPr>
          <w:p w:rsidR="005359BC" w:rsidRDefault="005359BC" w:rsidP="0092590F">
            <w:pPr>
              <w:rPr>
                <w:lang w:val="en-AU" w:eastAsia="ja-JP"/>
              </w:rPr>
            </w:pPr>
            <w:r>
              <w:rPr>
                <w:lang w:val="en-AU" w:eastAsia="ja-JP"/>
              </w:rPr>
              <w:t>3</w:t>
            </w:r>
          </w:p>
        </w:tc>
        <w:tc>
          <w:tcPr>
            <w:tcW w:w="2436" w:type="dxa"/>
          </w:tcPr>
          <w:p w:rsidR="005359BC" w:rsidRDefault="005359BC" w:rsidP="0092590F">
            <w:pPr>
              <w:rPr>
                <w:lang w:val="en-AU" w:eastAsia="ja-JP"/>
              </w:rPr>
            </w:pPr>
            <w:r>
              <w:rPr>
                <w:lang w:val="en-AU" w:eastAsia="ja-JP"/>
              </w:rPr>
              <w:t>1</w:t>
            </w:r>
          </w:p>
        </w:tc>
        <w:tc>
          <w:tcPr>
            <w:tcW w:w="2436" w:type="dxa"/>
          </w:tcPr>
          <w:p w:rsidR="005359BC" w:rsidRDefault="005359BC" w:rsidP="0092590F">
            <w:pPr>
              <w:rPr>
                <w:lang w:val="en-AU" w:eastAsia="ja-JP"/>
              </w:rPr>
            </w:pPr>
            <w:r>
              <w:rPr>
                <w:lang w:val="en-AU" w:eastAsia="ja-JP"/>
              </w:rPr>
              <w:t>1</w:t>
            </w:r>
          </w:p>
        </w:tc>
      </w:tr>
      <w:tr w:rsidR="005359BC" w:rsidTr="0092590F">
        <w:tc>
          <w:tcPr>
            <w:tcW w:w="2435" w:type="dxa"/>
          </w:tcPr>
          <w:p w:rsidR="005359BC" w:rsidRDefault="005359BC" w:rsidP="0092590F">
            <w:pPr>
              <w:rPr>
                <w:lang w:val="en-AU" w:eastAsia="ja-JP"/>
              </w:rPr>
            </w:pPr>
            <w:r>
              <w:rPr>
                <w:lang w:val="en-AU" w:eastAsia="ja-JP"/>
              </w:rPr>
              <w:t>Equivalence (priority)</w:t>
            </w:r>
          </w:p>
        </w:tc>
        <w:tc>
          <w:tcPr>
            <w:tcW w:w="2435" w:type="dxa"/>
          </w:tcPr>
          <w:p w:rsidR="005359BC" w:rsidRDefault="005359BC" w:rsidP="0092590F">
            <w:pPr>
              <w:rPr>
                <w:lang w:val="en-AU" w:eastAsia="ja-JP"/>
              </w:rPr>
            </w:pPr>
            <w:r>
              <w:rPr>
                <w:lang w:val="en-AU" w:eastAsia="ja-JP"/>
              </w:rPr>
              <w:t>5</w:t>
            </w:r>
          </w:p>
        </w:tc>
        <w:tc>
          <w:tcPr>
            <w:tcW w:w="2436" w:type="dxa"/>
          </w:tcPr>
          <w:p w:rsidR="005359BC" w:rsidRDefault="005359BC" w:rsidP="0092590F">
            <w:pPr>
              <w:rPr>
                <w:lang w:val="en-AU" w:eastAsia="ja-JP"/>
              </w:rPr>
            </w:pPr>
            <w:r>
              <w:rPr>
                <w:lang w:val="en-AU" w:eastAsia="ja-JP"/>
              </w:rPr>
              <w:t>0</w:t>
            </w:r>
          </w:p>
        </w:tc>
        <w:tc>
          <w:tcPr>
            <w:tcW w:w="2436" w:type="dxa"/>
          </w:tcPr>
          <w:p w:rsidR="005359BC" w:rsidRDefault="005359BC" w:rsidP="0092590F">
            <w:pPr>
              <w:rPr>
                <w:lang w:val="en-AU" w:eastAsia="ja-JP"/>
              </w:rPr>
            </w:pPr>
            <w:r>
              <w:rPr>
                <w:lang w:val="en-AU" w:eastAsia="ja-JP"/>
              </w:rPr>
              <w:t>1</w:t>
            </w:r>
          </w:p>
        </w:tc>
      </w:tr>
      <w:tr w:rsidR="005359BC" w:rsidTr="0092590F">
        <w:tc>
          <w:tcPr>
            <w:tcW w:w="2435" w:type="dxa"/>
          </w:tcPr>
          <w:p w:rsidR="005359BC" w:rsidRDefault="005359BC" w:rsidP="0092590F">
            <w:pPr>
              <w:rPr>
                <w:lang w:val="en-AU" w:eastAsia="ja-JP"/>
              </w:rPr>
            </w:pPr>
          </w:p>
        </w:tc>
        <w:tc>
          <w:tcPr>
            <w:tcW w:w="2435" w:type="dxa"/>
          </w:tcPr>
          <w:p w:rsidR="005359BC" w:rsidRDefault="005359BC" w:rsidP="0092590F">
            <w:pPr>
              <w:rPr>
                <w:lang w:val="en-AU" w:eastAsia="ja-JP"/>
              </w:rPr>
            </w:pPr>
            <w:r>
              <w:rPr>
                <w:lang w:val="en-AU" w:eastAsia="ja-JP"/>
              </w:rPr>
              <w:t>6</w:t>
            </w:r>
          </w:p>
        </w:tc>
        <w:tc>
          <w:tcPr>
            <w:tcW w:w="2436" w:type="dxa"/>
          </w:tcPr>
          <w:p w:rsidR="005359BC" w:rsidRDefault="005359BC" w:rsidP="0092590F">
            <w:pPr>
              <w:rPr>
                <w:lang w:val="en-AU" w:eastAsia="ja-JP"/>
              </w:rPr>
            </w:pPr>
            <w:r>
              <w:rPr>
                <w:lang w:val="en-AU" w:eastAsia="ja-JP"/>
              </w:rPr>
              <w:t>1</w:t>
            </w:r>
          </w:p>
        </w:tc>
        <w:tc>
          <w:tcPr>
            <w:tcW w:w="2436" w:type="dxa"/>
          </w:tcPr>
          <w:p w:rsidR="005359BC" w:rsidRDefault="005359BC" w:rsidP="0092590F">
            <w:pPr>
              <w:rPr>
                <w:lang w:val="en-AU" w:eastAsia="ja-JP"/>
              </w:rPr>
            </w:pPr>
            <w:r>
              <w:rPr>
                <w:lang w:val="en-AU" w:eastAsia="ja-JP"/>
              </w:rPr>
              <w:t>2</w:t>
            </w:r>
          </w:p>
        </w:tc>
      </w:tr>
      <w:tr w:rsidR="005359BC" w:rsidTr="0092590F">
        <w:tc>
          <w:tcPr>
            <w:tcW w:w="2435" w:type="dxa"/>
          </w:tcPr>
          <w:p w:rsidR="005359BC" w:rsidRDefault="005359BC" w:rsidP="0092590F">
            <w:pPr>
              <w:rPr>
                <w:lang w:val="en-AU" w:eastAsia="ja-JP"/>
              </w:rPr>
            </w:pPr>
            <w:r>
              <w:rPr>
                <w:lang w:val="en-AU" w:eastAsia="ja-JP"/>
              </w:rPr>
              <w:t>Etc</w:t>
            </w:r>
          </w:p>
        </w:tc>
        <w:tc>
          <w:tcPr>
            <w:tcW w:w="2435" w:type="dxa"/>
          </w:tcPr>
          <w:p w:rsidR="005359BC" w:rsidRDefault="005359BC" w:rsidP="0092590F">
            <w:pPr>
              <w:rPr>
                <w:lang w:val="en-AU" w:eastAsia="ja-JP"/>
              </w:rPr>
            </w:pPr>
          </w:p>
        </w:tc>
        <w:tc>
          <w:tcPr>
            <w:tcW w:w="2436" w:type="dxa"/>
          </w:tcPr>
          <w:p w:rsidR="005359BC" w:rsidRDefault="005359BC" w:rsidP="0092590F">
            <w:pPr>
              <w:rPr>
                <w:lang w:val="en-AU" w:eastAsia="ja-JP"/>
              </w:rPr>
            </w:pPr>
          </w:p>
        </w:tc>
        <w:tc>
          <w:tcPr>
            <w:tcW w:w="2436" w:type="dxa"/>
          </w:tcPr>
          <w:p w:rsidR="005359BC" w:rsidRDefault="005359BC" w:rsidP="0092590F">
            <w:pPr>
              <w:rPr>
                <w:lang w:val="en-AU" w:eastAsia="ja-JP"/>
              </w:rPr>
            </w:pPr>
          </w:p>
        </w:tc>
      </w:tr>
      <w:tr w:rsidR="005359BC" w:rsidTr="0092590F">
        <w:tc>
          <w:tcPr>
            <w:tcW w:w="2435" w:type="dxa"/>
          </w:tcPr>
          <w:p w:rsidR="005359BC" w:rsidRDefault="005359BC" w:rsidP="0092590F">
            <w:pPr>
              <w:rPr>
                <w:lang w:val="en-AU" w:eastAsia="ja-JP"/>
              </w:rPr>
            </w:pPr>
            <w:r>
              <w:rPr>
                <w:lang w:val="en-AU" w:eastAsia="ja-JP"/>
              </w:rPr>
              <w:t>Total</w:t>
            </w:r>
          </w:p>
        </w:tc>
        <w:tc>
          <w:tcPr>
            <w:tcW w:w="2435" w:type="dxa"/>
          </w:tcPr>
          <w:p w:rsidR="005359BC" w:rsidRDefault="005359BC" w:rsidP="0092590F">
            <w:pPr>
              <w:rPr>
                <w:lang w:val="en-AU" w:eastAsia="ja-JP"/>
              </w:rPr>
            </w:pPr>
          </w:p>
        </w:tc>
        <w:tc>
          <w:tcPr>
            <w:tcW w:w="2436" w:type="dxa"/>
          </w:tcPr>
          <w:p w:rsidR="005359BC" w:rsidRDefault="005359BC" w:rsidP="0092590F">
            <w:pPr>
              <w:rPr>
                <w:lang w:val="en-AU" w:eastAsia="ja-JP"/>
              </w:rPr>
            </w:pPr>
            <w:r>
              <w:rPr>
                <w:lang w:val="en-AU" w:eastAsia="ja-JP"/>
              </w:rPr>
              <w:t>23</w:t>
            </w:r>
          </w:p>
        </w:tc>
        <w:tc>
          <w:tcPr>
            <w:tcW w:w="2436" w:type="dxa"/>
          </w:tcPr>
          <w:p w:rsidR="005359BC" w:rsidRDefault="005359BC" w:rsidP="0092590F">
            <w:pPr>
              <w:rPr>
                <w:lang w:val="en-AU" w:eastAsia="ja-JP"/>
              </w:rPr>
            </w:pPr>
            <w:r>
              <w:rPr>
                <w:lang w:val="en-AU" w:eastAsia="ja-JP"/>
              </w:rPr>
              <w:t>31</w:t>
            </w:r>
          </w:p>
        </w:tc>
      </w:tr>
    </w:tbl>
    <w:p w:rsidR="005359BC" w:rsidRDefault="005359BC" w:rsidP="0007154A"/>
    <w:p w:rsidR="00A713CC" w:rsidRDefault="005359BC" w:rsidP="00C45D6B">
      <w:pPr>
        <w:spacing w:after="0" w:line="240" w:lineRule="auto"/>
        <w:jc w:val="left"/>
      </w:pPr>
      <w:r>
        <w:br w:type="page"/>
      </w:r>
      <w:bookmarkStart w:id="340" w:name="_Toc457655106"/>
      <w:bookmarkStart w:id="341" w:name="_Toc457655301"/>
      <w:bookmarkStart w:id="342" w:name="_Toc457655488"/>
      <w:r w:rsidR="009A57E6">
        <w:t>Use Cases</w:t>
      </w:r>
      <w:bookmarkEnd w:id="340"/>
      <w:bookmarkEnd w:id="341"/>
      <w:bookmarkEnd w:id="342"/>
    </w:p>
    <w:p w:rsidR="00A713CC" w:rsidRDefault="009A57E6">
      <w:pPr>
        <w:pStyle w:val="Heading2"/>
      </w:pPr>
      <w:bookmarkStart w:id="343" w:name="_Toc457655107"/>
      <w:bookmarkStart w:id="344" w:name="_Toc457655302"/>
      <w:bookmarkStart w:id="345" w:name="_Toc457655489"/>
      <w:r>
        <w:t>General</w:t>
      </w:r>
      <w:bookmarkEnd w:id="343"/>
      <w:bookmarkEnd w:id="344"/>
      <w:bookmarkEnd w:id="345"/>
    </w:p>
    <w:p w:rsidR="00A713CC" w:rsidRDefault="009A57E6">
      <w:r>
        <w:rPr>
          <w:lang w:eastAsia="ja-JP"/>
        </w:rPr>
        <w:t>This clause provides a template for quality requirement determination and defines the scope measures which shall be achieved to be considered compliant with this Technical Specification.</w:t>
      </w:r>
    </w:p>
    <w:p w:rsidR="00A713CC" w:rsidRDefault="009A57E6">
      <w:pPr>
        <w:pStyle w:val="Heading2"/>
      </w:pPr>
      <w:bookmarkStart w:id="346" w:name="_Toc457655108"/>
      <w:bookmarkStart w:id="347" w:name="_Toc457655303"/>
      <w:bookmarkStart w:id="348" w:name="_Toc457655490"/>
      <w:r>
        <w:t>Determining requirements for a purpose</w:t>
      </w:r>
      <w:bookmarkEnd w:id="346"/>
      <w:bookmarkEnd w:id="347"/>
      <w:bookmarkEnd w:id="348"/>
    </w:p>
    <w:p w:rsidR="00A713CC" w:rsidRDefault="009A57E6">
      <w:pPr>
        <w:pStyle w:val="Heading3"/>
      </w:pPr>
      <w:bookmarkStart w:id="349" w:name="_Toc457655109"/>
      <w:bookmarkStart w:id="350" w:name="_Toc457655304"/>
      <w:bookmarkStart w:id="351" w:name="_Toc457655491"/>
      <w:r>
        <w:t>General</w:t>
      </w:r>
      <w:bookmarkEnd w:id="349"/>
      <w:bookmarkEnd w:id="350"/>
      <w:bookmarkEnd w:id="351"/>
    </w:p>
    <w:p w:rsidR="00450A58" w:rsidRDefault="009A57E6" w:rsidP="00450A58">
      <w:r>
        <w:t>This subclause defines the process to be undertaken when measuring the quality of a map required for a specific purpose and how this can then be used to assess a given map product or process.</w:t>
      </w:r>
      <w:r w:rsidR="00450A58">
        <w:t xml:space="preserve">  These processes and measures are used to:</w:t>
      </w:r>
    </w:p>
    <w:p w:rsidR="00450A58" w:rsidRDefault="00450A58" w:rsidP="00450A58">
      <w:pPr>
        <w:pStyle w:val="ListParagraph"/>
        <w:numPr>
          <w:ilvl w:val="0"/>
          <w:numId w:val="12"/>
        </w:numPr>
      </w:pPr>
      <w:r>
        <w:t>Evaluate level of conformance to quality map standards,</w:t>
      </w:r>
    </w:p>
    <w:p w:rsidR="00450A58" w:rsidRDefault="00450A58" w:rsidP="00450A58">
      <w:pPr>
        <w:pStyle w:val="ListParagraph"/>
        <w:numPr>
          <w:ilvl w:val="0"/>
          <w:numId w:val="12"/>
        </w:numPr>
      </w:pPr>
      <w:r>
        <w:t>Establish vendor conformance requirements,</w:t>
      </w:r>
      <w:bookmarkStart w:id="352" w:name="_GoBack"/>
      <w:bookmarkEnd w:id="352"/>
    </w:p>
    <w:p w:rsidR="00A713CC" w:rsidRDefault="00450A58">
      <w:pPr>
        <w:pStyle w:val="ListParagraph"/>
        <w:numPr>
          <w:ilvl w:val="0"/>
          <w:numId w:val="12"/>
        </w:numPr>
      </w:pPr>
      <w:r>
        <w:t>Establish ongoing improvement pathways, and</w:t>
      </w:r>
    </w:p>
    <w:p w:rsidR="00A713CC" w:rsidRDefault="00450A58">
      <w:pPr>
        <w:pStyle w:val="ListParagraph"/>
        <w:numPr>
          <w:ilvl w:val="0"/>
          <w:numId w:val="12"/>
        </w:numPr>
        <w:rPr>
          <w:ins w:id="353" w:author="Heather Grain" w:date="2016-08-04T08:01:00Z"/>
        </w:rPr>
      </w:pPr>
      <w:r>
        <w:t>Provide quality and safety benchmarks to industry.</w:t>
      </w:r>
    </w:p>
    <w:p w:rsidR="00F215B3" w:rsidRDefault="00F215B3">
      <w:pPr>
        <w:pStyle w:val="ListParagraph"/>
      </w:pPr>
    </w:p>
    <w:p w:rsidR="009D218B" w:rsidRDefault="009A57E6" w:rsidP="007F1893">
      <w:pPr>
        <w:pStyle w:val="Heading2"/>
        <w:rPr>
          <w:ins w:id="354" w:author="Luann Whittenburg" w:date="2016-05-23T12:24:00Z"/>
        </w:rPr>
      </w:pPr>
      <w:bookmarkStart w:id="355" w:name="_Toc457655110"/>
      <w:bookmarkStart w:id="356" w:name="_Toc457655305"/>
      <w:bookmarkStart w:id="357" w:name="_Toc457655492"/>
      <w:commentRangeStart w:id="358"/>
      <w:r>
        <w:t xml:space="preserve">Direct </w:t>
      </w:r>
      <w:r w:rsidR="004A0681">
        <w:t>p</w:t>
      </w:r>
      <w:r>
        <w:t xml:space="preserve">atient </w:t>
      </w:r>
      <w:r w:rsidR="004A0681">
        <w:t>c</w:t>
      </w:r>
      <w:r>
        <w:t>are</w:t>
      </w:r>
      <w:r w:rsidR="004A0681">
        <w:t xml:space="preserve"> use case</w:t>
      </w:r>
      <w:commentRangeEnd w:id="358"/>
      <w:r w:rsidR="00094034">
        <w:rPr>
          <w:rStyle w:val="CommentReference"/>
          <w:rFonts w:eastAsia="Calibri"/>
          <w:b w:val="0"/>
          <w:bCs/>
        </w:rPr>
        <w:commentReference w:id="358"/>
      </w:r>
      <w:bookmarkEnd w:id="355"/>
      <w:bookmarkEnd w:id="356"/>
      <w:bookmarkEnd w:id="357"/>
    </w:p>
    <w:p w:rsidR="008C2339" w:rsidRDefault="00EC0FF9" w:rsidP="008C2339">
      <w:pPr>
        <w:spacing w:before="100" w:beforeAutospacing="1" w:after="100" w:afterAutospacing="1" w:line="240" w:lineRule="auto"/>
        <w:rPr>
          <w:sz w:val="28"/>
          <w:szCs w:val="28"/>
        </w:rPr>
      </w:pPr>
      <w:commentRangeStart w:id="359"/>
      <w:r>
        <w:rPr>
          <w:rFonts w:ascii="Times New Roman" w:eastAsia="Times New Roman" w:hAnsi="Times New Roman"/>
          <w:sz w:val="24"/>
          <w:szCs w:val="24"/>
          <w:highlight w:val="yellow"/>
        </w:rPr>
        <w:t xml:space="preserve">MM </w:t>
      </w:r>
      <w:r w:rsidR="008C2339" w:rsidRPr="00C504A1">
        <w:rPr>
          <w:rFonts w:ascii="Times New Roman" w:eastAsia="Times New Roman" w:hAnsi="Times New Roman"/>
          <w:sz w:val="24"/>
          <w:szCs w:val="24"/>
          <w:highlight w:val="yellow"/>
        </w:rPr>
        <w:t xml:space="preserve">is a 64-year-old construction company superintendent and wrestling coach, complained of pain in his right knee that limited function and caused sleep problems. His medical history included left total knee replacement. </w:t>
      </w:r>
      <w:r w:rsidR="008C2339" w:rsidRPr="00C504A1">
        <w:rPr>
          <w:rFonts w:ascii="Times New Roman" w:eastAsia="Times New Roman" w:hAnsi="Times New Roman"/>
          <w:b/>
          <w:bCs/>
          <w:sz w:val="24"/>
          <w:szCs w:val="24"/>
          <w:highlight w:val="yellow"/>
        </w:rPr>
        <w:t>Diagnosis:</w:t>
      </w:r>
      <w:r w:rsidR="008C2339" w:rsidRPr="00C504A1">
        <w:rPr>
          <w:rFonts w:ascii="Times New Roman" w:eastAsia="Times New Roman" w:hAnsi="Times New Roman"/>
          <w:sz w:val="24"/>
          <w:szCs w:val="24"/>
          <w:highlight w:val="yellow"/>
        </w:rPr>
        <w:t xml:space="preserve"> </w:t>
      </w:r>
      <w:r>
        <w:rPr>
          <w:rFonts w:ascii="Times New Roman" w:eastAsia="Times New Roman" w:hAnsi="Times New Roman"/>
          <w:sz w:val="24"/>
          <w:szCs w:val="24"/>
          <w:highlight w:val="yellow"/>
        </w:rPr>
        <w:t xml:space="preserve">MM </w:t>
      </w:r>
      <w:r w:rsidRPr="00C504A1">
        <w:rPr>
          <w:rFonts w:ascii="Times New Roman" w:eastAsia="Times New Roman" w:hAnsi="Times New Roman"/>
          <w:sz w:val="24"/>
          <w:szCs w:val="24"/>
          <w:highlight w:val="yellow"/>
        </w:rPr>
        <w:t>was</w:t>
      </w:r>
      <w:r w:rsidR="008C2339" w:rsidRPr="00C504A1">
        <w:rPr>
          <w:rFonts w:ascii="Times New Roman" w:eastAsia="Times New Roman" w:hAnsi="Times New Roman"/>
          <w:sz w:val="24"/>
          <w:szCs w:val="24"/>
          <w:highlight w:val="yellow"/>
        </w:rPr>
        <w:t xml:space="preserve"> diagnosed with severe right knee osteoarthritis. Non-operative modalities such as activity modification, ambulatory aids, injections, ibuprofen and Tylenol had failed to ease his discomfort. He was scheduled for right total knee arthroplasty. </w:t>
      </w:r>
      <w:r w:rsidR="008C2339" w:rsidRPr="00C504A1">
        <w:rPr>
          <w:rFonts w:ascii="Times New Roman" w:eastAsia="Times New Roman" w:hAnsi="Times New Roman"/>
          <w:b/>
          <w:bCs/>
          <w:sz w:val="24"/>
          <w:szCs w:val="24"/>
          <w:highlight w:val="yellow"/>
        </w:rPr>
        <w:t>Treatment:</w:t>
      </w:r>
      <w:r w:rsidR="008C2339" w:rsidRPr="00C504A1">
        <w:rPr>
          <w:rFonts w:ascii="Times New Roman" w:eastAsia="Times New Roman" w:hAnsi="Times New Roman"/>
          <w:sz w:val="24"/>
          <w:szCs w:val="24"/>
          <w:highlight w:val="yellow"/>
        </w:rPr>
        <w:t xml:space="preserve"> Following total knee replacement, the patient was transported to the Joint Replacement Center within an hour. He progressed well with the rapid recovery physical therapy program, and had excellent range of motion and walking ability by the second postoperative day. The multimodal pain protocol kept his pain scores very low, and his narcotic pain medicine use was minimal. </w:t>
      </w:r>
      <w:r w:rsidR="008C2339" w:rsidRPr="00C504A1">
        <w:rPr>
          <w:rFonts w:ascii="Times New Roman" w:eastAsia="Times New Roman" w:hAnsi="Times New Roman"/>
          <w:b/>
          <w:bCs/>
          <w:sz w:val="24"/>
          <w:szCs w:val="24"/>
          <w:highlight w:val="yellow"/>
        </w:rPr>
        <w:t>Outcome</w:t>
      </w:r>
      <w:r w:rsidR="008C2339" w:rsidRPr="00C504A1">
        <w:rPr>
          <w:rFonts w:ascii="Times New Roman" w:eastAsia="Times New Roman" w:hAnsi="Times New Roman"/>
          <w:sz w:val="24"/>
          <w:szCs w:val="24"/>
          <w:highlight w:val="yellow"/>
        </w:rPr>
        <w:t>: After two nights in the hospital, the patient was discharged home with outpatient physical therapy, and continued to progress with his recovery over the subsequent months. He said. "My whole way of life has changed. I can go hunting again, I can go fishing again. I can play with my grandson. Before, I could barely walk."</w:t>
      </w:r>
      <w:r w:rsidR="008C2339" w:rsidRPr="00407799">
        <w:rPr>
          <w:rFonts w:ascii="Times New Roman" w:eastAsia="Times New Roman" w:hAnsi="Times New Roman"/>
          <w:sz w:val="24"/>
          <w:szCs w:val="24"/>
        </w:rPr>
        <w:t xml:space="preserve"> </w:t>
      </w:r>
      <w:commentRangeEnd w:id="359"/>
      <w:r w:rsidR="00A9127C">
        <w:rPr>
          <w:rStyle w:val="CommentReference"/>
        </w:rPr>
        <w:commentReference w:id="359"/>
      </w:r>
    </w:p>
    <w:p w:rsidR="00A713CC" w:rsidRDefault="009A57E6" w:rsidP="007F1893">
      <w:pPr>
        <w:pStyle w:val="Heading3"/>
      </w:pPr>
      <w:bookmarkStart w:id="360" w:name="_Toc457655210"/>
      <w:bookmarkStart w:id="361" w:name="_Toc457655493"/>
      <w:bookmarkStart w:id="362" w:name="_Toc457655111"/>
      <w:bookmarkStart w:id="363" w:name="_Toc457655306"/>
      <w:bookmarkStart w:id="364" w:name="_Toc457655494"/>
      <w:bookmarkEnd w:id="360"/>
      <w:bookmarkEnd w:id="361"/>
      <w:r>
        <w:t>General</w:t>
      </w:r>
      <w:bookmarkEnd w:id="362"/>
      <w:bookmarkEnd w:id="363"/>
      <w:bookmarkEnd w:id="364"/>
    </w:p>
    <w:p w:rsidR="00A713CC" w:rsidRDefault="009A57E6" w:rsidP="00C504A1">
      <w:pPr>
        <w:spacing w:after="0" w:line="240" w:lineRule="auto"/>
        <w:rPr>
          <w:rFonts w:ascii="Times New Roman" w:hAnsi="Times New Roman"/>
          <w:color w:val="101010"/>
          <w:sz w:val="24"/>
          <w:szCs w:val="24"/>
          <w:highlight w:val="yellow"/>
        </w:rPr>
      </w:pPr>
      <w:commentRangeStart w:id="365"/>
      <w:r w:rsidRPr="00C504A1">
        <w:rPr>
          <w:rFonts w:ascii="Times New Roman" w:hAnsi="Times New Roman"/>
          <w:sz w:val="24"/>
          <w:szCs w:val="24"/>
          <w:highlight w:val="yellow"/>
        </w:rPr>
        <w:t xml:space="preserve">This subclause defines the range of quality measure results appropriate for the use of maps </w:t>
      </w:r>
      <w:r w:rsidR="00450A58" w:rsidRPr="00C504A1">
        <w:rPr>
          <w:rFonts w:ascii="Times New Roman" w:hAnsi="Times New Roman"/>
          <w:sz w:val="24"/>
          <w:szCs w:val="24"/>
          <w:highlight w:val="yellow"/>
        </w:rPr>
        <w:t xml:space="preserve">in </w:t>
      </w:r>
      <w:r w:rsidRPr="00C504A1">
        <w:rPr>
          <w:rFonts w:ascii="Times New Roman" w:hAnsi="Times New Roman"/>
          <w:sz w:val="24"/>
          <w:szCs w:val="24"/>
          <w:highlight w:val="yellow"/>
        </w:rPr>
        <w:t>safe and efficient clinical care</w:t>
      </w:r>
      <w:r w:rsidR="00450A58" w:rsidRPr="00C504A1">
        <w:rPr>
          <w:rFonts w:ascii="Times New Roman" w:hAnsi="Times New Roman"/>
          <w:sz w:val="24"/>
          <w:szCs w:val="24"/>
          <w:highlight w:val="yellow"/>
        </w:rPr>
        <w:t xml:space="preserve">.  </w:t>
      </w:r>
      <w:r w:rsidR="008C2339" w:rsidRPr="00C504A1">
        <w:rPr>
          <w:rFonts w:ascii="Times New Roman" w:hAnsi="Times New Roman"/>
          <w:color w:val="101010"/>
          <w:sz w:val="24"/>
          <w:szCs w:val="24"/>
          <w:highlight w:val="yellow"/>
        </w:rPr>
        <w:t xml:space="preserve">Today, there are numerous and diverse quality improvement initiatives underway at all levels of the health care system – federal, state, regional, local, and within health care organizations – that are putting quality measures to use. Quality improvement initiatives within and across health care organizations are core to these efforts. The initiatives require </w:t>
      </w:r>
      <w:r w:rsidR="00C504A1" w:rsidRPr="00C504A1">
        <w:rPr>
          <w:rFonts w:ascii="Times New Roman" w:hAnsi="Times New Roman"/>
          <w:color w:val="101010"/>
          <w:sz w:val="24"/>
          <w:szCs w:val="24"/>
          <w:highlight w:val="yellow"/>
        </w:rPr>
        <w:t xml:space="preserve">clinical terminologies in all clinical areas </w:t>
      </w:r>
      <w:r w:rsidR="008C2339" w:rsidRPr="00C504A1">
        <w:rPr>
          <w:rFonts w:ascii="Times New Roman" w:hAnsi="Times New Roman"/>
          <w:color w:val="101010"/>
          <w:sz w:val="24"/>
          <w:szCs w:val="24"/>
          <w:highlight w:val="yellow"/>
        </w:rPr>
        <w:t>to identify opportunities for improvement, enable providers to assess and track how their patients are doing in terms of key aspects of care and potential complications in order to identify areas for improvement.</w:t>
      </w:r>
    </w:p>
    <w:p w:rsidR="00C504A1" w:rsidRPr="00C504A1" w:rsidRDefault="00C504A1" w:rsidP="00C504A1">
      <w:pPr>
        <w:spacing w:after="0" w:line="240" w:lineRule="auto"/>
        <w:rPr>
          <w:rFonts w:ascii="Times New Roman" w:hAnsi="Times New Roman"/>
          <w:sz w:val="24"/>
          <w:szCs w:val="24"/>
          <w:highlight w:val="yellow"/>
        </w:rPr>
      </w:pPr>
    </w:p>
    <w:p w:rsidR="008C2339" w:rsidRPr="00C504A1" w:rsidRDefault="008C2339" w:rsidP="008C2339">
      <w:pPr>
        <w:pStyle w:val="NormalNoIndent"/>
        <w:tabs>
          <w:tab w:val="clear" w:pos="576"/>
          <w:tab w:val="left" w:pos="0"/>
          <w:tab w:val="left" w:pos="720"/>
        </w:tabs>
        <w:spacing w:line="240" w:lineRule="auto"/>
        <w:rPr>
          <w:szCs w:val="24"/>
        </w:rPr>
      </w:pPr>
      <w:r w:rsidRPr="00C504A1">
        <w:rPr>
          <w:szCs w:val="24"/>
          <w:highlight w:val="yellow"/>
        </w:rPr>
        <w:t>This use case is for the translation from electronic medical record lexicon to the Clinical Care Classification System, nursing terminology standard. The translation coverage is 100% to the target source for nursing care plans. The benefits expected are coded patient plans of care for clinical research and the exchange of patient-centric nursing care diagnosis and intervention/actions.</w:t>
      </w:r>
      <w:r w:rsidRPr="00C504A1">
        <w:rPr>
          <w:szCs w:val="24"/>
        </w:rPr>
        <w:t xml:space="preserve"> </w:t>
      </w:r>
      <w:r w:rsidRPr="00C504A1">
        <w:rPr>
          <w:szCs w:val="24"/>
        </w:rPr>
        <w:br/>
      </w:r>
    </w:p>
    <w:commentRangeEnd w:id="365"/>
    <w:p w:rsidR="001E2383" w:rsidRDefault="00A9127C">
      <w:r>
        <w:rPr>
          <w:rStyle w:val="CommentReference"/>
        </w:rPr>
        <w:commentReference w:id="365"/>
      </w:r>
      <w:r w:rsidR="001E2383">
        <w:t>Note:  inclusion of the importance of domain scope relevant to the map use case</w:t>
      </w:r>
    </w:p>
    <w:p w:rsidR="00A713CC" w:rsidRDefault="00450A58" w:rsidP="007F1893">
      <w:pPr>
        <w:pStyle w:val="Heading3"/>
        <w:rPr>
          <w:ins w:id="366" w:author="Luann Whittenburg" w:date="2016-05-23T12:25:00Z"/>
        </w:rPr>
      </w:pPr>
      <w:bookmarkStart w:id="367" w:name="_Toc457655112"/>
      <w:bookmarkStart w:id="368" w:name="_Toc457655307"/>
      <w:bookmarkStart w:id="369" w:name="_Toc457655495"/>
      <w:r>
        <w:t>Direct patient care level of conformance required and rationale</w:t>
      </w:r>
      <w:bookmarkEnd w:id="367"/>
      <w:bookmarkEnd w:id="368"/>
      <w:bookmarkEnd w:id="369"/>
    </w:p>
    <w:p w:rsidR="00D0163E" w:rsidRPr="007F1893" w:rsidRDefault="007B2F62">
      <w:pPr>
        <w:jc w:val="left"/>
        <w:rPr>
          <w:ins w:id="370" w:author="Luann Whittenburg" w:date="2016-05-23T12:24:00Z"/>
          <w:lang w:eastAsia="ja-JP"/>
        </w:rPr>
      </w:pPr>
      <w:ins w:id="371" w:author="Luann Whittenburg" w:date="2016-05-23T12:25:00Z">
        <w:r w:rsidRPr="007F1893">
          <w:t xml:space="preserve">The </w:t>
        </w:r>
      </w:ins>
      <w:ins w:id="372" w:author="Luann Whittenburg" w:date="2016-05-23T12:27:00Z">
        <w:r w:rsidRPr="007F1893">
          <w:t>required l</w:t>
        </w:r>
      </w:ins>
      <w:ins w:id="373" w:author="Luann Whittenburg" w:date="2016-05-23T12:25:00Z">
        <w:r w:rsidRPr="007F1893">
          <w:t xml:space="preserve">evel of conformance </w:t>
        </w:r>
      </w:ins>
      <w:ins w:id="374" w:author="Luann Whittenburg" w:date="2016-05-23T12:27:00Z">
        <w:r w:rsidRPr="007F1893">
          <w:t xml:space="preserve">is for </w:t>
        </w:r>
      </w:ins>
      <w:ins w:id="375" w:author="Luann Whittenburg" w:date="2016-05-23T12:24:00Z">
        <w:r w:rsidRPr="007F1893">
          <w:rPr>
            <w:lang w:eastAsia="ja-JP"/>
          </w:rPr>
          <w:t xml:space="preserve">each </w:t>
        </w:r>
      </w:ins>
      <w:ins w:id="376" w:author="Luann Whittenburg" w:date="2016-05-23T12:31:00Z">
        <w:r w:rsidRPr="007F1893">
          <w:rPr>
            <w:lang w:eastAsia="ja-JP"/>
          </w:rPr>
          <w:t xml:space="preserve">lexicon </w:t>
        </w:r>
      </w:ins>
      <w:ins w:id="377" w:author="Luann Whittenburg" w:date="2016-05-23T12:24:00Z">
        <w:r w:rsidRPr="007F1893">
          <w:rPr>
            <w:lang w:eastAsia="ja-JP"/>
          </w:rPr>
          <w:t xml:space="preserve">concept </w:t>
        </w:r>
      </w:ins>
      <w:ins w:id="378" w:author="Luann Whittenburg" w:date="2016-05-23T12:31:00Z">
        <w:r w:rsidRPr="007F1893">
          <w:rPr>
            <w:lang w:eastAsia="ja-JP"/>
          </w:rPr>
          <w:t xml:space="preserve">to </w:t>
        </w:r>
      </w:ins>
      <w:ins w:id="379" w:author="Luann Whittenburg" w:date="2016-05-23T12:26:00Z">
        <w:r w:rsidRPr="007F1893">
          <w:rPr>
            <w:lang w:eastAsia="ja-JP"/>
          </w:rPr>
          <w:t xml:space="preserve">have </w:t>
        </w:r>
      </w:ins>
      <w:ins w:id="380" w:author="Luann Whittenburg" w:date="2016-05-23T12:31:00Z">
        <w:r w:rsidRPr="007F1893">
          <w:rPr>
            <w:lang w:eastAsia="ja-JP"/>
          </w:rPr>
          <w:t xml:space="preserve">an </w:t>
        </w:r>
      </w:ins>
      <w:ins w:id="381" w:author="Luann Whittenburg" w:date="2016-05-23T12:26:00Z">
        <w:r w:rsidRPr="007F1893">
          <w:rPr>
            <w:lang w:eastAsia="ja-JP"/>
          </w:rPr>
          <w:t xml:space="preserve">equivalence identified </w:t>
        </w:r>
      </w:ins>
      <w:ins w:id="382" w:author="Luann Whittenburg" w:date="2016-05-23T12:27:00Z">
        <w:r w:rsidRPr="007F1893">
          <w:rPr>
            <w:lang w:eastAsia="ja-JP"/>
          </w:rPr>
          <w:t xml:space="preserve">in the </w:t>
        </w:r>
      </w:ins>
      <w:ins w:id="383" w:author="Luann Whittenburg" w:date="2016-05-23T12:24:00Z">
        <w:r w:rsidRPr="007F1893">
          <w:rPr>
            <w:lang w:eastAsia="ja-JP"/>
          </w:rPr>
          <w:t xml:space="preserve">target concept. </w:t>
        </w:r>
      </w:ins>
      <w:ins w:id="384" w:author="Luann Whittenburg" w:date="2016-05-23T12:28:00Z">
        <w:r w:rsidRPr="007F1893">
          <w:rPr>
            <w:lang w:eastAsia="ja-JP"/>
          </w:rPr>
          <w:t xml:space="preserve"> </w:t>
        </w:r>
      </w:ins>
      <w:ins w:id="385" w:author="Luann Whittenburg" w:date="2016-05-23T12:24:00Z">
        <w:r w:rsidRPr="007F1893">
          <w:rPr>
            <w:lang w:eastAsia="ja-JP"/>
          </w:rPr>
          <w:t xml:space="preserve">If </w:t>
        </w:r>
      </w:ins>
      <w:ins w:id="386" w:author="Luann Whittenburg" w:date="2016-05-23T12:27:00Z">
        <w:r w:rsidRPr="007F1893">
          <w:rPr>
            <w:lang w:eastAsia="ja-JP"/>
          </w:rPr>
          <w:t xml:space="preserve">an </w:t>
        </w:r>
      </w:ins>
      <w:ins w:id="387" w:author="Luann Whittenburg" w:date="2016-05-23T12:24:00Z">
        <w:r w:rsidRPr="007F1893">
          <w:rPr>
            <w:lang w:eastAsia="ja-JP"/>
          </w:rPr>
          <w:t xml:space="preserve">equivalence is not published with the map set then it is not possible to assess the quality of the map for a specific purpose nor to alert the user of the map where the meaning of a concept may have changed when converted to the target </w:t>
        </w:r>
      </w:ins>
      <w:ins w:id="388" w:author="Luann Whittenburg" w:date="2016-05-23T12:32:00Z">
        <w:r w:rsidRPr="007F1893">
          <w:rPr>
            <w:lang w:eastAsia="ja-JP"/>
          </w:rPr>
          <w:t xml:space="preserve">standard </w:t>
        </w:r>
      </w:ins>
      <w:ins w:id="389" w:author="Luann Whittenburg" w:date="2016-05-23T12:24:00Z">
        <w:r w:rsidRPr="007F1893">
          <w:rPr>
            <w:lang w:eastAsia="ja-JP"/>
          </w:rPr>
          <w:t>concept representation.</w:t>
        </w:r>
      </w:ins>
    </w:p>
    <w:p w:rsidR="00D0163E" w:rsidRPr="007F1893" w:rsidRDefault="007B2F62">
      <w:pPr>
        <w:spacing w:after="0"/>
        <w:rPr>
          <w:ins w:id="390" w:author="Luann Whittenburg" w:date="2016-05-23T12:24:00Z"/>
          <w:b/>
          <w:lang w:eastAsia="ja-JP"/>
        </w:rPr>
      </w:pPr>
      <w:ins w:id="391" w:author="Luann Whittenburg" w:date="2016-05-23T12:24:00Z">
        <w:r w:rsidRPr="007F1893">
          <w:rPr>
            <w:b/>
            <w:lang w:eastAsia="ja-JP"/>
          </w:rPr>
          <w:t>Equivalence measure</w:t>
        </w:r>
      </w:ins>
    </w:p>
    <w:p w:rsidR="009D218B" w:rsidRPr="003A5D44" w:rsidRDefault="007B2F62">
      <w:pPr>
        <w:numPr>
          <w:ilvl w:val="0"/>
          <w:numId w:val="24"/>
        </w:numPr>
        <w:spacing w:after="0" w:line="240" w:lineRule="auto"/>
        <w:contextualSpacing/>
        <w:jc w:val="left"/>
        <w:rPr>
          <w:ins w:id="392" w:author="Luann Whittenburg" w:date="2016-05-23T12:24:00Z"/>
          <w:rFonts w:asciiTheme="minorHAnsi" w:eastAsia="Times New Roman" w:hAnsiTheme="minorHAnsi"/>
          <w:spacing w:val="6"/>
          <w:lang w:val="en-US" w:eastAsia="ja-JP"/>
        </w:rPr>
      </w:pPr>
      <w:ins w:id="393" w:author="Luann Whittenburg" w:date="2016-05-23T12:24:00Z">
        <w:r w:rsidRPr="003A5D44">
          <w:rPr>
            <w:rFonts w:asciiTheme="minorHAnsi" w:eastAsia="Times New Roman" w:hAnsiTheme="minorHAnsi"/>
            <w:spacing w:val="6"/>
            <w:szCs w:val="20"/>
            <w:lang w:val="en-US" w:eastAsia="ja-JP"/>
          </w:rPr>
          <w:t>0 = equivalent meaning</w:t>
        </w:r>
        <w:r w:rsidRPr="003A5D44">
          <w:rPr>
            <w:rFonts w:asciiTheme="minorHAnsi" w:eastAsia="Times New Roman" w:hAnsiTheme="minorHAnsi"/>
            <w:spacing w:val="6"/>
            <w:lang w:val="en-US" w:eastAsia="ja-JP"/>
          </w:rPr>
          <w:t xml:space="preserve">, 0 is the ‘best </w:t>
        </w:r>
      </w:ins>
      <w:ins w:id="394" w:author="Luann Whittenburg" w:date="2016-05-23T12:32:00Z">
        <w:r w:rsidRPr="003A5D44">
          <w:rPr>
            <w:rFonts w:asciiTheme="minorHAnsi" w:eastAsia="Times New Roman" w:hAnsiTheme="minorHAnsi"/>
            <w:spacing w:val="6"/>
            <w:lang w:val="en-US" w:eastAsia="ja-JP"/>
          </w:rPr>
          <w:t>equivalence</w:t>
        </w:r>
      </w:ins>
      <w:ins w:id="395" w:author="Luann Whittenburg" w:date="2016-05-23T12:24:00Z">
        <w:r w:rsidRPr="003A5D44">
          <w:rPr>
            <w:rFonts w:asciiTheme="minorHAnsi" w:eastAsia="Times New Roman" w:hAnsiTheme="minorHAnsi"/>
            <w:spacing w:val="6"/>
            <w:lang w:val="en-US" w:eastAsia="ja-JP"/>
          </w:rPr>
          <w:t>’</w:t>
        </w:r>
      </w:ins>
    </w:p>
    <w:p w:rsidR="009D218B" w:rsidRPr="003A5D44" w:rsidRDefault="007B2F62" w:rsidP="009D218B">
      <w:pPr>
        <w:numPr>
          <w:ilvl w:val="0"/>
          <w:numId w:val="24"/>
        </w:numPr>
        <w:spacing w:after="0" w:line="240" w:lineRule="auto"/>
        <w:contextualSpacing/>
        <w:jc w:val="left"/>
        <w:rPr>
          <w:rFonts w:asciiTheme="minorHAnsi" w:eastAsia="Times New Roman" w:hAnsiTheme="minorHAnsi"/>
          <w:spacing w:val="6"/>
          <w:lang w:val="en-US" w:eastAsia="ja-JP"/>
        </w:rPr>
      </w:pPr>
      <w:ins w:id="396" w:author="Luann Whittenburg" w:date="2016-05-23T12:24:00Z">
        <w:r w:rsidRPr="003A5D44">
          <w:rPr>
            <w:rFonts w:asciiTheme="minorHAnsi" w:eastAsia="Times New Roman" w:hAnsiTheme="minorHAnsi"/>
            <w:spacing w:val="6"/>
            <w:lang w:val="en-US" w:eastAsia="ja-JP"/>
          </w:rPr>
          <w:t xml:space="preserve">1 = source </w:t>
        </w:r>
      </w:ins>
      <w:ins w:id="397" w:author="Luann Whittenburg" w:date="2016-05-23T12:32:00Z">
        <w:r w:rsidRPr="003A5D44">
          <w:rPr>
            <w:rFonts w:asciiTheme="minorHAnsi" w:eastAsia="Times New Roman" w:hAnsiTheme="minorHAnsi"/>
            <w:spacing w:val="6"/>
            <w:lang w:val="en-US" w:eastAsia="ja-JP"/>
          </w:rPr>
          <w:t xml:space="preserve">concept </w:t>
        </w:r>
      </w:ins>
      <w:ins w:id="398" w:author="Luann Whittenburg" w:date="2016-05-23T12:24:00Z">
        <w:r w:rsidRPr="003A5D44">
          <w:rPr>
            <w:rFonts w:asciiTheme="minorHAnsi" w:eastAsia="Times New Roman" w:hAnsiTheme="minorHAnsi"/>
            <w:spacing w:val="6"/>
            <w:lang w:val="en-US" w:eastAsia="ja-JP"/>
          </w:rPr>
          <w:t>is wholly included i</w:t>
        </w:r>
      </w:ins>
      <w:r w:rsidRPr="003A5D44">
        <w:rPr>
          <w:rFonts w:asciiTheme="minorHAnsi" w:eastAsia="Times New Roman" w:hAnsiTheme="minorHAnsi"/>
          <w:spacing w:val="6"/>
          <w:lang w:val="en-US" w:eastAsia="ja-JP"/>
        </w:rPr>
        <w:t>n target</w:t>
      </w:r>
    </w:p>
    <w:p w:rsidR="009D218B" w:rsidRPr="003A5D44" w:rsidRDefault="007B2F62" w:rsidP="009D218B">
      <w:pPr>
        <w:numPr>
          <w:ilvl w:val="0"/>
          <w:numId w:val="24"/>
        </w:numPr>
        <w:spacing w:after="0" w:line="240" w:lineRule="auto"/>
        <w:contextualSpacing/>
        <w:jc w:val="left"/>
        <w:rPr>
          <w:rFonts w:asciiTheme="minorHAnsi" w:eastAsia="Times New Roman" w:hAnsiTheme="minorHAnsi"/>
          <w:spacing w:val="6"/>
          <w:lang w:val="en-US" w:eastAsia="ja-JP"/>
        </w:rPr>
      </w:pPr>
      <w:r w:rsidRPr="003A5D44">
        <w:rPr>
          <w:rFonts w:asciiTheme="minorHAnsi" w:eastAsia="Times New Roman" w:hAnsiTheme="minorHAnsi"/>
          <w:spacing w:val="6"/>
          <w:lang w:val="en-US" w:eastAsia="ja-JP"/>
        </w:rPr>
        <w:t>2 = source concept is partially included in target</w:t>
      </w:r>
    </w:p>
    <w:p w:rsidR="009D218B" w:rsidRPr="003A5D44" w:rsidRDefault="007B2F62" w:rsidP="009D218B">
      <w:pPr>
        <w:numPr>
          <w:ilvl w:val="0"/>
          <w:numId w:val="24"/>
        </w:numPr>
        <w:spacing w:after="0" w:line="240" w:lineRule="auto"/>
        <w:contextualSpacing/>
        <w:jc w:val="left"/>
        <w:rPr>
          <w:rFonts w:asciiTheme="minorHAnsi" w:eastAsia="Times New Roman" w:hAnsiTheme="minorHAnsi"/>
          <w:spacing w:val="6"/>
          <w:lang w:val="en-US" w:eastAsia="ja-JP"/>
        </w:rPr>
      </w:pPr>
      <w:r w:rsidRPr="003A5D44">
        <w:rPr>
          <w:rFonts w:asciiTheme="minorHAnsi" w:eastAsia="Times New Roman" w:hAnsiTheme="minorHAnsi"/>
          <w:spacing w:val="6"/>
          <w:lang w:val="en-US" w:eastAsia="ja-JP"/>
        </w:rPr>
        <w:t>3 = source is mapped however there were many options. Source map is the best comparison rather than an actual correspondence.</w:t>
      </w:r>
    </w:p>
    <w:p w:rsidR="009D218B" w:rsidRPr="003A5D44" w:rsidRDefault="007B2F62" w:rsidP="009D218B">
      <w:pPr>
        <w:numPr>
          <w:ilvl w:val="0"/>
          <w:numId w:val="24"/>
        </w:numPr>
        <w:spacing w:after="0" w:line="240" w:lineRule="auto"/>
        <w:contextualSpacing/>
        <w:jc w:val="left"/>
        <w:rPr>
          <w:rFonts w:asciiTheme="minorHAnsi" w:eastAsia="Times New Roman" w:hAnsiTheme="minorHAnsi"/>
          <w:b/>
          <w:spacing w:val="6"/>
          <w:lang w:val="en-US" w:eastAsia="ja-JP"/>
        </w:rPr>
      </w:pPr>
      <w:r w:rsidRPr="003A5D44">
        <w:rPr>
          <w:rFonts w:asciiTheme="minorHAnsi" w:eastAsia="Times New Roman" w:hAnsiTheme="minorHAnsi"/>
          <w:spacing w:val="6"/>
          <w:lang w:val="en-US"/>
        </w:rPr>
        <w:t>4 = no map possible</w:t>
      </w:r>
    </w:p>
    <w:p w:rsidR="009D218B" w:rsidRPr="007F1893" w:rsidRDefault="009D218B" w:rsidP="00D40F56">
      <w:pPr>
        <w:pStyle w:val="NormalNoIndent"/>
        <w:tabs>
          <w:tab w:val="clear" w:pos="576"/>
          <w:tab w:val="left" w:pos="0"/>
          <w:tab w:val="left" w:pos="720"/>
        </w:tabs>
        <w:spacing w:line="240" w:lineRule="auto"/>
        <w:rPr>
          <w:rFonts w:asciiTheme="minorHAnsi" w:eastAsiaTheme="minorEastAsia" w:hAnsiTheme="minorHAnsi"/>
          <w:color w:val="000000" w:themeColor="text1"/>
          <w:sz w:val="22"/>
          <w:szCs w:val="22"/>
        </w:rPr>
      </w:pPr>
    </w:p>
    <w:p w:rsidR="005D365F" w:rsidRPr="00EC0FF9" w:rsidRDefault="007B2F62" w:rsidP="00D40F56">
      <w:pPr>
        <w:pStyle w:val="NormalNoIndent"/>
        <w:tabs>
          <w:tab w:val="clear" w:pos="576"/>
          <w:tab w:val="left" w:pos="0"/>
          <w:tab w:val="left" w:pos="720"/>
        </w:tabs>
        <w:spacing w:line="240" w:lineRule="auto"/>
        <w:rPr>
          <w:rFonts w:asciiTheme="minorHAnsi" w:eastAsiaTheme="minorEastAsia" w:hAnsiTheme="minorHAnsi"/>
          <w:color w:val="000000" w:themeColor="text1"/>
          <w:sz w:val="22"/>
          <w:szCs w:val="22"/>
          <w:highlight w:val="yellow"/>
        </w:rPr>
      </w:pPr>
      <w:commentRangeStart w:id="399"/>
      <w:r w:rsidRPr="00EC0FF9">
        <w:rPr>
          <w:rFonts w:asciiTheme="minorHAnsi" w:eastAsiaTheme="minorEastAsia" w:hAnsiTheme="minorHAnsi"/>
          <w:color w:val="000000" w:themeColor="text1"/>
          <w:sz w:val="22"/>
          <w:szCs w:val="22"/>
          <w:highlight w:val="yellow"/>
        </w:rPr>
        <w:t>For Example:</w:t>
      </w:r>
    </w:p>
    <w:p w:rsidR="005D365F" w:rsidRPr="00EC0FF9" w:rsidRDefault="007B2F62" w:rsidP="005D365F">
      <w:pPr>
        <w:numPr>
          <w:ilvl w:val="0"/>
          <w:numId w:val="24"/>
        </w:numPr>
        <w:spacing w:after="0" w:line="240" w:lineRule="auto"/>
        <w:contextualSpacing/>
        <w:jc w:val="left"/>
        <w:rPr>
          <w:rFonts w:asciiTheme="minorHAnsi" w:eastAsia="Times New Roman" w:hAnsiTheme="minorHAnsi"/>
          <w:spacing w:val="6"/>
          <w:highlight w:val="yellow"/>
          <w:lang w:val="en-US" w:eastAsia="ja-JP"/>
        </w:rPr>
      </w:pPr>
      <w:r w:rsidRPr="00EC0FF9">
        <w:rPr>
          <w:rFonts w:asciiTheme="minorHAnsi" w:eastAsia="Times New Roman" w:hAnsiTheme="minorHAnsi"/>
          <w:spacing w:val="6"/>
          <w:highlight w:val="yellow"/>
          <w:lang w:val="en-US" w:eastAsia="ja-JP"/>
        </w:rPr>
        <w:t xml:space="preserve">0 = </w:t>
      </w:r>
      <w:r w:rsidR="00C504A1" w:rsidRPr="00EC0FF9">
        <w:rPr>
          <w:rFonts w:asciiTheme="minorHAnsi" w:eastAsia="Times New Roman" w:hAnsiTheme="minorHAnsi"/>
          <w:spacing w:val="6"/>
          <w:highlight w:val="yellow"/>
          <w:lang w:val="en-US" w:eastAsia="ja-JP"/>
        </w:rPr>
        <w:t>P</w:t>
      </w:r>
      <w:r w:rsidR="00C504A1" w:rsidRPr="00EC0FF9">
        <w:rPr>
          <w:rFonts w:asciiTheme="minorHAnsi" w:eastAsia="Times New Roman" w:hAnsiTheme="minorHAnsi"/>
          <w:highlight w:val="yellow"/>
        </w:rPr>
        <w:t>ain and Pain</w:t>
      </w:r>
    </w:p>
    <w:p w:rsidR="00C504A1" w:rsidRPr="00EC0FF9" w:rsidRDefault="007B2F62" w:rsidP="005D365F">
      <w:pPr>
        <w:numPr>
          <w:ilvl w:val="0"/>
          <w:numId w:val="24"/>
        </w:numPr>
        <w:spacing w:after="0" w:line="240" w:lineRule="auto"/>
        <w:contextualSpacing/>
        <w:jc w:val="left"/>
        <w:rPr>
          <w:rFonts w:asciiTheme="minorHAnsi" w:eastAsia="Times New Roman" w:hAnsiTheme="minorHAnsi"/>
          <w:spacing w:val="6"/>
          <w:highlight w:val="yellow"/>
          <w:lang w:val="en-US" w:eastAsia="ja-JP"/>
        </w:rPr>
      </w:pPr>
      <w:r w:rsidRPr="00EC0FF9">
        <w:rPr>
          <w:rFonts w:asciiTheme="minorHAnsi" w:eastAsia="Times New Roman" w:hAnsiTheme="minorHAnsi"/>
          <w:spacing w:val="6"/>
          <w:highlight w:val="yellow"/>
          <w:lang w:val="en-US" w:eastAsia="ja-JP"/>
        </w:rPr>
        <w:t xml:space="preserve">1 = </w:t>
      </w:r>
      <w:r w:rsidR="00C504A1" w:rsidRPr="00EC0FF9">
        <w:rPr>
          <w:rFonts w:asciiTheme="minorHAnsi" w:eastAsia="Times New Roman" w:hAnsiTheme="minorHAnsi"/>
          <w:spacing w:val="6"/>
          <w:highlight w:val="yellow"/>
          <w:lang w:val="en-US" w:eastAsia="ja-JP"/>
        </w:rPr>
        <w:t xml:space="preserve">Sleep problem and Sleep Pattern Disturbance </w:t>
      </w:r>
    </w:p>
    <w:p w:rsidR="00C504A1" w:rsidRPr="00EC0FF9" w:rsidRDefault="007B2F62" w:rsidP="00C504A1">
      <w:pPr>
        <w:numPr>
          <w:ilvl w:val="0"/>
          <w:numId w:val="24"/>
        </w:numPr>
        <w:spacing w:after="0" w:line="240" w:lineRule="auto"/>
        <w:contextualSpacing/>
        <w:jc w:val="left"/>
        <w:rPr>
          <w:rFonts w:asciiTheme="minorHAnsi" w:eastAsia="Times New Roman" w:hAnsiTheme="minorHAnsi"/>
          <w:spacing w:val="6"/>
          <w:highlight w:val="yellow"/>
          <w:lang w:val="en-US" w:eastAsia="ja-JP"/>
        </w:rPr>
      </w:pPr>
      <w:r w:rsidRPr="00EC0FF9">
        <w:rPr>
          <w:rFonts w:asciiTheme="minorHAnsi" w:eastAsia="Times New Roman" w:hAnsiTheme="minorHAnsi"/>
          <w:spacing w:val="6"/>
          <w:highlight w:val="yellow"/>
          <w:lang w:val="en-US" w:eastAsia="ja-JP"/>
        </w:rPr>
        <w:t xml:space="preserve">2 = </w:t>
      </w:r>
      <w:r w:rsidR="00C504A1" w:rsidRPr="00EC0FF9">
        <w:rPr>
          <w:rFonts w:asciiTheme="minorHAnsi" w:eastAsia="Times New Roman" w:hAnsiTheme="minorHAnsi"/>
          <w:spacing w:val="6"/>
          <w:highlight w:val="yellow"/>
          <w:lang w:val="en-US" w:eastAsia="ja-JP"/>
        </w:rPr>
        <w:t>Limited function and Physical Mobility Impairment</w:t>
      </w:r>
    </w:p>
    <w:p w:rsidR="005D365F" w:rsidRPr="00EC0FF9" w:rsidRDefault="007B2F62" w:rsidP="005D365F">
      <w:pPr>
        <w:numPr>
          <w:ilvl w:val="0"/>
          <w:numId w:val="24"/>
        </w:numPr>
        <w:spacing w:after="0" w:line="240" w:lineRule="auto"/>
        <w:contextualSpacing/>
        <w:jc w:val="left"/>
        <w:rPr>
          <w:rFonts w:asciiTheme="minorHAnsi" w:eastAsia="Times New Roman" w:hAnsiTheme="minorHAnsi"/>
          <w:spacing w:val="6"/>
          <w:highlight w:val="yellow"/>
          <w:lang w:val="en-US" w:eastAsia="ja-JP"/>
        </w:rPr>
      </w:pPr>
      <w:r w:rsidRPr="00EC0FF9">
        <w:rPr>
          <w:rFonts w:asciiTheme="minorHAnsi" w:eastAsia="Times New Roman" w:hAnsiTheme="minorHAnsi"/>
          <w:spacing w:val="6"/>
          <w:highlight w:val="yellow"/>
          <w:lang w:val="en-US" w:eastAsia="ja-JP"/>
        </w:rPr>
        <w:t xml:space="preserve">3 = </w:t>
      </w:r>
      <w:r w:rsidR="00EC0FF9" w:rsidRPr="00EC0FF9">
        <w:rPr>
          <w:rFonts w:asciiTheme="minorHAnsi" w:eastAsia="Times New Roman" w:hAnsiTheme="minorHAnsi"/>
          <w:spacing w:val="6"/>
          <w:highlight w:val="yellow"/>
          <w:lang w:val="en-US" w:eastAsia="ja-JP"/>
        </w:rPr>
        <w:t xml:space="preserve">Non-operative modalities </w:t>
      </w:r>
      <w:r w:rsidRPr="00EC0FF9">
        <w:rPr>
          <w:rFonts w:asciiTheme="minorHAnsi" w:eastAsia="Times New Roman" w:hAnsiTheme="minorHAnsi"/>
          <w:spacing w:val="6"/>
          <w:highlight w:val="yellow"/>
          <w:lang w:val="en-US" w:eastAsia="ja-JP"/>
        </w:rPr>
        <w:t xml:space="preserve">with source options: </w:t>
      </w:r>
      <w:r w:rsidR="0084188C">
        <w:rPr>
          <w:rFonts w:asciiTheme="minorHAnsi" w:eastAsia="Times New Roman" w:hAnsiTheme="minorHAnsi"/>
          <w:spacing w:val="6"/>
          <w:highlight w:val="yellow"/>
          <w:lang w:val="en-US" w:eastAsia="ja-JP"/>
        </w:rPr>
        <w:t xml:space="preserve">Knowledge Deficit, Knowledge Deficit of Disease Process, Knowledge Deficit of </w:t>
      </w:r>
      <w:r w:rsidR="00EC0FF9" w:rsidRPr="00EC0FF9">
        <w:rPr>
          <w:rFonts w:asciiTheme="minorHAnsi" w:eastAsia="Times New Roman" w:hAnsiTheme="minorHAnsi"/>
          <w:spacing w:val="6"/>
          <w:highlight w:val="yellow"/>
          <w:lang w:val="en-US" w:eastAsia="ja-JP"/>
        </w:rPr>
        <w:t xml:space="preserve">Medication Regimen, </w:t>
      </w:r>
      <w:r w:rsidR="006176C4">
        <w:rPr>
          <w:rFonts w:asciiTheme="minorHAnsi" w:eastAsia="Times New Roman" w:hAnsiTheme="minorHAnsi"/>
          <w:spacing w:val="6"/>
          <w:highlight w:val="yellow"/>
          <w:lang w:val="en-US" w:eastAsia="ja-JP"/>
        </w:rPr>
        <w:t>Knowledge</w:t>
      </w:r>
      <w:r w:rsidR="0084188C">
        <w:rPr>
          <w:rFonts w:asciiTheme="minorHAnsi" w:eastAsia="Times New Roman" w:hAnsiTheme="minorHAnsi"/>
          <w:spacing w:val="6"/>
          <w:highlight w:val="yellow"/>
          <w:lang w:val="en-US" w:eastAsia="ja-JP"/>
        </w:rPr>
        <w:t xml:space="preserve"> Deficit of Therapeutic Regimen</w:t>
      </w:r>
      <w:r w:rsidRPr="00EC0FF9">
        <w:rPr>
          <w:rFonts w:asciiTheme="minorHAnsi" w:eastAsia="Times New Roman" w:hAnsiTheme="minorHAnsi"/>
          <w:spacing w:val="6"/>
          <w:highlight w:val="yellow"/>
          <w:lang w:val="en-US" w:eastAsia="ja-JP"/>
        </w:rPr>
        <w:t xml:space="preserve">.   </w:t>
      </w:r>
    </w:p>
    <w:p w:rsidR="00D0163E" w:rsidRPr="00EC0FF9" w:rsidRDefault="007B2F62">
      <w:pPr>
        <w:pStyle w:val="NormalNoIndent"/>
        <w:numPr>
          <w:ilvl w:val="0"/>
          <w:numId w:val="24"/>
        </w:numPr>
        <w:tabs>
          <w:tab w:val="clear" w:pos="576"/>
          <w:tab w:val="left" w:pos="0"/>
          <w:tab w:val="left" w:pos="720"/>
        </w:tabs>
        <w:spacing w:line="240" w:lineRule="auto"/>
        <w:rPr>
          <w:ins w:id="400" w:author="Luann Whittenburg" w:date="2016-05-23T11:32:00Z"/>
          <w:rFonts w:asciiTheme="minorHAnsi" w:hAnsiTheme="minorHAnsi"/>
          <w:sz w:val="22"/>
          <w:szCs w:val="22"/>
        </w:rPr>
      </w:pPr>
      <w:r w:rsidRPr="00EC0FF9">
        <w:rPr>
          <w:rFonts w:asciiTheme="minorHAnsi" w:hAnsiTheme="minorHAnsi"/>
          <w:spacing w:val="6"/>
          <w:sz w:val="22"/>
          <w:szCs w:val="22"/>
          <w:highlight w:val="yellow"/>
        </w:rPr>
        <w:t>4 = No map possible</w:t>
      </w:r>
      <w:r w:rsidRPr="00EC0FF9">
        <w:rPr>
          <w:rFonts w:asciiTheme="minorHAnsi" w:hAnsiTheme="minorHAnsi"/>
          <w:spacing w:val="6"/>
          <w:sz w:val="22"/>
          <w:szCs w:val="22"/>
        </w:rPr>
        <w:t xml:space="preserve"> </w:t>
      </w:r>
      <w:r w:rsidRPr="00EC0FF9">
        <w:rPr>
          <w:rFonts w:asciiTheme="minorHAnsi" w:eastAsiaTheme="minorEastAsia" w:hAnsiTheme="minorHAnsi"/>
          <w:color w:val="000000" w:themeColor="text1"/>
          <w:sz w:val="22"/>
          <w:szCs w:val="22"/>
        </w:rPr>
        <w:br/>
      </w:r>
      <w:commentRangeEnd w:id="399"/>
      <w:r w:rsidR="00A9127C">
        <w:rPr>
          <w:rStyle w:val="CommentReference"/>
          <w:rFonts w:ascii="Cambria" w:eastAsia="Calibri" w:hAnsi="Cambria"/>
          <w:lang w:val="en-GB"/>
        </w:rPr>
        <w:commentReference w:id="399"/>
      </w:r>
    </w:p>
    <w:p w:rsidR="007F1893" w:rsidRDefault="007F1893" w:rsidP="007F1893">
      <w:pPr>
        <w:pStyle w:val="Heading2"/>
        <w:rPr>
          <w:ins w:id="401" w:author="Main Office HG" w:date="2016-07-30T15:11:00Z"/>
          <w:rFonts w:asciiTheme="majorHAnsi" w:eastAsiaTheme="majorEastAsia" w:hAnsiTheme="majorHAnsi" w:cstheme="majorBidi"/>
          <w:bCs/>
          <w:i/>
          <w:iCs/>
          <w:color w:val="4F81BD" w:themeColor="accent1"/>
          <w:sz w:val="22"/>
          <w:szCs w:val="22"/>
          <w:highlight w:val="yellow"/>
        </w:rPr>
      </w:pPr>
      <w:bookmarkStart w:id="402" w:name="_Toc457655113"/>
      <w:bookmarkStart w:id="403" w:name="_Toc457655308"/>
      <w:bookmarkStart w:id="404" w:name="_Toc457655496"/>
      <w:ins w:id="405" w:author="Main Office HG" w:date="2016-07-30T15:11:00Z">
        <w:r>
          <w:rPr>
            <w:highlight w:val="yellow"/>
          </w:rPr>
          <w:t>Indirect patient care use case</w:t>
        </w:r>
        <w:bookmarkEnd w:id="402"/>
        <w:bookmarkEnd w:id="403"/>
        <w:bookmarkEnd w:id="404"/>
      </w:ins>
    </w:p>
    <w:p w:rsidR="007F1893" w:rsidRDefault="007F1893" w:rsidP="007F1893">
      <w:ins w:id="406" w:author="Main Office HG" w:date="2016-07-30T15:11:00Z">
        <w:r>
          <w:t xml:space="preserve">This use case is for a map from a terminology to a classification with a specific statistical and epidemiological use </w:t>
        </w:r>
        <w:commentRangeStart w:id="407"/>
        <w:r>
          <w:t>case</w:t>
        </w:r>
      </w:ins>
      <w:commentRangeEnd w:id="407"/>
      <w:ins w:id="408" w:author="Main Office HG" w:date="2016-07-30T15:13:00Z">
        <w:r>
          <w:rPr>
            <w:rStyle w:val="CommentReference"/>
          </w:rPr>
          <w:commentReference w:id="407"/>
        </w:r>
      </w:ins>
      <w:ins w:id="409" w:author="Main Office HG" w:date="2016-07-30T15:11:00Z">
        <w:r>
          <w:t>.</w:t>
        </w:r>
      </w:ins>
    </w:p>
    <w:p w:rsidR="00A9127C" w:rsidRPr="00A9127C" w:rsidRDefault="00A9127C" w:rsidP="00A9127C">
      <w:pPr>
        <w:rPr>
          <w:rFonts w:asciiTheme="minorHAnsi" w:eastAsia="Times New Roman" w:hAnsiTheme="minorHAnsi"/>
          <w:spacing w:val="6"/>
          <w:lang w:val="en-US"/>
        </w:rPr>
      </w:pPr>
      <w:bookmarkStart w:id="410" w:name="_Toc457655114"/>
      <w:bookmarkStart w:id="411" w:name="_Toc457655309"/>
      <w:bookmarkStart w:id="412" w:name="_Toc457655498"/>
      <w:r>
        <w:t>Administrative, financial or service planning use case</w:t>
      </w:r>
      <w:bookmarkEnd w:id="410"/>
      <w:bookmarkEnd w:id="411"/>
      <w:bookmarkEnd w:id="412"/>
    </w:p>
    <w:p w:rsidR="007F1893" w:rsidRPr="003A5D44" w:rsidRDefault="007F1893" w:rsidP="007F1893">
      <w:pPr>
        <w:spacing w:after="0"/>
        <w:rPr>
          <w:ins w:id="413" w:author="Main Office HG" w:date="2016-07-30T15:11:00Z"/>
          <w:b/>
          <w:lang w:eastAsia="ja-JP"/>
        </w:rPr>
      </w:pPr>
      <w:ins w:id="414" w:author="Main Office HG" w:date="2016-07-30T15:11:00Z">
        <w:r w:rsidRPr="003A5D44">
          <w:rPr>
            <w:b/>
            <w:lang w:eastAsia="ja-JP"/>
          </w:rPr>
          <w:t>Equivalence measure</w:t>
        </w:r>
      </w:ins>
    </w:p>
    <w:p w:rsidR="007F1893" w:rsidRPr="003A5D44" w:rsidRDefault="007F1893" w:rsidP="007F1893">
      <w:pPr>
        <w:numPr>
          <w:ilvl w:val="0"/>
          <w:numId w:val="24"/>
        </w:numPr>
        <w:spacing w:after="0" w:line="240" w:lineRule="auto"/>
        <w:contextualSpacing/>
        <w:jc w:val="left"/>
        <w:rPr>
          <w:ins w:id="415" w:author="Main Office HG" w:date="2016-07-30T15:11:00Z"/>
          <w:rFonts w:asciiTheme="minorHAnsi" w:eastAsia="Times New Roman" w:hAnsiTheme="minorHAnsi"/>
          <w:spacing w:val="6"/>
          <w:lang w:val="en-US" w:eastAsia="ja-JP"/>
        </w:rPr>
      </w:pPr>
      <w:ins w:id="416" w:author="Main Office HG" w:date="2016-07-30T15:11:00Z">
        <w:r w:rsidRPr="003A5D44">
          <w:rPr>
            <w:rFonts w:asciiTheme="minorHAnsi" w:eastAsia="Times New Roman" w:hAnsiTheme="minorHAnsi"/>
            <w:spacing w:val="6"/>
            <w:szCs w:val="20"/>
            <w:lang w:val="en-US" w:eastAsia="ja-JP"/>
          </w:rPr>
          <w:t>0 = equivalent meaning</w:t>
        </w:r>
        <w:r w:rsidRPr="003A5D44">
          <w:rPr>
            <w:rFonts w:asciiTheme="minorHAnsi" w:eastAsia="Times New Roman" w:hAnsiTheme="minorHAnsi"/>
            <w:spacing w:val="6"/>
            <w:lang w:val="en-US" w:eastAsia="ja-JP"/>
          </w:rPr>
          <w:t>, 0 is the ‘best equivalence’</w:t>
        </w:r>
      </w:ins>
    </w:p>
    <w:p w:rsidR="007F1893" w:rsidRPr="003A5D44" w:rsidRDefault="007F1893" w:rsidP="007F1893">
      <w:pPr>
        <w:numPr>
          <w:ilvl w:val="0"/>
          <w:numId w:val="24"/>
        </w:numPr>
        <w:spacing w:after="0" w:line="240" w:lineRule="auto"/>
        <w:contextualSpacing/>
        <w:jc w:val="left"/>
        <w:rPr>
          <w:ins w:id="417" w:author="Main Office HG" w:date="2016-07-30T15:11:00Z"/>
          <w:rFonts w:asciiTheme="minorHAnsi" w:eastAsia="Times New Roman" w:hAnsiTheme="minorHAnsi"/>
          <w:spacing w:val="6"/>
          <w:lang w:val="en-US" w:eastAsia="ja-JP"/>
        </w:rPr>
      </w:pPr>
      <w:ins w:id="418" w:author="Main Office HG" w:date="2016-07-30T15:11:00Z">
        <w:r w:rsidRPr="003A5D44">
          <w:rPr>
            <w:rFonts w:asciiTheme="minorHAnsi" w:eastAsia="Times New Roman" w:hAnsiTheme="minorHAnsi"/>
            <w:spacing w:val="6"/>
            <w:lang w:val="en-US" w:eastAsia="ja-JP"/>
          </w:rPr>
          <w:t>1 = source concept is wholly included in target</w:t>
        </w:r>
      </w:ins>
    </w:p>
    <w:p w:rsidR="007F1893" w:rsidRPr="003A5D44" w:rsidRDefault="007F1893" w:rsidP="007F1893">
      <w:pPr>
        <w:numPr>
          <w:ilvl w:val="0"/>
          <w:numId w:val="24"/>
        </w:numPr>
        <w:spacing w:after="0" w:line="240" w:lineRule="auto"/>
        <w:contextualSpacing/>
        <w:jc w:val="left"/>
        <w:rPr>
          <w:ins w:id="419" w:author="Main Office HG" w:date="2016-07-30T15:11:00Z"/>
          <w:rFonts w:asciiTheme="minorHAnsi" w:eastAsia="Times New Roman" w:hAnsiTheme="minorHAnsi"/>
          <w:spacing w:val="6"/>
          <w:lang w:val="en-US" w:eastAsia="ja-JP"/>
        </w:rPr>
      </w:pPr>
      <w:ins w:id="420" w:author="Main Office HG" w:date="2016-07-30T15:11:00Z">
        <w:r w:rsidRPr="003A5D44">
          <w:rPr>
            <w:rFonts w:asciiTheme="minorHAnsi" w:eastAsia="Times New Roman" w:hAnsiTheme="minorHAnsi"/>
            <w:spacing w:val="6"/>
            <w:lang w:val="en-US" w:eastAsia="ja-JP"/>
          </w:rPr>
          <w:t>2 = source concept is partially included in target</w:t>
        </w:r>
      </w:ins>
    </w:p>
    <w:p w:rsidR="007F1893" w:rsidRPr="003A5D44" w:rsidRDefault="007F1893" w:rsidP="007F1893">
      <w:pPr>
        <w:numPr>
          <w:ilvl w:val="0"/>
          <w:numId w:val="24"/>
        </w:numPr>
        <w:spacing w:after="0" w:line="240" w:lineRule="auto"/>
        <w:contextualSpacing/>
        <w:jc w:val="left"/>
        <w:rPr>
          <w:ins w:id="421" w:author="Main Office HG" w:date="2016-07-30T15:11:00Z"/>
          <w:rFonts w:asciiTheme="minorHAnsi" w:eastAsia="Times New Roman" w:hAnsiTheme="minorHAnsi"/>
          <w:spacing w:val="6"/>
          <w:lang w:val="en-US" w:eastAsia="ja-JP"/>
        </w:rPr>
      </w:pPr>
      <w:ins w:id="422" w:author="Main Office HG" w:date="2016-07-30T15:11:00Z">
        <w:r w:rsidRPr="003A5D44">
          <w:rPr>
            <w:rFonts w:asciiTheme="minorHAnsi" w:eastAsia="Times New Roman" w:hAnsiTheme="minorHAnsi"/>
            <w:spacing w:val="6"/>
            <w:lang w:val="en-US" w:eastAsia="ja-JP"/>
          </w:rPr>
          <w:t>3 = source is mapped however there were many options. Source map is the best comparison rather than an actual correspondence.</w:t>
        </w:r>
      </w:ins>
    </w:p>
    <w:p w:rsidR="007F1893" w:rsidRPr="003A5D44" w:rsidRDefault="007F1893" w:rsidP="007F1893">
      <w:pPr>
        <w:numPr>
          <w:ilvl w:val="0"/>
          <w:numId w:val="24"/>
        </w:numPr>
        <w:spacing w:after="0" w:line="240" w:lineRule="auto"/>
        <w:contextualSpacing/>
        <w:jc w:val="left"/>
        <w:rPr>
          <w:ins w:id="423" w:author="Main Office HG" w:date="2016-07-30T15:11:00Z"/>
          <w:rFonts w:asciiTheme="minorHAnsi" w:eastAsia="Times New Roman" w:hAnsiTheme="minorHAnsi"/>
          <w:b/>
          <w:spacing w:val="6"/>
          <w:lang w:val="en-US" w:eastAsia="ja-JP"/>
        </w:rPr>
      </w:pPr>
      <w:ins w:id="424" w:author="Main Office HG" w:date="2016-07-30T15:11:00Z">
        <w:r w:rsidRPr="003A5D44">
          <w:rPr>
            <w:rFonts w:asciiTheme="minorHAnsi" w:eastAsia="Times New Roman" w:hAnsiTheme="minorHAnsi"/>
            <w:spacing w:val="6"/>
            <w:lang w:val="en-US"/>
          </w:rPr>
          <w:t>4 = no map possible</w:t>
        </w:r>
      </w:ins>
    </w:p>
    <w:p w:rsidR="007F1893" w:rsidRPr="003A5D44" w:rsidRDefault="007F1893" w:rsidP="007F1893">
      <w:pPr>
        <w:pStyle w:val="NormalNoIndent"/>
        <w:tabs>
          <w:tab w:val="clear" w:pos="576"/>
          <w:tab w:val="left" w:pos="0"/>
          <w:tab w:val="left" w:pos="720"/>
        </w:tabs>
        <w:spacing w:line="240" w:lineRule="auto"/>
        <w:rPr>
          <w:ins w:id="425" w:author="Main Office HG" w:date="2016-07-30T15:11:00Z"/>
          <w:rFonts w:asciiTheme="minorHAnsi" w:eastAsiaTheme="minorEastAsia" w:hAnsiTheme="minorHAnsi"/>
          <w:color w:val="000000" w:themeColor="text1"/>
          <w:sz w:val="22"/>
          <w:szCs w:val="22"/>
        </w:rPr>
      </w:pPr>
    </w:p>
    <w:p w:rsidR="007F1893" w:rsidRPr="003A5D44" w:rsidRDefault="007F1893" w:rsidP="007F1893">
      <w:pPr>
        <w:pStyle w:val="NormalNoIndent"/>
        <w:tabs>
          <w:tab w:val="clear" w:pos="576"/>
          <w:tab w:val="left" w:pos="0"/>
          <w:tab w:val="left" w:pos="720"/>
        </w:tabs>
        <w:spacing w:line="240" w:lineRule="auto"/>
        <w:rPr>
          <w:ins w:id="426" w:author="Main Office HG" w:date="2016-07-30T15:11:00Z"/>
          <w:rFonts w:asciiTheme="minorHAnsi" w:eastAsiaTheme="minorEastAsia" w:hAnsiTheme="minorHAnsi"/>
          <w:color w:val="000000" w:themeColor="text1"/>
          <w:sz w:val="22"/>
          <w:szCs w:val="22"/>
        </w:rPr>
      </w:pPr>
      <w:ins w:id="427" w:author="Main Office HG" w:date="2016-07-30T15:11:00Z">
        <w:r w:rsidRPr="003A5D44">
          <w:rPr>
            <w:rFonts w:asciiTheme="minorHAnsi" w:eastAsiaTheme="minorEastAsia" w:hAnsiTheme="minorHAnsi"/>
            <w:color w:val="000000" w:themeColor="text1"/>
            <w:sz w:val="22"/>
            <w:szCs w:val="22"/>
          </w:rPr>
          <w:t>For Example:</w:t>
        </w:r>
      </w:ins>
    </w:p>
    <w:p w:rsidR="007F1893" w:rsidRPr="003A5D44" w:rsidRDefault="007F1893" w:rsidP="007F1893">
      <w:pPr>
        <w:numPr>
          <w:ilvl w:val="0"/>
          <w:numId w:val="24"/>
        </w:numPr>
        <w:spacing w:after="0" w:line="240" w:lineRule="auto"/>
        <w:contextualSpacing/>
        <w:jc w:val="left"/>
        <w:rPr>
          <w:ins w:id="428" w:author="Main Office HG" w:date="2016-07-30T15:11:00Z"/>
          <w:rFonts w:asciiTheme="minorHAnsi" w:eastAsia="Times New Roman" w:hAnsiTheme="minorHAnsi"/>
          <w:spacing w:val="6"/>
          <w:lang w:val="en-US" w:eastAsia="ja-JP"/>
        </w:rPr>
      </w:pPr>
      <w:ins w:id="429" w:author="Main Office HG" w:date="2016-07-30T15:11:00Z">
        <w:r w:rsidRPr="003A5D44">
          <w:rPr>
            <w:rFonts w:asciiTheme="minorHAnsi" w:eastAsia="Times New Roman" w:hAnsiTheme="minorHAnsi"/>
            <w:spacing w:val="6"/>
            <w:szCs w:val="20"/>
            <w:lang w:val="en-US" w:eastAsia="ja-JP"/>
          </w:rPr>
          <w:t>0 = Terminology concept| Streptococcal tonsillitis maps to ICD-10 Classifiction J03.0 Streptococcal tonsillitis</w:t>
        </w:r>
      </w:ins>
    </w:p>
    <w:p w:rsidR="007F1893" w:rsidRPr="003A5D44" w:rsidRDefault="007F1893" w:rsidP="007F1893">
      <w:pPr>
        <w:numPr>
          <w:ilvl w:val="0"/>
          <w:numId w:val="24"/>
        </w:numPr>
        <w:spacing w:after="0" w:line="240" w:lineRule="auto"/>
        <w:contextualSpacing/>
        <w:jc w:val="left"/>
        <w:rPr>
          <w:ins w:id="430" w:author="Main Office HG" w:date="2016-07-30T15:11:00Z"/>
          <w:rFonts w:asciiTheme="minorHAnsi" w:eastAsia="Times New Roman" w:hAnsiTheme="minorHAnsi"/>
          <w:spacing w:val="6"/>
          <w:lang w:val="en-US" w:eastAsia="ja-JP"/>
        </w:rPr>
      </w:pPr>
      <w:ins w:id="431" w:author="Main Office HG" w:date="2016-07-30T15:11:00Z">
        <w:r w:rsidRPr="003A5D44">
          <w:rPr>
            <w:rFonts w:asciiTheme="minorHAnsi" w:eastAsia="Times New Roman" w:hAnsiTheme="minorHAnsi"/>
            <w:spacing w:val="6"/>
            <w:lang w:val="en-US" w:eastAsia="ja-JP"/>
          </w:rPr>
          <w:t>1 = Concept | Gastric varices maps to ICD-10 I86.4 Gastric varices</w:t>
        </w:r>
      </w:ins>
    </w:p>
    <w:p w:rsidR="007F1893" w:rsidRPr="003A5D44" w:rsidRDefault="007F1893" w:rsidP="007F1893">
      <w:pPr>
        <w:numPr>
          <w:ilvl w:val="0"/>
          <w:numId w:val="24"/>
        </w:numPr>
        <w:spacing w:after="0" w:line="240" w:lineRule="auto"/>
        <w:contextualSpacing/>
        <w:jc w:val="left"/>
        <w:rPr>
          <w:ins w:id="432" w:author="Main Office HG" w:date="2016-07-30T15:11:00Z"/>
          <w:rFonts w:asciiTheme="minorHAnsi" w:eastAsia="Times New Roman" w:hAnsiTheme="minorHAnsi"/>
          <w:spacing w:val="6"/>
          <w:lang w:val="en-US" w:eastAsia="ja-JP"/>
        </w:rPr>
      </w:pPr>
      <w:ins w:id="433" w:author="Main Office HG" w:date="2016-07-30T15:11:00Z">
        <w:r w:rsidRPr="003A5D44">
          <w:rPr>
            <w:rFonts w:asciiTheme="minorHAnsi" w:eastAsia="Times New Roman" w:hAnsiTheme="minorHAnsi"/>
            <w:spacing w:val="6"/>
            <w:lang w:val="en-US" w:eastAsia="ja-JP"/>
          </w:rPr>
          <w:t>2 = Terminology concept| Edema of finger maps to ICD-10 Classification R60.0 Localised oedema</w:t>
        </w:r>
      </w:ins>
    </w:p>
    <w:p w:rsidR="007F1893" w:rsidRPr="003A5D44" w:rsidRDefault="007F1893" w:rsidP="007F1893">
      <w:pPr>
        <w:numPr>
          <w:ilvl w:val="0"/>
          <w:numId w:val="24"/>
        </w:numPr>
        <w:spacing w:after="0" w:line="240" w:lineRule="auto"/>
        <w:contextualSpacing/>
        <w:jc w:val="left"/>
        <w:rPr>
          <w:ins w:id="434" w:author="Main Office HG" w:date="2016-07-30T15:11:00Z"/>
          <w:rFonts w:asciiTheme="minorHAnsi" w:eastAsia="Times New Roman" w:hAnsiTheme="minorHAnsi"/>
          <w:spacing w:val="6"/>
          <w:lang w:val="en-US" w:eastAsia="ja-JP"/>
        </w:rPr>
      </w:pPr>
      <w:ins w:id="435" w:author="Main Office HG" w:date="2016-07-30T15:11:00Z">
        <w:r w:rsidRPr="003A5D44">
          <w:rPr>
            <w:rFonts w:asciiTheme="minorHAnsi" w:eastAsia="Times New Roman" w:hAnsiTheme="minorHAnsi"/>
            <w:spacing w:val="6"/>
            <w:lang w:val="en-US" w:eastAsia="ja-JP"/>
          </w:rPr>
          <w:t xml:space="preserve">3 = </w:t>
        </w:r>
        <w:commentRangeStart w:id="436"/>
        <w:r w:rsidRPr="003A5D44">
          <w:rPr>
            <w:rFonts w:asciiTheme="minorHAnsi" w:eastAsia="Times New Roman" w:hAnsiTheme="minorHAnsi"/>
            <w:spacing w:val="6"/>
            <w:lang w:val="en-US" w:eastAsia="ja-JP"/>
          </w:rPr>
          <w:t>source is mapped however there were many options. Source map is the best comparison rather than an actual correspondence</w:t>
        </w:r>
        <w:commentRangeEnd w:id="436"/>
        <w:r w:rsidRPr="003A5D44">
          <w:rPr>
            <w:rStyle w:val="CommentReference"/>
          </w:rPr>
          <w:commentReference w:id="436"/>
        </w:r>
      </w:ins>
    </w:p>
    <w:p w:rsidR="00A9127C" w:rsidRDefault="007F1893" w:rsidP="006176C4">
      <w:pPr>
        <w:rPr>
          <w:rFonts w:asciiTheme="minorHAnsi" w:eastAsia="Times New Roman" w:hAnsiTheme="minorHAnsi"/>
          <w:spacing w:val="6"/>
          <w:lang w:val="en-US"/>
        </w:rPr>
      </w:pPr>
      <w:ins w:id="437" w:author="Main Office HG" w:date="2016-07-30T15:11:00Z">
        <w:r w:rsidRPr="003A5D44">
          <w:rPr>
            <w:rFonts w:asciiTheme="minorHAnsi" w:hAnsiTheme="minorHAnsi"/>
            <w:spacing w:val="6"/>
          </w:rPr>
          <w:t>4 = Terminology c</w:t>
        </w:r>
        <w:r w:rsidRPr="003A5D44">
          <w:rPr>
            <w:rFonts w:asciiTheme="minorHAnsi" w:eastAsia="Times New Roman" w:hAnsiTheme="minorHAnsi"/>
            <w:spacing w:val="6"/>
            <w:lang w:val="en-US"/>
          </w:rPr>
          <w:t>oncept</w:t>
        </w:r>
        <w:r>
          <w:rPr>
            <w:rFonts w:asciiTheme="minorHAnsi" w:eastAsia="Times New Roman" w:hAnsiTheme="minorHAnsi"/>
            <w:spacing w:val="6"/>
            <w:lang w:val="en-US"/>
          </w:rPr>
          <w:t>| ECG normal maps to ‘No map possible’</w:t>
        </w:r>
      </w:ins>
    </w:p>
    <w:p w:rsidR="00A9127C" w:rsidRPr="00A9127C" w:rsidRDefault="00A9127C" w:rsidP="00A9127C">
      <w:pPr>
        <w:spacing w:before="100" w:beforeAutospacing="1" w:after="100" w:afterAutospacing="1" w:line="240" w:lineRule="auto"/>
        <w:outlineLvl w:val="2"/>
        <w:rPr>
          <w:rFonts w:asciiTheme="minorHAnsi" w:eastAsia="Times New Roman" w:hAnsiTheme="minorHAnsi"/>
          <w:b/>
          <w:bCs/>
        </w:rPr>
      </w:pPr>
      <w:r w:rsidRPr="00A9127C">
        <w:rPr>
          <w:rFonts w:asciiTheme="minorHAnsi" w:hAnsiTheme="minorHAnsi"/>
          <w:color w:val="000000"/>
          <w:highlight w:val="yellow"/>
        </w:rPr>
        <w:t xml:space="preserve">RR is an 84-year old man whom lives </w:t>
      </w:r>
      <w:r w:rsidR="003A5D44">
        <w:rPr>
          <w:rFonts w:asciiTheme="minorHAnsi" w:hAnsiTheme="minorHAnsi"/>
          <w:color w:val="000000"/>
          <w:highlight w:val="yellow"/>
        </w:rPr>
        <w:t xml:space="preserve">in the community </w:t>
      </w:r>
      <w:r w:rsidRPr="00A9127C">
        <w:rPr>
          <w:rFonts w:asciiTheme="minorHAnsi" w:hAnsiTheme="minorHAnsi"/>
          <w:color w:val="000000"/>
          <w:highlight w:val="yellow"/>
        </w:rPr>
        <w:t>with his wife and daughter. He has issues of stability and falls frequently. He refuses to go to a nursing home</w:t>
      </w:r>
      <w:r w:rsidR="003A5D44">
        <w:rPr>
          <w:rFonts w:asciiTheme="minorHAnsi" w:hAnsiTheme="minorHAnsi"/>
          <w:color w:val="000000"/>
          <w:highlight w:val="yellow"/>
        </w:rPr>
        <w:t>. H</w:t>
      </w:r>
      <w:r w:rsidR="003A5D44" w:rsidRPr="00A9127C">
        <w:rPr>
          <w:rFonts w:asciiTheme="minorHAnsi" w:hAnsiTheme="minorHAnsi"/>
          <w:color w:val="000000"/>
          <w:highlight w:val="yellow"/>
        </w:rPr>
        <w:t>e refuses</w:t>
      </w:r>
      <w:r w:rsidRPr="00A9127C">
        <w:rPr>
          <w:rFonts w:asciiTheme="minorHAnsi" w:hAnsiTheme="minorHAnsi"/>
          <w:color w:val="000000"/>
          <w:highlight w:val="yellow"/>
        </w:rPr>
        <w:t xml:space="preserve"> home health physical therapy</w:t>
      </w:r>
      <w:r w:rsidR="003A5D44">
        <w:rPr>
          <w:rFonts w:asciiTheme="minorHAnsi" w:hAnsiTheme="minorHAnsi"/>
          <w:color w:val="000000"/>
          <w:highlight w:val="yellow"/>
        </w:rPr>
        <w:t xml:space="preserve"> and </w:t>
      </w:r>
      <w:r w:rsidRPr="00A9127C">
        <w:rPr>
          <w:rFonts w:asciiTheme="minorHAnsi" w:hAnsiTheme="minorHAnsi"/>
          <w:color w:val="000000"/>
          <w:highlight w:val="yellow"/>
        </w:rPr>
        <w:t xml:space="preserve">refuses to go to a senior community center with his wife for daytime activities. The last time he </w:t>
      </w:r>
      <w:r w:rsidR="003A5D44">
        <w:rPr>
          <w:rFonts w:asciiTheme="minorHAnsi" w:hAnsiTheme="minorHAnsi"/>
          <w:color w:val="000000"/>
          <w:highlight w:val="yellow"/>
        </w:rPr>
        <w:t xml:space="preserve">went to the community center, </w:t>
      </w:r>
      <w:r w:rsidRPr="00A9127C">
        <w:rPr>
          <w:rFonts w:asciiTheme="minorHAnsi" w:hAnsiTheme="minorHAnsi"/>
          <w:color w:val="000000"/>
          <w:highlight w:val="yellow"/>
        </w:rPr>
        <w:t>he cursed at people and was told he is not welcome anymore if he continue</w:t>
      </w:r>
      <w:r w:rsidR="003A5D44">
        <w:rPr>
          <w:rFonts w:asciiTheme="minorHAnsi" w:hAnsiTheme="minorHAnsi"/>
          <w:color w:val="000000"/>
          <w:highlight w:val="yellow"/>
        </w:rPr>
        <w:t>d</w:t>
      </w:r>
      <w:r w:rsidRPr="00A9127C">
        <w:rPr>
          <w:rFonts w:asciiTheme="minorHAnsi" w:hAnsiTheme="minorHAnsi"/>
          <w:color w:val="000000"/>
          <w:highlight w:val="yellow"/>
        </w:rPr>
        <w:t xml:space="preserve"> to exhibit </w:t>
      </w:r>
      <w:r w:rsidR="003A5D44">
        <w:rPr>
          <w:rFonts w:asciiTheme="minorHAnsi" w:hAnsiTheme="minorHAnsi"/>
          <w:color w:val="000000"/>
          <w:highlight w:val="yellow"/>
        </w:rPr>
        <w:t xml:space="preserve">inappropriate </w:t>
      </w:r>
      <w:r w:rsidRPr="00A9127C">
        <w:rPr>
          <w:rFonts w:asciiTheme="minorHAnsi" w:hAnsiTheme="minorHAnsi"/>
          <w:color w:val="000000"/>
          <w:highlight w:val="yellow"/>
        </w:rPr>
        <w:t xml:space="preserve">behavior. His family no longer goes out anymore to stay at home to take care of </w:t>
      </w:r>
      <w:commentRangeStart w:id="438"/>
      <w:r w:rsidRPr="00A9127C">
        <w:rPr>
          <w:rFonts w:asciiTheme="minorHAnsi" w:hAnsiTheme="minorHAnsi"/>
          <w:color w:val="000000"/>
          <w:highlight w:val="yellow"/>
        </w:rPr>
        <w:t>him</w:t>
      </w:r>
      <w:commentRangeEnd w:id="438"/>
      <w:r>
        <w:rPr>
          <w:rStyle w:val="CommentReference"/>
        </w:rPr>
        <w:commentReference w:id="438"/>
      </w:r>
      <w:r w:rsidRPr="00A9127C">
        <w:rPr>
          <w:rFonts w:asciiTheme="minorHAnsi" w:hAnsiTheme="minorHAnsi"/>
          <w:color w:val="000000"/>
          <w:highlight w:val="yellow"/>
        </w:rPr>
        <w:t>.</w:t>
      </w:r>
      <w:r w:rsidRPr="00A9127C">
        <w:rPr>
          <w:rFonts w:asciiTheme="minorHAnsi" w:hAnsiTheme="minorHAnsi"/>
          <w:color w:val="000000"/>
        </w:rPr>
        <w:t xml:space="preserve"> </w:t>
      </w:r>
    </w:p>
    <w:p w:rsidR="00A9127C" w:rsidRPr="00DA71EC" w:rsidRDefault="00A9127C" w:rsidP="00A9127C">
      <w:pPr>
        <w:spacing w:after="0"/>
        <w:rPr>
          <w:ins w:id="439" w:author="Main Office HG" w:date="2016-07-30T15:11:00Z"/>
          <w:b/>
          <w:highlight w:val="yellow"/>
          <w:lang w:eastAsia="ja-JP"/>
        </w:rPr>
      </w:pPr>
      <w:ins w:id="440" w:author="Main Office HG" w:date="2016-07-30T15:11:00Z">
        <w:r w:rsidRPr="00DA71EC">
          <w:rPr>
            <w:b/>
            <w:highlight w:val="yellow"/>
            <w:lang w:eastAsia="ja-JP"/>
          </w:rPr>
          <w:t>Equivalence measure</w:t>
        </w:r>
      </w:ins>
    </w:p>
    <w:p w:rsidR="00A9127C" w:rsidRPr="00DA71EC" w:rsidRDefault="00A9127C" w:rsidP="00A9127C">
      <w:pPr>
        <w:numPr>
          <w:ilvl w:val="0"/>
          <w:numId w:val="24"/>
        </w:numPr>
        <w:spacing w:after="0" w:line="240" w:lineRule="auto"/>
        <w:contextualSpacing/>
        <w:jc w:val="left"/>
        <w:rPr>
          <w:ins w:id="441" w:author="Main Office HG" w:date="2016-07-30T15:11:00Z"/>
          <w:rFonts w:asciiTheme="minorHAnsi" w:eastAsia="Times New Roman" w:hAnsiTheme="minorHAnsi"/>
          <w:spacing w:val="6"/>
          <w:highlight w:val="yellow"/>
          <w:lang w:val="en-US" w:eastAsia="ja-JP"/>
        </w:rPr>
      </w:pPr>
      <w:ins w:id="442" w:author="Main Office HG" w:date="2016-07-30T15:11:00Z">
        <w:r w:rsidRPr="00DA71EC">
          <w:rPr>
            <w:rFonts w:asciiTheme="minorHAnsi" w:eastAsia="Times New Roman" w:hAnsiTheme="minorHAnsi"/>
            <w:spacing w:val="6"/>
            <w:szCs w:val="20"/>
            <w:highlight w:val="yellow"/>
            <w:lang w:val="en-US" w:eastAsia="ja-JP"/>
          </w:rPr>
          <w:t>0 = equivalent meaning</w:t>
        </w:r>
        <w:r w:rsidRPr="00DA71EC">
          <w:rPr>
            <w:rFonts w:asciiTheme="minorHAnsi" w:eastAsia="Times New Roman" w:hAnsiTheme="minorHAnsi"/>
            <w:spacing w:val="6"/>
            <w:highlight w:val="yellow"/>
            <w:lang w:val="en-US" w:eastAsia="ja-JP"/>
          </w:rPr>
          <w:t>, 0 is the ‘best equivalence’</w:t>
        </w:r>
      </w:ins>
    </w:p>
    <w:p w:rsidR="00A9127C" w:rsidRPr="00DA71EC" w:rsidRDefault="00A9127C" w:rsidP="00A9127C">
      <w:pPr>
        <w:numPr>
          <w:ilvl w:val="0"/>
          <w:numId w:val="24"/>
        </w:numPr>
        <w:spacing w:after="0" w:line="240" w:lineRule="auto"/>
        <w:contextualSpacing/>
        <w:jc w:val="left"/>
        <w:rPr>
          <w:ins w:id="443" w:author="Main Office HG" w:date="2016-07-30T15:11:00Z"/>
          <w:rFonts w:asciiTheme="minorHAnsi" w:eastAsia="Times New Roman" w:hAnsiTheme="minorHAnsi"/>
          <w:spacing w:val="6"/>
          <w:highlight w:val="yellow"/>
          <w:lang w:val="en-US" w:eastAsia="ja-JP"/>
        </w:rPr>
      </w:pPr>
      <w:ins w:id="444" w:author="Main Office HG" w:date="2016-07-30T15:11:00Z">
        <w:r w:rsidRPr="00DA71EC">
          <w:rPr>
            <w:rFonts w:asciiTheme="minorHAnsi" w:eastAsia="Times New Roman" w:hAnsiTheme="minorHAnsi"/>
            <w:spacing w:val="6"/>
            <w:highlight w:val="yellow"/>
            <w:lang w:val="en-US" w:eastAsia="ja-JP"/>
          </w:rPr>
          <w:t>1 = source concept is wholly included in target</w:t>
        </w:r>
      </w:ins>
    </w:p>
    <w:p w:rsidR="00A9127C" w:rsidRPr="00DA71EC" w:rsidRDefault="00A9127C" w:rsidP="00A9127C">
      <w:pPr>
        <w:numPr>
          <w:ilvl w:val="0"/>
          <w:numId w:val="24"/>
        </w:numPr>
        <w:spacing w:after="0" w:line="240" w:lineRule="auto"/>
        <w:contextualSpacing/>
        <w:jc w:val="left"/>
        <w:rPr>
          <w:ins w:id="445" w:author="Main Office HG" w:date="2016-07-30T15:11:00Z"/>
          <w:rFonts w:asciiTheme="minorHAnsi" w:eastAsia="Times New Roman" w:hAnsiTheme="minorHAnsi"/>
          <w:spacing w:val="6"/>
          <w:highlight w:val="yellow"/>
          <w:lang w:val="en-US" w:eastAsia="ja-JP"/>
        </w:rPr>
      </w:pPr>
      <w:ins w:id="446" w:author="Main Office HG" w:date="2016-07-30T15:11:00Z">
        <w:r w:rsidRPr="00DA71EC">
          <w:rPr>
            <w:rFonts w:asciiTheme="minorHAnsi" w:eastAsia="Times New Roman" w:hAnsiTheme="minorHAnsi"/>
            <w:spacing w:val="6"/>
            <w:highlight w:val="yellow"/>
            <w:lang w:val="en-US" w:eastAsia="ja-JP"/>
          </w:rPr>
          <w:t>2 = source concept is partially included in target</w:t>
        </w:r>
      </w:ins>
    </w:p>
    <w:p w:rsidR="00A9127C" w:rsidRPr="00DA71EC" w:rsidRDefault="00A9127C" w:rsidP="00A9127C">
      <w:pPr>
        <w:numPr>
          <w:ilvl w:val="0"/>
          <w:numId w:val="24"/>
        </w:numPr>
        <w:spacing w:after="0" w:line="240" w:lineRule="auto"/>
        <w:contextualSpacing/>
        <w:jc w:val="left"/>
        <w:rPr>
          <w:ins w:id="447" w:author="Main Office HG" w:date="2016-07-30T15:11:00Z"/>
          <w:rFonts w:asciiTheme="minorHAnsi" w:eastAsia="Times New Roman" w:hAnsiTheme="minorHAnsi"/>
          <w:spacing w:val="6"/>
          <w:highlight w:val="yellow"/>
          <w:lang w:val="en-US" w:eastAsia="ja-JP"/>
        </w:rPr>
      </w:pPr>
      <w:ins w:id="448" w:author="Main Office HG" w:date="2016-07-30T15:11:00Z">
        <w:r w:rsidRPr="00DA71EC">
          <w:rPr>
            <w:rFonts w:asciiTheme="minorHAnsi" w:eastAsia="Times New Roman" w:hAnsiTheme="minorHAnsi"/>
            <w:spacing w:val="6"/>
            <w:highlight w:val="yellow"/>
            <w:lang w:val="en-US" w:eastAsia="ja-JP"/>
          </w:rPr>
          <w:t>3 = source is mapped however there were many options. Source map is the best comparison rather than an actual correspondence.</w:t>
        </w:r>
      </w:ins>
    </w:p>
    <w:p w:rsidR="00A9127C" w:rsidRPr="00DA71EC" w:rsidRDefault="00A9127C" w:rsidP="00A9127C">
      <w:pPr>
        <w:numPr>
          <w:ilvl w:val="0"/>
          <w:numId w:val="24"/>
        </w:numPr>
        <w:spacing w:after="0" w:line="240" w:lineRule="auto"/>
        <w:contextualSpacing/>
        <w:jc w:val="left"/>
        <w:rPr>
          <w:ins w:id="449" w:author="Main Office HG" w:date="2016-07-30T15:11:00Z"/>
          <w:rFonts w:asciiTheme="minorHAnsi" w:eastAsia="Times New Roman" w:hAnsiTheme="minorHAnsi"/>
          <w:b/>
          <w:spacing w:val="6"/>
          <w:highlight w:val="yellow"/>
          <w:lang w:val="en-US" w:eastAsia="ja-JP"/>
        </w:rPr>
      </w:pPr>
      <w:ins w:id="450" w:author="Main Office HG" w:date="2016-07-30T15:11:00Z">
        <w:r w:rsidRPr="00DA71EC">
          <w:rPr>
            <w:rFonts w:asciiTheme="minorHAnsi" w:eastAsia="Times New Roman" w:hAnsiTheme="minorHAnsi"/>
            <w:spacing w:val="6"/>
            <w:highlight w:val="yellow"/>
            <w:lang w:val="en-US"/>
          </w:rPr>
          <w:t>4 = no map possible</w:t>
        </w:r>
      </w:ins>
    </w:p>
    <w:p w:rsidR="00A9127C" w:rsidRDefault="00A9127C" w:rsidP="00A9127C">
      <w:pPr>
        <w:pStyle w:val="NormalNoIndent"/>
        <w:tabs>
          <w:tab w:val="clear" w:pos="576"/>
          <w:tab w:val="left" w:pos="0"/>
          <w:tab w:val="left" w:pos="720"/>
        </w:tabs>
        <w:spacing w:line="240" w:lineRule="auto"/>
        <w:rPr>
          <w:rFonts w:asciiTheme="minorHAnsi" w:eastAsiaTheme="minorEastAsia" w:hAnsiTheme="minorHAnsi"/>
          <w:color w:val="000000" w:themeColor="text1"/>
          <w:sz w:val="22"/>
          <w:szCs w:val="22"/>
          <w:highlight w:val="yellow"/>
        </w:rPr>
      </w:pPr>
    </w:p>
    <w:p w:rsidR="00A9127C" w:rsidRPr="00DA71EC" w:rsidRDefault="00A9127C" w:rsidP="00A9127C">
      <w:pPr>
        <w:pStyle w:val="NormalNoIndent"/>
        <w:tabs>
          <w:tab w:val="clear" w:pos="576"/>
          <w:tab w:val="left" w:pos="0"/>
          <w:tab w:val="left" w:pos="720"/>
        </w:tabs>
        <w:spacing w:line="240" w:lineRule="auto"/>
        <w:rPr>
          <w:ins w:id="451" w:author="Main Office HG" w:date="2016-07-30T15:11:00Z"/>
          <w:rFonts w:asciiTheme="minorHAnsi" w:eastAsiaTheme="minorEastAsia" w:hAnsiTheme="minorHAnsi"/>
          <w:color w:val="000000" w:themeColor="text1"/>
          <w:sz w:val="22"/>
          <w:szCs w:val="22"/>
          <w:highlight w:val="yellow"/>
        </w:rPr>
      </w:pPr>
      <w:ins w:id="452" w:author="Main Office HG" w:date="2016-07-30T15:11:00Z">
        <w:r w:rsidRPr="00DA71EC">
          <w:rPr>
            <w:rFonts w:asciiTheme="minorHAnsi" w:eastAsiaTheme="minorEastAsia" w:hAnsiTheme="minorHAnsi"/>
            <w:color w:val="000000" w:themeColor="text1"/>
            <w:sz w:val="22"/>
            <w:szCs w:val="22"/>
            <w:highlight w:val="yellow"/>
          </w:rPr>
          <w:t>For Example:</w:t>
        </w:r>
      </w:ins>
    </w:p>
    <w:p w:rsidR="003A5D44" w:rsidRPr="003A5D44" w:rsidRDefault="00A9127C" w:rsidP="00A9127C">
      <w:pPr>
        <w:numPr>
          <w:ilvl w:val="0"/>
          <w:numId w:val="24"/>
        </w:numPr>
        <w:spacing w:after="0" w:line="240" w:lineRule="auto"/>
        <w:contextualSpacing/>
        <w:jc w:val="left"/>
        <w:rPr>
          <w:rFonts w:asciiTheme="minorHAnsi" w:eastAsia="Times New Roman" w:hAnsiTheme="minorHAnsi"/>
          <w:spacing w:val="6"/>
          <w:highlight w:val="yellow"/>
          <w:lang w:val="en-US" w:eastAsia="ja-JP"/>
        </w:rPr>
      </w:pPr>
      <w:ins w:id="453" w:author="Main Office HG" w:date="2016-07-30T15:11:00Z">
        <w:r w:rsidRPr="003A5D44">
          <w:rPr>
            <w:rFonts w:asciiTheme="minorHAnsi" w:eastAsia="Times New Roman" w:hAnsiTheme="minorHAnsi"/>
            <w:spacing w:val="6"/>
            <w:szCs w:val="20"/>
            <w:highlight w:val="yellow"/>
            <w:lang w:val="en-US" w:eastAsia="ja-JP"/>
          </w:rPr>
          <w:t xml:space="preserve">0 = </w:t>
        </w:r>
        <w:r w:rsidR="003A5D44" w:rsidRPr="003A5D44">
          <w:rPr>
            <w:rFonts w:asciiTheme="minorHAnsi" w:eastAsia="Times New Roman" w:hAnsiTheme="minorHAnsi"/>
            <w:spacing w:val="6"/>
            <w:szCs w:val="20"/>
            <w:highlight w:val="yellow"/>
            <w:lang w:val="en-US" w:eastAsia="ja-JP"/>
          </w:rPr>
          <w:t>equivalent meaning</w:t>
        </w:r>
        <w:r w:rsidR="003A5D44" w:rsidRPr="003A5D44">
          <w:rPr>
            <w:rFonts w:asciiTheme="minorHAnsi" w:eastAsia="Times New Roman" w:hAnsiTheme="minorHAnsi"/>
            <w:spacing w:val="6"/>
            <w:highlight w:val="yellow"/>
            <w:lang w:val="en-US" w:eastAsia="ja-JP"/>
          </w:rPr>
          <w:t>, 0 is the ‘best equivalence’</w:t>
        </w:r>
      </w:ins>
    </w:p>
    <w:p w:rsidR="00A9127C" w:rsidRPr="003A5D44" w:rsidRDefault="00A9127C" w:rsidP="00A9127C">
      <w:pPr>
        <w:numPr>
          <w:ilvl w:val="0"/>
          <w:numId w:val="24"/>
        </w:numPr>
        <w:spacing w:after="0" w:line="240" w:lineRule="auto"/>
        <w:contextualSpacing/>
        <w:jc w:val="left"/>
        <w:rPr>
          <w:ins w:id="454" w:author="Main Office HG" w:date="2016-07-30T15:11:00Z"/>
          <w:rFonts w:asciiTheme="minorHAnsi" w:eastAsia="Times New Roman" w:hAnsiTheme="minorHAnsi"/>
          <w:spacing w:val="6"/>
          <w:highlight w:val="yellow"/>
          <w:lang w:val="en-US" w:eastAsia="ja-JP"/>
        </w:rPr>
      </w:pPr>
      <w:ins w:id="455" w:author="Main Office HG" w:date="2016-07-30T15:11:00Z">
        <w:r w:rsidRPr="003A5D44">
          <w:rPr>
            <w:rFonts w:asciiTheme="minorHAnsi" w:eastAsia="Times New Roman" w:hAnsiTheme="minorHAnsi"/>
            <w:spacing w:val="6"/>
            <w:highlight w:val="yellow"/>
            <w:lang w:val="en-US" w:eastAsia="ja-JP"/>
          </w:rPr>
          <w:t xml:space="preserve">1 = </w:t>
        </w:r>
      </w:ins>
      <w:r w:rsidR="003A5D44" w:rsidRPr="003A5D44">
        <w:rPr>
          <w:rFonts w:asciiTheme="minorHAnsi" w:eastAsia="Times New Roman" w:hAnsiTheme="minorHAnsi"/>
          <w:spacing w:val="6"/>
          <w:highlight w:val="yellow"/>
          <w:lang w:val="en-US" w:eastAsia="ja-JP"/>
        </w:rPr>
        <w:t>Fall and Fall Risk</w:t>
      </w:r>
    </w:p>
    <w:p w:rsidR="003A5D44" w:rsidRPr="003A5D44" w:rsidRDefault="00A9127C" w:rsidP="00A9127C">
      <w:pPr>
        <w:numPr>
          <w:ilvl w:val="0"/>
          <w:numId w:val="24"/>
        </w:numPr>
        <w:spacing w:after="0" w:line="240" w:lineRule="auto"/>
        <w:contextualSpacing/>
        <w:jc w:val="left"/>
        <w:rPr>
          <w:rFonts w:asciiTheme="minorHAnsi" w:eastAsia="Times New Roman" w:hAnsiTheme="minorHAnsi"/>
          <w:spacing w:val="6"/>
          <w:highlight w:val="yellow"/>
          <w:lang w:val="en-US" w:eastAsia="ja-JP"/>
        </w:rPr>
      </w:pPr>
      <w:ins w:id="456" w:author="Main Office HG" w:date="2016-07-30T15:11:00Z">
        <w:r w:rsidRPr="003A5D44">
          <w:rPr>
            <w:rFonts w:asciiTheme="minorHAnsi" w:eastAsia="Times New Roman" w:hAnsiTheme="minorHAnsi"/>
            <w:spacing w:val="6"/>
            <w:highlight w:val="yellow"/>
            <w:lang w:val="en-US" w:eastAsia="ja-JP"/>
          </w:rPr>
          <w:t xml:space="preserve">2 = </w:t>
        </w:r>
      </w:ins>
      <w:r w:rsidR="003A5D44" w:rsidRPr="003A5D44">
        <w:rPr>
          <w:rFonts w:asciiTheme="minorHAnsi" w:eastAsia="Times New Roman" w:hAnsiTheme="minorHAnsi"/>
          <w:spacing w:val="6"/>
          <w:highlight w:val="yellow"/>
          <w:lang w:val="en-US" w:eastAsia="ja-JP"/>
        </w:rPr>
        <w:t>Inappropriate social behavior and Social Interaction Alteration</w:t>
      </w:r>
    </w:p>
    <w:p w:rsidR="00A9127C" w:rsidRPr="003A5D44" w:rsidRDefault="00A9127C" w:rsidP="00A9127C">
      <w:pPr>
        <w:numPr>
          <w:ilvl w:val="0"/>
          <w:numId w:val="24"/>
        </w:numPr>
        <w:spacing w:after="0" w:line="240" w:lineRule="auto"/>
        <w:contextualSpacing/>
        <w:jc w:val="left"/>
        <w:rPr>
          <w:ins w:id="457" w:author="Main Office HG" w:date="2016-07-30T15:11:00Z"/>
          <w:rFonts w:asciiTheme="minorHAnsi" w:eastAsia="Times New Roman" w:hAnsiTheme="minorHAnsi"/>
          <w:spacing w:val="6"/>
          <w:highlight w:val="yellow"/>
          <w:lang w:val="en-US" w:eastAsia="ja-JP"/>
        </w:rPr>
      </w:pPr>
      <w:ins w:id="458" w:author="Main Office HG" w:date="2016-07-30T15:11:00Z">
        <w:r w:rsidRPr="003A5D44">
          <w:rPr>
            <w:rFonts w:asciiTheme="minorHAnsi" w:eastAsia="Times New Roman" w:hAnsiTheme="minorHAnsi"/>
            <w:spacing w:val="6"/>
            <w:highlight w:val="yellow"/>
            <w:lang w:val="en-US" w:eastAsia="ja-JP"/>
          </w:rPr>
          <w:t xml:space="preserve">3 = </w:t>
        </w:r>
      </w:ins>
      <w:r w:rsidR="003A5D44" w:rsidRPr="003A5D44">
        <w:rPr>
          <w:rFonts w:asciiTheme="minorHAnsi" w:eastAsia="Times New Roman" w:hAnsiTheme="minorHAnsi"/>
          <w:spacing w:val="6"/>
          <w:highlight w:val="yellow"/>
          <w:lang w:val="en-US" w:eastAsia="ja-JP"/>
        </w:rPr>
        <w:t>Family Caregivers and Caregiver Role Stain, Community Special Services, Adult Day Care,  Home Health Aide Service</w:t>
      </w:r>
    </w:p>
    <w:p w:rsidR="00A9127C" w:rsidRPr="003A5D44" w:rsidRDefault="00A9127C" w:rsidP="003A5D44">
      <w:pPr>
        <w:pStyle w:val="ListParagraph"/>
        <w:numPr>
          <w:ilvl w:val="0"/>
          <w:numId w:val="24"/>
        </w:numPr>
        <w:rPr>
          <w:rFonts w:asciiTheme="minorHAnsi" w:hAnsiTheme="minorHAnsi"/>
          <w:highlight w:val="yellow"/>
        </w:rPr>
      </w:pPr>
      <w:ins w:id="459" w:author="Main Office HG" w:date="2016-07-30T15:11:00Z">
        <w:r w:rsidRPr="003A5D44">
          <w:rPr>
            <w:rFonts w:asciiTheme="minorHAnsi" w:hAnsiTheme="minorHAnsi"/>
            <w:highlight w:val="yellow"/>
          </w:rPr>
          <w:t xml:space="preserve">4 = </w:t>
        </w:r>
      </w:ins>
      <w:r w:rsidR="003A5D44" w:rsidRPr="003A5D44">
        <w:rPr>
          <w:rFonts w:asciiTheme="minorHAnsi" w:hAnsiTheme="minorHAnsi"/>
          <w:highlight w:val="yellow"/>
        </w:rPr>
        <w:t>no map possible</w:t>
      </w:r>
    </w:p>
    <w:p w:rsidR="00A713CC" w:rsidRDefault="00450A58" w:rsidP="007F1893">
      <w:pPr>
        <w:pStyle w:val="Heading3"/>
        <w:rPr>
          <w:ins w:id="460" w:author="Heather Grain" w:date="2016-08-04T08:06:00Z"/>
        </w:rPr>
      </w:pPr>
      <w:bookmarkStart w:id="461" w:name="_Toc457655214"/>
      <w:bookmarkStart w:id="462" w:name="_Toc457655497"/>
      <w:bookmarkStart w:id="463" w:name="_Toc457655115"/>
      <w:bookmarkStart w:id="464" w:name="_Toc457655310"/>
      <w:bookmarkStart w:id="465" w:name="_Toc457655499"/>
      <w:bookmarkEnd w:id="461"/>
      <w:bookmarkEnd w:id="462"/>
      <w:r>
        <w:t>General</w:t>
      </w:r>
      <w:bookmarkEnd w:id="463"/>
      <w:bookmarkEnd w:id="464"/>
      <w:bookmarkEnd w:id="465"/>
    </w:p>
    <w:p w:rsidR="00F215B3" w:rsidRDefault="005B5BCD">
      <w:ins w:id="466" w:author="Heather Grain" w:date="2016-08-04T08:06:00Z">
        <w:r>
          <w:t>Where the source may well be direct patient care but the target is not used in that environment</w:t>
        </w:r>
      </w:ins>
    </w:p>
    <w:p w:rsidR="00A713CC" w:rsidRDefault="004A0681" w:rsidP="007F1893">
      <w:pPr>
        <w:pStyle w:val="Heading3"/>
      </w:pPr>
      <w:bookmarkStart w:id="467" w:name="_Toc457655116"/>
      <w:bookmarkStart w:id="468" w:name="_Toc457655311"/>
      <w:bookmarkStart w:id="469" w:name="_Toc457655500"/>
      <w:r>
        <w:t>Administrative, financial or service planning level of conformance required and rationale</w:t>
      </w:r>
      <w:bookmarkEnd w:id="467"/>
      <w:bookmarkEnd w:id="468"/>
      <w:bookmarkEnd w:id="469"/>
    </w:p>
    <w:p w:rsidR="001E2383" w:rsidRPr="001E2383" w:rsidRDefault="001E2383" w:rsidP="001E2383">
      <w:r>
        <w:t>In this environment the interface terminologies vs the classification for financial purposes will be considered.  There may be rules applied to classification and maps used for financial purposes which are not applicable in the general or service planning use case.  Example which can be used:   ICD-10 to DRG</w:t>
      </w:r>
    </w:p>
    <w:p w:rsidR="00A713CC" w:rsidRDefault="004A0681" w:rsidP="007F1893">
      <w:pPr>
        <w:pStyle w:val="Heading2"/>
      </w:pPr>
      <w:bookmarkStart w:id="470" w:name="_Toc457655117"/>
      <w:bookmarkStart w:id="471" w:name="_Toc457655312"/>
      <w:bookmarkStart w:id="472" w:name="_Toc457655501"/>
      <w:r>
        <w:t>Research use case</w:t>
      </w:r>
      <w:bookmarkEnd w:id="470"/>
      <w:bookmarkEnd w:id="471"/>
      <w:bookmarkEnd w:id="472"/>
    </w:p>
    <w:p w:rsidR="004A0681" w:rsidRDefault="004A0681" w:rsidP="007F1893">
      <w:pPr>
        <w:pStyle w:val="Heading3"/>
      </w:pPr>
      <w:bookmarkStart w:id="473" w:name="_Toc457655118"/>
      <w:bookmarkStart w:id="474" w:name="_Toc457655313"/>
      <w:bookmarkStart w:id="475" w:name="_Toc457655502"/>
      <w:r>
        <w:t>General</w:t>
      </w:r>
      <w:bookmarkEnd w:id="473"/>
      <w:bookmarkEnd w:id="474"/>
      <w:bookmarkEnd w:id="475"/>
    </w:p>
    <w:p w:rsidR="004A0681" w:rsidRDefault="004A0681" w:rsidP="007F1893">
      <w:pPr>
        <w:pStyle w:val="Heading3"/>
      </w:pPr>
      <w:bookmarkStart w:id="476" w:name="_Toc457655119"/>
      <w:bookmarkStart w:id="477" w:name="_Toc457655314"/>
      <w:bookmarkStart w:id="478" w:name="_Toc457655503"/>
      <w:r>
        <w:t>Research level of conformance required and rationale</w:t>
      </w:r>
      <w:bookmarkEnd w:id="476"/>
      <w:bookmarkEnd w:id="477"/>
      <w:bookmarkEnd w:id="478"/>
    </w:p>
    <w:p w:rsidR="00A713CC" w:rsidRDefault="004A0681" w:rsidP="007F1893">
      <w:pPr>
        <w:pStyle w:val="Heading2"/>
      </w:pPr>
      <w:bookmarkStart w:id="479" w:name="_Toc457655120"/>
      <w:bookmarkStart w:id="480" w:name="_Toc457655315"/>
      <w:bookmarkStart w:id="481" w:name="_Toc457655504"/>
      <w:r>
        <w:t>Public health use case</w:t>
      </w:r>
      <w:bookmarkEnd w:id="479"/>
      <w:bookmarkEnd w:id="480"/>
      <w:bookmarkEnd w:id="481"/>
    </w:p>
    <w:p w:rsidR="004A0681" w:rsidRDefault="004A0681" w:rsidP="007F1893">
      <w:pPr>
        <w:pStyle w:val="Heading3"/>
      </w:pPr>
      <w:bookmarkStart w:id="482" w:name="_Toc457655121"/>
      <w:bookmarkStart w:id="483" w:name="_Toc457655316"/>
      <w:bookmarkStart w:id="484" w:name="_Toc457655505"/>
      <w:r>
        <w:t>General</w:t>
      </w:r>
      <w:bookmarkEnd w:id="482"/>
      <w:bookmarkEnd w:id="483"/>
      <w:bookmarkEnd w:id="484"/>
    </w:p>
    <w:p w:rsidR="001E2383" w:rsidRPr="001E2383" w:rsidRDefault="001E2383" w:rsidP="001E2383">
      <w:r>
        <w:t>Public health includes epidemiology but also the use of quality indicators or performance indicators which may be dependent upon or apply maps.</w:t>
      </w:r>
    </w:p>
    <w:p w:rsidR="004A0681" w:rsidRDefault="004A0681" w:rsidP="007F1893">
      <w:pPr>
        <w:pStyle w:val="Heading3"/>
      </w:pPr>
      <w:bookmarkStart w:id="485" w:name="_Toc457655122"/>
      <w:bookmarkStart w:id="486" w:name="_Toc457655317"/>
      <w:bookmarkStart w:id="487" w:name="_Toc457655506"/>
      <w:r>
        <w:t>Public health level of conformance required and rationale</w:t>
      </w:r>
      <w:bookmarkEnd w:id="485"/>
      <w:bookmarkEnd w:id="486"/>
      <w:bookmarkEnd w:id="487"/>
    </w:p>
    <w:p w:rsidR="00A713CC" w:rsidRDefault="00A713CC" w:rsidP="007F1893">
      <w:pPr>
        <w:pStyle w:val="Heading3"/>
      </w:pPr>
      <w:bookmarkStart w:id="488" w:name="_Toc457655123"/>
      <w:bookmarkStart w:id="489" w:name="_Toc457655318"/>
      <w:bookmarkStart w:id="490" w:name="_Toc457655507"/>
      <w:bookmarkEnd w:id="488"/>
      <w:bookmarkEnd w:id="489"/>
      <w:bookmarkEnd w:id="490"/>
    </w:p>
    <w:p w:rsidR="00AF0B9A" w:rsidRDefault="00AF0B9A">
      <w:pPr>
        <w:spacing w:after="0" w:line="240" w:lineRule="auto"/>
        <w:jc w:val="left"/>
      </w:pPr>
      <w:r>
        <w:br w:type="page"/>
      </w:r>
    </w:p>
    <w:p w:rsidR="00A40FFB" w:rsidRPr="00F738D0" w:rsidRDefault="00A40FFB" w:rsidP="00A40FFB">
      <w:pPr>
        <w:pStyle w:val="Heading1"/>
        <w:spacing w:before="840"/>
      </w:pPr>
      <w:bookmarkStart w:id="491" w:name="_Toc443470372"/>
      <w:bookmarkStart w:id="492" w:name="_Toc450303224"/>
      <w:bookmarkStart w:id="493" w:name="_Toc9996979"/>
      <w:bookmarkStart w:id="494" w:name="_Toc353342679"/>
      <w:bookmarkStart w:id="495" w:name="_Toc457655124"/>
      <w:bookmarkStart w:id="496" w:name="_Toc457655319"/>
      <w:bookmarkStart w:id="497" w:name="_Toc457655508"/>
      <w:r w:rsidRPr="00F738D0">
        <w:t>Bibliography</w:t>
      </w:r>
      <w:bookmarkEnd w:id="491"/>
      <w:bookmarkEnd w:id="492"/>
      <w:bookmarkEnd w:id="493"/>
      <w:bookmarkEnd w:id="494"/>
      <w:bookmarkEnd w:id="495"/>
      <w:bookmarkEnd w:id="496"/>
      <w:bookmarkEnd w:id="497"/>
    </w:p>
    <w:p w:rsidR="00A40FFB" w:rsidRPr="00F738D0" w:rsidRDefault="00A40FFB" w:rsidP="00A40FFB">
      <w:pPr>
        <w:tabs>
          <w:tab w:val="left" w:pos="663"/>
        </w:tabs>
        <w:ind w:left="663" w:hanging="663"/>
      </w:pPr>
      <w:r w:rsidRPr="00F738D0">
        <w:t>[1]</w:t>
      </w:r>
      <w:r w:rsidRPr="00F738D0">
        <w:tab/>
        <w:t>ISO #####</w:t>
      </w:r>
      <w:r w:rsidRPr="00F738D0">
        <w:noBreakHyphen/>
        <w:t xml:space="preserve">##:20##, </w:t>
      </w:r>
      <w:r w:rsidRPr="00F738D0">
        <w:rPr>
          <w:i/>
        </w:rPr>
        <w:t>General title — Part ##: Title of part</w:t>
      </w:r>
      <w:r w:rsidRPr="00F738D0">
        <w:t xml:space="preserve"> </w:t>
      </w:r>
    </w:p>
    <w:p w:rsidR="006F0BDE" w:rsidRPr="00610EDD" w:rsidRDefault="006A5C38" w:rsidP="007F1893">
      <w:pPr>
        <w:rPr>
          <w:ins w:id="498" w:author="Luann Whittenburg" w:date="2016-05-23T11:40:00Z"/>
          <w:rFonts w:asciiTheme="minorHAnsi" w:hAnsiTheme="minorHAnsi"/>
          <w:highlight w:val="yellow"/>
        </w:rPr>
      </w:pPr>
      <w:bookmarkStart w:id="499" w:name="_Toc457655125"/>
      <w:bookmarkStart w:id="500" w:name="_Toc457655226"/>
      <w:bookmarkStart w:id="501" w:name="_Toc457655320"/>
      <w:ins w:id="502" w:author="Luann Whittenburg" w:date="2016-05-23T11:40:00Z">
        <w:r w:rsidRPr="00610EDD">
          <w:rPr>
            <w:rFonts w:asciiTheme="minorHAnsi" w:hAnsiTheme="minorHAnsi"/>
            <w:kern w:val="36"/>
            <w:highlight w:val="yellow"/>
          </w:rPr>
          <w:t xml:space="preserve">[2] </w:t>
        </w:r>
        <w:r w:rsidRPr="00610EDD">
          <w:rPr>
            <w:rFonts w:asciiTheme="minorHAnsi" w:hAnsiTheme="minorHAnsi"/>
            <w:kern w:val="36"/>
            <w:highlight w:val="yellow"/>
          </w:rPr>
          <w:tab/>
          <w:t xml:space="preserve">McColloch, E., Shiri, A., &amp; Nicholson, D. (2005). Challenges and issues in </w:t>
        </w:r>
        <w:commentRangeStart w:id="503"/>
        <w:r w:rsidRPr="00610EDD">
          <w:rPr>
            <w:rFonts w:asciiTheme="minorHAnsi" w:hAnsiTheme="minorHAnsi"/>
            <w:kern w:val="36"/>
            <w:highlight w:val="yellow"/>
          </w:rPr>
          <w:t>terminology</w:t>
        </w:r>
        <w:commentRangeEnd w:id="503"/>
        <w:r w:rsidRPr="00610EDD">
          <w:rPr>
            <w:rFonts w:asciiTheme="minorHAnsi" w:hAnsiTheme="minorHAnsi"/>
            <w:highlight w:val="yellow"/>
          </w:rPr>
          <w:commentReference w:id="503"/>
        </w:r>
        <w:r w:rsidRPr="00610EDD">
          <w:rPr>
            <w:rFonts w:asciiTheme="minorHAnsi" w:hAnsiTheme="minorHAnsi"/>
            <w:kern w:val="36"/>
            <w:highlight w:val="yellow"/>
          </w:rPr>
          <w:t xml:space="preserve"> mapping: A digital library perspective. </w:t>
        </w:r>
        <w:r w:rsidRPr="00610EDD">
          <w:rPr>
            <w:rFonts w:asciiTheme="minorHAnsi" w:hAnsiTheme="minorHAnsi"/>
            <w:i/>
            <w:kern w:val="36"/>
            <w:highlight w:val="yellow"/>
          </w:rPr>
          <w:t>The Electronic Library,</w:t>
        </w:r>
        <w:r w:rsidRPr="00610EDD">
          <w:rPr>
            <w:rFonts w:asciiTheme="minorHAnsi" w:hAnsiTheme="minorHAnsi"/>
            <w:kern w:val="36"/>
            <w:highlight w:val="yellow"/>
          </w:rPr>
          <w:t xml:space="preserve"> 23.6: </w:t>
        </w:r>
        <w:r w:rsidRPr="00610EDD">
          <w:rPr>
            <w:rFonts w:asciiTheme="minorHAnsi" w:hAnsiTheme="minorHAnsi"/>
            <w:highlight w:val="yellow"/>
          </w:rPr>
          <w:t>671-677.</w:t>
        </w:r>
        <w:bookmarkEnd w:id="499"/>
        <w:bookmarkEnd w:id="500"/>
        <w:bookmarkEnd w:id="501"/>
        <w:r w:rsidRPr="00610EDD">
          <w:rPr>
            <w:rFonts w:asciiTheme="minorHAnsi" w:hAnsiTheme="minorHAnsi"/>
            <w:highlight w:val="yellow"/>
          </w:rPr>
          <w:t xml:space="preserve"> </w:t>
        </w:r>
      </w:ins>
    </w:p>
    <w:p w:rsidR="006F0BDE" w:rsidRPr="00610EDD" w:rsidRDefault="00D351CF" w:rsidP="006F0BDE">
      <w:pPr>
        <w:pStyle w:val="Bibliography"/>
        <w:ind w:left="720" w:hanging="720"/>
        <w:rPr>
          <w:ins w:id="504" w:author="Main Office HG" w:date="2016-07-29T16:35:00Z"/>
          <w:rFonts w:asciiTheme="minorHAnsi" w:hAnsiTheme="minorHAnsi"/>
          <w:noProof/>
          <w:highlight w:val="yellow"/>
        </w:rPr>
      </w:pPr>
      <w:ins w:id="505" w:author="Main Office HG" w:date="2016-07-29T16:35:00Z">
        <w:r w:rsidRPr="00610EDD">
          <w:rPr>
            <w:rFonts w:asciiTheme="minorHAnsi" w:hAnsiTheme="minorHAnsi"/>
            <w:highlight w:val="yellow"/>
          </w:rPr>
          <w:fldChar w:fldCharType="begin"/>
        </w:r>
        <w:r w:rsidR="006F0BDE" w:rsidRPr="00610EDD">
          <w:rPr>
            <w:rFonts w:asciiTheme="minorHAnsi" w:hAnsiTheme="minorHAnsi"/>
            <w:highlight w:val="yellow"/>
            <w:lang w:val="en-AU"/>
          </w:rPr>
          <w:instrText xml:space="preserve"> BIBLIOGRAPHY  \l 3081 </w:instrText>
        </w:r>
      </w:ins>
      <w:r w:rsidRPr="00610EDD">
        <w:rPr>
          <w:rFonts w:asciiTheme="minorHAnsi" w:hAnsiTheme="minorHAnsi"/>
          <w:highlight w:val="yellow"/>
        </w:rPr>
        <w:fldChar w:fldCharType="separate"/>
      </w:r>
      <w:ins w:id="506" w:author="Main Office HG" w:date="2016-07-29T16:35:00Z">
        <w:r w:rsidR="006F0BDE" w:rsidRPr="00610EDD">
          <w:rPr>
            <w:rFonts w:asciiTheme="minorHAnsi" w:hAnsiTheme="minorHAnsi"/>
            <w:noProof/>
            <w:highlight w:val="yellow"/>
          </w:rPr>
          <w:t xml:space="preserve">SFIA Foundation. (2016, July 27). </w:t>
        </w:r>
        <w:r w:rsidR="006F0BDE" w:rsidRPr="00610EDD">
          <w:rPr>
            <w:rFonts w:asciiTheme="minorHAnsi" w:hAnsiTheme="minorHAnsi"/>
            <w:i/>
            <w:iCs/>
            <w:noProof/>
            <w:highlight w:val="yellow"/>
          </w:rPr>
          <w:t>SFIA responsibilities and skills</w:t>
        </w:r>
        <w:r w:rsidR="006F0BDE" w:rsidRPr="00610EDD">
          <w:rPr>
            <w:rFonts w:asciiTheme="minorHAnsi" w:hAnsiTheme="minorHAnsi"/>
            <w:noProof/>
            <w:highlight w:val="yellow"/>
          </w:rPr>
          <w:t>. Retrieved from https://www.sfia-online.org/en/how-sfia-works/responsibilities-and-skills</w:t>
        </w:r>
      </w:ins>
    </w:p>
    <w:p w:rsidR="00D30FAC" w:rsidRPr="00610EDD" w:rsidRDefault="00D351CF" w:rsidP="00D30FAC">
      <w:pPr>
        <w:tabs>
          <w:tab w:val="left" w:pos="90"/>
        </w:tabs>
        <w:spacing w:after="0" w:line="240" w:lineRule="auto"/>
        <w:jc w:val="left"/>
        <w:rPr>
          <w:ins w:id="507" w:author="Luann" w:date="2016-08-20T20:30:00Z"/>
          <w:rFonts w:asciiTheme="minorHAnsi" w:hAnsiTheme="minorHAnsi"/>
          <w:highlight w:val="yellow"/>
        </w:rPr>
      </w:pPr>
      <w:ins w:id="508" w:author="Main Office HG" w:date="2016-07-29T16:35:00Z">
        <w:r w:rsidRPr="00610EDD">
          <w:rPr>
            <w:rFonts w:asciiTheme="minorHAnsi" w:hAnsiTheme="minorHAnsi"/>
            <w:highlight w:val="yellow"/>
          </w:rPr>
          <w:fldChar w:fldCharType="end"/>
        </w:r>
      </w:ins>
      <w:ins w:id="509" w:author="Luann" w:date="2016-08-20T20:30:00Z">
        <w:r w:rsidR="00D30FAC" w:rsidRPr="00610EDD">
          <w:rPr>
            <w:rFonts w:asciiTheme="minorHAnsi" w:hAnsiTheme="minorHAnsi"/>
            <w:highlight w:val="yellow"/>
          </w:rPr>
          <w:t xml:space="preserve"> Data Mapping. Available at </w:t>
        </w:r>
        <w:r w:rsidRPr="00610EDD">
          <w:rPr>
            <w:rFonts w:asciiTheme="minorHAnsi" w:hAnsiTheme="minorHAnsi"/>
            <w:highlight w:val="yellow"/>
          </w:rPr>
          <w:fldChar w:fldCharType="begin"/>
        </w:r>
        <w:r w:rsidR="00D30FAC" w:rsidRPr="00610EDD">
          <w:rPr>
            <w:rFonts w:asciiTheme="minorHAnsi" w:hAnsiTheme="minorHAnsi"/>
            <w:highlight w:val="yellow"/>
          </w:rPr>
          <w:instrText xml:space="preserve"> HYPERLINK "https://en.wikipedia.org/wiki/Data_mapping" </w:instrText>
        </w:r>
        <w:r w:rsidRPr="00610EDD">
          <w:rPr>
            <w:rFonts w:asciiTheme="minorHAnsi" w:hAnsiTheme="minorHAnsi"/>
            <w:highlight w:val="yellow"/>
          </w:rPr>
          <w:fldChar w:fldCharType="separate"/>
        </w:r>
        <w:r w:rsidR="00D30FAC" w:rsidRPr="00610EDD">
          <w:rPr>
            <w:rStyle w:val="Hyperlink"/>
            <w:rFonts w:asciiTheme="minorHAnsi" w:hAnsiTheme="minorHAnsi"/>
            <w:highlight w:val="yellow"/>
          </w:rPr>
          <w:t>https://en.wikipedia.org/wiki/Data_mapping</w:t>
        </w:r>
        <w:r w:rsidRPr="00610EDD">
          <w:rPr>
            <w:rFonts w:asciiTheme="minorHAnsi" w:hAnsiTheme="minorHAnsi"/>
            <w:highlight w:val="yellow"/>
          </w:rPr>
          <w:fldChar w:fldCharType="end"/>
        </w:r>
        <w:r w:rsidR="00D30FAC" w:rsidRPr="00610EDD">
          <w:rPr>
            <w:rFonts w:asciiTheme="minorHAnsi" w:hAnsiTheme="minorHAnsi"/>
            <w:highlight w:val="yellow"/>
          </w:rPr>
          <w:t xml:space="preserve"> </w:t>
        </w:r>
      </w:ins>
    </w:p>
    <w:p w:rsidR="00D30FAC" w:rsidRPr="00610EDD" w:rsidRDefault="00D30FAC" w:rsidP="00D30FAC">
      <w:pPr>
        <w:tabs>
          <w:tab w:val="left" w:pos="90"/>
        </w:tabs>
        <w:spacing w:after="0" w:line="240" w:lineRule="auto"/>
        <w:jc w:val="left"/>
        <w:rPr>
          <w:ins w:id="510" w:author="Luann" w:date="2016-08-20T20:30:00Z"/>
          <w:rFonts w:asciiTheme="minorHAnsi" w:hAnsiTheme="minorHAnsi"/>
          <w:highlight w:val="yellow"/>
        </w:rPr>
      </w:pPr>
    </w:p>
    <w:p w:rsidR="00D30FAC" w:rsidRPr="00610EDD" w:rsidRDefault="00D30FAC" w:rsidP="00D30FAC">
      <w:pPr>
        <w:pStyle w:val="Heading1"/>
        <w:numPr>
          <w:ilvl w:val="0"/>
          <w:numId w:val="0"/>
        </w:numPr>
        <w:tabs>
          <w:tab w:val="clear" w:pos="560"/>
          <w:tab w:val="left" w:pos="0"/>
        </w:tabs>
        <w:spacing w:before="0" w:after="0" w:line="240" w:lineRule="auto"/>
        <w:ind w:left="708" w:hanging="708"/>
        <w:rPr>
          <w:ins w:id="511" w:author="Luann" w:date="2016-08-20T20:30:00Z"/>
          <w:rFonts w:asciiTheme="minorHAnsi" w:hAnsiTheme="minorHAnsi"/>
          <w:b w:val="0"/>
          <w:color w:val="404040"/>
          <w:sz w:val="22"/>
          <w:szCs w:val="22"/>
          <w:highlight w:val="yellow"/>
        </w:rPr>
      </w:pPr>
      <w:commentRangeStart w:id="512"/>
      <w:ins w:id="513" w:author="Luann" w:date="2016-08-20T20:30:00Z">
        <w:r w:rsidRPr="00610EDD">
          <w:rPr>
            <w:rFonts w:asciiTheme="minorHAnsi" w:hAnsiTheme="minorHAnsi"/>
            <w:color w:val="404040"/>
            <w:sz w:val="22"/>
            <w:szCs w:val="22"/>
            <w:highlight w:val="yellow"/>
          </w:rPr>
          <w:t>[4]</w:t>
        </w:r>
        <w:commentRangeEnd w:id="512"/>
        <w:r w:rsidRPr="00610EDD">
          <w:rPr>
            <w:rStyle w:val="CommentReference"/>
            <w:rFonts w:asciiTheme="minorHAnsi" w:eastAsia="Calibri" w:hAnsiTheme="minorHAnsi"/>
            <w:b w:val="0"/>
            <w:color w:val="auto"/>
            <w:sz w:val="22"/>
            <w:szCs w:val="22"/>
            <w:highlight w:val="yellow"/>
            <w:lang w:eastAsia="en-US"/>
          </w:rPr>
          <w:commentReference w:id="512"/>
        </w:r>
        <w:r w:rsidRPr="00610EDD">
          <w:rPr>
            <w:rFonts w:asciiTheme="minorHAnsi" w:hAnsiTheme="minorHAnsi"/>
            <w:color w:val="404040"/>
            <w:sz w:val="22"/>
            <w:szCs w:val="22"/>
            <w:highlight w:val="yellow"/>
          </w:rPr>
          <w:tab/>
          <w:t xml:space="preserve">ISO/IEC 11179-5:2015  </w:t>
        </w:r>
        <w:r w:rsidRPr="00610EDD">
          <w:rPr>
            <w:rFonts w:asciiTheme="minorHAnsi" w:hAnsiTheme="minorHAnsi"/>
            <w:b w:val="0"/>
            <w:bCs/>
            <w:color w:val="404040"/>
            <w:sz w:val="22"/>
            <w:szCs w:val="22"/>
            <w:highlight w:val="yellow"/>
          </w:rPr>
          <w:t>Information technology -- Metadata registries (MDR) - Part 5: Naming principles. Available at http://standards.iso.org/ittf/PubliclyAvailableStandards/index.html</w:t>
        </w:r>
      </w:ins>
    </w:p>
    <w:p w:rsidR="00D30FAC" w:rsidRPr="00610EDD" w:rsidRDefault="00D30FAC" w:rsidP="00D30FAC">
      <w:pPr>
        <w:tabs>
          <w:tab w:val="left" w:pos="90"/>
        </w:tabs>
        <w:spacing w:after="0" w:line="240" w:lineRule="auto"/>
        <w:jc w:val="left"/>
        <w:rPr>
          <w:ins w:id="514" w:author="Luann" w:date="2016-08-20T20:30:00Z"/>
          <w:rFonts w:asciiTheme="minorHAnsi" w:hAnsiTheme="minorHAnsi"/>
          <w:highlight w:val="yellow"/>
        </w:rPr>
      </w:pPr>
      <w:ins w:id="515" w:author="Luann" w:date="2016-08-20T20:30:00Z">
        <w:r w:rsidRPr="00610EDD">
          <w:rPr>
            <w:rFonts w:asciiTheme="minorHAnsi" w:hAnsiTheme="minorHAnsi"/>
            <w:highlight w:val="yellow"/>
          </w:rPr>
          <w:t xml:space="preserve"> </w:t>
        </w:r>
      </w:ins>
    </w:p>
    <w:p w:rsidR="00D30FAC" w:rsidRPr="00610EDD" w:rsidRDefault="00D30FAC" w:rsidP="00D30FAC">
      <w:pPr>
        <w:shd w:val="clear" w:color="auto" w:fill="FFFFFF"/>
        <w:jc w:val="left"/>
        <w:rPr>
          <w:ins w:id="516" w:author="Luann" w:date="2016-08-20T20:30:00Z"/>
          <w:rFonts w:asciiTheme="minorHAnsi" w:hAnsiTheme="minorHAnsi" w:cs="Arial"/>
          <w:color w:val="333333"/>
          <w:highlight w:val="yellow"/>
        </w:rPr>
      </w:pPr>
      <w:commentRangeStart w:id="517"/>
      <w:ins w:id="518" w:author="Luann" w:date="2016-08-20T20:30:00Z">
        <w:r w:rsidRPr="00610EDD">
          <w:rPr>
            <w:rFonts w:asciiTheme="minorHAnsi" w:hAnsiTheme="minorHAnsi" w:cs="Arial"/>
            <w:color w:val="333333"/>
            <w:highlight w:val="yellow"/>
          </w:rPr>
          <w:t xml:space="preserve">[5] </w:t>
        </w:r>
        <w:commentRangeEnd w:id="517"/>
        <w:r w:rsidRPr="00610EDD">
          <w:rPr>
            <w:rStyle w:val="CommentReference"/>
            <w:rFonts w:asciiTheme="minorHAnsi" w:hAnsiTheme="minorHAnsi"/>
            <w:sz w:val="22"/>
            <w:szCs w:val="22"/>
            <w:highlight w:val="yellow"/>
          </w:rPr>
          <w:commentReference w:id="517"/>
        </w:r>
        <w:r w:rsidRPr="00610EDD">
          <w:rPr>
            <w:rFonts w:asciiTheme="minorHAnsi" w:hAnsiTheme="minorHAnsi" w:cs="Arial"/>
            <w:color w:val="333333"/>
            <w:highlight w:val="yellow"/>
          </w:rPr>
          <w:tab/>
          <w:t>World Wide Web Consortium (W3C). Available at http://www.w3.org/standards/semanticweb/)</w:t>
        </w:r>
      </w:ins>
    </w:p>
    <w:p w:rsidR="00D30FAC" w:rsidRPr="00610EDD" w:rsidRDefault="00D30FAC" w:rsidP="00D30FAC">
      <w:pPr>
        <w:tabs>
          <w:tab w:val="left" w:pos="90"/>
        </w:tabs>
        <w:spacing w:after="0" w:line="240" w:lineRule="auto"/>
        <w:jc w:val="left"/>
        <w:rPr>
          <w:ins w:id="519" w:author="Luann" w:date="2016-08-20T20:30:00Z"/>
          <w:rFonts w:asciiTheme="minorHAnsi" w:hAnsiTheme="minorHAnsi"/>
          <w:highlight w:val="yellow"/>
        </w:rPr>
      </w:pPr>
      <w:commentRangeStart w:id="520"/>
      <w:ins w:id="521" w:author="Luann" w:date="2016-08-20T20:30:00Z">
        <w:r w:rsidRPr="00610EDD">
          <w:rPr>
            <w:rFonts w:asciiTheme="minorHAnsi" w:hAnsiTheme="minorHAnsi"/>
            <w:highlight w:val="yellow"/>
          </w:rPr>
          <w:t xml:space="preserve">[6] </w:t>
        </w:r>
        <w:commentRangeEnd w:id="520"/>
        <w:r w:rsidRPr="00610EDD">
          <w:rPr>
            <w:rStyle w:val="CommentReference"/>
            <w:rFonts w:asciiTheme="minorHAnsi" w:hAnsiTheme="minorHAnsi"/>
            <w:sz w:val="22"/>
            <w:szCs w:val="22"/>
            <w:highlight w:val="yellow"/>
          </w:rPr>
          <w:commentReference w:id="520"/>
        </w:r>
        <w:r w:rsidRPr="00610EDD">
          <w:rPr>
            <w:rFonts w:asciiTheme="minorHAnsi" w:hAnsiTheme="minorHAnsi"/>
            <w:highlight w:val="yellow"/>
          </w:rPr>
          <w:tab/>
          <w:t xml:space="preserve">ISO/IEC 38500: 2008, Corporate </w:t>
        </w:r>
        <w:r w:rsidRPr="00610EDD">
          <w:rPr>
            <w:rFonts w:asciiTheme="minorHAnsi" w:hAnsiTheme="minorHAnsi"/>
            <w:bCs/>
            <w:color w:val="404040"/>
            <w:highlight w:val="yellow"/>
          </w:rPr>
          <w:t>governance of information technology. Avaiable at https://www.iso.org/obp/ui/#iso:std:iso-iec:38500:ed-1:v1:en</w:t>
        </w:r>
      </w:ins>
    </w:p>
    <w:p w:rsidR="00D30FAC" w:rsidRPr="00610EDD" w:rsidRDefault="00D30FAC" w:rsidP="00D30FAC">
      <w:pPr>
        <w:tabs>
          <w:tab w:val="left" w:pos="90"/>
        </w:tabs>
        <w:spacing w:after="0" w:line="240" w:lineRule="auto"/>
        <w:jc w:val="left"/>
        <w:rPr>
          <w:ins w:id="522" w:author="Luann" w:date="2016-08-20T20:30:00Z"/>
          <w:rFonts w:asciiTheme="minorHAnsi" w:hAnsiTheme="minorHAnsi"/>
          <w:highlight w:val="yellow"/>
        </w:rPr>
      </w:pPr>
    </w:p>
    <w:p w:rsidR="00D30FAC" w:rsidRPr="00610EDD" w:rsidRDefault="00D30FAC" w:rsidP="00D30FAC">
      <w:pPr>
        <w:spacing w:after="0" w:line="240" w:lineRule="auto"/>
        <w:ind w:left="705" w:hanging="705"/>
        <w:jc w:val="left"/>
        <w:rPr>
          <w:ins w:id="523" w:author="Luann" w:date="2016-08-20T20:30:00Z"/>
          <w:rFonts w:asciiTheme="minorHAnsi" w:hAnsiTheme="minorHAnsi"/>
          <w:highlight w:val="yellow"/>
          <w:lang w:val="en-US" w:eastAsia="ja-JP"/>
        </w:rPr>
      </w:pPr>
      <w:commentRangeStart w:id="524"/>
      <w:ins w:id="525" w:author="Luann" w:date="2016-08-20T20:30:00Z">
        <w:r w:rsidRPr="00610EDD">
          <w:rPr>
            <w:rFonts w:asciiTheme="minorHAnsi" w:hAnsiTheme="minorHAnsi"/>
            <w:highlight w:val="yellow"/>
            <w:lang w:val="en-US" w:eastAsia="ja-JP"/>
          </w:rPr>
          <w:t>[7]</w:t>
        </w:r>
        <w:commentRangeEnd w:id="524"/>
        <w:r w:rsidRPr="00610EDD">
          <w:rPr>
            <w:rStyle w:val="CommentReference"/>
            <w:rFonts w:asciiTheme="minorHAnsi" w:hAnsiTheme="minorHAnsi"/>
            <w:sz w:val="22"/>
            <w:szCs w:val="22"/>
            <w:highlight w:val="yellow"/>
          </w:rPr>
          <w:commentReference w:id="524"/>
        </w:r>
        <w:r w:rsidRPr="00610EDD">
          <w:rPr>
            <w:rFonts w:asciiTheme="minorHAnsi" w:hAnsiTheme="minorHAnsi"/>
            <w:highlight w:val="yellow"/>
            <w:lang w:val="en-US" w:eastAsia="ja-JP"/>
          </w:rPr>
          <w:tab/>
          <w:t xml:space="preserve">Racz, N., Weippl, E. &amp; Seufert, A. (2010). A process model for integrated IT governance, risk, and compliance management. Available at </w:t>
        </w:r>
        <w:r w:rsidR="00D351CF" w:rsidRPr="00610EDD">
          <w:rPr>
            <w:rFonts w:asciiTheme="minorHAnsi" w:hAnsiTheme="minorHAnsi"/>
            <w:highlight w:val="yellow"/>
            <w:lang w:val="en-US" w:eastAsia="ja-JP"/>
          </w:rPr>
          <w:fldChar w:fldCharType="begin"/>
        </w:r>
        <w:r w:rsidRPr="00610EDD">
          <w:rPr>
            <w:rFonts w:asciiTheme="minorHAnsi" w:hAnsiTheme="minorHAnsi"/>
            <w:highlight w:val="yellow"/>
            <w:lang w:val="en-US" w:eastAsia="ja-JP"/>
          </w:rPr>
          <w:instrText xml:space="preserve"> HYPERLINK "http://www.grc-resource.com/resources/racz_al_grc_process_model_balticdbis2010.pdf" </w:instrText>
        </w:r>
        <w:r w:rsidR="00D351CF" w:rsidRPr="00610EDD">
          <w:rPr>
            <w:rFonts w:asciiTheme="minorHAnsi" w:hAnsiTheme="minorHAnsi"/>
            <w:highlight w:val="yellow"/>
            <w:lang w:val="en-US" w:eastAsia="ja-JP"/>
          </w:rPr>
          <w:fldChar w:fldCharType="separate"/>
        </w:r>
        <w:r w:rsidRPr="00610EDD">
          <w:rPr>
            <w:rStyle w:val="Hyperlink"/>
            <w:rFonts w:asciiTheme="minorHAnsi" w:hAnsiTheme="minorHAnsi"/>
            <w:highlight w:val="yellow"/>
            <w:lang w:val="en-US" w:eastAsia="ja-JP"/>
          </w:rPr>
          <w:t>http://www.grc-resource.com/resources/racz_al_grc_process_model_balticdbis2010.pdf</w:t>
        </w:r>
        <w:r w:rsidR="00D351CF" w:rsidRPr="00610EDD">
          <w:rPr>
            <w:rFonts w:asciiTheme="minorHAnsi" w:hAnsiTheme="minorHAnsi"/>
            <w:highlight w:val="yellow"/>
            <w:lang w:val="en-US" w:eastAsia="ja-JP"/>
          </w:rPr>
          <w:fldChar w:fldCharType="end"/>
        </w:r>
      </w:ins>
    </w:p>
    <w:p w:rsidR="00D30FAC" w:rsidRPr="00610EDD" w:rsidRDefault="00D30FAC" w:rsidP="00D30FAC">
      <w:pPr>
        <w:spacing w:after="0" w:line="240" w:lineRule="auto"/>
        <w:ind w:left="705" w:hanging="705"/>
        <w:jc w:val="left"/>
        <w:rPr>
          <w:ins w:id="526" w:author="Luann" w:date="2016-08-20T20:30:00Z"/>
          <w:rFonts w:asciiTheme="minorHAnsi" w:hAnsiTheme="minorHAnsi"/>
          <w:highlight w:val="yellow"/>
          <w:lang w:val="en-US" w:eastAsia="ja-JP"/>
        </w:rPr>
      </w:pPr>
    </w:p>
    <w:p w:rsidR="00D30FAC" w:rsidRPr="00610EDD" w:rsidRDefault="00D30FAC" w:rsidP="00D30FAC">
      <w:pPr>
        <w:tabs>
          <w:tab w:val="left" w:pos="90"/>
        </w:tabs>
        <w:spacing w:after="0" w:line="240" w:lineRule="auto"/>
        <w:ind w:left="705" w:hanging="705"/>
        <w:jc w:val="left"/>
        <w:rPr>
          <w:ins w:id="527" w:author="Luann" w:date="2016-08-20T20:30:00Z"/>
          <w:rFonts w:asciiTheme="minorHAnsi" w:hAnsiTheme="minorHAnsi"/>
          <w:highlight w:val="yellow"/>
        </w:rPr>
      </w:pPr>
      <w:commentRangeStart w:id="528"/>
      <w:ins w:id="529" w:author="Luann" w:date="2016-08-20T20:30:00Z">
        <w:r w:rsidRPr="00610EDD">
          <w:rPr>
            <w:rFonts w:asciiTheme="minorHAnsi" w:hAnsiTheme="minorHAnsi"/>
            <w:highlight w:val="yellow"/>
          </w:rPr>
          <w:t xml:space="preserve">[8] </w:t>
        </w:r>
        <w:commentRangeEnd w:id="528"/>
        <w:r w:rsidRPr="00610EDD">
          <w:rPr>
            <w:rStyle w:val="CommentReference"/>
            <w:rFonts w:asciiTheme="minorHAnsi" w:hAnsiTheme="minorHAnsi"/>
            <w:sz w:val="22"/>
            <w:szCs w:val="22"/>
            <w:highlight w:val="yellow"/>
          </w:rPr>
          <w:commentReference w:id="528"/>
        </w:r>
        <w:r w:rsidRPr="00610EDD">
          <w:rPr>
            <w:rFonts w:asciiTheme="minorHAnsi" w:hAnsiTheme="minorHAnsi"/>
            <w:highlight w:val="yellow"/>
          </w:rPr>
          <w:tab/>
          <w:t>ISO/IEC TR 20000-11:2015 Information technology — Service management — Part 11: Guidance on the relationship between ISO/IEC 20000-1:2011 and service management frameworks: ITIL® Available at https://www.iso.org/obp/ui/#iso:std:iso-iec:tr:20000:-11:ed-1:v1:en</w:t>
        </w:r>
      </w:ins>
    </w:p>
    <w:p w:rsidR="00D30FAC" w:rsidRPr="00610EDD" w:rsidRDefault="00D30FAC" w:rsidP="00D30FAC">
      <w:pPr>
        <w:tabs>
          <w:tab w:val="left" w:pos="90"/>
        </w:tabs>
        <w:spacing w:after="0" w:line="240" w:lineRule="auto"/>
        <w:jc w:val="left"/>
        <w:rPr>
          <w:ins w:id="530" w:author="Luann" w:date="2016-08-20T20:30:00Z"/>
          <w:rFonts w:asciiTheme="minorHAnsi" w:hAnsiTheme="minorHAnsi"/>
          <w:i/>
          <w:highlight w:val="yellow"/>
        </w:rPr>
      </w:pPr>
    </w:p>
    <w:p w:rsidR="00D30FAC" w:rsidRPr="00610EDD" w:rsidRDefault="00D30FAC" w:rsidP="00D30FAC">
      <w:pPr>
        <w:spacing w:after="0" w:line="240" w:lineRule="auto"/>
        <w:jc w:val="left"/>
        <w:rPr>
          <w:ins w:id="531" w:author="Luann" w:date="2016-08-20T20:30:00Z"/>
          <w:rFonts w:asciiTheme="minorHAnsi" w:eastAsia="Times New Roman" w:hAnsiTheme="minorHAnsi" w:cs="Arial"/>
          <w:color w:val="222222"/>
          <w:highlight w:val="yellow"/>
          <w:lang w:val="en-US"/>
        </w:rPr>
      </w:pPr>
      <w:commentRangeStart w:id="532"/>
      <w:ins w:id="533" w:author="Luann" w:date="2016-08-20T20:30:00Z">
        <w:r w:rsidRPr="00610EDD">
          <w:rPr>
            <w:rFonts w:asciiTheme="minorHAnsi" w:hAnsiTheme="minorHAnsi"/>
            <w:highlight w:val="yellow"/>
          </w:rPr>
          <w:t xml:space="preserve">[9 </w:t>
        </w:r>
        <w:commentRangeEnd w:id="532"/>
        <w:r w:rsidRPr="00610EDD">
          <w:rPr>
            <w:rStyle w:val="CommentReference"/>
            <w:rFonts w:asciiTheme="minorHAnsi" w:hAnsiTheme="minorHAnsi"/>
            <w:sz w:val="22"/>
            <w:szCs w:val="22"/>
            <w:highlight w:val="yellow"/>
          </w:rPr>
          <w:commentReference w:id="532"/>
        </w:r>
        <w:r w:rsidRPr="00610EDD">
          <w:rPr>
            <w:rFonts w:asciiTheme="minorHAnsi" w:hAnsiTheme="minorHAnsi"/>
            <w:highlight w:val="yellow"/>
          </w:rPr>
          <w:tab/>
        </w:r>
        <w:r w:rsidRPr="00610EDD">
          <w:rPr>
            <w:rFonts w:asciiTheme="minorHAnsi" w:eastAsia="Times New Roman" w:hAnsiTheme="minorHAnsi" w:cs="Arial"/>
            <w:color w:val="222222"/>
            <w:highlight w:val="yellow"/>
            <w:lang w:val="en-US"/>
          </w:rPr>
          <w:t xml:space="preserve">Korhonen, J. (2007). On the lookout for organizational effectiveness–requisite control structure in BPM governance. Available at </w:t>
        </w:r>
      </w:ins>
    </w:p>
    <w:p w:rsidR="00D30FAC" w:rsidRPr="00610EDD" w:rsidRDefault="00D30FAC" w:rsidP="00D30FAC">
      <w:pPr>
        <w:spacing w:after="0" w:line="240" w:lineRule="auto"/>
        <w:ind w:firstLine="708"/>
        <w:jc w:val="left"/>
        <w:rPr>
          <w:ins w:id="534" w:author="Luann" w:date="2016-08-20T20:30:00Z"/>
          <w:rFonts w:asciiTheme="minorHAnsi" w:eastAsia="Times New Roman" w:hAnsiTheme="minorHAnsi" w:cs="Arial"/>
          <w:color w:val="222222"/>
          <w:highlight w:val="yellow"/>
          <w:lang w:val="en-US"/>
        </w:rPr>
      </w:pPr>
      <w:ins w:id="535" w:author="Luann" w:date="2016-08-20T20:30:00Z">
        <w:r w:rsidRPr="00610EDD">
          <w:rPr>
            <w:rFonts w:asciiTheme="minorHAnsi" w:eastAsia="Times New Roman" w:hAnsiTheme="minorHAnsi" w:cs="Arial"/>
            <w:color w:val="222222"/>
            <w:highlight w:val="yellow"/>
            <w:lang w:val="en-US"/>
          </w:rPr>
          <w:t>http://www.jannekorhonen.fi/rcs.pdf</w:t>
        </w:r>
      </w:ins>
    </w:p>
    <w:p w:rsidR="00D30FAC" w:rsidRPr="00610EDD" w:rsidRDefault="00D30FAC" w:rsidP="00D30FAC">
      <w:pPr>
        <w:tabs>
          <w:tab w:val="left" w:pos="90"/>
        </w:tabs>
        <w:spacing w:after="0" w:line="240" w:lineRule="auto"/>
        <w:jc w:val="left"/>
        <w:rPr>
          <w:ins w:id="536" w:author="Luann" w:date="2016-08-20T20:30:00Z"/>
          <w:rFonts w:asciiTheme="minorHAnsi" w:hAnsiTheme="minorHAnsi"/>
          <w:highlight w:val="yellow"/>
        </w:rPr>
      </w:pPr>
    </w:p>
    <w:p w:rsidR="00D30FAC" w:rsidRPr="00610EDD" w:rsidRDefault="00D30FAC" w:rsidP="00D30FAC">
      <w:pPr>
        <w:rPr>
          <w:ins w:id="537" w:author="Luann" w:date="2016-08-20T20:30:00Z"/>
          <w:rFonts w:asciiTheme="minorHAnsi" w:eastAsia="Times New Roman" w:hAnsiTheme="minorHAnsi" w:cs="Arial"/>
          <w:color w:val="222222"/>
          <w:highlight w:val="yellow"/>
          <w:lang w:val="en-US"/>
        </w:rPr>
      </w:pPr>
      <w:commentRangeStart w:id="538"/>
      <w:ins w:id="539" w:author="Luann" w:date="2016-08-20T20:30:00Z">
        <w:r w:rsidRPr="00610EDD">
          <w:rPr>
            <w:rFonts w:asciiTheme="minorHAnsi" w:hAnsiTheme="minorHAnsi"/>
            <w:highlight w:val="yellow"/>
            <w:lang w:val="en-US" w:eastAsia="ja-JP"/>
          </w:rPr>
          <w:t>[10]</w:t>
        </w:r>
        <w:commentRangeEnd w:id="538"/>
        <w:r w:rsidRPr="00610EDD">
          <w:rPr>
            <w:rStyle w:val="CommentReference"/>
            <w:rFonts w:asciiTheme="minorHAnsi" w:hAnsiTheme="minorHAnsi"/>
            <w:b/>
            <w:bCs/>
            <w:sz w:val="22"/>
            <w:szCs w:val="22"/>
            <w:highlight w:val="yellow"/>
          </w:rPr>
          <w:commentReference w:id="538"/>
        </w:r>
        <w:r w:rsidRPr="00610EDD">
          <w:rPr>
            <w:rFonts w:asciiTheme="minorHAnsi" w:hAnsiTheme="minorHAnsi"/>
            <w:highlight w:val="yellow"/>
            <w:lang w:val="en-US" w:eastAsia="ja-JP"/>
          </w:rPr>
          <w:tab/>
          <w:t xml:space="preserve">Jeston, J. &amp; Nelis, J. (2008). </w:t>
        </w:r>
        <w:r w:rsidRPr="00610EDD">
          <w:rPr>
            <w:rFonts w:asciiTheme="minorHAnsi" w:eastAsia="Times New Roman" w:hAnsiTheme="minorHAnsi" w:cs="Arial"/>
            <w:i/>
            <w:iCs/>
            <w:color w:val="222222"/>
            <w:highlight w:val="yellow"/>
            <w:lang w:val="en-US"/>
          </w:rPr>
          <w:t>Management by process</w:t>
        </w:r>
        <w:r w:rsidRPr="00610EDD">
          <w:rPr>
            <w:rFonts w:asciiTheme="minorHAnsi" w:eastAsia="Times New Roman" w:hAnsiTheme="minorHAnsi" w:cs="Arial"/>
            <w:color w:val="222222"/>
            <w:highlight w:val="yellow"/>
            <w:lang w:val="en-US"/>
          </w:rPr>
          <w:t>. Routledge.</w:t>
        </w:r>
      </w:ins>
    </w:p>
    <w:p w:rsidR="00D30FAC" w:rsidRPr="00610EDD" w:rsidRDefault="00D30FAC" w:rsidP="00D30FAC">
      <w:pPr>
        <w:pStyle w:val="Heading3"/>
        <w:numPr>
          <w:ilvl w:val="0"/>
          <w:numId w:val="0"/>
        </w:numPr>
        <w:spacing w:before="0" w:line="240" w:lineRule="auto"/>
        <w:ind w:left="705" w:hanging="705"/>
        <w:jc w:val="left"/>
        <w:rPr>
          <w:ins w:id="540" w:author="Luann" w:date="2016-08-20T20:30:00Z"/>
          <w:rFonts w:asciiTheme="minorHAnsi" w:hAnsiTheme="minorHAnsi" w:cs="Arial"/>
          <w:b w:val="0"/>
          <w:color w:val="777777"/>
          <w:highlight w:val="yellow"/>
        </w:rPr>
      </w:pPr>
      <w:commentRangeStart w:id="541"/>
      <w:ins w:id="542" w:author="Luann" w:date="2016-08-20T20:30:00Z">
        <w:r w:rsidRPr="00610EDD">
          <w:rPr>
            <w:rFonts w:asciiTheme="minorHAnsi" w:hAnsiTheme="minorHAnsi" w:cs="Arial"/>
            <w:b w:val="0"/>
            <w:color w:val="777777"/>
            <w:highlight w:val="yellow"/>
          </w:rPr>
          <w:t xml:space="preserve">[11] </w:t>
        </w:r>
        <w:commentRangeEnd w:id="541"/>
        <w:r w:rsidRPr="00610EDD">
          <w:rPr>
            <w:rStyle w:val="CommentReference"/>
            <w:rFonts w:asciiTheme="minorHAnsi" w:eastAsia="Calibri" w:hAnsiTheme="minorHAnsi" w:cs="Times New Roman"/>
            <w:b w:val="0"/>
            <w:bCs w:val="0"/>
            <w:color w:val="auto"/>
            <w:sz w:val="22"/>
            <w:szCs w:val="22"/>
            <w:highlight w:val="yellow"/>
          </w:rPr>
          <w:commentReference w:id="541"/>
        </w:r>
        <w:r w:rsidRPr="00610EDD">
          <w:rPr>
            <w:rFonts w:asciiTheme="minorHAnsi" w:hAnsiTheme="minorHAnsi" w:cs="Arial"/>
            <w:b w:val="0"/>
            <w:color w:val="777777"/>
            <w:highlight w:val="yellow"/>
          </w:rPr>
          <w:tab/>
          <w:t>Jeston, J. &amp; Nelis, J. (2006) Business Process Management: Practical guidelines to successful implementations Available at https://www.sgb.gov.tr/Kontrol%20Standartlar/Dok%C3%BCmanlar/Yararlan%C4%B1lan%20Yabanc%C4%B1%20Yay%C4%B1nlar/Business%20Process%20Management%20Practical%20Guidelines%200750669217.pdf</w:t>
        </w:r>
      </w:ins>
    </w:p>
    <w:p w:rsidR="00D30FAC" w:rsidRPr="00610EDD" w:rsidRDefault="00D30FAC" w:rsidP="00D30FAC">
      <w:pPr>
        <w:pStyle w:val="Heading1"/>
        <w:numPr>
          <w:ilvl w:val="0"/>
          <w:numId w:val="0"/>
        </w:numPr>
        <w:tabs>
          <w:tab w:val="clear" w:pos="560"/>
          <w:tab w:val="left" w:pos="0"/>
        </w:tabs>
        <w:spacing w:before="120" w:after="0" w:line="240" w:lineRule="auto"/>
        <w:ind w:left="705" w:hanging="705"/>
        <w:rPr>
          <w:ins w:id="543" w:author="Luann" w:date="2016-08-20T20:30:00Z"/>
          <w:rFonts w:asciiTheme="minorHAnsi" w:hAnsiTheme="minorHAnsi"/>
          <w:b w:val="0"/>
          <w:bCs/>
          <w:color w:val="404040"/>
          <w:sz w:val="22"/>
          <w:szCs w:val="22"/>
          <w:highlight w:val="yellow"/>
        </w:rPr>
      </w:pPr>
      <w:ins w:id="544" w:author="Luann" w:date="2016-08-20T20:30:00Z">
        <w:r w:rsidRPr="00610EDD">
          <w:rPr>
            <w:rFonts w:asciiTheme="minorHAnsi" w:hAnsiTheme="minorHAnsi"/>
            <w:sz w:val="22"/>
            <w:szCs w:val="22"/>
            <w:highlight w:val="yellow"/>
            <w:lang w:val="en-US"/>
          </w:rPr>
          <w:t xml:space="preserve"> </w:t>
        </w:r>
        <w:commentRangeStart w:id="545"/>
        <w:r w:rsidRPr="00610EDD">
          <w:rPr>
            <w:rFonts w:asciiTheme="minorHAnsi" w:hAnsiTheme="minorHAnsi"/>
            <w:sz w:val="22"/>
            <w:szCs w:val="22"/>
            <w:highlight w:val="yellow"/>
            <w:lang w:val="en-US"/>
          </w:rPr>
          <w:t xml:space="preserve">[12 </w:t>
        </w:r>
        <w:commentRangeEnd w:id="545"/>
        <w:r w:rsidRPr="00610EDD">
          <w:rPr>
            <w:rStyle w:val="CommentReference"/>
            <w:rFonts w:asciiTheme="minorHAnsi" w:eastAsia="Calibri" w:hAnsiTheme="minorHAnsi"/>
            <w:b w:val="0"/>
            <w:color w:val="auto"/>
            <w:sz w:val="22"/>
            <w:szCs w:val="22"/>
            <w:highlight w:val="yellow"/>
            <w:lang w:eastAsia="en-US"/>
          </w:rPr>
          <w:commentReference w:id="545"/>
        </w:r>
        <w:r w:rsidRPr="00610EDD">
          <w:rPr>
            <w:rFonts w:asciiTheme="minorHAnsi" w:hAnsiTheme="minorHAnsi"/>
            <w:sz w:val="22"/>
            <w:szCs w:val="22"/>
            <w:highlight w:val="yellow"/>
            <w:lang w:val="en-US"/>
          </w:rPr>
          <w:tab/>
        </w:r>
        <w:r w:rsidRPr="00610EDD">
          <w:rPr>
            <w:rFonts w:asciiTheme="minorHAnsi" w:hAnsiTheme="minorHAnsi"/>
            <w:b w:val="0"/>
            <w:color w:val="404040"/>
            <w:sz w:val="22"/>
            <w:szCs w:val="22"/>
            <w:highlight w:val="yellow"/>
          </w:rPr>
          <w:t>ISO/IEC 20000-1:2011</w:t>
        </w:r>
        <w:r w:rsidRPr="00610EDD">
          <w:rPr>
            <w:rFonts w:asciiTheme="minorHAnsi" w:hAnsiTheme="minorHAnsi"/>
            <w:color w:val="404040"/>
            <w:sz w:val="22"/>
            <w:szCs w:val="22"/>
            <w:highlight w:val="yellow"/>
          </w:rPr>
          <w:t xml:space="preserve"> </w:t>
        </w:r>
        <w:r w:rsidRPr="00610EDD">
          <w:rPr>
            <w:rFonts w:asciiTheme="minorHAnsi" w:hAnsiTheme="minorHAnsi"/>
            <w:b w:val="0"/>
            <w:bCs/>
            <w:color w:val="404040"/>
            <w:sz w:val="22"/>
            <w:szCs w:val="22"/>
            <w:highlight w:val="yellow"/>
          </w:rPr>
          <w:t xml:space="preserve">Information technology -- Service management -- Part 1: Service management system requirements. Available at </w:t>
        </w:r>
        <w:r w:rsidR="00D351CF" w:rsidRPr="00610EDD">
          <w:rPr>
            <w:rFonts w:asciiTheme="minorHAnsi" w:hAnsiTheme="minorHAnsi"/>
            <w:b w:val="0"/>
            <w:bCs/>
            <w:color w:val="404040"/>
            <w:sz w:val="22"/>
            <w:szCs w:val="22"/>
            <w:highlight w:val="yellow"/>
          </w:rPr>
          <w:fldChar w:fldCharType="begin"/>
        </w:r>
        <w:r w:rsidRPr="00610EDD">
          <w:rPr>
            <w:rFonts w:asciiTheme="minorHAnsi" w:hAnsiTheme="minorHAnsi"/>
            <w:b w:val="0"/>
            <w:bCs/>
            <w:color w:val="404040"/>
            <w:sz w:val="22"/>
            <w:szCs w:val="22"/>
            <w:highlight w:val="yellow"/>
          </w:rPr>
          <w:instrText xml:space="preserve"> HYPERLINK "http://www.iso.org/iso/catalogue_detail?csnumber=51986" </w:instrText>
        </w:r>
        <w:r w:rsidR="00D351CF" w:rsidRPr="00610EDD">
          <w:rPr>
            <w:rFonts w:asciiTheme="minorHAnsi" w:hAnsiTheme="minorHAnsi"/>
            <w:b w:val="0"/>
            <w:bCs/>
            <w:color w:val="404040"/>
            <w:sz w:val="22"/>
            <w:szCs w:val="22"/>
            <w:highlight w:val="yellow"/>
          </w:rPr>
          <w:fldChar w:fldCharType="separate"/>
        </w:r>
        <w:r w:rsidRPr="00610EDD">
          <w:rPr>
            <w:rStyle w:val="Hyperlink"/>
            <w:rFonts w:asciiTheme="minorHAnsi" w:hAnsiTheme="minorHAnsi"/>
            <w:sz w:val="22"/>
            <w:szCs w:val="22"/>
            <w:highlight w:val="yellow"/>
          </w:rPr>
          <w:t>http://www.iso.org/iso/catalogue_detail?csnumber=51986</w:t>
        </w:r>
        <w:r w:rsidR="00D351CF" w:rsidRPr="00610EDD">
          <w:rPr>
            <w:rFonts w:asciiTheme="minorHAnsi" w:hAnsiTheme="minorHAnsi"/>
            <w:b w:val="0"/>
            <w:bCs/>
            <w:color w:val="404040"/>
            <w:sz w:val="22"/>
            <w:szCs w:val="22"/>
            <w:highlight w:val="yellow"/>
          </w:rPr>
          <w:fldChar w:fldCharType="end"/>
        </w:r>
        <w:r w:rsidRPr="00610EDD">
          <w:rPr>
            <w:rFonts w:asciiTheme="minorHAnsi" w:hAnsiTheme="minorHAnsi"/>
            <w:b w:val="0"/>
            <w:bCs/>
            <w:color w:val="404040"/>
            <w:sz w:val="22"/>
            <w:szCs w:val="22"/>
            <w:highlight w:val="yellow"/>
          </w:rPr>
          <w:br/>
        </w:r>
      </w:ins>
    </w:p>
    <w:p w:rsidR="00D30FAC" w:rsidRPr="00610EDD" w:rsidRDefault="00D30FAC" w:rsidP="00D30FAC">
      <w:pPr>
        <w:autoSpaceDE w:val="0"/>
        <w:autoSpaceDN w:val="0"/>
        <w:adjustRightInd w:val="0"/>
        <w:spacing w:after="0" w:line="240" w:lineRule="auto"/>
        <w:ind w:left="708" w:hanging="708"/>
        <w:jc w:val="left"/>
        <w:rPr>
          <w:ins w:id="546" w:author="Luann" w:date="2016-08-20T20:30:00Z"/>
          <w:rFonts w:asciiTheme="minorHAnsi" w:hAnsiTheme="minorHAnsi" w:cs="ArnoPro"/>
          <w:highlight w:val="yellow"/>
          <w:lang w:val="en-US"/>
        </w:rPr>
      </w:pPr>
      <w:ins w:id="547" w:author="Luann" w:date="2016-08-20T20:30:00Z">
        <w:r w:rsidRPr="00610EDD">
          <w:rPr>
            <w:rFonts w:asciiTheme="minorHAnsi" w:hAnsiTheme="minorHAnsi" w:cs="ArnoPro"/>
            <w:highlight w:val="yellow"/>
            <w:lang w:val="en-US"/>
          </w:rPr>
          <w:t>[13]</w:t>
        </w:r>
        <w:commentRangeStart w:id="548"/>
        <w:r w:rsidRPr="00610EDD">
          <w:rPr>
            <w:rFonts w:asciiTheme="minorHAnsi" w:hAnsiTheme="minorHAnsi" w:cs="ArnoPro"/>
            <w:highlight w:val="yellow"/>
            <w:lang w:val="en-US"/>
          </w:rPr>
          <w:t xml:space="preserve">       </w:t>
        </w:r>
        <w:commentRangeEnd w:id="548"/>
        <w:r w:rsidRPr="00610EDD">
          <w:rPr>
            <w:rStyle w:val="CommentReference"/>
            <w:rFonts w:asciiTheme="minorHAnsi" w:hAnsiTheme="minorHAnsi"/>
            <w:sz w:val="22"/>
            <w:szCs w:val="22"/>
            <w:highlight w:val="yellow"/>
          </w:rPr>
          <w:commentReference w:id="548"/>
        </w:r>
        <w:r w:rsidRPr="00610EDD">
          <w:rPr>
            <w:rFonts w:asciiTheme="minorHAnsi" w:hAnsiTheme="minorHAnsi" w:cs="ArnoPro"/>
            <w:highlight w:val="yellow"/>
            <w:lang w:val="en-US"/>
          </w:rPr>
          <w:t xml:space="preserve">Merhout, J. W. &amp; Havelka, D. (2008). "Information Technology Auditing: A Value-Added IT Governance Partnership between IT Management and Audit," </w:t>
        </w:r>
        <w:r w:rsidRPr="00610EDD">
          <w:rPr>
            <w:rFonts w:asciiTheme="minorHAnsi" w:hAnsiTheme="minorHAnsi" w:cs="ArnoPro,Italic"/>
            <w:i/>
            <w:iCs/>
            <w:highlight w:val="yellow"/>
            <w:lang w:val="en-US"/>
          </w:rPr>
          <w:t>Communications of the Association for Information Systems</w:t>
        </w:r>
        <w:r w:rsidRPr="00610EDD">
          <w:rPr>
            <w:rFonts w:asciiTheme="minorHAnsi" w:hAnsiTheme="minorHAnsi" w:cs="ArnoPro"/>
            <w:highlight w:val="yellow"/>
            <w:lang w:val="en-US"/>
          </w:rPr>
          <w:t>: Vol. 23, Article 26. Available at http://aisel.aisnet.org/cgi/viewcontent.cgi?article=3386&amp;context=cais&amp;sei-redir=1&amp;referer=https%3A%2F%2Fscholar.google.com%2Fscholar%3Fq%3DITIL%2Bgovernance%2Bstrategy%2Bfor%2Binformation%2Bmapping%26btnG%3D%26hl%3Den%26as_sdt%3D1%252C47#search=%22ITIL%20governance%20strategy%20information%20mapping%22</w:t>
        </w:r>
      </w:ins>
    </w:p>
    <w:p w:rsidR="00D30FAC" w:rsidRPr="00610EDD" w:rsidRDefault="00D30FAC" w:rsidP="00D30FAC">
      <w:pPr>
        <w:autoSpaceDE w:val="0"/>
        <w:autoSpaceDN w:val="0"/>
        <w:adjustRightInd w:val="0"/>
        <w:spacing w:after="0" w:line="240" w:lineRule="auto"/>
        <w:jc w:val="left"/>
        <w:rPr>
          <w:ins w:id="549" w:author="Luann" w:date="2016-08-20T20:30:00Z"/>
          <w:rFonts w:asciiTheme="minorHAnsi" w:hAnsiTheme="minorHAnsi" w:cs="ArnoPro"/>
          <w:highlight w:val="yellow"/>
          <w:lang w:val="en-US"/>
        </w:rPr>
      </w:pPr>
    </w:p>
    <w:p w:rsidR="00D30FAC" w:rsidRPr="00610EDD" w:rsidRDefault="00D30FAC" w:rsidP="00D30FAC">
      <w:pPr>
        <w:autoSpaceDE w:val="0"/>
        <w:autoSpaceDN w:val="0"/>
        <w:adjustRightInd w:val="0"/>
        <w:spacing w:after="0" w:line="240" w:lineRule="auto"/>
        <w:ind w:left="708" w:hanging="708"/>
        <w:jc w:val="left"/>
        <w:rPr>
          <w:ins w:id="550" w:author="Luann" w:date="2016-08-20T20:30:00Z"/>
          <w:rFonts w:asciiTheme="minorHAnsi" w:hAnsiTheme="minorHAnsi" w:cs="ArnoPro"/>
          <w:highlight w:val="yellow"/>
          <w:lang w:val="en-US"/>
        </w:rPr>
      </w:pPr>
      <w:commentRangeStart w:id="551"/>
      <w:ins w:id="552" w:author="Luann" w:date="2016-08-20T20:30:00Z">
        <w:r w:rsidRPr="00610EDD">
          <w:rPr>
            <w:rFonts w:asciiTheme="minorHAnsi" w:hAnsiTheme="minorHAnsi" w:cs="ArnoPro"/>
            <w:highlight w:val="yellow"/>
            <w:lang w:val="en-US"/>
          </w:rPr>
          <w:t xml:space="preserve">14] </w:t>
        </w:r>
        <w:commentRangeEnd w:id="551"/>
        <w:r w:rsidRPr="00610EDD">
          <w:rPr>
            <w:rStyle w:val="CommentReference"/>
            <w:rFonts w:asciiTheme="minorHAnsi" w:hAnsiTheme="minorHAnsi"/>
            <w:sz w:val="22"/>
            <w:szCs w:val="22"/>
            <w:highlight w:val="yellow"/>
          </w:rPr>
          <w:commentReference w:id="551"/>
        </w:r>
        <w:r w:rsidRPr="00610EDD">
          <w:rPr>
            <w:rFonts w:asciiTheme="minorHAnsi" w:hAnsiTheme="minorHAnsi" w:cs="ArnoPro"/>
            <w:highlight w:val="yellow"/>
            <w:lang w:val="en-US"/>
          </w:rPr>
          <w:tab/>
          <w:t>Radovanovic, D., Radojevic, T., Dubravka, L. &amp; Sarac, M. (2010). Analysis of methodology for IT governance and information systems audit. Proceedings of the  6</w:t>
        </w:r>
        <w:r w:rsidRPr="00610EDD">
          <w:rPr>
            <w:rFonts w:asciiTheme="minorHAnsi" w:hAnsiTheme="minorHAnsi" w:cs="ArnoPro"/>
            <w:highlight w:val="yellow"/>
            <w:vertAlign w:val="superscript"/>
            <w:lang w:val="en-US"/>
          </w:rPr>
          <w:t>th</w:t>
        </w:r>
        <w:r w:rsidRPr="00610EDD">
          <w:rPr>
            <w:rFonts w:asciiTheme="minorHAnsi" w:hAnsiTheme="minorHAnsi" w:cs="ArnoPro"/>
            <w:highlight w:val="yellow"/>
            <w:lang w:val="en-US"/>
          </w:rPr>
          <w:t xml:space="preserve"> International Scientific Conference - </w:t>
        </w:r>
        <w:r w:rsidRPr="00610EDD">
          <w:rPr>
            <w:rFonts w:asciiTheme="minorHAnsi" w:hAnsiTheme="minorHAnsi" w:cs="Arial"/>
            <w:color w:val="777777"/>
            <w:highlight w:val="yellow"/>
          </w:rPr>
          <w:t>Business and Management</w:t>
        </w:r>
        <w:r w:rsidRPr="00610EDD">
          <w:rPr>
            <w:rFonts w:asciiTheme="minorHAnsi" w:hAnsiTheme="minorHAnsi" w:cs="ArnoPro"/>
            <w:highlight w:val="yellow"/>
            <w:lang w:val="en-US"/>
          </w:rPr>
          <w:t xml:space="preserve">, May 13-14, Vilnius, Lithuania. </w:t>
        </w:r>
        <w:r w:rsidR="00D351CF" w:rsidRPr="00610EDD">
          <w:rPr>
            <w:rFonts w:asciiTheme="minorHAnsi" w:hAnsiTheme="minorHAnsi" w:cs="ArnoPro"/>
            <w:highlight w:val="yellow"/>
            <w:lang w:val="en-US"/>
          </w:rPr>
          <w:fldChar w:fldCharType="begin"/>
        </w:r>
        <w:r w:rsidRPr="00610EDD">
          <w:rPr>
            <w:rFonts w:asciiTheme="minorHAnsi" w:hAnsiTheme="minorHAnsi" w:cs="ArnoPro"/>
            <w:highlight w:val="yellow"/>
            <w:lang w:val="en-US"/>
          </w:rPr>
          <w:instrText xml:space="preserve"> HYPERLINK "https://www.researchgate.net/profile/Dalibor_Radovanovic/publication/215548410_Analysis_of_Methodology_for_It_Governance_and_Information_Systems_Audit/links/0912f50b76153ab077000000.pdf" </w:instrText>
        </w:r>
        <w:r w:rsidR="00D351CF" w:rsidRPr="00610EDD">
          <w:rPr>
            <w:rFonts w:asciiTheme="minorHAnsi" w:hAnsiTheme="minorHAnsi" w:cs="ArnoPro"/>
            <w:highlight w:val="yellow"/>
            <w:lang w:val="en-US"/>
          </w:rPr>
          <w:fldChar w:fldCharType="separate"/>
        </w:r>
        <w:r w:rsidRPr="00610EDD">
          <w:rPr>
            <w:rStyle w:val="Hyperlink"/>
            <w:rFonts w:asciiTheme="minorHAnsi" w:hAnsiTheme="minorHAnsi" w:cs="ArnoPro"/>
            <w:highlight w:val="yellow"/>
            <w:lang w:val="en-US"/>
          </w:rPr>
          <w:t>https://www.researchgate.net/profile/Dalibor_Radovanovic/publication/215548410_Analysis_of_Methodology_for_It_Governance_and_Information_Systems_Audit/links/0912f50b76153ab077000000.pdf</w:t>
        </w:r>
        <w:r w:rsidR="00D351CF" w:rsidRPr="00610EDD">
          <w:rPr>
            <w:rFonts w:asciiTheme="minorHAnsi" w:hAnsiTheme="minorHAnsi" w:cs="ArnoPro"/>
            <w:highlight w:val="yellow"/>
            <w:lang w:val="en-US"/>
          </w:rPr>
          <w:fldChar w:fldCharType="end"/>
        </w:r>
      </w:ins>
    </w:p>
    <w:p w:rsidR="00D30FAC" w:rsidRPr="00610EDD" w:rsidRDefault="00D30FAC" w:rsidP="00D30FAC">
      <w:pPr>
        <w:autoSpaceDE w:val="0"/>
        <w:autoSpaceDN w:val="0"/>
        <w:adjustRightInd w:val="0"/>
        <w:spacing w:after="0" w:line="240" w:lineRule="auto"/>
        <w:jc w:val="left"/>
        <w:rPr>
          <w:ins w:id="553" w:author="Luann" w:date="2016-08-20T20:30:00Z"/>
          <w:rFonts w:asciiTheme="minorHAnsi" w:hAnsiTheme="minorHAnsi" w:cs="ArnoPro"/>
          <w:highlight w:val="yellow"/>
          <w:lang w:val="en-US"/>
        </w:rPr>
      </w:pPr>
    </w:p>
    <w:p w:rsidR="00D30FAC" w:rsidRPr="00610EDD" w:rsidRDefault="00D30FAC" w:rsidP="00D30FAC">
      <w:pPr>
        <w:pStyle w:val="Heading1"/>
        <w:numPr>
          <w:ilvl w:val="0"/>
          <w:numId w:val="0"/>
        </w:numPr>
        <w:tabs>
          <w:tab w:val="clear" w:pos="560"/>
          <w:tab w:val="left" w:pos="0"/>
        </w:tabs>
        <w:spacing w:before="0" w:after="0" w:line="240" w:lineRule="auto"/>
        <w:ind w:left="708" w:hanging="708"/>
        <w:rPr>
          <w:ins w:id="554" w:author="Luann" w:date="2016-08-20T20:30:00Z"/>
          <w:rFonts w:asciiTheme="minorHAnsi" w:hAnsiTheme="minorHAnsi" w:cs="ArnoPro"/>
          <w:b w:val="0"/>
          <w:sz w:val="22"/>
          <w:szCs w:val="22"/>
          <w:highlight w:val="yellow"/>
          <w:lang w:val="en-US"/>
        </w:rPr>
      </w:pPr>
      <w:commentRangeStart w:id="555"/>
      <w:ins w:id="556" w:author="Luann" w:date="2016-08-20T20:30:00Z">
        <w:r w:rsidRPr="00610EDD">
          <w:rPr>
            <w:rFonts w:asciiTheme="minorHAnsi" w:hAnsiTheme="minorHAnsi" w:cs="ArnoPro"/>
            <w:b w:val="0"/>
            <w:sz w:val="22"/>
            <w:szCs w:val="22"/>
            <w:highlight w:val="yellow"/>
            <w:lang w:val="en-US"/>
          </w:rPr>
          <w:t xml:space="preserve">15] </w:t>
        </w:r>
        <w:commentRangeEnd w:id="555"/>
        <w:r w:rsidRPr="00610EDD">
          <w:rPr>
            <w:rStyle w:val="CommentReference"/>
            <w:rFonts w:asciiTheme="minorHAnsi" w:eastAsia="Calibri" w:hAnsiTheme="minorHAnsi"/>
            <w:b w:val="0"/>
            <w:color w:val="auto"/>
            <w:sz w:val="22"/>
            <w:szCs w:val="22"/>
            <w:highlight w:val="yellow"/>
            <w:lang w:eastAsia="en-US"/>
          </w:rPr>
          <w:commentReference w:id="555"/>
        </w:r>
        <w:r w:rsidRPr="00610EDD">
          <w:rPr>
            <w:rFonts w:asciiTheme="minorHAnsi" w:hAnsiTheme="minorHAnsi" w:cs="ArnoPro"/>
            <w:b w:val="0"/>
            <w:sz w:val="22"/>
            <w:szCs w:val="22"/>
            <w:highlight w:val="yellow"/>
            <w:lang w:val="en-US"/>
          </w:rPr>
          <w:tab/>
          <w:t xml:space="preserve">Simonsson, M. &amp; Johnson, P. (2006). Defining IT Governance – A consolidation of the literature. Proceedings of the </w:t>
        </w:r>
        <w:r w:rsidRPr="00610EDD">
          <w:rPr>
            <w:rFonts w:asciiTheme="minorHAnsi" w:hAnsiTheme="minorHAnsi" w:cs="Arial"/>
            <w:b w:val="0"/>
            <w:color w:val="333333"/>
            <w:sz w:val="22"/>
            <w:szCs w:val="22"/>
            <w:highlight w:val="yellow"/>
          </w:rPr>
          <w:t xml:space="preserve">18th International Conference on Advanced Information Systems Engineering. June 5-9, Luxembourg, Luxembourg. </w:t>
        </w:r>
        <w:r w:rsidRPr="00610EDD">
          <w:rPr>
            <w:rFonts w:asciiTheme="minorHAnsi" w:hAnsiTheme="minorHAnsi" w:cs="ArnoPro"/>
            <w:b w:val="0"/>
            <w:sz w:val="22"/>
            <w:szCs w:val="22"/>
            <w:highlight w:val="yellow"/>
            <w:lang w:val="en-US"/>
          </w:rPr>
          <w:t xml:space="preserve">Available at </w:t>
        </w:r>
        <w:r w:rsidR="00D351CF" w:rsidRPr="00610EDD">
          <w:rPr>
            <w:rFonts w:asciiTheme="minorHAnsi" w:hAnsiTheme="minorHAnsi" w:cs="ArnoPro"/>
            <w:b w:val="0"/>
            <w:sz w:val="22"/>
            <w:szCs w:val="22"/>
            <w:highlight w:val="yellow"/>
            <w:lang w:val="en-US"/>
          </w:rPr>
          <w:fldChar w:fldCharType="begin"/>
        </w:r>
        <w:r w:rsidRPr="00610EDD">
          <w:rPr>
            <w:rFonts w:asciiTheme="minorHAnsi" w:hAnsiTheme="minorHAnsi" w:cs="ArnoPro"/>
            <w:b w:val="0"/>
            <w:sz w:val="22"/>
            <w:szCs w:val="22"/>
            <w:highlight w:val="yellow"/>
            <w:lang w:val="en-US"/>
          </w:rPr>
          <w:instrText xml:space="preserve"> HYPERLINK "http://www.ics.kth.se/Publikationer/Working%20Papers/EARP-WP-2005-MS-04.pdf" </w:instrText>
        </w:r>
        <w:r w:rsidR="00D351CF" w:rsidRPr="00610EDD">
          <w:rPr>
            <w:rFonts w:asciiTheme="minorHAnsi" w:hAnsiTheme="minorHAnsi" w:cs="ArnoPro"/>
            <w:b w:val="0"/>
            <w:sz w:val="22"/>
            <w:szCs w:val="22"/>
            <w:highlight w:val="yellow"/>
            <w:lang w:val="en-US"/>
          </w:rPr>
          <w:fldChar w:fldCharType="separate"/>
        </w:r>
        <w:r w:rsidRPr="00610EDD">
          <w:rPr>
            <w:rStyle w:val="Hyperlink"/>
            <w:rFonts w:asciiTheme="minorHAnsi" w:hAnsiTheme="minorHAnsi" w:cs="ArnoPro"/>
            <w:sz w:val="22"/>
            <w:szCs w:val="22"/>
            <w:highlight w:val="yellow"/>
            <w:lang w:val="en-US"/>
          </w:rPr>
          <w:t>http://www.ics.kth.se/Publikationer/Working%20Papers/EARP-WP-2005-MS-04.pdf</w:t>
        </w:r>
        <w:r w:rsidR="00D351CF" w:rsidRPr="00610EDD">
          <w:rPr>
            <w:rFonts w:asciiTheme="minorHAnsi" w:hAnsiTheme="minorHAnsi" w:cs="ArnoPro"/>
            <w:b w:val="0"/>
            <w:sz w:val="22"/>
            <w:szCs w:val="22"/>
            <w:highlight w:val="yellow"/>
            <w:lang w:val="en-US"/>
          </w:rPr>
          <w:fldChar w:fldCharType="end"/>
        </w:r>
      </w:ins>
    </w:p>
    <w:p w:rsidR="00D30FAC" w:rsidRPr="00610EDD" w:rsidRDefault="00D30FAC" w:rsidP="00D30FAC">
      <w:pPr>
        <w:spacing w:after="0" w:line="240" w:lineRule="auto"/>
        <w:jc w:val="left"/>
        <w:rPr>
          <w:ins w:id="557" w:author="Luann" w:date="2016-08-20T20:30:00Z"/>
          <w:rFonts w:asciiTheme="minorHAnsi" w:hAnsiTheme="minorHAnsi"/>
          <w:highlight w:val="yellow"/>
          <w:lang w:val="en-US" w:eastAsia="ja-JP"/>
        </w:rPr>
      </w:pPr>
    </w:p>
    <w:p w:rsidR="00D30FAC" w:rsidRPr="00610EDD" w:rsidRDefault="00D30FAC" w:rsidP="00D30FAC">
      <w:pPr>
        <w:spacing w:after="0" w:line="240" w:lineRule="auto"/>
        <w:ind w:left="708" w:hanging="708"/>
        <w:jc w:val="left"/>
        <w:rPr>
          <w:ins w:id="558" w:author="Luann" w:date="2016-08-20T20:30:00Z"/>
          <w:rFonts w:asciiTheme="minorHAnsi" w:hAnsiTheme="minorHAnsi"/>
          <w:highlight w:val="yellow"/>
          <w:lang w:val="en-US" w:eastAsia="ja-JP"/>
        </w:rPr>
      </w:pPr>
      <w:commentRangeStart w:id="559"/>
      <w:ins w:id="560" w:author="Luann" w:date="2016-08-20T20:30:00Z">
        <w:r w:rsidRPr="00610EDD">
          <w:rPr>
            <w:rFonts w:asciiTheme="minorHAnsi" w:hAnsiTheme="minorHAnsi"/>
            <w:highlight w:val="yellow"/>
            <w:lang w:val="en-US" w:eastAsia="ja-JP"/>
          </w:rPr>
          <w:t xml:space="preserve">16 </w:t>
        </w:r>
        <w:commentRangeEnd w:id="559"/>
        <w:r w:rsidRPr="00610EDD">
          <w:rPr>
            <w:rFonts w:asciiTheme="minorHAnsi" w:hAnsiTheme="minorHAnsi"/>
            <w:highlight w:val="yellow"/>
            <w:lang w:val="en-US" w:eastAsia="ja-JP"/>
          </w:rPr>
          <w:tab/>
        </w:r>
        <w:r w:rsidRPr="00610EDD">
          <w:rPr>
            <w:rStyle w:val="CommentReference"/>
            <w:rFonts w:asciiTheme="minorHAnsi" w:hAnsiTheme="minorHAnsi"/>
            <w:sz w:val="22"/>
            <w:szCs w:val="22"/>
            <w:highlight w:val="yellow"/>
          </w:rPr>
          <w:commentReference w:id="559"/>
        </w:r>
        <w:r w:rsidRPr="00610EDD">
          <w:rPr>
            <w:rFonts w:asciiTheme="minorHAnsi" w:hAnsiTheme="minorHAnsi"/>
            <w:highlight w:val="yellow"/>
            <w:lang w:val="en-US" w:eastAsia="ja-JP"/>
          </w:rPr>
          <w:t xml:space="preserve">Blake, R. &amp; Mangiameli, P. (2011). The effects and interaction of data quality and problem complexity on classification. Journal of Data and Information Quality, Vol 2. No 2. Article 8 (February). Available at </w:t>
        </w:r>
        <w:r w:rsidR="00D351CF" w:rsidRPr="00610EDD">
          <w:rPr>
            <w:rFonts w:asciiTheme="minorHAnsi" w:hAnsiTheme="minorHAnsi"/>
            <w:highlight w:val="yellow"/>
            <w:lang w:val="en-US" w:eastAsia="ja-JP"/>
          </w:rPr>
          <w:fldChar w:fldCharType="begin"/>
        </w:r>
        <w:r w:rsidRPr="00610EDD">
          <w:rPr>
            <w:rFonts w:asciiTheme="minorHAnsi" w:hAnsiTheme="minorHAnsi"/>
            <w:highlight w:val="yellow"/>
            <w:lang w:val="en-US" w:eastAsia="ja-JP"/>
          </w:rPr>
          <w:instrText xml:space="preserve"> HYPERLINK "https://www.researchgate.net/profile/Roger_Blake/publication/220918870_The_Effects_and_Interactions_of_Data_Quality_and_Problem_Complexity_on_Data_Mining/links/5465ee8d0cf2052b50a13ac0.pdf" </w:instrText>
        </w:r>
        <w:r w:rsidR="00D351CF" w:rsidRPr="00610EDD">
          <w:rPr>
            <w:rFonts w:asciiTheme="minorHAnsi" w:hAnsiTheme="minorHAnsi"/>
            <w:highlight w:val="yellow"/>
            <w:lang w:val="en-US" w:eastAsia="ja-JP"/>
          </w:rPr>
          <w:fldChar w:fldCharType="separate"/>
        </w:r>
        <w:r w:rsidRPr="00610EDD">
          <w:rPr>
            <w:rStyle w:val="Hyperlink"/>
            <w:rFonts w:asciiTheme="minorHAnsi" w:hAnsiTheme="minorHAnsi"/>
            <w:highlight w:val="yellow"/>
            <w:lang w:val="en-US" w:eastAsia="ja-JP"/>
          </w:rPr>
          <w:t>https://www.researchgate.net/profile/Roger_Blake/publication/220918870_The_Effects_and_Interactions_of_Data_Quality_and_Problem_Complexity_on_Data_Mining/links/5465ee8d0cf2052b50a13ac0.pdf</w:t>
        </w:r>
        <w:r w:rsidR="00D351CF" w:rsidRPr="00610EDD">
          <w:rPr>
            <w:rFonts w:asciiTheme="minorHAnsi" w:hAnsiTheme="minorHAnsi"/>
            <w:highlight w:val="yellow"/>
            <w:lang w:val="en-US" w:eastAsia="ja-JP"/>
          </w:rPr>
          <w:fldChar w:fldCharType="end"/>
        </w:r>
      </w:ins>
    </w:p>
    <w:p w:rsidR="00D30FAC" w:rsidRPr="00610EDD" w:rsidRDefault="00D30FAC" w:rsidP="00D30FAC">
      <w:pPr>
        <w:spacing w:after="0" w:line="240" w:lineRule="auto"/>
        <w:jc w:val="left"/>
        <w:rPr>
          <w:ins w:id="561" w:author="Luann" w:date="2016-08-20T20:30:00Z"/>
          <w:rFonts w:asciiTheme="minorHAnsi" w:hAnsiTheme="minorHAnsi"/>
          <w:highlight w:val="yellow"/>
          <w:lang w:val="en-US" w:eastAsia="ja-JP"/>
        </w:rPr>
      </w:pPr>
    </w:p>
    <w:p w:rsidR="00D30FAC" w:rsidRPr="00610EDD" w:rsidRDefault="00D30FAC" w:rsidP="00D30FAC">
      <w:pPr>
        <w:pStyle w:val="Heading1"/>
        <w:numPr>
          <w:ilvl w:val="0"/>
          <w:numId w:val="0"/>
        </w:numPr>
        <w:tabs>
          <w:tab w:val="clear" w:pos="560"/>
          <w:tab w:val="left" w:pos="0"/>
        </w:tabs>
        <w:spacing w:before="0" w:after="0" w:line="240" w:lineRule="auto"/>
        <w:ind w:left="708" w:hanging="708"/>
        <w:rPr>
          <w:ins w:id="562" w:author="Luann" w:date="2016-08-20T20:30:00Z"/>
          <w:rFonts w:asciiTheme="minorHAnsi" w:hAnsiTheme="minorHAnsi"/>
          <w:b w:val="0"/>
          <w:color w:val="404040"/>
          <w:sz w:val="22"/>
          <w:szCs w:val="22"/>
          <w:highlight w:val="yellow"/>
        </w:rPr>
      </w:pPr>
      <w:commentRangeStart w:id="563"/>
      <w:ins w:id="564" w:author="Luann" w:date="2016-08-20T20:30:00Z">
        <w:r w:rsidRPr="00610EDD">
          <w:rPr>
            <w:rFonts w:asciiTheme="minorHAnsi" w:hAnsiTheme="minorHAnsi"/>
            <w:b w:val="0"/>
            <w:color w:val="404040"/>
            <w:sz w:val="22"/>
            <w:szCs w:val="22"/>
            <w:highlight w:val="yellow"/>
          </w:rPr>
          <w:t xml:space="preserve">[17] </w:t>
        </w:r>
        <w:r w:rsidRPr="00610EDD">
          <w:rPr>
            <w:rFonts w:asciiTheme="minorHAnsi" w:hAnsiTheme="minorHAnsi"/>
            <w:b w:val="0"/>
            <w:color w:val="404040"/>
            <w:sz w:val="22"/>
            <w:szCs w:val="22"/>
            <w:highlight w:val="yellow"/>
          </w:rPr>
          <w:tab/>
        </w:r>
        <w:commentRangeEnd w:id="563"/>
        <w:r w:rsidRPr="00610EDD">
          <w:rPr>
            <w:rStyle w:val="CommentReference"/>
            <w:rFonts w:asciiTheme="minorHAnsi" w:eastAsia="Calibri" w:hAnsiTheme="minorHAnsi"/>
            <w:b w:val="0"/>
            <w:color w:val="auto"/>
            <w:sz w:val="22"/>
            <w:szCs w:val="22"/>
            <w:highlight w:val="yellow"/>
            <w:lang w:eastAsia="en-US"/>
          </w:rPr>
          <w:commentReference w:id="563"/>
        </w:r>
        <w:r w:rsidRPr="00610EDD">
          <w:rPr>
            <w:rFonts w:asciiTheme="minorHAnsi" w:hAnsiTheme="minorHAnsi"/>
            <w:b w:val="0"/>
            <w:color w:val="404040"/>
            <w:sz w:val="22"/>
            <w:szCs w:val="22"/>
            <w:highlight w:val="yellow"/>
          </w:rPr>
          <w:t>Palm, R. &amp; Flexa, R. (2011). Process Governance: Definitions and Framework, Part 1.  Available at http://www.bptrends.com/publicationfiles/11-01-2011-ART-Process%20Governance-Def%20&amp;%20Framework-Paim-Flexa%20reviewed%20v1.pdf</w:t>
        </w:r>
      </w:ins>
    </w:p>
    <w:p w:rsidR="00D30FAC" w:rsidRPr="00610EDD" w:rsidRDefault="00D30FAC" w:rsidP="00D30FAC">
      <w:pPr>
        <w:pStyle w:val="Heading1"/>
        <w:numPr>
          <w:ilvl w:val="0"/>
          <w:numId w:val="0"/>
        </w:numPr>
        <w:tabs>
          <w:tab w:val="clear" w:pos="560"/>
          <w:tab w:val="left" w:pos="0"/>
        </w:tabs>
        <w:spacing w:before="0" w:after="0" w:line="240" w:lineRule="auto"/>
        <w:ind w:left="708" w:hanging="708"/>
        <w:rPr>
          <w:ins w:id="565" w:author="Luann" w:date="2016-08-20T20:30:00Z"/>
          <w:rFonts w:asciiTheme="minorHAnsi" w:hAnsiTheme="minorHAnsi"/>
          <w:color w:val="404040"/>
          <w:sz w:val="22"/>
          <w:szCs w:val="22"/>
          <w:highlight w:val="yellow"/>
        </w:rPr>
      </w:pPr>
    </w:p>
    <w:p w:rsidR="00D30FAC" w:rsidRPr="00610EDD" w:rsidRDefault="00D30FAC" w:rsidP="00D30FAC">
      <w:pPr>
        <w:pStyle w:val="Heading1"/>
        <w:numPr>
          <w:ilvl w:val="0"/>
          <w:numId w:val="0"/>
        </w:numPr>
        <w:tabs>
          <w:tab w:val="clear" w:pos="560"/>
          <w:tab w:val="left" w:pos="0"/>
        </w:tabs>
        <w:spacing w:before="120" w:after="0" w:line="240" w:lineRule="auto"/>
        <w:ind w:left="705" w:hanging="705"/>
        <w:rPr>
          <w:ins w:id="566" w:author="Luann" w:date="2016-08-20T20:30:00Z"/>
          <w:rFonts w:asciiTheme="minorHAnsi" w:hAnsiTheme="minorHAnsi"/>
          <w:b w:val="0"/>
          <w:color w:val="404040"/>
          <w:sz w:val="22"/>
          <w:szCs w:val="22"/>
          <w:highlight w:val="yellow"/>
        </w:rPr>
      </w:pPr>
      <w:commentRangeStart w:id="567"/>
      <w:ins w:id="568" w:author="Luann" w:date="2016-08-20T20:30:00Z">
        <w:r w:rsidRPr="00610EDD">
          <w:rPr>
            <w:rFonts w:asciiTheme="minorHAnsi" w:hAnsiTheme="minorHAnsi"/>
            <w:b w:val="0"/>
            <w:sz w:val="22"/>
            <w:szCs w:val="22"/>
            <w:highlight w:val="yellow"/>
            <w:lang w:val="en-US"/>
          </w:rPr>
          <w:t>[18]</w:t>
        </w:r>
        <w:r w:rsidRPr="00610EDD">
          <w:rPr>
            <w:rFonts w:asciiTheme="minorHAnsi" w:hAnsiTheme="minorHAnsi"/>
            <w:sz w:val="22"/>
            <w:szCs w:val="22"/>
            <w:highlight w:val="yellow"/>
            <w:lang w:val="en-US"/>
          </w:rPr>
          <w:t xml:space="preserve"> </w:t>
        </w:r>
        <w:commentRangeEnd w:id="567"/>
        <w:r w:rsidRPr="00610EDD">
          <w:rPr>
            <w:rStyle w:val="CommentReference"/>
            <w:rFonts w:asciiTheme="minorHAnsi" w:hAnsiTheme="minorHAnsi"/>
            <w:sz w:val="22"/>
            <w:szCs w:val="22"/>
            <w:highlight w:val="yellow"/>
          </w:rPr>
          <w:commentReference w:id="567"/>
        </w:r>
        <w:r w:rsidRPr="00610EDD">
          <w:rPr>
            <w:rFonts w:asciiTheme="minorHAnsi" w:hAnsiTheme="minorHAnsi"/>
            <w:sz w:val="22"/>
            <w:szCs w:val="22"/>
            <w:highlight w:val="yellow"/>
            <w:lang w:val="en-US"/>
          </w:rPr>
          <w:tab/>
        </w:r>
        <w:r w:rsidRPr="00610EDD">
          <w:rPr>
            <w:rFonts w:asciiTheme="minorHAnsi" w:hAnsiTheme="minorHAnsi"/>
            <w:b w:val="0"/>
            <w:sz w:val="22"/>
            <w:szCs w:val="22"/>
            <w:highlight w:val="yellow"/>
            <w:lang w:val="en-US"/>
          </w:rPr>
          <w:t>ITIL Process. Available at http://wiki.en.it-processmaps.com/index.php/ITIL_Processes</w:t>
        </w:r>
      </w:ins>
    </w:p>
    <w:p w:rsidR="00D30FAC" w:rsidRPr="00610EDD" w:rsidRDefault="00D30FAC" w:rsidP="00D30FAC">
      <w:pPr>
        <w:spacing w:after="0" w:line="240" w:lineRule="auto"/>
        <w:jc w:val="left"/>
        <w:rPr>
          <w:ins w:id="569" w:author="Luann" w:date="2016-08-20T20:30:00Z"/>
          <w:rFonts w:asciiTheme="minorHAnsi" w:hAnsiTheme="minorHAnsi"/>
          <w:highlight w:val="yellow"/>
          <w:lang w:val="en-US" w:eastAsia="ja-JP"/>
        </w:rPr>
      </w:pPr>
    </w:p>
    <w:p w:rsidR="00EE5ABE" w:rsidRPr="00610EDD" w:rsidRDefault="00EE5ABE" w:rsidP="00EE5ABE">
      <w:pPr>
        <w:numPr>
          <w:ilvl w:val="0"/>
          <w:numId w:val="46"/>
        </w:numPr>
        <w:spacing w:after="0" w:line="240" w:lineRule="auto"/>
        <w:ind w:left="75"/>
        <w:jc w:val="left"/>
        <w:textAlignment w:val="baseline"/>
        <w:rPr>
          <w:rFonts w:asciiTheme="minorHAnsi" w:hAnsiTheme="minorHAnsi" w:cs="Helvetica"/>
          <w:color w:val="000000"/>
          <w:highlight w:val="yellow"/>
        </w:rPr>
      </w:pPr>
      <w:commentRangeStart w:id="570"/>
      <w:r w:rsidRPr="00610EDD">
        <w:rPr>
          <w:rFonts w:asciiTheme="minorHAnsi" w:hAnsiTheme="minorHAnsi" w:cs="Helvetica"/>
          <w:color w:val="000000"/>
          <w:highlight w:val="yellow"/>
        </w:rPr>
        <w:t xml:space="preserve">[19]     Pathak,J., Wang, J., Kashyap, S., Basford, M., Li, R., Masys, D., &amp; Chute, C.  (2011). </w:t>
      </w:r>
      <w:hyperlink r:id="rId27" w:history="1">
        <w:r w:rsidRPr="00610EDD">
          <w:rPr>
            <w:rFonts w:asciiTheme="minorHAnsi" w:hAnsiTheme="minorHAnsi" w:cs="Helvetica"/>
            <w:color w:val="0C4D96"/>
            <w:highlight w:val="yellow"/>
          </w:rPr>
          <w:t>Mapping clinical phenotype data elements to standardized metadata repositories and controlled terminologies: the eMERGE Network experience</w:t>
        </w:r>
      </w:hyperlink>
      <w:r w:rsidRPr="00610EDD">
        <w:rPr>
          <w:rFonts w:asciiTheme="minorHAnsi" w:hAnsiTheme="minorHAnsi" w:cs="Helvetica"/>
          <w:color w:val="000000"/>
          <w:highlight w:val="yellow"/>
        </w:rPr>
        <w:t xml:space="preserve">. J Am Med </w:t>
      </w:r>
      <w:r w:rsidRPr="00610EDD">
        <w:rPr>
          <w:rFonts w:asciiTheme="minorHAnsi" w:hAnsiTheme="minorHAnsi" w:cs="Helvetica"/>
          <w:color w:val="000000"/>
          <w:highlight w:val="yellow"/>
        </w:rPr>
        <w:br/>
        <w:t xml:space="preserve">            Inform Assoc, 18 (4): 376-386 </w:t>
      </w:r>
      <w:commentRangeEnd w:id="570"/>
      <w:r w:rsidRPr="00610EDD">
        <w:rPr>
          <w:rStyle w:val="CommentReference"/>
          <w:rFonts w:asciiTheme="minorHAnsi" w:hAnsiTheme="minorHAnsi"/>
          <w:sz w:val="22"/>
          <w:szCs w:val="22"/>
          <w:highlight w:val="yellow"/>
        </w:rPr>
        <w:commentReference w:id="570"/>
      </w:r>
    </w:p>
    <w:p w:rsidR="00D30FAC" w:rsidRPr="00610EDD" w:rsidRDefault="00D30FAC" w:rsidP="00D30FAC">
      <w:pPr>
        <w:spacing w:after="0" w:line="240" w:lineRule="auto"/>
        <w:jc w:val="left"/>
        <w:rPr>
          <w:ins w:id="571" w:author="Luann" w:date="2016-08-20T20:30:00Z"/>
          <w:rFonts w:asciiTheme="minorHAnsi" w:hAnsiTheme="minorHAnsi"/>
          <w:highlight w:val="yellow"/>
        </w:rPr>
      </w:pPr>
    </w:p>
    <w:p w:rsidR="00D30FAC" w:rsidRPr="00610EDD" w:rsidRDefault="00610EDD" w:rsidP="00D30FAC">
      <w:pPr>
        <w:spacing w:after="0" w:line="240" w:lineRule="auto"/>
        <w:jc w:val="left"/>
        <w:rPr>
          <w:ins w:id="572" w:author="Luann" w:date="2016-08-20T20:30:00Z"/>
          <w:rFonts w:asciiTheme="minorHAnsi" w:hAnsiTheme="minorHAnsi"/>
          <w:highlight w:val="yellow"/>
        </w:rPr>
      </w:pPr>
      <w:r w:rsidRPr="00610EDD">
        <w:rPr>
          <w:rFonts w:asciiTheme="minorHAnsi" w:hAnsiTheme="minorHAnsi"/>
          <w:highlight w:val="yellow"/>
        </w:rPr>
        <w:t>[</w:t>
      </w:r>
      <w:commentRangeStart w:id="573"/>
      <w:r w:rsidRPr="00610EDD">
        <w:rPr>
          <w:rFonts w:asciiTheme="minorHAnsi" w:hAnsiTheme="minorHAnsi"/>
          <w:highlight w:val="yellow"/>
        </w:rPr>
        <w:t xml:space="preserve">20] Dalkey, N. &amp; Helmer, O. (1963).  An Experimental Application of the Delphi Method to the Use of Experts. </w:t>
      </w:r>
      <w:r w:rsidRPr="00610EDD">
        <w:rPr>
          <w:rFonts w:asciiTheme="minorHAnsi" w:hAnsiTheme="minorHAnsi"/>
          <w:i/>
          <w:highlight w:val="yellow"/>
        </w:rPr>
        <w:t>Management Science</w:t>
      </w:r>
      <w:r w:rsidRPr="00610EDD">
        <w:rPr>
          <w:rFonts w:asciiTheme="minorHAnsi" w:hAnsiTheme="minorHAnsi"/>
          <w:highlight w:val="yellow"/>
        </w:rPr>
        <w:t xml:space="preserve"> , Vol. 9, No. 3, pp. 458-467. Available at: http://www.jstor.org/stable/2627117 Accessed: 22-08-2016 20:45 UTC</w:t>
      </w:r>
      <w:commentRangeEnd w:id="573"/>
      <w:r>
        <w:rPr>
          <w:rStyle w:val="CommentReference"/>
        </w:rPr>
        <w:commentReference w:id="573"/>
      </w:r>
    </w:p>
    <w:p w:rsidR="00684454" w:rsidRDefault="00684454" w:rsidP="00684454">
      <w:pPr>
        <w:jc w:val="left"/>
      </w:pPr>
      <w:r>
        <w:br/>
      </w:r>
      <w:commentRangeStart w:id="574"/>
      <w:r w:rsidRPr="00684454">
        <w:rPr>
          <w:highlight w:val="yellow"/>
        </w:rPr>
        <w:t xml:space="preserve">[21]  Vossen, P.H. &amp; Maguire, M. (1998).  Guide to Mapping Requirements to User Interface Specifications: D4.2 Version 1.1. Available at </w:t>
      </w:r>
      <w:hyperlink r:id="rId28" w:history="1">
        <w:r w:rsidR="0050365F" w:rsidRPr="00B73DBB">
          <w:rPr>
            <w:rStyle w:val="Hyperlink"/>
            <w:highlight w:val="yellow"/>
          </w:rPr>
          <w:t>https://www.researchgate.net/profile/Paul_Vossen/publication/243533328_Guide_to_mapping_requirements_to_user_interface_specifications/links/00b495327424948da1000000.pdf</w:t>
        </w:r>
      </w:hyperlink>
      <w:commentRangeEnd w:id="574"/>
      <w:r>
        <w:rPr>
          <w:rStyle w:val="CommentReference"/>
        </w:rPr>
        <w:commentReference w:id="574"/>
      </w:r>
    </w:p>
    <w:p w:rsidR="0050365F" w:rsidRDefault="0050365F" w:rsidP="001009AE">
      <w:pPr>
        <w:rPr>
          <w:rStyle w:val="cit"/>
          <w:color w:val="000000" w:themeColor="text1"/>
        </w:rPr>
      </w:pPr>
      <w:commentRangeStart w:id="575"/>
      <w:r w:rsidRPr="001009AE">
        <w:rPr>
          <w:rFonts w:asciiTheme="minorHAnsi" w:hAnsiTheme="minorHAnsi"/>
          <w:color w:val="000000" w:themeColor="text1"/>
          <w:highlight w:val="yellow"/>
        </w:rPr>
        <w:t xml:space="preserve">[22] Jeong, S., Kim, H.H., Park, Y. R, </w:t>
      </w:r>
      <w:r w:rsidR="001009AE" w:rsidRPr="001009AE">
        <w:rPr>
          <w:rFonts w:asciiTheme="minorHAnsi" w:hAnsiTheme="minorHAnsi"/>
          <w:color w:val="000000" w:themeColor="text1"/>
          <w:highlight w:val="yellow"/>
        </w:rPr>
        <w:t xml:space="preserve">&amp; </w:t>
      </w:r>
      <w:r w:rsidRPr="001009AE">
        <w:rPr>
          <w:rFonts w:asciiTheme="minorHAnsi" w:hAnsiTheme="minorHAnsi"/>
          <w:color w:val="000000" w:themeColor="text1"/>
          <w:highlight w:val="yellow"/>
        </w:rPr>
        <w:t>Kim, J</w:t>
      </w:r>
      <w:r w:rsidR="001009AE" w:rsidRPr="001009AE">
        <w:rPr>
          <w:rFonts w:asciiTheme="minorHAnsi" w:hAnsiTheme="minorHAnsi"/>
          <w:color w:val="000000" w:themeColor="text1"/>
          <w:highlight w:val="yellow"/>
        </w:rPr>
        <w:t xml:space="preserve">. H. </w:t>
      </w:r>
      <w:r w:rsidRPr="001009AE">
        <w:rPr>
          <w:rFonts w:asciiTheme="minorHAnsi" w:hAnsiTheme="minorHAnsi"/>
          <w:color w:val="000000" w:themeColor="text1"/>
          <w:highlight w:val="yellow"/>
        </w:rPr>
        <w:t>(2014)</w:t>
      </w:r>
      <w:r w:rsidR="001009AE" w:rsidRPr="001009AE">
        <w:rPr>
          <w:rFonts w:asciiTheme="minorHAnsi" w:hAnsiTheme="minorHAnsi"/>
          <w:color w:val="000000" w:themeColor="text1"/>
          <w:highlight w:val="yellow"/>
        </w:rPr>
        <w:t xml:space="preserve">. </w:t>
      </w:r>
      <w:r w:rsidRPr="001009AE">
        <w:rPr>
          <w:rFonts w:asciiTheme="minorHAnsi" w:hAnsiTheme="minorHAnsi"/>
          <w:color w:val="000000" w:themeColor="text1"/>
          <w:highlight w:val="yellow"/>
        </w:rPr>
        <w:t>Clinical Data Element Ontology for Unified Indexing and Retrieval of Data Elements across Multiple Metadata Registries</w:t>
      </w:r>
      <w:r w:rsidR="001009AE" w:rsidRPr="001009AE">
        <w:rPr>
          <w:rFonts w:asciiTheme="minorHAnsi" w:hAnsiTheme="minorHAnsi"/>
          <w:color w:val="000000" w:themeColor="text1"/>
        </w:rPr>
        <w:t>.</w:t>
      </w:r>
      <w:r w:rsidR="001009AE">
        <w:rPr>
          <w:rFonts w:asciiTheme="minorHAnsi" w:hAnsiTheme="minorHAnsi"/>
          <w:b/>
          <w:color w:val="000000" w:themeColor="text1"/>
        </w:rPr>
        <w:t xml:space="preserve"> </w:t>
      </w:r>
      <w:commentRangeEnd w:id="575"/>
      <w:r w:rsidR="001009AE">
        <w:rPr>
          <w:rStyle w:val="CommentReference"/>
        </w:rPr>
        <w:commentReference w:id="575"/>
      </w:r>
      <w:hyperlink r:id="rId29" w:history="1">
        <w:r w:rsidRPr="0050365F">
          <w:rPr>
            <w:rStyle w:val="Hyperlink"/>
            <w:color w:val="000000" w:themeColor="text1"/>
          </w:rPr>
          <w:t>Healthc Inform Res</w:t>
        </w:r>
      </w:hyperlink>
      <w:r w:rsidRPr="0050365F">
        <w:rPr>
          <w:rStyle w:val="cit"/>
          <w:color w:val="000000" w:themeColor="text1"/>
        </w:rPr>
        <w:t xml:space="preserve">. 2014 Oct; 20(4): 295–303. </w:t>
      </w:r>
    </w:p>
    <w:p w:rsidR="002962AE" w:rsidRPr="0050365F" w:rsidRDefault="002962AE" w:rsidP="001009AE">
      <w:pPr>
        <w:rPr>
          <w:color w:val="000000" w:themeColor="text1"/>
        </w:rPr>
      </w:pPr>
      <w:r>
        <w:rPr>
          <w:color w:val="000000" w:themeColor="text1"/>
        </w:rPr>
        <w:t xml:space="preserve">[23] </w:t>
      </w:r>
      <w:r w:rsidRPr="002962AE">
        <w:rPr>
          <w:color w:val="000000" w:themeColor="text1"/>
          <w:highlight w:val="yellow"/>
        </w:rPr>
        <w:t>DELPHI method. Rand Corporation Available at http://www.rand.org/topics/delphi-method.</w:t>
      </w:r>
      <w:commentRangeStart w:id="576"/>
      <w:r w:rsidRPr="002962AE">
        <w:rPr>
          <w:color w:val="000000" w:themeColor="text1"/>
          <w:highlight w:val="yellow"/>
        </w:rPr>
        <w:t>html</w:t>
      </w:r>
      <w:commentRangeEnd w:id="576"/>
      <w:r>
        <w:rPr>
          <w:rStyle w:val="CommentReference"/>
        </w:rPr>
        <w:commentReference w:id="576"/>
      </w:r>
    </w:p>
    <w:sectPr w:rsidR="002962AE" w:rsidRPr="0050365F" w:rsidSect="00B76898">
      <w:type w:val="oddPage"/>
      <w:pgSz w:w="16701" w:h="16838" w:code="9"/>
      <w:pgMar w:top="794" w:right="5872" w:bottom="567" w:left="1077" w:header="709" w:footer="284"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0" w:author="Luann" w:date="2016-08-22T20:52:00Z" w:initials="LW">
    <w:p w:rsidR="008C2339" w:rsidRDefault="008C2339">
      <w:pPr>
        <w:pStyle w:val="CommentText"/>
      </w:pPr>
      <w:r>
        <w:rPr>
          <w:rStyle w:val="CommentReference"/>
        </w:rPr>
        <w:annotationRef/>
      </w:r>
      <w:r>
        <w:t>Added Luann</w:t>
      </w:r>
    </w:p>
  </w:comment>
  <w:comment w:id="109" w:author="Heather Grain" w:date="2016-08-04T07:19:00Z" w:initials="HG">
    <w:p w:rsidR="008C2339" w:rsidRDefault="008C2339">
      <w:pPr>
        <w:pStyle w:val="CommentText"/>
      </w:pPr>
      <w:r>
        <w:rPr>
          <w:rStyle w:val="CommentReference"/>
        </w:rPr>
        <w:annotationRef/>
      </w:r>
      <w:r>
        <w:t>Add definition</w:t>
      </w:r>
    </w:p>
  </w:comment>
  <w:comment w:id="113" w:author="Main Office HG" w:date="2016-07-30T15:19:00Z" w:initials="HG">
    <w:p w:rsidR="008C2339" w:rsidRDefault="008C2339">
      <w:pPr>
        <w:pStyle w:val="CommentText"/>
      </w:pPr>
      <w:r>
        <w:rPr>
          <w:rStyle w:val="CommentReference"/>
        </w:rPr>
        <w:annotationRef/>
      </w:r>
      <w:r>
        <w:t>We were asked to include this though I agree it could be removed as not a term used in the document.</w:t>
      </w:r>
    </w:p>
  </w:comment>
  <w:comment w:id="110" w:author="Luann" w:date="2016-08-22T20:48:00Z" w:initials="LW">
    <w:p w:rsidR="008C2339" w:rsidRDefault="008C2339">
      <w:pPr>
        <w:pStyle w:val="CommentText"/>
      </w:pPr>
      <w:r>
        <w:rPr>
          <w:rStyle w:val="CommentReference"/>
        </w:rPr>
        <w:annotationRef/>
      </w:r>
      <w:r>
        <w:t>Added Luann</w:t>
      </w:r>
    </w:p>
  </w:comment>
  <w:comment w:id="138" w:author="Luann" w:date="2016-08-22T14:45:00Z" w:initials="LW">
    <w:p w:rsidR="008C2339" w:rsidRDefault="008C2339">
      <w:pPr>
        <w:pStyle w:val="CommentText"/>
      </w:pPr>
      <w:r>
        <w:rPr>
          <w:rStyle w:val="CommentReference"/>
        </w:rPr>
        <w:annotationRef/>
      </w:r>
      <w:r>
        <w:t>Added Luann</w:t>
      </w:r>
    </w:p>
  </w:comment>
  <w:comment w:id="142" w:author="Luann" w:date="2016-08-20T20:19:00Z" w:initials="LW">
    <w:p w:rsidR="008C2339" w:rsidRDefault="008C2339">
      <w:pPr>
        <w:pStyle w:val="CommentText"/>
      </w:pPr>
      <w:r>
        <w:rPr>
          <w:rStyle w:val="CommentReference"/>
        </w:rPr>
        <w:annotationRef/>
      </w:r>
      <w:r>
        <w:t>Does Table contribute to document?</w:t>
      </w:r>
    </w:p>
  </w:comment>
  <w:comment w:id="143" w:author="Heather Grain" w:date="2016-08-04T07:25:00Z" w:initials="HG">
    <w:p w:rsidR="008C2339" w:rsidRDefault="008C2339">
      <w:pPr>
        <w:pStyle w:val="CommentText"/>
      </w:pPr>
      <w:r>
        <w:rPr>
          <w:rStyle w:val="CommentReference"/>
        </w:rPr>
        <w:annotationRef/>
      </w:r>
      <w:r>
        <w:t>Hyperlink to information about the  classification.</w:t>
      </w:r>
    </w:p>
  </w:comment>
  <w:comment w:id="163" w:author="Main Office HG" w:date="2016-07-30T15:19:00Z" w:initials="HG">
    <w:p w:rsidR="008C2339" w:rsidRDefault="008C2339">
      <w:pPr>
        <w:pStyle w:val="CommentText"/>
      </w:pPr>
      <w:r>
        <w:rPr>
          <w:rStyle w:val="CommentReference"/>
        </w:rPr>
        <w:annotationRef/>
      </w:r>
      <w:r>
        <w:t>Request comments from WG</w:t>
      </w:r>
    </w:p>
  </w:comment>
  <w:comment w:id="204" w:author="Heather Grain" w:date="2016-08-20T20:25:00Z" w:initials="HG">
    <w:p w:rsidR="008C2339" w:rsidRDefault="008C2339">
      <w:pPr>
        <w:pStyle w:val="CommentText"/>
      </w:pPr>
      <w:r>
        <w:rPr>
          <w:rStyle w:val="CommentReference"/>
        </w:rPr>
        <w:annotationRef/>
      </w:r>
      <w:r>
        <w:t xml:space="preserve">Luann and Hazel - </w:t>
      </w:r>
    </w:p>
  </w:comment>
  <w:comment w:id="205" w:author="Luann" w:date="2016-08-22T16:40:00Z" w:initials="LW">
    <w:p w:rsidR="008C2339" w:rsidRDefault="008C2339" w:rsidP="00610EDD">
      <w:pPr>
        <w:pStyle w:val="CommentText"/>
      </w:pPr>
      <w:r>
        <w:rPr>
          <w:rStyle w:val="CommentReference"/>
        </w:rPr>
        <w:annotationRef/>
      </w:r>
      <w:r>
        <w:t>Added Luann</w:t>
      </w:r>
    </w:p>
  </w:comment>
  <w:comment w:id="208" w:author="Heather Grain" w:date="2016-08-20T20:25:00Z" w:initials="HG">
    <w:p w:rsidR="008C2339" w:rsidRDefault="008C2339">
      <w:pPr>
        <w:pStyle w:val="CommentText"/>
      </w:pPr>
      <w:r>
        <w:rPr>
          <w:rStyle w:val="CommentReference"/>
        </w:rPr>
        <w:annotationRef/>
      </w:r>
      <w:r>
        <w:t>Consensus management</w:t>
      </w:r>
    </w:p>
  </w:comment>
  <w:comment w:id="211" w:author="Heather Grain" w:date="2016-07-30T15:19:00Z" w:initials="HG">
    <w:p w:rsidR="008C2339" w:rsidRDefault="008C2339" w:rsidP="00523086">
      <w:pPr>
        <w:pStyle w:val="CommentText"/>
      </w:pPr>
      <w:r>
        <w:rPr>
          <w:rStyle w:val="CommentReference"/>
        </w:rPr>
        <w:annotationRef/>
      </w:r>
      <w:r>
        <w:rPr>
          <w:noProof/>
        </w:rPr>
        <w:t>this can be human readable or automated.  these could then have subsections about how you do the comparison.</w:t>
      </w:r>
    </w:p>
  </w:comment>
  <w:comment w:id="212" w:author="Luann" w:date="2016-08-22T23:20:00Z" w:initials="LW">
    <w:p w:rsidR="008C2339" w:rsidRDefault="008C2339">
      <w:pPr>
        <w:pStyle w:val="CommentText"/>
      </w:pPr>
      <w:r>
        <w:rPr>
          <w:rStyle w:val="CommentReference"/>
        </w:rPr>
        <w:annotationRef/>
      </w:r>
      <w:r>
        <w:t>Added Luann</w:t>
      </w:r>
    </w:p>
  </w:comment>
  <w:comment w:id="213" w:author="Luann" w:date="2016-08-22T14:43:00Z" w:initials="LW">
    <w:p w:rsidR="008C2339" w:rsidRDefault="008C2339">
      <w:pPr>
        <w:pStyle w:val="CommentText"/>
      </w:pPr>
      <w:r>
        <w:rPr>
          <w:rStyle w:val="CommentReference"/>
        </w:rPr>
        <w:annotationRef/>
      </w:r>
      <w:r>
        <w:t xml:space="preserve">Added Luann </w:t>
      </w:r>
    </w:p>
  </w:comment>
  <w:comment w:id="207" w:author="Main Office HG" w:date="2016-07-30T15:19:00Z" w:initials="HG">
    <w:p w:rsidR="008C2339" w:rsidRDefault="008C2339">
      <w:pPr>
        <w:pStyle w:val="CommentText"/>
      </w:pPr>
      <w:r>
        <w:rPr>
          <w:rStyle w:val="CommentReference"/>
        </w:rPr>
        <w:annotationRef/>
      </w:r>
      <w:r>
        <w:t>Details to be written</w:t>
      </w:r>
    </w:p>
  </w:comment>
  <w:comment w:id="218" w:author="Luann" w:date="2016-08-22T23:21:00Z" w:initials="LW">
    <w:p w:rsidR="008C2339" w:rsidRDefault="008C2339">
      <w:pPr>
        <w:pStyle w:val="CommentText"/>
      </w:pPr>
      <w:r>
        <w:rPr>
          <w:rStyle w:val="CommentReference"/>
        </w:rPr>
        <w:annotationRef/>
      </w:r>
      <w:r>
        <w:t>Added Luann</w:t>
      </w:r>
    </w:p>
  </w:comment>
  <w:comment w:id="223" w:author="Heather Grain" w:date="2016-08-20T20:32:00Z" w:initials="HG">
    <w:p w:rsidR="008C2339" w:rsidRDefault="008C2339">
      <w:pPr>
        <w:pStyle w:val="CommentText"/>
      </w:pPr>
      <w:r>
        <w:rPr>
          <w:rStyle w:val="CommentReference"/>
        </w:rPr>
        <w:annotationRef/>
      </w:r>
      <w:r>
        <w:rPr>
          <w:noProof/>
        </w:rPr>
        <w:t>Luann</w:t>
      </w:r>
    </w:p>
  </w:comment>
  <w:comment w:id="224" w:author="Luann" w:date="2016-08-23T13:22:00Z" w:initials="LW">
    <w:p w:rsidR="00A9127C" w:rsidRDefault="00A9127C">
      <w:pPr>
        <w:pStyle w:val="CommentText"/>
      </w:pPr>
      <w:r>
        <w:rPr>
          <w:rStyle w:val="CommentReference"/>
        </w:rPr>
        <w:annotationRef/>
      </w:r>
      <w:r>
        <w:t>Added Luann</w:t>
      </w:r>
    </w:p>
  </w:comment>
  <w:comment w:id="225" w:author="Luann" w:date="2016-08-23T13:23:00Z" w:initials="LW">
    <w:p w:rsidR="00A9127C" w:rsidRDefault="00A9127C">
      <w:pPr>
        <w:pStyle w:val="CommentText"/>
      </w:pPr>
      <w:r>
        <w:rPr>
          <w:rStyle w:val="CommentReference"/>
        </w:rPr>
        <w:annotationRef/>
      </w:r>
      <w:r>
        <w:t>Added Luann</w:t>
      </w:r>
    </w:p>
  </w:comment>
  <w:comment w:id="230" w:author="Main Office HG" w:date="2016-07-30T15:19:00Z" w:initials="HG">
    <w:p w:rsidR="008C2339" w:rsidRDefault="008C2339">
      <w:pPr>
        <w:pStyle w:val="CommentText"/>
      </w:pPr>
      <w:r>
        <w:rPr>
          <w:rStyle w:val="CommentReference"/>
        </w:rPr>
        <w:annotationRef/>
      </w:r>
      <w:r>
        <w:t>much more could be said on this topic - I suggest an overview here and more detail in the upcoming workforce document......?</w:t>
      </w:r>
    </w:p>
  </w:comment>
  <w:comment w:id="234" w:author="Luann" w:date="2016-08-23T13:44:00Z" w:initials="LW">
    <w:p w:rsidR="008C2339" w:rsidRDefault="008C2339">
      <w:pPr>
        <w:pStyle w:val="CommentText"/>
      </w:pPr>
      <w:r>
        <w:rPr>
          <w:rStyle w:val="CommentReference"/>
        </w:rPr>
        <w:annotationRef/>
      </w:r>
      <w:r>
        <w:t xml:space="preserve">Should Map </w:t>
      </w:r>
      <w:r w:rsidR="00B10C3F">
        <w:t>development roles</w:t>
      </w:r>
      <w:r>
        <w:t xml:space="preserve"> correspond to Governance </w:t>
      </w:r>
      <w:r w:rsidR="00B10C3F">
        <w:t>team roles</w:t>
      </w:r>
      <w:r>
        <w:t xml:space="preserve">…? </w:t>
      </w:r>
    </w:p>
  </w:comment>
  <w:comment w:id="235" w:author="Main Office HG" w:date="2016-07-30T15:19:00Z" w:initials="HG">
    <w:p w:rsidR="008C2339" w:rsidRDefault="008C2339">
      <w:pPr>
        <w:pStyle w:val="CommentText"/>
      </w:pPr>
      <w:r>
        <w:rPr>
          <w:rStyle w:val="CommentReference"/>
        </w:rPr>
        <w:annotationRef/>
      </w:r>
      <w:r>
        <w:t>need a statement to indicate that when evaluating the skills needed the type of map will determine the level of map complexity skill required.</w:t>
      </w:r>
    </w:p>
  </w:comment>
  <w:comment w:id="240" w:author="Heather Grain" w:date="2016-08-23T13:23:00Z" w:initials="HG">
    <w:p w:rsidR="008C2339" w:rsidRDefault="008C2339">
      <w:pPr>
        <w:pStyle w:val="CommentText"/>
      </w:pPr>
      <w:r>
        <w:rPr>
          <w:rStyle w:val="CommentReference"/>
        </w:rPr>
        <w:annotationRef/>
      </w:r>
      <w:r>
        <w:t>HG to add Luann’s material</w:t>
      </w:r>
      <w:r w:rsidR="00A9127C">
        <w:t xml:space="preserve"> // Added 8/22/16</w:t>
      </w:r>
    </w:p>
  </w:comment>
  <w:comment w:id="308" w:author="Heather Grain" w:date="2016-08-04T07:55:00Z" w:initials="HG">
    <w:p w:rsidR="008C2339" w:rsidRDefault="008C2339">
      <w:pPr>
        <w:pStyle w:val="CommentText"/>
      </w:pPr>
      <w:r>
        <w:rPr>
          <w:rStyle w:val="CommentReference"/>
        </w:rPr>
        <w:annotationRef/>
      </w:r>
      <w:r>
        <w:t>HG to flesh out.</w:t>
      </w:r>
    </w:p>
  </w:comment>
  <w:comment w:id="315" w:author="Heather Grain" w:date="2016-08-04T07:55:00Z" w:initials="HG">
    <w:p w:rsidR="008C2339" w:rsidRDefault="008C2339">
      <w:pPr>
        <w:pStyle w:val="CommentText"/>
      </w:pPr>
      <w:r>
        <w:rPr>
          <w:rStyle w:val="CommentReference"/>
        </w:rPr>
        <w:annotationRef/>
      </w:r>
      <w:r>
        <w:t>Louann</w:t>
      </w:r>
    </w:p>
  </w:comment>
  <w:comment w:id="358" w:author="Main Office HG" w:date="2016-07-30T15:19:00Z" w:initials="HG">
    <w:p w:rsidR="008C2339" w:rsidRDefault="008C2339">
      <w:pPr>
        <w:pStyle w:val="CommentText"/>
      </w:pPr>
      <w:r>
        <w:rPr>
          <w:rStyle w:val="CommentReference"/>
        </w:rPr>
        <w:annotationRef/>
      </w:r>
      <w:r>
        <w:t xml:space="preserve">HB should we have an example for 'indirect patient care use case' e.g. map used for statistical and epidemiological purposes </w:t>
      </w:r>
    </w:p>
    <w:p w:rsidR="008C2339" w:rsidRDefault="008C2339">
      <w:pPr>
        <w:pStyle w:val="CommentText"/>
      </w:pPr>
      <w:r>
        <w:t>HG - there is a heading for it below.  NEed to consider how this relates to the explicit examples for public health and research.....  or whether to aggregate them.</w:t>
      </w:r>
    </w:p>
  </w:comment>
  <w:comment w:id="359" w:author="Luann" w:date="2016-08-23T13:23:00Z" w:initials="LW">
    <w:p w:rsidR="00A9127C" w:rsidRDefault="00A9127C">
      <w:pPr>
        <w:pStyle w:val="CommentText"/>
      </w:pPr>
      <w:r>
        <w:rPr>
          <w:rStyle w:val="CommentReference"/>
        </w:rPr>
        <w:annotationRef/>
      </w:r>
      <w:r>
        <w:t>Added Luann</w:t>
      </w:r>
    </w:p>
  </w:comment>
  <w:comment w:id="365" w:author="Luann" w:date="2016-08-23T13:23:00Z" w:initials="LW">
    <w:p w:rsidR="00A9127C" w:rsidRDefault="00A9127C">
      <w:pPr>
        <w:pStyle w:val="CommentText"/>
      </w:pPr>
      <w:r>
        <w:rPr>
          <w:rStyle w:val="CommentReference"/>
        </w:rPr>
        <w:annotationRef/>
      </w:r>
      <w:r>
        <w:t>Added Luann</w:t>
      </w:r>
    </w:p>
  </w:comment>
  <w:comment w:id="399" w:author="Luann" w:date="2016-08-23T13:23:00Z" w:initials="LW">
    <w:p w:rsidR="00A9127C" w:rsidRDefault="00A9127C">
      <w:pPr>
        <w:pStyle w:val="CommentText"/>
      </w:pPr>
      <w:r>
        <w:rPr>
          <w:rStyle w:val="CommentReference"/>
        </w:rPr>
        <w:annotationRef/>
      </w:r>
      <w:r>
        <w:t>Added Luann</w:t>
      </w:r>
    </w:p>
  </w:comment>
  <w:comment w:id="407" w:author="Main Office HG" w:date="2016-07-30T15:19:00Z" w:initials="HG">
    <w:p w:rsidR="008C2339" w:rsidRDefault="008C2339">
      <w:pPr>
        <w:pStyle w:val="CommentText"/>
      </w:pPr>
      <w:r>
        <w:rPr>
          <w:rStyle w:val="CommentReference"/>
        </w:rPr>
        <w:annotationRef/>
      </w:r>
      <w:r>
        <w:t>How does this relate to the use cases below , public health and research - if they are the same we could aggregate them under this heading making it clear what is included.</w:t>
      </w:r>
    </w:p>
  </w:comment>
  <w:comment w:id="436" w:author="habr2" w:date="2016-07-30T15:19:00Z" w:initials="h">
    <w:p w:rsidR="008C2339" w:rsidRDefault="008C2339" w:rsidP="007F1893">
      <w:pPr>
        <w:pStyle w:val="CommentText"/>
      </w:pPr>
      <w:r>
        <w:rPr>
          <w:rStyle w:val="CommentReference"/>
        </w:rPr>
        <w:annotationRef/>
      </w:r>
      <w:r>
        <w:t>This equivalence measure works for equivalence maps but does not necessarily work for more complex maps. I don’t see how to make this measure work wholly for a terminology to classification statistical/epidemiological/reimbursement map. Many of the maps would fall in to measure 0,1, 2 and 4 but for some of these 0 and 1 may both apply e.g. Gastric varices would attract measures 0 and 1 . However category 3 for this particular use case would not happen. For instance the SNOMED CT to ICD-10 default map would be correct for the concept meaning and alternatives may be included in the map for use if extra detail (not available in the concept) is known to the user of the map. If there wasn’t a valid default target(s) then a map would not be built and the non-classifiable concept would be non-classifiable and would fall in to measure 4. I think this highlights the complexity of applying standard equivalence measures to be used for all mapping use cases.</w:t>
      </w:r>
    </w:p>
  </w:comment>
  <w:comment w:id="438" w:author="Luann" w:date="2016-08-23T13:36:00Z" w:initials="LW">
    <w:p w:rsidR="00A9127C" w:rsidRDefault="00A9127C" w:rsidP="00A9127C">
      <w:pPr>
        <w:pStyle w:val="CommentText"/>
      </w:pPr>
      <w:r>
        <w:rPr>
          <w:rStyle w:val="CommentReference"/>
        </w:rPr>
        <w:annotationRef/>
      </w:r>
      <w:r>
        <w:t>Added 2</w:t>
      </w:r>
      <w:r w:rsidRPr="00A9127C">
        <w:rPr>
          <w:vertAlign w:val="superscript"/>
        </w:rPr>
        <w:t>nd</w:t>
      </w:r>
      <w:r>
        <w:t xml:space="preserve"> Indirect Care SERVICE Scenario Option</w:t>
      </w:r>
      <w:r w:rsidR="003A5D44">
        <w:t xml:space="preserve"> for Community </w:t>
      </w:r>
      <w:r>
        <w:t>Care Coordination //Luann</w:t>
      </w:r>
    </w:p>
  </w:comment>
  <w:comment w:id="503" w:author="Luann Whittenburg" w:date="2016-07-30T15:19:00Z" w:initials="LW">
    <w:p w:rsidR="008C2339" w:rsidRDefault="008C2339" w:rsidP="006A5C38">
      <w:pPr>
        <w:pStyle w:val="CommentText"/>
      </w:pPr>
      <w:r>
        <w:rPr>
          <w:rStyle w:val="CommentReference"/>
        </w:rPr>
        <w:annotationRef/>
      </w:r>
      <w:r>
        <w:t xml:space="preserve">Reference for 1.3: Challenges of Mapping </w:t>
      </w:r>
    </w:p>
  </w:comment>
  <w:comment w:id="512" w:author="Luann" w:date="2016-08-20T20:30:00Z" w:initials="LW">
    <w:p w:rsidR="008C2339" w:rsidRDefault="008C2339" w:rsidP="00D30FAC">
      <w:pPr>
        <w:pStyle w:val="CommentText"/>
      </w:pPr>
      <w:r>
        <w:rPr>
          <w:rStyle w:val="CommentReference"/>
        </w:rPr>
        <w:annotationRef/>
      </w:r>
      <w:r>
        <w:t>Reference for 4.4.18: Map content validation</w:t>
      </w:r>
    </w:p>
    <w:p w:rsidR="008C2339" w:rsidRDefault="008C2339" w:rsidP="00D30FAC">
      <w:pPr>
        <w:pStyle w:val="CommentText"/>
      </w:pPr>
    </w:p>
  </w:comment>
  <w:comment w:id="517" w:author="Luann" w:date="2016-08-20T20:30:00Z" w:initials="LW">
    <w:p w:rsidR="008C2339" w:rsidRDefault="008C2339" w:rsidP="00D30FAC">
      <w:pPr>
        <w:pStyle w:val="CommentText"/>
      </w:pPr>
      <w:r>
        <w:rPr>
          <w:rStyle w:val="CommentReference"/>
        </w:rPr>
        <w:annotationRef/>
      </w:r>
      <w:r>
        <w:t>Reference for 4.4.18: Map content validation</w:t>
      </w:r>
    </w:p>
    <w:p w:rsidR="008C2339" w:rsidRDefault="008C2339" w:rsidP="00D30FAC">
      <w:pPr>
        <w:pStyle w:val="CommentText"/>
      </w:pPr>
    </w:p>
  </w:comment>
  <w:comment w:id="520" w:author="Luann" w:date="2016-08-20T20:30:00Z" w:initials="LW">
    <w:p w:rsidR="008C2339" w:rsidRDefault="008C2339" w:rsidP="00D30FAC">
      <w:pPr>
        <w:pStyle w:val="CommentText"/>
      </w:pPr>
      <w:r>
        <w:rPr>
          <w:rStyle w:val="CommentReference"/>
        </w:rPr>
        <w:annotationRef/>
      </w:r>
      <w:r>
        <w:t>Reference for 4.5 Governance. There is a new version 2015</w:t>
      </w:r>
    </w:p>
  </w:comment>
  <w:comment w:id="524"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28"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32"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38"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41"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p w:rsidR="008C2339" w:rsidRDefault="008C2339" w:rsidP="00D30FAC">
      <w:pPr>
        <w:pStyle w:val="CommentText"/>
      </w:pPr>
    </w:p>
  </w:comment>
  <w:comment w:id="545"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p w:rsidR="008C2339" w:rsidRDefault="008C2339" w:rsidP="00D30FAC">
      <w:pPr>
        <w:pStyle w:val="CommentText"/>
      </w:pPr>
    </w:p>
  </w:comment>
  <w:comment w:id="548"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51"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55"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59" w:author="Luann" w:date="2016-08-20T20:30:00Z" w:initials="LW">
    <w:p w:rsidR="008C2339" w:rsidRDefault="008C2339" w:rsidP="00D30FAC">
      <w:pPr>
        <w:pStyle w:val="CommentText"/>
      </w:pPr>
      <w:r>
        <w:rPr>
          <w:rStyle w:val="CommentReference"/>
        </w:rPr>
        <w:annotationRef/>
      </w:r>
      <w:r>
        <w:t>Reference for 4.5 Governance</w:t>
      </w:r>
    </w:p>
    <w:p w:rsidR="008C2339" w:rsidRDefault="008C2339" w:rsidP="00D30FAC">
      <w:pPr>
        <w:pStyle w:val="CommentText"/>
      </w:pPr>
    </w:p>
  </w:comment>
  <w:comment w:id="563" w:author="Luann" w:date="2016-08-20T20:30:00Z" w:initials="LW">
    <w:p w:rsidR="008C2339" w:rsidRDefault="008C2339" w:rsidP="00D30FAC">
      <w:pPr>
        <w:pStyle w:val="CommentText"/>
      </w:pPr>
      <w:r>
        <w:rPr>
          <w:rStyle w:val="CommentReference"/>
        </w:rPr>
        <w:annotationRef/>
      </w:r>
      <w:r>
        <w:t>Reference for 4.5 Governance</w:t>
      </w:r>
    </w:p>
  </w:comment>
  <w:comment w:id="567" w:author="Luann" w:date="2016-08-20T20:30:00Z" w:initials="LW">
    <w:p w:rsidR="008C2339" w:rsidRDefault="008C2339" w:rsidP="00D30FAC">
      <w:pPr>
        <w:pStyle w:val="CommentText"/>
      </w:pPr>
      <w:r>
        <w:rPr>
          <w:rStyle w:val="CommentReference"/>
        </w:rPr>
        <w:annotationRef/>
      </w:r>
      <w:r>
        <w:t>Reference for 4.5.1 Team</w:t>
      </w:r>
    </w:p>
  </w:comment>
  <w:comment w:id="570" w:author="Luann" w:date="2016-08-22T16:49:00Z" w:initials="LW">
    <w:p w:rsidR="008C2339" w:rsidRDefault="008C2339">
      <w:pPr>
        <w:pStyle w:val="CommentText"/>
      </w:pPr>
      <w:r>
        <w:rPr>
          <w:rStyle w:val="CommentReference"/>
        </w:rPr>
        <w:annotationRef/>
      </w:r>
      <w:r>
        <w:t>Reference for 4.4.6.1 Validation</w:t>
      </w:r>
    </w:p>
  </w:comment>
  <w:comment w:id="573" w:author="Luann" w:date="2016-08-23T13:45:00Z" w:initials="LW">
    <w:p w:rsidR="008C2339" w:rsidRDefault="008C2339">
      <w:pPr>
        <w:pStyle w:val="CommentText"/>
      </w:pPr>
      <w:r>
        <w:rPr>
          <w:rStyle w:val="CommentReference"/>
        </w:rPr>
        <w:annotationRef/>
      </w:r>
      <w:r>
        <w:t xml:space="preserve">Reference for 4.4.7 </w:t>
      </w:r>
      <w:r w:rsidR="00B10C3F">
        <w:t>Consensus</w:t>
      </w:r>
      <w:r>
        <w:t xml:space="preserve"> building process </w:t>
      </w:r>
    </w:p>
  </w:comment>
  <w:comment w:id="574" w:author="Luann" w:date="2016-08-22T20:43:00Z" w:initials="LW">
    <w:p w:rsidR="008C2339" w:rsidRDefault="008C2339">
      <w:pPr>
        <w:pStyle w:val="CommentText"/>
      </w:pPr>
      <w:r>
        <w:rPr>
          <w:rStyle w:val="CommentReference"/>
        </w:rPr>
        <w:annotationRef/>
      </w:r>
      <w:r>
        <w:t>Reference for Section 3: Map Specification</w:t>
      </w:r>
    </w:p>
  </w:comment>
  <w:comment w:id="575" w:author="Luann" w:date="2016-08-22T21:25:00Z" w:initials="LW">
    <w:p w:rsidR="008C2339" w:rsidRDefault="008C2339">
      <w:pPr>
        <w:pStyle w:val="CommentText"/>
      </w:pPr>
      <w:r>
        <w:rPr>
          <w:rStyle w:val="CommentReference"/>
        </w:rPr>
        <w:annotationRef/>
      </w:r>
      <w:r>
        <w:t>Reference for 4.4.8 Tools</w:t>
      </w:r>
    </w:p>
  </w:comment>
  <w:comment w:id="576" w:author="Luann" w:date="2016-08-23T13:45:00Z" w:initials="LW">
    <w:p w:rsidR="008C2339" w:rsidRDefault="008C2339">
      <w:pPr>
        <w:pStyle w:val="CommentText"/>
      </w:pPr>
      <w:r>
        <w:rPr>
          <w:rStyle w:val="CommentReference"/>
        </w:rPr>
        <w:annotationRef/>
      </w:r>
      <w:r>
        <w:t xml:space="preserve">Reference for 4.4.7 </w:t>
      </w:r>
      <w:r w:rsidR="00B10C3F">
        <w:t>Consensus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24FF67" w15:done="0"/>
  <w15:commentEx w15:paraId="0A66EDE9" w15:done="0"/>
  <w15:commentEx w15:paraId="065BE04B" w15:done="0"/>
  <w15:commentEx w15:paraId="0DB84D5A" w15:done="0"/>
  <w15:commentEx w15:paraId="727C40B2" w15:done="0"/>
  <w15:commentEx w15:paraId="23CAE60D" w15:done="0"/>
  <w15:commentEx w15:paraId="39E83E17" w15:done="0"/>
  <w15:commentEx w15:paraId="1DA2C921" w15:done="0"/>
  <w15:commentEx w15:paraId="090AC97D" w15:done="0"/>
  <w15:commentEx w15:paraId="7DE0735C" w15:done="0"/>
  <w15:commentEx w15:paraId="26B67E0B" w15:done="0"/>
  <w15:commentEx w15:paraId="420E3BF2" w15:done="0"/>
  <w15:commentEx w15:paraId="371E857C" w15:done="0"/>
  <w15:commentEx w15:paraId="28F3C655" w15:done="0"/>
  <w15:commentEx w15:paraId="2B0C6E04" w15:done="0"/>
  <w15:commentEx w15:paraId="16E55FB4" w15:done="0"/>
  <w15:commentEx w15:paraId="78954478" w15:done="0"/>
  <w15:commentEx w15:paraId="1170A5C2" w15:done="0"/>
  <w15:commentEx w15:paraId="2993C830" w15:done="0"/>
  <w15:commentEx w15:paraId="2573A292" w15:done="0"/>
  <w15:commentEx w15:paraId="3EAA7D01" w15:done="0"/>
  <w15:commentEx w15:paraId="2D8A56C5" w15:done="0"/>
  <w15:commentEx w15:paraId="2F2FA161" w15:done="0"/>
  <w15:commentEx w15:paraId="514EC99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2339" w:rsidRDefault="008C2339">
      <w:pPr>
        <w:spacing w:after="0" w:line="240" w:lineRule="auto"/>
      </w:pPr>
      <w:r>
        <w:separator/>
      </w:r>
    </w:p>
  </w:endnote>
  <w:endnote w:type="continuationSeparator" w:id="0">
    <w:p w:rsidR="008C2339" w:rsidRDefault="008C2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charset w:val="00"/>
    <w:family w:val="auto"/>
    <w:pitch w:val="default"/>
    <w:sig w:usb0="00000000" w:usb1="00000000" w:usb2="00000000" w:usb3="00000000" w:csb0="00000000" w:csb1="00000000"/>
  </w:font>
  <w:font w:name="ArnoPro">
    <w:panose1 w:val="00000000000000000000"/>
    <w:charset w:val="00"/>
    <w:family w:val="auto"/>
    <w:notTrueType/>
    <w:pitch w:val="default"/>
    <w:sig w:usb0="00000003" w:usb1="00000000" w:usb2="00000000" w:usb3="00000000" w:csb0="00000001" w:csb1="00000000"/>
  </w:font>
  <w:font w:name="ArnoPro,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39" w:rsidRPr="00BA1CC8" w:rsidRDefault="00D351CF" w:rsidP="00B76898">
    <w:pPr>
      <w:pStyle w:val="Footer"/>
      <w:tabs>
        <w:tab w:val="clear" w:pos="4536"/>
        <w:tab w:val="clear" w:pos="9072"/>
        <w:tab w:val="right" w:pos="9752"/>
      </w:tabs>
      <w:spacing w:before="240" w:line="240" w:lineRule="exact"/>
      <w:rPr>
        <w:sz w:val="20"/>
        <w:szCs w:val="20"/>
      </w:rPr>
    </w:pPr>
    <w:r w:rsidRPr="00BA1CC8">
      <w:rPr>
        <w:b/>
        <w:sz w:val="20"/>
        <w:szCs w:val="20"/>
      </w:rPr>
      <w:fldChar w:fldCharType="begin"/>
    </w:r>
    <w:r w:rsidR="008C2339" w:rsidRPr="00BA1CC8">
      <w:rPr>
        <w:b/>
        <w:sz w:val="20"/>
        <w:szCs w:val="20"/>
      </w:rPr>
      <w:instrText xml:space="preserve"> PAGE   \* MERGEFORMAT </w:instrText>
    </w:r>
    <w:r w:rsidRPr="00BA1CC8">
      <w:rPr>
        <w:b/>
        <w:sz w:val="20"/>
        <w:szCs w:val="20"/>
      </w:rPr>
      <w:fldChar w:fldCharType="separate"/>
    </w:r>
    <w:r w:rsidR="00B10C3F">
      <w:rPr>
        <w:b/>
        <w:noProof/>
        <w:sz w:val="20"/>
        <w:szCs w:val="20"/>
      </w:rPr>
      <w:t>34</w:t>
    </w:r>
    <w:r w:rsidRPr="00BA1CC8">
      <w:rPr>
        <w:b/>
        <w:sz w:val="20"/>
        <w:szCs w:val="20"/>
      </w:rPr>
      <w:fldChar w:fldCharType="end"/>
    </w:r>
    <w:r w:rsidR="008C2339" w:rsidRPr="00BA1CC8">
      <w:rPr>
        <w:sz w:val="20"/>
        <w:szCs w:val="20"/>
      </w:rPr>
      <w:tab/>
      <w:t>© ISO #### –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39" w:rsidRPr="00BA1CC8" w:rsidRDefault="008C2339" w:rsidP="00B76898">
    <w:pPr>
      <w:pStyle w:val="Footer"/>
      <w:tabs>
        <w:tab w:val="clear" w:pos="4536"/>
        <w:tab w:val="clear" w:pos="9072"/>
        <w:tab w:val="right" w:pos="9752"/>
      </w:tabs>
      <w:spacing w:before="240" w:line="240" w:lineRule="atLeast"/>
      <w:rPr>
        <w:sz w:val="20"/>
        <w:szCs w:val="20"/>
      </w:rPr>
    </w:pPr>
    <w:r w:rsidRPr="00BA1CC8">
      <w:rPr>
        <w:sz w:val="20"/>
        <w:szCs w:val="20"/>
      </w:rPr>
      <w:t>© ISO #### – All rights reserved</w:t>
    </w:r>
    <w:r w:rsidRPr="00BA1CC8">
      <w:rPr>
        <w:sz w:val="20"/>
        <w:szCs w:val="20"/>
      </w:rPr>
      <w:tab/>
    </w:r>
    <w:r w:rsidR="00D351CF" w:rsidRPr="00BA1CC8">
      <w:rPr>
        <w:b/>
        <w:sz w:val="20"/>
        <w:szCs w:val="20"/>
      </w:rPr>
      <w:fldChar w:fldCharType="begin"/>
    </w:r>
    <w:r w:rsidRPr="00BA1CC8">
      <w:rPr>
        <w:b/>
        <w:sz w:val="20"/>
        <w:szCs w:val="20"/>
      </w:rPr>
      <w:instrText xml:space="preserve"> PAGE   \* MERGEFORMAT </w:instrText>
    </w:r>
    <w:r w:rsidR="00D351CF" w:rsidRPr="00BA1CC8">
      <w:rPr>
        <w:b/>
        <w:sz w:val="20"/>
        <w:szCs w:val="20"/>
      </w:rPr>
      <w:fldChar w:fldCharType="separate"/>
    </w:r>
    <w:r w:rsidR="00B10C3F">
      <w:rPr>
        <w:b/>
        <w:noProof/>
        <w:sz w:val="20"/>
        <w:szCs w:val="20"/>
      </w:rPr>
      <w:t>35</w:t>
    </w:r>
    <w:r w:rsidR="00D351CF" w:rsidRPr="00BA1CC8">
      <w:rPr>
        <w:b/>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2339" w:rsidRDefault="008C2339">
      <w:pPr>
        <w:spacing w:after="0" w:line="240" w:lineRule="auto"/>
      </w:pPr>
      <w:r>
        <w:separator/>
      </w:r>
    </w:p>
  </w:footnote>
  <w:footnote w:type="continuationSeparator" w:id="0">
    <w:p w:rsidR="008C2339" w:rsidRDefault="008C2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39" w:rsidRPr="00BA1CC8" w:rsidRDefault="008C2339" w:rsidP="00B76898">
    <w:pPr>
      <w:pStyle w:val="Header"/>
      <w:spacing w:after="600" w:line="240" w:lineRule="exact"/>
      <w:jc w:val="left"/>
      <w:rPr>
        <w:b/>
      </w:rPr>
    </w:pPr>
    <w:r w:rsidRPr="00BA1CC8">
      <w:rPr>
        <w:b/>
      </w:rPr>
      <w:t>ISO #####-#:####(X)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339" w:rsidRPr="00BA1CC8" w:rsidRDefault="008C2339" w:rsidP="00B76898">
    <w:pPr>
      <w:pStyle w:val="Header"/>
      <w:spacing w:after="600" w:line="240" w:lineRule="exact"/>
      <w:jc w:val="right"/>
      <w:rPr>
        <w:b/>
      </w:rPr>
    </w:pPr>
    <w:r w:rsidRPr="00BA1CC8">
      <w:rPr>
        <w:b/>
      </w:rPr>
      <w:t>ISO #####-#:####(X)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nsid w:val="05E26E19"/>
    <w:multiLevelType w:val="hybridMultilevel"/>
    <w:tmpl w:val="FAC89190"/>
    <w:lvl w:ilvl="0" w:tplc="E6C00DDC">
      <w:start w:val="1"/>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7A3134"/>
    <w:multiLevelType w:val="hybridMultilevel"/>
    <w:tmpl w:val="8F808AA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0927089"/>
    <w:multiLevelType w:val="multilevel"/>
    <w:tmpl w:val="29C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E61EF"/>
    <w:multiLevelType w:val="hybridMultilevel"/>
    <w:tmpl w:val="A9DA8682"/>
    <w:lvl w:ilvl="0" w:tplc="2EBAE43E">
      <w:numFmt w:val="bullet"/>
      <w:lvlText w:val="-"/>
      <w:lvlJc w:val="left"/>
      <w:pPr>
        <w:ind w:left="1080" w:hanging="360"/>
      </w:pPr>
      <w:rPr>
        <w:rFonts w:ascii="Cambria" w:eastAsia="Calibri" w:hAnsi="Cambria"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16BD0143"/>
    <w:multiLevelType w:val="multilevel"/>
    <w:tmpl w:val="18AA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21926"/>
    <w:multiLevelType w:val="multilevel"/>
    <w:tmpl w:val="E12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1742C"/>
    <w:multiLevelType w:val="hybridMultilevel"/>
    <w:tmpl w:val="1E608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7555CE"/>
    <w:multiLevelType w:val="hybridMultilevel"/>
    <w:tmpl w:val="FC5C1F30"/>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3">
      <w:start w:val="1"/>
      <w:numFmt w:val="bullet"/>
      <w:lvlText w:val="o"/>
      <w:lvlJc w:val="left"/>
      <w:pPr>
        <w:ind w:left="2265" w:hanging="360"/>
      </w:pPr>
      <w:rPr>
        <w:rFonts w:ascii="Courier New" w:hAnsi="Courier New" w:cs="Courier New" w:hint="default"/>
      </w:rPr>
    </w:lvl>
    <w:lvl w:ilvl="3" w:tplc="0C09000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8">
    <w:nsid w:val="20843246"/>
    <w:multiLevelType w:val="hybridMultilevel"/>
    <w:tmpl w:val="A588FA7C"/>
    <w:lvl w:ilvl="0" w:tplc="E6C00DDC">
      <w:start w:val="1"/>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47B378A"/>
    <w:multiLevelType w:val="hybridMultilevel"/>
    <w:tmpl w:val="D30610A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66C29DA"/>
    <w:multiLevelType w:val="hybridMultilevel"/>
    <w:tmpl w:val="B9B850C6"/>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1">
    <w:nsid w:val="29C7740C"/>
    <w:multiLevelType w:val="hybridMultilevel"/>
    <w:tmpl w:val="2748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AA6F87"/>
    <w:multiLevelType w:val="hybridMultilevel"/>
    <w:tmpl w:val="B3740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0E03265"/>
    <w:multiLevelType w:val="hybridMultilevel"/>
    <w:tmpl w:val="15326C0C"/>
    <w:lvl w:ilvl="0" w:tplc="7DF46FDA">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1FE11B5"/>
    <w:multiLevelType w:val="multilevel"/>
    <w:tmpl w:val="1E8E8F5C"/>
    <w:lvl w:ilvl="0">
      <w:start w:val="1"/>
      <w:numFmt w:val="bullet"/>
      <w:lvlText w:val=""/>
      <w:lvlJc w:val="left"/>
      <w:pPr>
        <w:tabs>
          <w:tab w:val="num" w:pos="1005"/>
        </w:tabs>
        <w:ind w:left="1005" w:hanging="360"/>
      </w:pPr>
      <w:rPr>
        <w:rFonts w:ascii="Symbol" w:hAnsi="Symbol" w:hint="default"/>
        <w:sz w:val="20"/>
      </w:rPr>
    </w:lvl>
    <w:lvl w:ilvl="1" w:tentative="1">
      <w:start w:val="1"/>
      <w:numFmt w:val="bullet"/>
      <w:lvlText w:val=""/>
      <w:lvlPicBulletId w:val="1"/>
      <w:lvlJc w:val="left"/>
      <w:pPr>
        <w:tabs>
          <w:tab w:val="num" w:pos="1725"/>
        </w:tabs>
        <w:ind w:left="1725" w:hanging="360"/>
      </w:pPr>
      <w:rPr>
        <w:rFonts w:ascii="Symbol" w:hAnsi="Symbol" w:hint="default"/>
        <w:sz w:val="20"/>
      </w:rPr>
    </w:lvl>
    <w:lvl w:ilvl="2" w:tentative="1">
      <w:start w:val="1"/>
      <w:numFmt w:val="bullet"/>
      <w:lvlText w:val=""/>
      <w:lvlJc w:val="left"/>
      <w:pPr>
        <w:tabs>
          <w:tab w:val="num" w:pos="2445"/>
        </w:tabs>
        <w:ind w:left="2445" w:hanging="360"/>
      </w:pPr>
      <w:rPr>
        <w:rFonts w:ascii="Symbol" w:hAnsi="Symbol" w:hint="default"/>
        <w:sz w:val="20"/>
      </w:rPr>
    </w:lvl>
    <w:lvl w:ilvl="3" w:tentative="1">
      <w:start w:val="1"/>
      <w:numFmt w:val="bullet"/>
      <w:lvlText w:val=""/>
      <w:lvlJc w:val="left"/>
      <w:pPr>
        <w:tabs>
          <w:tab w:val="num" w:pos="3165"/>
        </w:tabs>
        <w:ind w:left="3165" w:hanging="360"/>
      </w:pPr>
      <w:rPr>
        <w:rFonts w:ascii="Symbol" w:hAnsi="Symbol" w:hint="default"/>
        <w:sz w:val="20"/>
      </w:rPr>
    </w:lvl>
    <w:lvl w:ilvl="4" w:tentative="1">
      <w:start w:val="1"/>
      <w:numFmt w:val="bullet"/>
      <w:lvlText w:val=""/>
      <w:lvlJc w:val="left"/>
      <w:pPr>
        <w:tabs>
          <w:tab w:val="num" w:pos="3885"/>
        </w:tabs>
        <w:ind w:left="3885" w:hanging="360"/>
      </w:pPr>
      <w:rPr>
        <w:rFonts w:ascii="Symbol" w:hAnsi="Symbol" w:hint="default"/>
        <w:sz w:val="20"/>
      </w:rPr>
    </w:lvl>
    <w:lvl w:ilvl="5" w:tentative="1">
      <w:start w:val="1"/>
      <w:numFmt w:val="bullet"/>
      <w:lvlText w:val=""/>
      <w:lvlJc w:val="left"/>
      <w:pPr>
        <w:tabs>
          <w:tab w:val="num" w:pos="4605"/>
        </w:tabs>
        <w:ind w:left="4605" w:hanging="360"/>
      </w:pPr>
      <w:rPr>
        <w:rFonts w:ascii="Symbol" w:hAnsi="Symbol" w:hint="default"/>
        <w:sz w:val="20"/>
      </w:rPr>
    </w:lvl>
    <w:lvl w:ilvl="6" w:tentative="1">
      <w:start w:val="1"/>
      <w:numFmt w:val="bullet"/>
      <w:lvlText w:val=""/>
      <w:lvlJc w:val="left"/>
      <w:pPr>
        <w:tabs>
          <w:tab w:val="num" w:pos="5325"/>
        </w:tabs>
        <w:ind w:left="5325" w:hanging="360"/>
      </w:pPr>
      <w:rPr>
        <w:rFonts w:ascii="Symbol" w:hAnsi="Symbol" w:hint="default"/>
        <w:sz w:val="20"/>
      </w:rPr>
    </w:lvl>
    <w:lvl w:ilvl="7" w:tentative="1">
      <w:start w:val="1"/>
      <w:numFmt w:val="bullet"/>
      <w:lvlText w:val=""/>
      <w:lvlJc w:val="left"/>
      <w:pPr>
        <w:tabs>
          <w:tab w:val="num" w:pos="6045"/>
        </w:tabs>
        <w:ind w:left="6045" w:hanging="360"/>
      </w:pPr>
      <w:rPr>
        <w:rFonts w:ascii="Symbol" w:hAnsi="Symbol" w:hint="default"/>
        <w:sz w:val="20"/>
      </w:rPr>
    </w:lvl>
    <w:lvl w:ilvl="8" w:tentative="1">
      <w:start w:val="1"/>
      <w:numFmt w:val="bullet"/>
      <w:lvlText w:val=""/>
      <w:lvlJc w:val="left"/>
      <w:pPr>
        <w:tabs>
          <w:tab w:val="num" w:pos="6765"/>
        </w:tabs>
        <w:ind w:left="6765" w:hanging="360"/>
      </w:pPr>
      <w:rPr>
        <w:rFonts w:ascii="Symbol" w:hAnsi="Symbol" w:hint="default"/>
        <w:sz w:val="20"/>
      </w:rPr>
    </w:lvl>
  </w:abstractNum>
  <w:abstractNum w:abstractNumId="15">
    <w:nsid w:val="37656EA1"/>
    <w:multiLevelType w:val="multilevel"/>
    <w:tmpl w:val="C7D4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041E5C"/>
    <w:multiLevelType w:val="hybridMultilevel"/>
    <w:tmpl w:val="DE94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27AAC"/>
    <w:multiLevelType w:val="hybridMultilevel"/>
    <w:tmpl w:val="14D81456"/>
    <w:lvl w:ilvl="0" w:tplc="E6C00DDC">
      <w:start w:val="1"/>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1065F4"/>
    <w:multiLevelType w:val="hybridMultilevel"/>
    <w:tmpl w:val="07383AD4"/>
    <w:lvl w:ilvl="0" w:tplc="E6C00DDC">
      <w:start w:val="1"/>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7542A43"/>
    <w:multiLevelType w:val="hybridMultilevel"/>
    <w:tmpl w:val="9D7046D0"/>
    <w:lvl w:ilvl="0" w:tplc="FC22449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7984F3E"/>
    <w:multiLevelType w:val="multilevel"/>
    <w:tmpl w:val="721E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E5880"/>
    <w:multiLevelType w:val="hybridMultilevel"/>
    <w:tmpl w:val="E634E1E6"/>
    <w:lvl w:ilvl="0" w:tplc="2EBAE43E">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C115F9C"/>
    <w:multiLevelType w:val="multilevel"/>
    <w:tmpl w:val="A1247F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3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4C355362"/>
    <w:multiLevelType w:val="hybridMultilevel"/>
    <w:tmpl w:val="3F82CECE"/>
    <w:lvl w:ilvl="0" w:tplc="0C09000F">
      <w:start w:val="1"/>
      <w:numFmt w:val="decimal"/>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nsid w:val="4E8C21FA"/>
    <w:multiLevelType w:val="hybridMultilevel"/>
    <w:tmpl w:val="405A0C5A"/>
    <w:lvl w:ilvl="0" w:tplc="A4409B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EA970F7"/>
    <w:multiLevelType w:val="multilevel"/>
    <w:tmpl w:val="26B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014F9"/>
    <w:multiLevelType w:val="hybridMultilevel"/>
    <w:tmpl w:val="94AE7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3F645AD"/>
    <w:multiLevelType w:val="hybridMultilevel"/>
    <w:tmpl w:val="C7E2C06A"/>
    <w:lvl w:ilvl="0" w:tplc="0C090001">
      <w:start w:val="1"/>
      <w:numFmt w:val="bullet"/>
      <w:lvlText w:val=""/>
      <w:lvlJc w:val="left"/>
      <w:pPr>
        <w:ind w:left="2138" w:hanging="360"/>
      </w:pPr>
      <w:rPr>
        <w:rFonts w:ascii="Symbol" w:hAnsi="Symbol" w:hint="default"/>
      </w:rPr>
    </w:lvl>
    <w:lvl w:ilvl="1" w:tplc="0C090003">
      <w:start w:val="1"/>
      <w:numFmt w:val="bullet"/>
      <w:lvlText w:val="o"/>
      <w:lvlJc w:val="left"/>
      <w:pPr>
        <w:ind w:left="2858" w:hanging="360"/>
      </w:pPr>
      <w:rPr>
        <w:rFonts w:ascii="Courier New" w:hAnsi="Courier New" w:cs="Courier New" w:hint="default"/>
      </w:rPr>
    </w:lvl>
    <w:lvl w:ilvl="2" w:tplc="0C090005">
      <w:start w:val="1"/>
      <w:numFmt w:val="bullet"/>
      <w:lvlText w:val=""/>
      <w:lvlJc w:val="left"/>
      <w:pPr>
        <w:ind w:left="3578" w:hanging="360"/>
      </w:pPr>
      <w:rPr>
        <w:rFonts w:ascii="Wingdings" w:hAnsi="Wingdings" w:hint="default"/>
      </w:rPr>
    </w:lvl>
    <w:lvl w:ilvl="3" w:tplc="0C090001">
      <w:start w:val="1"/>
      <w:numFmt w:val="bullet"/>
      <w:lvlText w:val=""/>
      <w:lvlJc w:val="left"/>
      <w:pPr>
        <w:ind w:left="4298" w:hanging="360"/>
      </w:pPr>
      <w:rPr>
        <w:rFonts w:ascii="Symbol" w:hAnsi="Symbol" w:hint="default"/>
      </w:rPr>
    </w:lvl>
    <w:lvl w:ilvl="4" w:tplc="0C090003">
      <w:start w:val="1"/>
      <w:numFmt w:val="bullet"/>
      <w:lvlText w:val="o"/>
      <w:lvlJc w:val="left"/>
      <w:pPr>
        <w:ind w:left="5018" w:hanging="360"/>
      </w:pPr>
      <w:rPr>
        <w:rFonts w:ascii="Courier New" w:hAnsi="Courier New" w:cs="Courier New" w:hint="default"/>
      </w:rPr>
    </w:lvl>
    <w:lvl w:ilvl="5" w:tplc="0C090005">
      <w:start w:val="1"/>
      <w:numFmt w:val="bullet"/>
      <w:lvlText w:val=""/>
      <w:lvlJc w:val="left"/>
      <w:pPr>
        <w:ind w:left="5738" w:hanging="360"/>
      </w:pPr>
      <w:rPr>
        <w:rFonts w:ascii="Wingdings" w:hAnsi="Wingdings" w:hint="default"/>
      </w:rPr>
    </w:lvl>
    <w:lvl w:ilvl="6" w:tplc="0C090001">
      <w:start w:val="1"/>
      <w:numFmt w:val="bullet"/>
      <w:lvlText w:val=""/>
      <w:lvlJc w:val="left"/>
      <w:pPr>
        <w:ind w:left="6458" w:hanging="360"/>
      </w:pPr>
      <w:rPr>
        <w:rFonts w:ascii="Symbol" w:hAnsi="Symbol" w:hint="default"/>
      </w:rPr>
    </w:lvl>
    <w:lvl w:ilvl="7" w:tplc="0C090003">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8">
    <w:nsid w:val="54017777"/>
    <w:multiLevelType w:val="hybridMultilevel"/>
    <w:tmpl w:val="545227E4"/>
    <w:lvl w:ilvl="0" w:tplc="E6C00DDC">
      <w:start w:val="1"/>
      <w:numFmt w:val="bullet"/>
      <w:lvlText w:val="-"/>
      <w:lvlJc w:val="left"/>
      <w:pPr>
        <w:ind w:left="360" w:hanging="360"/>
      </w:pPr>
      <w:rPr>
        <w:rFonts w:ascii="Cambria" w:eastAsia="Calibri" w:hAnsi="Cambria"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54E21F89"/>
    <w:multiLevelType w:val="hybridMultilevel"/>
    <w:tmpl w:val="F8EAB61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0">
    <w:nsid w:val="55CF2750"/>
    <w:multiLevelType w:val="hybridMultilevel"/>
    <w:tmpl w:val="E146F430"/>
    <w:lvl w:ilvl="0" w:tplc="0C090001">
      <w:start w:val="1"/>
      <w:numFmt w:val="bullet"/>
      <w:lvlText w:val=""/>
      <w:lvlJc w:val="left"/>
      <w:pPr>
        <w:ind w:left="701" w:hanging="360"/>
      </w:pPr>
      <w:rPr>
        <w:rFonts w:ascii="Symbol" w:hAnsi="Symbol" w:hint="default"/>
      </w:rPr>
    </w:lvl>
    <w:lvl w:ilvl="1" w:tplc="0C090003" w:tentative="1">
      <w:start w:val="1"/>
      <w:numFmt w:val="bullet"/>
      <w:lvlText w:val="o"/>
      <w:lvlJc w:val="left"/>
      <w:pPr>
        <w:ind w:left="1421" w:hanging="360"/>
      </w:pPr>
      <w:rPr>
        <w:rFonts w:ascii="Courier New" w:hAnsi="Courier New" w:cs="Courier New" w:hint="default"/>
      </w:rPr>
    </w:lvl>
    <w:lvl w:ilvl="2" w:tplc="0C090005" w:tentative="1">
      <w:start w:val="1"/>
      <w:numFmt w:val="bullet"/>
      <w:lvlText w:val=""/>
      <w:lvlJc w:val="left"/>
      <w:pPr>
        <w:ind w:left="2141" w:hanging="360"/>
      </w:pPr>
      <w:rPr>
        <w:rFonts w:ascii="Wingdings" w:hAnsi="Wingdings" w:hint="default"/>
      </w:rPr>
    </w:lvl>
    <w:lvl w:ilvl="3" w:tplc="0C090001" w:tentative="1">
      <w:start w:val="1"/>
      <w:numFmt w:val="bullet"/>
      <w:lvlText w:val=""/>
      <w:lvlJc w:val="left"/>
      <w:pPr>
        <w:ind w:left="2861" w:hanging="360"/>
      </w:pPr>
      <w:rPr>
        <w:rFonts w:ascii="Symbol" w:hAnsi="Symbol" w:hint="default"/>
      </w:rPr>
    </w:lvl>
    <w:lvl w:ilvl="4" w:tplc="0C090003" w:tentative="1">
      <w:start w:val="1"/>
      <w:numFmt w:val="bullet"/>
      <w:lvlText w:val="o"/>
      <w:lvlJc w:val="left"/>
      <w:pPr>
        <w:ind w:left="3581" w:hanging="360"/>
      </w:pPr>
      <w:rPr>
        <w:rFonts w:ascii="Courier New" w:hAnsi="Courier New" w:cs="Courier New" w:hint="default"/>
      </w:rPr>
    </w:lvl>
    <w:lvl w:ilvl="5" w:tplc="0C090005" w:tentative="1">
      <w:start w:val="1"/>
      <w:numFmt w:val="bullet"/>
      <w:lvlText w:val=""/>
      <w:lvlJc w:val="left"/>
      <w:pPr>
        <w:ind w:left="4301" w:hanging="360"/>
      </w:pPr>
      <w:rPr>
        <w:rFonts w:ascii="Wingdings" w:hAnsi="Wingdings" w:hint="default"/>
      </w:rPr>
    </w:lvl>
    <w:lvl w:ilvl="6" w:tplc="0C090001" w:tentative="1">
      <w:start w:val="1"/>
      <w:numFmt w:val="bullet"/>
      <w:lvlText w:val=""/>
      <w:lvlJc w:val="left"/>
      <w:pPr>
        <w:ind w:left="5021" w:hanging="360"/>
      </w:pPr>
      <w:rPr>
        <w:rFonts w:ascii="Symbol" w:hAnsi="Symbol" w:hint="default"/>
      </w:rPr>
    </w:lvl>
    <w:lvl w:ilvl="7" w:tplc="0C090003" w:tentative="1">
      <w:start w:val="1"/>
      <w:numFmt w:val="bullet"/>
      <w:lvlText w:val="o"/>
      <w:lvlJc w:val="left"/>
      <w:pPr>
        <w:ind w:left="5741" w:hanging="360"/>
      </w:pPr>
      <w:rPr>
        <w:rFonts w:ascii="Courier New" w:hAnsi="Courier New" w:cs="Courier New" w:hint="default"/>
      </w:rPr>
    </w:lvl>
    <w:lvl w:ilvl="8" w:tplc="0C090005" w:tentative="1">
      <w:start w:val="1"/>
      <w:numFmt w:val="bullet"/>
      <w:lvlText w:val=""/>
      <w:lvlJc w:val="left"/>
      <w:pPr>
        <w:ind w:left="6461" w:hanging="360"/>
      </w:pPr>
      <w:rPr>
        <w:rFonts w:ascii="Wingdings" w:hAnsi="Wingdings" w:hint="default"/>
      </w:rPr>
    </w:lvl>
  </w:abstractNum>
  <w:abstractNum w:abstractNumId="31">
    <w:nsid w:val="56FB30B9"/>
    <w:multiLevelType w:val="hybridMultilevel"/>
    <w:tmpl w:val="B0B23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A5C4013"/>
    <w:multiLevelType w:val="hybridMultilevel"/>
    <w:tmpl w:val="AB78B2CE"/>
    <w:lvl w:ilvl="0" w:tplc="2EBAE43E">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E6170F3"/>
    <w:multiLevelType w:val="hybridMultilevel"/>
    <w:tmpl w:val="BD8EA8E4"/>
    <w:lvl w:ilvl="0" w:tplc="81AC455E">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E6C13A0"/>
    <w:multiLevelType w:val="hybridMultilevel"/>
    <w:tmpl w:val="12BE5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F42341C"/>
    <w:multiLevelType w:val="multilevel"/>
    <w:tmpl w:val="9DFC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113650"/>
    <w:multiLevelType w:val="hybridMultilevel"/>
    <w:tmpl w:val="9B0A408A"/>
    <w:lvl w:ilvl="0" w:tplc="65B67B86">
      <w:start w:val="1"/>
      <w:numFmt w:val="bullet"/>
      <w:lvlText w:val=""/>
      <w:lvlJc w:val="left"/>
      <w:pPr>
        <w:tabs>
          <w:tab w:val="num" w:pos="720"/>
        </w:tabs>
        <w:ind w:left="720" w:hanging="360"/>
      </w:pPr>
      <w:rPr>
        <w:rFonts w:ascii="Wingdings 3" w:hAnsi="Wingdings 3" w:hint="default"/>
      </w:rPr>
    </w:lvl>
    <w:lvl w:ilvl="1" w:tplc="35F8D968">
      <w:numFmt w:val="bullet"/>
      <w:lvlText w:val=""/>
      <w:lvlJc w:val="left"/>
      <w:pPr>
        <w:tabs>
          <w:tab w:val="num" w:pos="1440"/>
        </w:tabs>
        <w:ind w:left="1440" w:hanging="360"/>
      </w:pPr>
      <w:rPr>
        <w:rFonts w:ascii="Wingdings 3" w:hAnsi="Wingdings 3" w:hint="default"/>
      </w:rPr>
    </w:lvl>
    <w:lvl w:ilvl="2" w:tplc="164A62CC" w:tentative="1">
      <w:start w:val="1"/>
      <w:numFmt w:val="bullet"/>
      <w:lvlText w:val=""/>
      <w:lvlJc w:val="left"/>
      <w:pPr>
        <w:tabs>
          <w:tab w:val="num" w:pos="2160"/>
        </w:tabs>
        <w:ind w:left="2160" w:hanging="360"/>
      </w:pPr>
      <w:rPr>
        <w:rFonts w:ascii="Wingdings 3" w:hAnsi="Wingdings 3" w:hint="default"/>
      </w:rPr>
    </w:lvl>
    <w:lvl w:ilvl="3" w:tplc="A11ADADA" w:tentative="1">
      <w:start w:val="1"/>
      <w:numFmt w:val="bullet"/>
      <w:lvlText w:val=""/>
      <w:lvlJc w:val="left"/>
      <w:pPr>
        <w:tabs>
          <w:tab w:val="num" w:pos="2880"/>
        </w:tabs>
        <w:ind w:left="2880" w:hanging="360"/>
      </w:pPr>
      <w:rPr>
        <w:rFonts w:ascii="Wingdings 3" w:hAnsi="Wingdings 3" w:hint="default"/>
      </w:rPr>
    </w:lvl>
    <w:lvl w:ilvl="4" w:tplc="5EC8860C" w:tentative="1">
      <w:start w:val="1"/>
      <w:numFmt w:val="bullet"/>
      <w:lvlText w:val=""/>
      <w:lvlJc w:val="left"/>
      <w:pPr>
        <w:tabs>
          <w:tab w:val="num" w:pos="3600"/>
        </w:tabs>
        <w:ind w:left="3600" w:hanging="360"/>
      </w:pPr>
      <w:rPr>
        <w:rFonts w:ascii="Wingdings 3" w:hAnsi="Wingdings 3" w:hint="default"/>
      </w:rPr>
    </w:lvl>
    <w:lvl w:ilvl="5" w:tplc="EEC49D94" w:tentative="1">
      <w:start w:val="1"/>
      <w:numFmt w:val="bullet"/>
      <w:lvlText w:val=""/>
      <w:lvlJc w:val="left"/>
      <w:pPr>
        <w:tabs>
          <w:tab w:val="num" w:pos="4320"/>
        </w:tabs>
        <w:ind w:left="4320" w:hanging="360"/>
      </w:pPr>
      <w:rPr>
        <w:rFonts w:ascii="Wingdings 3" w:hAnsi="Wingdings 3" w:hint="default"/>
      </w:rPr>
    </w:lvl>
    <w:lvl w:ilvl="6" w:tplc="C3E84BBA" w:tentative="1">
      <w:start w:val="1"/>
      <w:numFmt w:val="bullet"/>
      <w:lvlText w:val=""/>
      <w:lvlJc w:val="left"/>
      <w:pPr>
        <w:tabs>
          <w:tab w:val="num" w:pos="5040"/>
        </w:tabs>
        <w:ind w:left="5040" w:hanging="360"/>
      </w:pPr>
      <w:rPr>
        <w:rFonts w:ascii="Wingdings 3" w:hAnsi="Wingdings 3" w:hint="default"/>
      </w:rPr>
    </w:lvl>
    <w:lvl w:ilvl="7" w:tplc="91CCC3EC" w:tentative="1">
      <w:start w:val="1"/>
      <w:numFmt w:val="bullet"/>
      <w:lvlText w:val=""/>
      <w:lvlJc w:val="left"/>
      <w:pPr>
        <w:tabs>
          <w:tab w:val="num" w:pos="5760"/>
        </w:tabs>
        <w:ind w:left="5760" w:hanging="360"/>
      </w:pPr>
      <w:rPr>
        <w:rFonts w:ascii="Wingdings 3" w:hAnsi="Wingdings 3" w:hint="default"/>
      </w:rPr>
    </w:lvl>
    <w:lvl w:ilvl="8" w:tplc="E9C81EE2" w:tentative="1">
      <w:start w:val="1"/>
      <w:numFmt w:val="bullet"/>
      <w:lvlText w:val=""/>
      <w:lvlJc w:val="left"/>
      <w:pPr>
        <w:tabs>
          <w:tab w:val="num" w:pos="6480"/>
        </w:tabs>
        <w:ind w:left="6480" w:hanging="360"/>
      </w:pPr>
      <w:rPr>
        <w:rFonts w:ascii="Wingdings 3" w:hAnsi="Wingdings 3" w:hint="default"/>
      </w:rPr>
    </w:lvl>
  </w:abstractNum>
  <w:abstractNum w:abstractNumId="37">
    <w:nsid w:val="64850853"/>
    <w:multiLevelType w:val="hybridMultilevel"/>
    <w:tmpl w:val="F30EF0EA"/>
    <w:lvl w:ilvl="0" w:tplc="E6C00DDC">
      <w:start w:val="1"/>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566392A"/>
    <w:multiLevelType w:val="hybridMultilevel"/>
    <w:tmpl w:val="46D23746"/>
    <w:lvl w:ilvl="0" w:tplc="2EBAE43E">
      <w:numFmt w:val="bullet"/>
      <w:lvlText w:val="-"/>
      <w:lvlJc w:val="left"/>
      <w:pPr>
        <w:ind w:left="720" w:hanging="360"/>
      </w:pPr>
      <w:rPr>
        <w:rFonts w:ascii="Cambria" w:eastAsia="Calibri"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0F528BD"/>
    <w:multiLevelType w:val="hybridMultilevel"/>
    <w:tmpl w:val="3F7CCFF0"/>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0">
    <w:nsid w:val="76CD59FC"/>
    <w:multiLevelType w:val="hybridMultilevel"/>
    <w:tmpl w:val="9F94A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8231BAB"/>
    <w:multiLevelType w:val="hybridMultilevel"/>
    <w:tmpl w:val="56DA44EE"/>
    <w:lvl w:ilvl="0" w:tplc="E6C00DDC">
      <w:start w:val="1"/>
      <w:numFmt w:val="bullet"/>
      <w:lvlText w:val="-"/>
      <w:lvlJc w:val="left"/>
      <w:pPr>
        <w:ind w:left="1080" w:hanging="360"/>
      </w:pPr>
      <w:rPr>
        <w:rFonts w:ascii="Cambria" w:eastAsia="Calibri" w:hAnsi="Cambria"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nsid w:val="7E333473"/>
    <w:multiLevelType w:val="hybridMultilevel"/>
    <w:tmpl w:val="64B011C4"/>
    <w:lvl w:ilvl="0" w:tplc="E6C00DDC">
      <w:start w:val="1"/>
      <w:numFmt w:val="bullet"/>
      <w:lvlText w:val="-"/>
      <w:lvlJc w:val="left"/>
      <w:pPr>
        <w:ind w:left="765" w:hanging="360"/>
      </w:pPr>
      <w:rPr>
        <w:rFonts w:ascii="Cambria" w:eastAsia="Calibri" w:hAnsi="Cambria" w:cs="Times New Roman"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29"/>
  </w:num>
  <w:num w:numId="2">
    <w:abstractNumId w:val="22"/>
  </w:num>
  <w:num w:numId="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1"/>
  </w:num>
  <w:num w:numId="7">
    <w:abstractNumId w:val="39"/>
  </w:num>
  <w:num w:numId="8">
    <w:abstractNumId w:val="7"/>
  </w:num>
  <w:num w:numId="9">
    <w:abstractNumId w:val="12"/>
  </w:num>
  <w:num w:numId="10">
    <w:abstractNumId w:val="11"/>
  </w:num>
  <w:num w:numId="11">
    <w:abstractNumId w:val="36"/>
  </w:num>
  <w:num w:numId="12">
    <w:abstractNumId w:val="26"/>
  </w:num>
  <w:num w:numId="13">
    <w:abstractNumId w:val="10"/>
  </w:num>
  <w:num w:numId="14">
    <w:abstractNumId w:val="6"/>
  </w:num>
  <w:num w:numId="15">
    <w:abstractNumId w:val="19"/>
  </w:num>
  <w:num w:numId="16">
    <w:abstractNumId w:val="24"/>
  </w:num>
  <w:num w:numId="17">
    <w:abstractNumId w:val="13"/>
  </w:num>
  <w:num w:numId="18">
    <w:abstractNumId w:val="1"/>
  </w:num>
  <w:num w:numId="19">
    <w:abstractNumId w:val="33"/>
  </w:num>
  <w:num w:numId="20">
    <w:abstractNumId w:val="32"/>
  </w:num>
  <w:num w:numId="21">
    <w:abstractNumId w:val="30"/>
  </w:num>
  <w:num w:numId="22">
    <w:abstractNumId w:val="34"/>
  </w:num>
  <w:num w:numId="23">
    <w:abstractNumId w:val="27"/>
  </w:num>
  <w:num w:numId="24">
    <w:abstractNumId w:val="28"/>
  </w:num>
  <w:num w:numId="25">
    <w:abstractNumId w:val="42"/>
  </w:num>
  <w:num w:numId="26">
    <w:abstractNumId w:val="8"/>
  </w:num>
  <w:num w:numId="27">
    <w:abstractNumId w:val="41"/>
  </w:num>
  <w:num w:numId="28">
    <w:abstractNumId w:val="18"/>
  </w:num>
  <w:num w:numId="29">
    <w:abstractNumId w:val="0"/>
  </w:num>
  <w:num w:numId="30">
    <w:abstractNumId w:val="37"/>
  </w:num>
  <w:num w:numId="31">
    <w:abstractNumId w:val="17"/>
  </w:num>
  <w:num w:numId="32">
    <w:abstractNumId w:val="3"/>
  </w:num>
  <w:num w:numId="33">
    <w:abstractNumId w:val="23"/>
  </w:num>
  <w:num w:numId="34">
    <w:abstractNumId w:val="9"/>
  </w:num>
  <w:num w:numId="35">
    <w:abstractNumId w:val="38"/>
  </w:num>
  <w:num w:numId="36">
    <w:abstractNumId w:val="21"/>
  </w:num>
  <w:num w:numId="37">
    <w:abstractNumId w:val="16"/>
  </w:num>
  <w:num w:numId="38">
    <w:abstractNumId w:val="5"/>
  </w:num>
  <w:num w:numId="39">
    <w:abstractNumId w:val="4"/>
  </w:num>
  <w:num w:numId="40">
    <w:abstractNumId w:val="25"/>
  </w:num>
  <w:num w:numId="41">
    <w:abstractNumId w:val="20"/>
  </w:num>
  <w:num w:numId="42">
    <w:abstractNumId w:val="2"/>
  </w:num>
  <w:num w:numId="43">
    <w:abstractNumId w:val="35"/>
  </w:num>
  <w:num w:numId="44">
    <w:abstractNumId w:val="1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ather Grain">
    <w15:presenceInfo w15:providerId="Windows Live" w15:userId="8c614550a7726628"/>
  </w15:person>
  <w15:person w15:author="Luann Whittenburg">
    <w15:presenceInfo w15:providerId="AD" w15:userId="S-1-5-21-1614570201-680824245-3283823829-112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mirrorMargins/>
  <w:stylePaneFormatFilter w:val="5004"/>
  <w:stylePaneSortMethod w:val="0000"/>
  <w:defaultTabStop w:val="708"/>
  <w:hyphenationZone w:val="425"/>
  <w:evenAndOddHeaders/>
  <w:characterSpacingControl w:val="doNotCompress"/>
  <w:footnotePr>
    <w:footnote w:id="-1"/>
    <w:footnote w:id="0"/>
  </w:footnotePr>
  <w:endnotePr>
    <w:endnote w:id="-1"/>
    <w:endnote w:id="0"/>
  </w:endnotePr>
  <w:compat/>
  <w:rsids>
    <w:rsidRoot w:val="00542691"/>
    <w:rsid w:val="000011D2"/>
    <w:rsid w:val="000038D9"/>
    <w:rsid w:val="0000459F"/>
    <w:rsid w:val="0001096C"/>
    <w:rsid w:val="000123AC"/>
    <w:rsid w:val="0001558E"/>
    <w:rsid w:val="000163FD"/>
    <w:rsid w:val="00020ED5"/>
    <w:rsid w:val="00021BF0"/>
    <w:rsid w:val="00024609"/>
    <w:rsid w:val="00024F66"/>
    <w:rsid w:val="00025FD2"/>
    <w:rsid w:val="00026476"/>
    <w:rsid w:val="00033315"/>
    <w:rsid w:val="00033D39"/>
    <w:rsid w:val="00034B15"/>
    <w:rsid w:val="00046D79"/>
    <w:rsid w:val="00050039"/>
    <w:rsid w:val="00053D3A"/>
    <w:rsid w:val="000569A6"/>
    <w:rsid w:val="00056D5E"/>
    <w:rsid w:val="0005785D"/>
    <w:rsid w:val="0006021A"/>
    <w:rsid w:val="00060A59"/>
    <w:rsid w:val="00067B40"/>
    <w:rsid w:val="0007048F"/>
    <w:rsid w:val="0007154A"/>
    <w:rsid w:val="0007356F"/>
    <w:rsid w:val="00077575"/>
    <w:rsid w:val="000821C6"/>
    <w:rsid w:val="00083505"/>
    <w:rsid w:val="0008383C"/>
    <w:rsid w:val="00085C2D"/>
    <w:rsid w:val="00090CC0"/>
    <w:rsid w:val="00094034"/>
    <w:rsid w:val="0009449A"/>
    <w:rsid w:val="00097EB4"/>
    <w:rsid w:val="000A0459"/>
    <w:rsid w:val="000A1D9C"/>
    <w:rsid w:val="000A221C"/>
    <w:rsid w:val="000A340D"/>
    <w:rsid w:val="000A6065"/>
    <w:rsid w:val="000B11B1"/>
    <w:rsid w:val="000B17A5"/>
    <w:rsid w:val="000B2C85"/>
    <w:rsid w:val="000B3E14"/>
    <w:rsid w:val="000B4AF9"/>
    <w:rsid w:val="000B6B09"/>
    <w:rsid w:val="000B77BF"/>
    <w:rsid w:val="000C003B"/>
    <w:rsid w:val="000C0796"/>
    <w:rsid w:val="000C099A"/>
    <w:rsid w:val="000C23A5"/>
    <w:rsid w:val="000C3E39"/>
    <w:rsid w:val="000C65B9"/>
    <w:rsid w:val="000D0B4E"/>
    <w:rsid w:val="000E312F"/>
    <w:rsid w:val="000E7AC3"/>
    <w:rsid w:val="001009AE"/>
    <w:rsid w:val="00103E22"/>
    <w:rsid w:val="00114E2E"/>
    <w:rsid w:val="00117CEE"/>
    <w:rsid w:val="00117DE1"/>
    <w:rsid w:val="00120A9C"/>
    <w:rsid w:val="00120D89"/>
    <w:rsid w:val="00125E67"/>
    <w:rsid w:val="001270D5"/>
    <w:rsid w:val="00133B35"/>
    <w:rsid w:val="001349E6"/>
    <w:rsid w:val="00136366"/>
    <w:rsid w:val="00140FF7"/>
    <w:rsid w:val="001412DE"/>
    <w:rsid w:val="00141C56"/>
    <w:rsid w:val="00146A49"/>
    <w:rsid w:val="00147D46"/>
    <w:rsid w:val="00147E66"/>
    <w:rsid w:val="001503DA"/>
    <w:rsid w:val="00154351"/>
    <w:rsid w:val="00154485"/>
    <w:rsid w:val="00155044"/>
    <w:rsid w:val="001565B4"/>
    <w:rsid w:val="00156D87"/>
    <w:rsid w:val="0015763D"/>
    <w:rsid w:val="00161417"/>
    <w:rsid w:val="00165C6F"/>
    <w:rsid w:val="00171030"/>
    <w:rsid w:val="00173DD6"/>
    <w:rsid w:val="001755AA"/>
    <w:rsid w:val="0018003C"/>
    <w:rsid w:val="001815ED"/>
    <w:rsid w:val="00181890"/>
    <w:rsid w:val="00187D67"/>
    <w:rsid w:val="00190AF7"/>
    <w:rsid w:val="00190DFE"/>
    <w:rsid w:val="00190FB4"/>
    <w:rsid w:val="00191DFE"/>
    <w:rsid w:val="001933CA"/>
    <w:rsid w:val="00193A98"/>
    <w:rsid w:val="00195537"/>
    <w:rsid w:val="0019570E"/>
    <w:rsid w:val="001A05DD"/>
    <w:rsid w:val="001A3CD4"/>
    <w:rsid w:val="001A6697"/>
    <w:rsid w:val="001B06B2"/>
    <w:rsid w:val="001C1DBD"/>
    <w:rsid w:val="001C438D"/>
    <w:rsid w:val="001D6D71"/>
    <w:rsid w:val="001E2383"/>
    <w:rsid w:val="001E6A54"/>
    <w:rsid w:val="001E7938"/>
    <w:rsid w:val="001F01E6"/>
    <w:rsid w:val="001F16AF"/>
    <w:rsid w:val="001F198A"/>
    <w:rsid w:val="001F4C90"/>
    <w:rsid w:val="00211431"/>
    <w:rsid w:val="00213E05"/>
    <w:rsid w:val="00214220"/>
    <w:rsid w:val="002157A7"/>
    <w:rsid w:val="00216E53"/>
    <w:rsid w:val="00221FCF"/>
    <w:rsid w:val="002248B6"/>
    <w:rsid w:val="00230393"/>
    <w:rsid w:val="002335E3"/>
    <w:rsid w:val="00234CB8"/>
    <w:rsid w:val="0023553A"/>
    <w:rsid w:val="002357A6"/>
    <w:rsid w:val="00236CD9"/>
    <w:rsid w:val="002376C8"/>
    <w:rsid w:val="002402F1"/>
    <w:rsid w:val="00242E1C"/>
    <w:rsid w:val="00246C30"/>
    <w:rsid w:val="0025004C"/>
    <w:rsid w:val="00254295"/>
    <w:rsid w:val="00254CAF"/>
    <w:rsid w:val="002558EA"/>
    <w:rsid w:val="00257817"/>
    <w:rsid w:val="00262A42"/>
    <w:rsid w:val="00265068"/>
    <w:rsid w:val="00271E36"/>
    <w:rsid w:val="00272360"/>
    <w:rsid w:val="00282770"/>
    <w:rsid w:val="0028545A"/>
    <w:rsid w:val="00295D9E"/>
    <w:rsid w:val="002962AE"/>
    <w:rsid w:val="00297180"/>
    <w:rsid w:val="002A0529"/>
    <w:rsid w:val="002A09DE"/>
    <w:rsid w:val="002A1FEB"/>
    <w:rsid w:val="002A2FBE"/>
    <w:rsid w:val="002A3853"/>
    <w:rsid w:val="002A3CDB"/>
    <w:rsid w:val="002A41C9"/>
    <w:rsid w:val="002A4805"/>
    <w:rsid w:val="002A63EA"/>
    <w:rsid w:val="002A7E89"/>
    <w:rsid w:val="002B0A78"/>
    <w:rsid w:val="002B1D1F"/>
    <w:rsid w:val="002B29DA"/>
    <w:rsid w:val="002B2C2B"/>
    <w:rsid w:val="002B4DB5"/>
    <w:rsid w:val="002B5483"/>
    <w:rsid w:val="002C0023"/>
    <w:rsid w:val="002C067C"/>
    <w:rsid w:val="002C17FF"/>
    <w:rsid w:val="002C4DF7"/>
    <w:rsid w:val="002C68F0"/>
    <w:rsid w:val="002C70E8"/>
    <w:rsid w:val="002D1AEA"/>
    <w:rsid w:val="002D1DDE"/>
    <w:rsid w:val="002D21F5"/>
    <w:rsid w:val="002D24B5"/>
    <w:rsid w:val="002D27DA"/>
    <w:rsid w:val="002D29AD"/>
    <w:rsid w:val="002D2BAE"/>
    <w:rsid w:val="002D4357"/>
    <w:rsid w:val="002D4BA4"/>
    <w:rsid w:val="002E1384"/>
    <w:rsid w:val="002E2A40"/>
    <w:rsid w:val="002E2C3E"/>
    <w:rsid w:val="002E3876"/>
    <w:rsid w:val="002E5658"/>
    <w:rsid w:val="002E75EB"/>
    <w:rsid w:val="002E7D26"/>
    <w:rsid w:val="002F25BD"/>
    <w:rsid w:val="002F3F29"/>
    <w:rsid w:val="002F432B"/>
    <w:rsid w:val="002F48A0"/>
    <w:rsid w:val="002F6876"/>
    <w:rsid w:val="002F6A93"/>
    <w:rsid w:val="00300CFD"/>
    <w:rsid w:val="003041C1"/>
    <w:rsid w:val="003042D1"/>
    <w:rsid w:val="00310FDB"/>
    <w:rsid w:val="0031112A"/>
    <w:rsid w:val="00311E94"/>
    <w:rsid w:val="0031286F"/>
    <w:rsid w:val="00314456"/>
    <w:rsid w:val="00326A03"/>
    <w:rsid w:val="00326AE0"/>
    <w:rsid w:val="00330A49"/>
    <w:rsid w:val="00332CD4"/>
    <w:rsid w:val="003343D2"/>
    <w:rsid w:val="00334C59"/>
    <w:rsid w:val="00336C6C"/>
    <w:rsid w:val="00336DB9"/>
    <w:rsid w:val="00340E96"/>
    <w:rsid w:val="003420AF"/>
    <w:rsid w:val="00343845"/>
    <w:rsid w:val="0034595B"/>
    <w:rsid w:val="0034721A"/>
    <w:rsid w:val="00351EB0"/>
    <w:rsid w:val="00352237"/>
    <w:rsid w:val="00353862"/>
    <w:rsid w:val="00355B1E"/>
    <w:rsid w:val="00362BFB"/>
    <w:rsid w:val="003647FE"/>
    <w:rsid w:val="00364DBA"/>
    <w:rsid w:val="00365194"/>
    <w:rsid w:val="00366335"/>
    <w:rsid w:val="00370BF3"/>
    <w:rsid w:val="00372C66"/>
    <w:rsid w:val="0037522E"/>
    <w:rsid w:val="00376292"/>
    <w:rsid w:val="00377FD8"/>
    <w:rsid w:val="00380D79"/>
    <w:rsid w:val="003823D0"/>
    <w:rsid w:val="003827F4"/>
    <w:rsid w:val="00382F96"/>
    <w:rsid w:val="00390F6F"/>
    <w:rsid w:val="00391CA5"/>
    <w:rsid w:val="00392816"/>
    <w:rsid w:val="00395011"/>
    <w:rsid w:val="00397162"/>
    <w:rsid w:val="003A2221"/>
    <w:rsid w:val="003A2C71"/>
    <w:rsid w:val="003A3928"/>
    <w:rsid w:val="003A5D44"/>
    <w:rsid w:val="003B3679"/>
    <w:rsid w:val="003B462C"/>
    <w:rsid w:val="003B48F2"/>
    <w:rsid w:val="003C21D6"/>
    <w:rsid w:val="003C2B18"/>
    <w:rsid w:val="003C65E7"/>
    <w:rsid w:val="003D6DDD"/>
    <w:rsid w:val="003E3247"/>
    <w:rsid w:val="003E4233"/>
    <w:rsid w:val="003E4246"/>
    <w:rsid w:val="003E6480"/>
    <w:rsid w:val="003F5A6F"/>
    <w:rsid w:val="003F6AAE"/>
    <w:rsid w:val="00400B5F"/>
    <w:rsid w:val="0040199B"/>
    <w:rsid w:val="00410E42"/>
    <w:rsid w:val="004111B4"/>
    <w:rsid w:val="00412308"/>
    <w:rsid w:val="004142EF"/>
    <w:rsid w:val="00417AEE"/>
    <w:rsid w:val="0042147D"/>
    <w:rsid w:val="00422340"/>
    <w:rsid w:val="00424060"/>
    <w:rsid w:val="00427574"/>
    <w:rsid w:val="00431FEB"/>
    <w:rsid w:val="00434822"/>
    <w:rsid w:val="0043717A"/>
    <w:rsid w:val="0044047D"/>
    <w:rsid w:val="00444CCF"/>
    <w:rsid w:val="00450A58"/>
    <w:rsid w:val="00452E99"/>
    <w:rsid w:val="00456329"/>
    <w:rsid w:val="00460161"/>
    <w:rsid w:val="0046756A"/>
    <w:rsid w:val="00470042"/>
    <w:rsid w:val="00470112"/>
    <w:rsid w:val="004707ED"/>
    <w:rsid w:val="00471FDC"/>
    <w:rsid w:val="004764B4"/>
    <w:rsid w:val="00477A67"/>
    <w:rsid w:val="00477AA7"/>
    <w:rsid w:val="004824E6"/>
    <w:rsid w:val="00483145"/>
    <w:rsid w:val="004858A3"/>
    <w:rsid w:val="00487A02"/>
    <w:rsid w:val="00487F3A"/>
    <w:rsid w:val="00493507"/>
    <w:rsid w:val="00495A04"/>
    <w:rsid w:val="004A00B5"/>
    <w:rsid w:val="004A0681"/>
    <w:rsid w:val="004A3B72"/>
    <w:rsid w:val="004A4077"/>
    <w:rsid w:val="004A4941"/>
    <w:rsid w:val="004A551C"/>
    <w:rsid w:val="004B127B"/>
    <w:rsid w:val="004B1994"/>
    <w:rsid w:val="004B4A58"/>
    <w:rsid w:val="004B52F6"/>
    <w:rsid w:val="004B55DE"/>
    <w:rsid w:val="004B5661"/>
    <w:rsid w:val="004C0FC1"/>
    <w:rsid w:val="004C1AC9"/>
    <w:rsid w:val="004C2AC3"/>
    <w:rsid w:val="004C3EB6"/>
    <w:rsid w:val="004D0F12"/>
    <w:rsid w:val="004D52B1"/>
    <w:rsid w:val="004E3BAF"/>
    <w:rsid w:val="004E5A20"/>
    <w:rsid w:val="004E620A"/>
    <w:rsid w:val="004E6495"/>
    <w:rsid w:val="004F3B64"/>
    <w:rsid w:val="004F47B5"/>
    <w:rsid w:val="004F5F75"/>
    <w:rsid w:val="005010A2"/>
    <w:rsid w:val="0050365F"/>
    <w:rsid w:val="00505209"/>
    <w:rsid w:val="00506086"/>
    <w:rsid w:val="00510891"/>
    <w:rsid w:val="00510CEF"/>
    <w:rsid w:val="005119EF"/>
    <w:rsid w:val="00515F6E"/>
    <w:rsid w:val="0051619F"/>
    <w:rsid w:val="005171AD"/>
    <w:rsid w:val="00521C12"/>
    <w:rsid w:val="00521E94"/>
    <w:rsid w:val="00521F3C"/>
    <w:rsid w:val="005229D1"/>
    <w:rsid w:val="00523086"/>
    <w:rsid w:val="00524C8A"/>
    <w:rsid w:val="00524FEF"/>
    <w:rsid w:val="00525BBF"/>
    <w:rsid w:val="00527A28"/>
    <w:rsid w:val="00532B43"/>
    <w:rsid w:val="00534DAF"/>
    <w:rsid w:val="005359BC"/>
    <w:rsid w:val="00542691"/>
    <w:rsid w:val="005471D1"/>
    <w:rsid w:val="00550BC2"/>
    <w:rsid w:val="00552EA7"/>
    <w:rsid w:val="00553E31"/>
    <w:rsid w:val="00554C5C"/>
    <w:rsid w:val="0055727E"/>
    <w:rsid w:val="00557F7C"/>
    <w:rsid w:val="00561ADF"/>
    <w:rsid w:val="00564E8B"/>
    <w:rsid w:val="00564F42"/>
    <w:rsid w:val="00565648"/>
    <w:rsid w:val="00571207"/>
    <w:rsid w:val="005714B7"/>
    <w:rsid w:val="0057306C"/>
    <w:rsid w:val="005744F0"/>
    <w:rsid w:val="00575475"/>
    <w:rsid w:val="00577141"/>
    <w:rsid w:val="0058027B"/>
    <w:rsid w:val="00584052"/>
    <w:rsid w:val="00590396"/>
    <w:rsid w:val="00590AC5"/>
    <w:rsid w:val="005A05FD"/>
    <w:rsid w:val="005A434C"/>
    <w:rsid w:val="005A5D94"/>
    <w:rsid w:val="005A66EC"/>
    <w:rsid w:val="005A6931"/>
    <w:rsid w:val="005A6B13"/>
    <w:rsid w:val="005A7825"/>
    <w:rsid w:val="005B13B0"/>
    <w:rsid w:val="005B494A"/>
    <w:rsid w:val="005B5BCD"/>
    <w:rsid w:val="005B6BF0"/>
    <w:rsid w:val="005C0491"/>
    <w:rsid w:val="005C4549"/>
    <w:rsid w:val="005C70B8"/>
    <w:rsid w:val="005D03FB"/>
    <w:rsid w:val="005D0B42"/>
    <w:rsid w:val="005D365F"/>
    <w:rsid w:val="005D529B"/>
    <w:rsid w:val="005E153C"/>
    <w:rsid w:val="005E1D53"/>
    <w:rsid w:val="005E36A4"/>
    <w:rsid w:val="005E3FA7"/>
    <w:rsid w:val="005E41A2"/>
    <w:rsid w:val="005F38C9"/>
    <w:rsid w:val="005F41CB"/>
    <w:rsid w:val="005F5514"/>
    <w:rsid w:val="006009E0"/>
    <w:rsid w:val="00600C98"/>
    <w:rsid w:val="0060291D"/>
    <w:rsid w:val="00603351"/>
    <w:rsid w:val="00605B74"/>
    <w:rsid w:val="00607889"/>
    <w:rsid w:val="00610EDD"/>
    <w:rsid w:val="0061198A"/>
    <w:rsid w:val="00611DCE"/>
    <w:rsid w:val="006155AF"/>
    <w:rsid w:val="00615CBA"/>
    <w:rsid w:val="0061654D"/>
    <w:rsid w:val="006176C4"/>
    <w:rsid w:val="00617769"/>
    <w:rsid w:val="0062053D"/>
    <w:rsid w:val="00622FA5"/>
    <w:rsid w:val="00625283"/>
    <w:rsid w:val="00630645"/>
    <w:rsid w:val="006317F1"/>
    <w:rsid w:val="006321CB"/>
    <w:rsid w:val="006326CA"/>
    <w:rsid w:val="00634391"/>
    <w:rsid w:val="006425C2"/>
    <w:rsid w:val="006425CC"/>
    <w:rsid w:val="006434D5"/>
    <w:rsid w:val="00644036"/>
    <w:rsid w:val="00647617"/>
    <w:rsid w:val="006505FE"/>
    <w:rsid w:val="006510E5"/>
    <w:rsid w:val="006544F8"/>
    <w:rsid w:val="00654DFA"/>
    <w:rsid w:val="00656415"/>
    <w:rsid w:val="00656E69"/>
    <w:rsid w:val="00665255"/>
    <w:rsid w:val="0067266C"/>
    <w:rsid w:val="0067376C"/>
    <w:rsid w:val="00674C57"/>
    <w:rsid w:val="006752F5"/>
    <w:rsid w:val="0067560E"/>
    <w:rsid w:val="00680200"/>
    <w:rsid w:val="006838B0"/>
    <w:rsid w:val="00684454"/>
    <w:rsid w:val="0068729D"/>
    <w:rsid w:val="00687EC2"/>
    <w:rsid w:val="00692558"/>
    <w:rsid w:val="006958E5"/>
    <w:rsid w:val="006977B8"/>
    <w:rsid w:val="006A2727"/>
    <w:rsid w:val="006A387F"/>
    <w:rsid w:val="006A530D"/>
    <w:rsid w:val="006A5C38"/>
    <w:rsid w:val="006A5E1F"/>
    <w:rsid w:val="006B0729"/>
    <w:rsid w:val="006B0D6A"/>
    <w:rsid w:val="006B530A"/>
    <w:rsid w:val="006C1060"/>
    <w:rsid w:val="006C15D8"/>
    <w:rsid w:val="006C1A9B"/>
    <w:rsid w:val="006C2D97"/>
    <w:rsid w:val="006D134C"/>
    <w:rsid w:val="006D73A0"/>
    <w:rsid w:val="006E2A2C"/>
    <w:rsid w:val="006E4154"/>
    <w:rsid w:val="006E4B44"/>
    <w:rsid w:val="006E5436"/>
    <w:rsid w:val="006E6BDD"/>
    <w:rsid w:val="006E7116"/>
    <w:rsid w:val="006F0BDE"/>
    <w:rsid w:val="006F1256"/>
    <w:rsid w:val="00705E5F"/>
    <w:rsid w:val="00707A03"/>
    <w:rsid w:val="00713EA7"/>
    <w:rsid w:val="007171A0"/>
    <w:rsid w:val="0072119D"/>
    <w:rsid w:val="007254FF"/>
    <w:rsid w:val="007270FB"/>
    <w:rsid w:val="007275A9"/>
    <w:rsid w:val="00727F52"/>
    <w:rsid w:val="00730B91"/>
    <w:rsid w:val="00732C78"/>
    <w:rsid w:val="0073714D"/>
    <w:rsid w:val="00740142"/>
    <w:rsid w:val="00740C62"/>
    <w:rsid w:val="0074174C"/>
    <w:rsid w:val="00744306"/>
    <w:rsid w:val="007464B3"/>
    <w:rsid w:val="0075046A"/>
    <w:rsid w:val="00753769"/>
    <w:rsid w:val="00753B8E"/>
    <w:rsid w:val="0075597E"/>
    <w:rsid w:val="00757B59"/>
    <w:rsid w:val="0077156C"/>
    <w:rsid w:val="00771DB1"/>
    <w:rsid w:val="00781EAA"/>
    <w:rsid w:val="00784286"/>
    <w:rsid w:val="00792317"/>
    <w:rsid w:val="00795290"/>
    <w:rsid w:val="007972C0"/>
    <w:rsid w:val="007A2187"/>
    <w:rsid w:val="007A31D1"/>
    <w:rsid w:val="007A43B6"/>
    <w:rsid w:val="007A4EE9"/>
    <w:rsid w:val="007A56AF"/>
    <w:rsid w:val="007B17C9"/>
    <w:rsid w:val="007B2BB1"/>
    <w:rsid w:val="007B2F62"/>
    <w:rsid w:val="007B4888"/>
    <w:rsid w:val="007B576D"/>
    <w:rsid w:val="007B61CA"/>
    <w:rsid w:val="007B792E"/>
    <w:rsid w:val="007C411B"/>
    <w:rsid w:val="007C436B"/>
    <w:rsid w:val="007C6C07"/>
    <w:rsid w:val="007C6FC9"/>
    <w:rsid w:val="007D091A"/>
    <w:rsid w:val="007D10C9"/>
    <w:rsid w:val="007D58B4"/>
    <w:rsid w:val="007D7963"/>
    <w:rsid w:val="007E4374"/>
    <w:rsid w:val="007E5689"/>
    <w:rsid w:val="007E5BD5"/>
    <w:rsid w:val="007E76AA"/>
    <w:rsid w:val="007F0600"/>
    <w:rsid w:val="007F0E55"/>
    <w:rsid w:val="007F1893"/>
    <w:rsid w:val="007F1AA9"/>
    <w:rsid w:val="007F1BFF"/>
    <w:rsid w:val="007F34BE"/>
    <w:rsid w:val="007F7B6C"/>
    <w:rsid w:val="00800F71"/>
    <w:rsid w:val="0080145F"/>
    <w:rsid w:val="0080290F"/>
    <w:rsid w:val="00803480"/>
    <w:rsid w:val="00803552"/>
    <w:rsid w:val="00804167"/>
    <w:rsid w:val="00807381"/>
    <w:rsid w:val="00811A48"/>
    <w:rsid w:val="00812AF2"/>
    <w:rsid w:val="00815F9B"/>
    <w:rsid w:val="00816E2D"/>
    <w:rsid w:val="00821138"/>
    <w:rsid w:val="0082176C"/>
    <w:rsid w:val="00827654"/>
    <w:rsid w:val="00827A2B"/>
    <w:rsid w:val="00830794"/>
    <w:rsid w:val="00832446"/>
    <w:rsid w:val="0083338B"/>
    <w:rsid w:val="00834C99"/>
    <w:rsid w:val="00835EFA"/>
    <w:rsid w:val="00837913"/>
    <w:rsid w:val="00840B3B"/>
    <w:rsid w:val="0084188C"/>
    <w:rsid w:val="008452A8"/>
    <w:rsid w:val="00850874"/>
    <w:rsid w:val="00851D8C"/>
    <w:rsid w:val="00857C0F"/>
    <w:rsid w:val="00857F8D"/>
    <w:rsid w:val="00860C5D"/>
    <w:rsid w:val="00860D64"/>
    <w:rsid w:val="00861278"/>
    <w:rsid w:val="00865DBE"/>
    <w:rsid w:val="0086691B"/>
    <w:rsid w:val="00867645"/>
    <w:rsid w:val="00867FD9"/>
    <w:rsid w:val="0087186E"/>
    <w:rsid w:val="00875DD1"/>
    <w:rsid w:val="00875FD3"/>
    <w:rsid w:val="0088025B"/>
    <w:rsid w:val="00881DA3"/>
    <w:rsid w:val="00882896"/>
    <w:rsid w:val="008836DC"/>
    <w:rsid w:val="00886D38"/>
    <w:rsid w:val="00886D8D"/>
    <w:rsid w:val="00890291"/>
    <w:rsid w:val="008924A1"/>
    <w:rsid w:val="0089295E"/>
    <w:rsid w:val="00893081"/>
    <w:rsid w:val="008945E9"/>
    <w:rsid w:val="00894CC5"/>
    <w:rsid w:val="008A01CC"/>
    <w:rsid w:val="008A01FE"/>
    <w:rsid w:val="008A08E8"/>
    <w:rsid w:val="008A4ED7"/>
    <w:rsid w:val="008A4F9E"/>
    <w:rsid w:val="008A63D5"/>
    <w:rsid w:val="008A7A84"/>
    <w:rsid w:val="008B20CA"/>
    <w:rsid w:val="008B3534"/>
    <w:rsid w:val="008B6641"/>
    <w:rsid w:val="008C1A36"/>
    <w:rsid w:val="008C2339"/>
    <w:rsid w:val="008C2A7E"/>
    <w:rsid w:val="008C4276"/>
    <w:rsid w:val="008C5DFA"/>
    <w:rsid w:val="008D11B5"/>
    <w:rsid w:val="008D2E54"/>
    <w:rsid w:val="008D39C7"/>
    <w:rsid w:val="008D3A78"/>
    <w:rsid w:val="008D6FF6"/>
    <w:rsid w:val="008D7EB6"/>
    <w:rsid w:val="008E33C1"/>
    <w:rsid w:val="008E4BC5"/>
    <w:rsid w:val="008E5EE6"/>
    <w:rsid w:val="008E6F47"/>
    <w:rsid w:val="008F240E"/>
    <w:rsid w:val="008F3004"/>
    <w:rsid w:val="008F35E1"/>
    <w:rsid w:val="008F6FB5"/>
    <w:rsid w:val="00900021"/>
    <w:rsid w:val="00903BC7"/>
    <w:rsid w:val="009077DC"/>
    <w:rsid w:val="00910DAD"/>
    <w:rsid w:val="00913C4F"/>
    <w:rsid w:val="009178CA"/>
    <w:rsid w:val="00922C09"/>
    <w:rsid w:val="0092338F"/>
    <w:rsid w:val="0092341E"/>
    <w:rsid w:val="0092590F"/>
    <w:rsid w:val="00925A0F"/>
    <w:rsid w:val="009301B1"/>
    <w:rsid w:val="00931B67"/>
    <w:rsid w:val="00935D85"/>
    <w:rsid w:val="00940E54"/>
    <w:rsid w:val="00952618"/>
    <w:rsid w:val="00955D21"/>
    <w:rsid w:val="00956BD4"/>
    <w:rsid w:val="00956EDB"/>
    <w:rsid w:val="00960DE0"/>
    <w:rsid w:val="009659CA"/>
    <w:rsid w:val="009718E3"/>
    <w:rsid w:val="0097408F"/>
    <w:rsid w:val="0097796A"/>
    <w:rsid w:val="00977FD9"/>
    <w:rsid w:val="009801F7"/>
    <w:rsid w:val="00980E84"/>
    <w:rsid w:val="00981335"/>
    <w:rsid w:val="0098292F"/>
    <w:rsid w:val="009829E0"/>
    <w:rsid w:val="009879B9"/>
    <w:rsid w:val="0099077C"/>
    <w:rsid w:val="00990DFA"/>
    <w:rsid w:val="009929AB"/>
    <w:rsid w:val="00995C21"/>
    <w:rsid w:val="009A3244"/>
    <w:rsid w:val="009A57E6"/>
    <w:rsid w:val="009B02DE"/>
    <w:rsid w:val="009C0F01"/>
    <w:rsid w:val="009C5756"/>
    <w:rsid w:val="009D1BAA"/>
    <w:rsid w:val="009D218B"/>
    <w:rsid w:val="009D3E9A"/>
    <w:rsid w:val="009D5187"/>
    <w:rsid w:val="009D6931"/>
    <w:rsid w:val="009E0841"/>
    <w:rsid w:val="009E278F"/>
    <w:rsid w:val="009E2FE3"/>
    <w:rsid w:val="009E31A9"/>
    <w:rsid w:val="009E3667"/>
    <w:rsid w:val="009E3D53"/>
    <w:rsid w:val="009F05A6"/>
    <w:rsid w:val="009F0F96"/>
    <w:rsid w:val="009F1E6A"/>
    <w:rsid w:val="009F2F7A"/>
    <w:rsid w:val="009F34BA"/>
    <w:rsid w:val="009F625D"/>
    <w:rsid w:val="00A0056C"/>
    <w:rsid w:val="00A04143"/>
    <w:rsid w:val="00A05D32"/>
    <w:rsid w:val="00A118B0"/>
    <w:rsid w:val="00A127D3"/>
    <w:rsid w:val="00A15F3A"/>
    <w:rsid w:val="00A163D3"/>
    <w:rsid w:val="00A16819"/>
    <w:rsid w:val="00A20938"/>
    <w:rsid w:val="00A239C6"/>
    <w:rsid w:val="00A243AE"/>
    <w:rsid w:val="00A25E80"/>
    <w:rsid w:val="00A36ACD"/>
    <w:rsid w:val="00A40FFB"/>
    <w:rsid w:val="00A4350A"/>
    <w:rsid w:val="00A4532E"/>
    <w:rsid w:val="00A45E41"/>
    <w:rsid w:val="00A47353"/>
    <w:rsid w:val="00A51226"/>
    <w:rsid w:val="00A5135B"/>
    <w:rsid w:val="00A51A34"/>
    <w:rsid w:val="00A534AB"/>
    <w:rsid w:val="00A53ECD"/>
    <w:rsid w:val="00A542F1"/>
    <w:rsid w:val="00A57C6E"/>
    <w:rsid w:val="00A61CC5"/>
    <w:rsid w:val="00A63B99"/>
    <w:rsid w:val="00A645FB"/>
    <w:rsid w:val="00A64943"/>
    <w:rsid w:val="00A64C08"/>
    <w:rsid w:val="00A666B2"/>
    <w:rsid w:val="00A66A08"/>
    <w:rsid w:val="00A70886"/>
    <w:rsid w:val="00A713CC"/>
    <w:rsid w:val="00A71F6D"/>
    <w:rsid w:val="00A736B2"/>
    <w:rsid w:val="00A737C5"/>
    <w:rsid w:val="00A73E9D"/>
    <w:rsid w:val="00A76537"/>
    <w:rsid w:val="00A76A8E"/>
    <w:rsid w:val="00A80BB7"/>
    <w:rsid w:val="00A81DA8"/>
    <w:rsid w:val="00A90D5C"/>
    <w:rsid w:val="00A9127C"/>
    <w:rsid w:val="00A912D8"/>
    <w:rsid w:val="00A9171C"/>
    <w:rsid w:val="00A91A4B"/>
    <w:rsid w:val="00A938F9"/>
    <w:rsid w:val="00A94629"/>
    <w:rsid w:val="00A973C4"/>
    <w:rsid w:val="00AA0ADE"/>
    <w:rsid w:val="00AA117E"/>
    <w:rsid w:val="00AA16B4"/>
    <w:rsid w:val="00AA56E1"/>
    <w:rsid w:val="00AA6B1F"/>
    <w:rsid w:val="00AB1652"/>
    <w:rsid w:val="00AB2DB5"/>
    <w:rsid w:val="00AB37C7"/>
    <w:rsid w:val="00AB3F53"/>
    <w:rsid w:val="00AB4143"/>
    <w:rsid w:val="00AB4207"/>
    <w:rsid w:val="00AC0300"/>
    <w:rsid w:val="00AC181D"/>
    <w:rsid w:val="00AC4BB4"/>
    <w:rsid w:val="00AC5DBB"/>
    <w:rsid w:val="00AD23BF"/>
    <w:rsid w:val="00AD6A1E"/>
    <w:rsid w:val="00AD6DA3"/>
    <w:rsid w:val="00AE03E4"/>
    <w:rsid w:val="00AE4BA7"/>
    <w:rsid w:val="00AE6B28"/>
    <w:rsid w:val="00AF0B9A"/>
    <w:rsid w:val="00AF230B"/>
    <w:rsid w:val="00AF312A"/>
    <w:rsid w:val="00AF5505"/>
    <w:rsid w:val="00AF5863"/>
    <w:rsid w:val="00B013BF"/>
    <w:rsid w:val="00B02617"/>
    <w:rsid w:val="00B03114"/>
    <w:rsid w:val="00B0467B"/>
    <w:rsid w:val="00B10C3F"/>
    <w:rsid w:val="00B115C2"/>
    <w:rsid w:val="00B130F2"/>
    <w:rsid w:val="00B147B9"/>
    <w:rsid w:val="00B1531F"/>
    <w:rsid w:val="00B17181"/>
    <w:rsid w:val="00B17B32"/>
    <w:rsid w:val="00B17C00"/>
    <w:rsid w:val="00B23101"/>
    <w:rsid w:val="00B23EE9"/>
    <w:rsid w:val="00B25328"/>
    <w:rsid w:val="00B2570C"/>
    <w:rsid w:val="00B264C8"/>
    <w:rsid w:val="00B32337"/>
    <w:rsid w:val="00B34A3B"/>
    <w:rsid w:val="00B3570B"/>
    <w:rsid w:val="00B3609F"/>
    <w:rsid w:val="00B36905"/>
    <w:rsid w:val="00B4069D"/>
    <w:rsid w:val="00B41576"/>
    <w:rsid w:val="00B41904"/>
    <w:rsid w:val="00B4486C"/>
    <w:rsid w:val="00B448B7"/>
    <w:rsid w:val="00B53DFA"/>
    <w:rsid w:val="00B54FBB"/>
    <w:rsid w:val="00B56058"/>
    <w:rsid w:val="00B61530"/>
    <w:rsid w:val="00B61F8F"/>
    <w:rsid w:val="00B620B2"/>
    <w:rsid w:val="00B63052"/>
    <w:rsid w:val="00B646AE"/>
    <w:rsid w:val="00B6473F"/>
    <w:rsid w:val="00B66ADB"/>
    <w:rsid w:val="00B718BB"/>
    <w:rsid w:val="00B71ABC"/>
    <w:rsid w:val="00B71FF4"/>
    <w:rsid w:val="00B720D2"/>
    <w:rsid w:val="00B73EAD"/>
    <w:rsid w:val="00B74819"/>
    <w:rsid w:val="00B76630"/>
    <w:rsid w:val="00B76898"/>
    <w:rsid w:val="00B76F20"/>
    <w:rsid w:val="00B77286"/>
    <w:rsid w:val="00B82FB2"/>
    <w:rsid w:val="00B83FAD"/>
    <w:rsid w:val="00B878C6"/>
    <w:rsid w:val="00B923CF"/>
    <w:rsid w:val="00B9541F"/>
    <w:rsid w:val="00B9570D"/>
    <w:rsid w:val="00B97A78"/>
    <w:rsid w:val="00BA024D"/>
    <w:rsid w:val="00BA0E6E"/>
    <w:rsid w:val="00BA6673"/>
    <w:rsid w:val="00BB2425"/>
    <w:rsid w:val="00BB40B9"/>
    <w:rsid w:val="00BB547C"/>
    <w:rsid w:val="00BB71F8"/>
    <w:rsid w:val="00BB74AA"/>
    <w:rsid w:val="00BC1517"/>
    <w:rsid w:val="00BC3A90"/>
    <w:rsid w:val="00BC3C82"/>
    <w:rsid w:val="00BC74EF"/>
    <w:rsid w:val="00BD30F6"/>
    <w:rsid w:val="00BD4F7E"/>
    <w:rsid w:val="00BD722C"/>
    <w:rsid w:val="00BD732C"/>
    <w:rsid w:val="00BD76EC"/>
    <w:rsid w:val="00BE0421"/>
    <w:rsid w:val="00BE18CD"/>
    <w:rsid w:val="00BF11A6"/>
    <w:rsid w:val="00BF4A70"/>
    <w:rsid w:val="00C00F91"/>
    <w:rsid w:val="00C0246F"/>
    <w:rsid w:val="00C05BC3"/>
    <w:rsid w:val="00C10442"/>
    <w:rsid w:val="00C11064"/>
    <w:rsid w:val="00C13A12"/>
    <w:rsid w:val="00C15D11"/>
    <w:rsid w:val="00C15DE6"/>
    <w:rsid w:val="00C15F30"/>
    <w:rsid w:val="00C16735"/>
    <w:rsid w:val="00C224B3"/>
    <w:rsid w:val="00C26E8F"/>
    <w:rsid w:val="00C27BF3"/>
    <w:rsid w:val="00C30526"/>
    <w:rsid w:val="00C32507"/>
    <w:rsid w:val="00C34AE1"/>
    <w:rsid w:val="00C34AF8"/>
    <w:rsid w:val="00C35060"/>
    <w:rsid w:val="00C37FAE"/>
    <w:rsid w:val="00C453AF"/>
    <w:rsid w:val="00C45692"/>
    <w:rsid w:val="00C45890"/>
    <w:rsid w:val="00C45D6B"/>
    <w:rsid w:val="00C504A1"/>
    <w:rsid w:val="00C519E5"/>
    <w:rsid w:val="00C51CAE"/>
    <w:rsid w:val="00C52D22"/>
    <w:rsid w:val="00C539C3"/>
    <w:rsid w:val="00C54372"/>
    <w:rsid w:val="00C576BD"/>
    <w:rsid w:val="00C60DF6"/>
    <w:rsid w:val="00C6488A"/>
    <w:rsid w:val="00C71EAF"/>
    <w:rsid w:val="00C725F4"/>
    <w:rsid w:val="00C72C19"/>
    <w:rsid w:val="00C736D0"/>
    <w:rsid w:val="00C7529F"/>
    <w:rsid w:val="00C76DD6"/>
    <w:rsid w:val="00C822C7"/>
    <w:rsid w:val="00C87F13"/>
    <w:rsid w:val="00C90F5F"/>
    <w:rsid w:val="00C91038"/>
    <w:rsid w:val="00C913CA"/>
    <w:rsid w:val="00C945E2"/>
    <w:rsid w:val="00C96124"/>
    <w:rsid w:val="00C9749A"/>
    <w:rsid w:val="00CA0A9D"/>
    <w:rsid w:val="00CA2B33"/>
    <w:rsid w:val="00CA2E62"/>
    <w:rsid w:val="00CA3B17"/>
    <w:rsid w:val="00CA42AB"/>
    <w:rsid w:val="00CA4CDE"/>
    <w:rsid w:val="00CB0938"/>
    <w:rsid w:val="00CB17D2"/>
    <w:rsid w:val="00CB55EF"/>
    <w:rsid w:val="00CB78E3"/>
    <w:rsid w:val="00CB7E76"/>
    <w:rsid w:val="00CC165C"/>
    <w:rsid w:val="00CC23F7"/>
    <w:rsid w:val="00CC3E5F"/>
    <w:rsid w:val="00CD2D5B"/>
    <w:rsid w:val="00CD3372"/>
    <w:rsid w:val="00CD54A6"/>
    <w:rsid w:val="00CE0DDC"/>
    <w:rsid w:val="00CE4CC0"/>
    <w:rsid w:val="00CE62B7"/>
    <w:rsid w:val="00CE63F3"/>
    <w:rsid w:val="00CF1738"/>
    <w:rsid w:val="00CF332C"/>
    <w:rsid w:val="00D006EA"/>
    <w:rsid w:val="00D0163E"/>
    <w:rsid w:val="00D01E88"/>
    <w:rsid w:val="00D02438"/>
    <w:rsid w:val="00D07F86"/>
    <w:rsid w:val="00D10004"/>
    <w:rsid w:val="00D101C6"/>
    <w:rsid w:val="00D10545"/>
    <w:rsid w:val="00D10DDA"/>
    <w:rsid w:val="00D10E63"/>
    <w:rsid w:val="00D11DAE"/>
    <w:rsid w:val="00D1608A"/>
    <w:rsid w:val="00D238C6"/>
    <w:rsid w:val="00D25654"/>
    <w:rsid w:val="00D30FAC"/>
    <w:rsid w:val="00D31155"/>
    <w:rsid w:val="00D322F5"/>
    <w:rsid w:val="00D32FEE"/>
    <w:rsid w:val="00D351CF"/>
    <w:rsid w:val="00D36FE6"/>
    <w:rsid w:val="00D40D1A"/>
    <w:rsid w:val="00D40F56"/>
    <w:rsid w:val="00D430BA"/>
    <w:rsid w:val="00D44388"/>
    <w:rsid w:val="00D4516F"/>
    <w:rsid w:val="00D45C1C"/>
    <w:rsid w:val="00D46223"/>
    <w:rsid w:val="00D51FB1"/>
    <w:rsid w:val="00D52009"/>
    <w:rsid w:val="00D554BA"/>
    <w:rsid w:val="00D63108"/>
    <w:rsid w:val="00D66C31"/>
    <w:rsid w:val="00D67941"/>
    <w:rsid w:val="00D70924"/>
    <w:rsid w:val="00D73EF8"/>
    <w:rsid w:val="00D7657A"/>
    <w:rsid w:val="00D85C50"/>
    <w:rsid w:val="00D87E4A"/>
    <w:rsid w:val="00D87F18"/>
    <w:rsid w:val="00D900D7"/>
    <w:rsid w:val="00D902E0"/>
    <w:rsid w:val="00D90748"/>
    <w:rsid w:val="00D91B5D"/>
    <w:rsid w:val="00D92C1B"/>
    <w:rsid w:val="00D94BAD"/>
    <w:rsid w:val="00D956D8"/>
    <w:rsid w:val="00D961A3"/>
    <w:rsid w:val="00D96C40"/>
    <w:rsid w:val="00D9717F"/>
    <w:rsid w:val="00D9761D"/>
    <w:rsid w:val="00DA0D59"/>
    <w:rsid w:val="00DA1978"/>
    <w:rsid w:val="00DA2BD7"/>
    <w:rsid w:val="00DB0496"/>
    <w:rsid w:val="00DB1354"/>
    <w:rsid w:val="00DB37A3"/>
    <w:rsid w:val="00DB5E5F"/>
    <w:rsid w:val="00DB6786"/>
    <w:rsid w:val="00DB69C4"/>
    <w:rsid w:val="00DB6F27"/>
    <w:rsid w:val="00DB7E2D"/>
    <w:rsid w:val="00DC1A49"/>
    <w:rsid w:val="00DC4030"/>
    <w:rsid w:val="00DC4107"/>
    <w:rsid w:val="00DC770E"/>
    <w:rsid w:val="00DD4523"/>
    <w:rsid w:val="00DD68EE"/>
    <w:rsid w:val="00DE0348"/>
    <w:rsid w:val="00DE0D78"/>
    <w:rsid w:val="00DE168B"/>
    <w:rsid w:val="00DE2516"/>
    <w:rsid w:val="00DE43C7"/>
    <w:rsid w:val="00DE60C6"/>
    <w:rsid w:val="00DE6FCC"/>
    <w:rsid w:val="00DE7841"/>
    <w:rsid w:val="00DF0D92"/>
    <w:rsid w:val="00DF185D"/>
    <w:rsid w:val="00DF667F"/>
    <w:rsid w:val="00E00E6F"/>
    <w:rsid w:val="00E02151"/>
    <w:rsid w:val="00E056D8"/>
    <w:rsid w:val="00E05E7E"/>
    <w:rsid w:val="00E10074"/>
    <w:rsid w:val="00E111ED"/>
    <w:rsid w:val="00E1214C"/>
    <w:rsid w:val="00E15C79"/>
    <w:rsid w:val="00E161E5"/>
    <w:rsid w:val="00E170E6"/>
    <w:rsid w:val="00E1744A"/>
    <w:rsid w:val="00E23264"/>
    <w:rsid w:val="00E32008"/>
    <w:rsid w:val="00E32CCC"/>
    <w:rsid w:val="00E36E34"/>
    <w:rsid w:val="00E376AE"/>
    <w:rsid w:val="00E44A2F"/>
    <w:rsid w:val="00E459F4"/>
    <w:rsid w:val="00E47DAA"/>
    <w:rsid w:val="00E51BDB"/>
    <w:rsid w:val="00E51D27"/>
    <w:rsid w:val="00E52071"/>
    <w:rsid w:val="00E539AD"/>
    <w:rsid w:val="00E54BEF"/>
    <w:rsid w:val="00E55DB3"/>
    <w:rsid w:val="00E60E0F"/>
    <w:rsid w:val="00E6186E"/>
    <w:rsid w:val="00E626D1"/>
    <w:rsid w:val="00E63792"/>
    <w:rsid w:val="00E65104"/>
    <w:rsid w:val="00E720CE"/>
    <w:rsid w:val="00E739FB"/>
    <w:rsid w:val="00E77138"/>
    <w:rsid w:val="00E776F1"/>
    <w:rsid w:val="00E77F79"/>
    <w:rsid w:val="00E81E1B"/>
    <w:rsid w:val="00E844F4"/>
    <w:rsid w:val="00E84B61"/>
    <w:rsid w:val="00E86871"/>
    <w:rsid w:val="00E91408"/>
    <w:rsid w:val="00E91EEC"/>
    <w:rsid w:val="00E97550"/>
    <w:rsid w:val="00E97CC1"/>
    <w:rsid w:val="00EA0DB7"/>
    <w:rsid w:val="00EA3541"/>
    <w:rsid w:val="00EA3E0B"/>
    <w:rsid w:val="00EA49C7"/>
    <w:rsid w:val="00EA4B82"/>
    <w:rsid w:val="00EA7540"/>
    <w:rsid w:val="00EB0015"/>
    <w:rsid w:val="00EB1845"/>
    <w:rsid w:val="00EB72D0"/>
    <w:rsid w:val="00EC0FF9"/>
    <w:rsid w:val="00EC2851"/>
    <w:rsid w:val="00EC5AD2"/>
    <w:rsid w:val="00ED27E7"/>
    <w:rsid w:val="00ED3090"/>
    <w:rsid w:val="00ED3E89"/>
    <w:rsid w:val="00ED4075"/>
    <w:rsid w:val="00ED6981"/>
    <w:rsid w:val="00ED6D4F"/>
    <w:rsid w:val="00EE1523"/>
    <w:rsid w:val="00EE1770"/>
    <w:rsid w:val="00EE42D9"/>
    <w:rsid w:val="00EE54C3"/>
    <w:rsid w:val="00EE5ABE"/>
    <w:rsid w:val="00EF22C7"/>
    <w:rsid w:val="00EF2DC3"/>
    <w:rsid w:val="00EF39CC"/>
    <w:rsid w:val="00EF3E89"/>
    <w:rsid w:val="00EF58E2"/>
    <w:rsid w:val="00EF7A53"/>
    <w:rsid w:val="00F00940"/>
    <w:rsid w:val="00F019AB"/>
    <w:rsid w:val="00F01DDE"/>
    <w:rsid w:val="00F03D4B"/>
    <w:rsid w:val="00F06623"/>
    <w:rsid w:val="00F072D9"/>
    <w:rsid w:val="00F11131"/>
    <w:rsid w:val="00F1365F"/>
    <w:rsid w:val="00F15EF9"/>
    <w:rsid w:val="00F215B3"/>
    <w:rsid w:val="00F223F6"/>
    <w:rsid w:val="00F228AD"/>
    <w:rsid w:val="00F23A18"/>
    <w:rsid w:val="00F23B8A"/>
    <w:rsid w:val="00F24345"/>
    <w:rsid w:val="00F301C7"/>
    <w:rsid w:val="00F314EE"/>
    <w:rsid w:val="00F33D16"/>
    <w:rsid w:val="00F34319"/>
    <w:rsid w:val="00F35380"/>
    <w:rsid w:val="00F41667"/>
    <w:rsid w:val="00F41D3D"/>
    <w:rsid w:val="00F4426C"/>
    <w:rsid w:val="00F44E41"/>
    <w:rsid w:val="00F4709E"/>
    <w:rsid w:val="00F50224"/>
    <w:rsid w:val="00F50DD2"/>
    <w:rsid w:val="00F531D6"/>
    <w:rsid w:val="00F53419"/>
    <w:rsid w:val="00F5391A"/>
    <w:rsid w:val="00F54097"/>
    <w:rsid w:val="00F5503B"/>
    <w:rsid w:val="00F628DE"/>
    <w:rsid w:val="00F6687C"/>
    <w:rsid w:val="00F73231"/>
    <w:rsid w:val="00F738D0"/>
    <w:rsid w:val="00F766C5"/>
    <w:rsid w:val="00F8052C"/>
    <w:rsid w:val="00F82244"/>
    <w:rsid w:val="00F90D33"/>
    <w:rsid w:val="00F941D4"/>
    <w:rsid w:val="00F944C9"/>
    <w:rsid w:val="00F964CE"/>
    <w:rsid w:val="00F972E2"/>
    <w:rsid w:val="00FA2741"/>
    <w:rsid w:val="00FA6255"/>
    <w:rsid w:val="00FB48A5"/>
    <w:rsid w:val="00FB6BAC"/>
    <w:rsid w:val="00FB7E6C"/>
    <w:rsid w:val="00FB7E8F"/>
    <w:rsid w:val="00FC3400"/>
    <w:rsid w:val="00FC3738"/>
    <w:rsid w:val="00FC3F33"/>
    <w:rsid w:val="00FC5A98"/>
    <w:rsid w:val="00FC778C"/>
    <w:rsid w:val="00FD221B"/>
    <w:rsid w:val="00FD3BA8"/>
    <w:rsid w:val="00FD3D69"/>
    <w:rsid w:val="00FD3E92"/>
    <w:rsid w:val="00FD7AE0"/>
    <w:rsid w:val="00FE266A"/>
    <w:rsid w:val="00FE3027"/>
    <w:rsid w:val="00FF0352"/>
    <w:rsid w:val="00FF22DA"/>
    <w:rsid w:val="00FF2FAC"/>
    <w:rsid w:val="00FF3778"/>
    <w:rsid w:val="00FF62A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FB"/>
    <w:pPr>
      <w:spacing w:after="240" w:line="276" w:lineRule="auto"/>
      <w:jc w:val="both"/>
    </w:pPr>
    <w:rPr>
      <w:rFonts w:ascii="Cambria" w:hAnsi="Cambria"/>
      <w:sz w:val="22"/>
      <w:szCs w:val="22"/>
      <w:lang w:val="en-GB"/>
    </w:rPr>
  </w:style>
  <w:style w:type="paragraph" w:styleId="Heading1">
    <w:name w:val="heading 1"/>
    <w:basedOn w:val="Normal"/>
    <w:next w:val="Normal"/>
    <w:link w:val="Heading1Char"/>
    <w:qFormat/>
    <w:rsid w:val="00A40FFB"/>
    <w:pPr>
      <w:keepNext/>
      <w:numPr>
        <w:numId w:val="2"/>
      </w:numPr>
      <w:tabs>
        <w:tab w:val="left" w:pos="560"/>
      </w:tabs>
      <w:suppressAutoHyphens/>
      <w:spacing w:before="270" w:line="270" w:lineRule="exact"/>
      <w:jc w:val="left"/>
      <w:outlineLvl w:val="0"/>
    </w:pPr>
    <w:rPr>
      <w:rFonts w:eastAsia="MS Mincho"/>
      <w:b/>
      <w:color w:val="0070C0"/>
      <w:sz w:val="26"/>
      <w:szCs w:val="20"/>
      <w:lang w:eastAsia="ja-JP"/>
    </w:rPr>
  </w:style>
  <w:style w:type="paragraph" w:styleId="Heading2">
    <w:name w:val="heading 2"/>
    <w:basedOn w:val="Heading1"/>
    <w:next w:val="Normal"/>
    <w:link w:val="Heading2Char"/>
    <w:qFormat/>
    <w:rsid w:val="00A40FFB"/>
    <w:pPr>
      <w:numPr>
        <w:ilvl w:val="1"/>
      </w:numPr>
      <w:tabs>
        <w:tab w:val="clear" w:pos="560"/>
        <w:tab w:val="left" w:pos="540"/>
        <w:tab w:val="left" w:pos="700"/>
      </w:tabs>
      <w:spacing w:before="60" w:line="250" w:lineRule="exact"/>
      <w:outlineLvl w:val="1"/>
    </w:pPr>
    <w:rPr>
      <w:color w:val="auto"/>
      <w:sz w:val="24"/>
    </w:rPr>
  </w:style>
  <w:style w:type="paragraph" w:styleId="Heading3">
    <w:name w:val="heading 3"/>
    <w:basedOn w:val="Normal"/>
    <w:next w:val="Normal"/>
    <w:link w:val="Heading3Char"/>
    <w:uiPriority w:val="9"/>
    <w:unhideWhenUsed/>
    <w:qFormat/>
    <w:rsid w:val="0072119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119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2119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119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119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119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119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40FFB"/>
    <w:rPr>
      <w:rFonts w:ascii="Cambria" w:eastAsia="MS Mincho" w:hAnsi="Cambria"/>
      <w:b/>
      <w:color w:val="0070C0"/>
      <w:sz w:val="26"/>
      <w:lang w:val="en-GB" w:eastAsia="ja-JP"/>
    </w:rPr>
  </w:style>
  <w:style w:type="character" w:customStyle="1" w:styleId="Heading2Char">
    <w:name w:val="Heading 2 Char"/>
    <w:link w:val="Heading2"/>
    <w:rsid w:val="00A40FFB"/>
    <w:rPr>
      <w:rFonts w:ascii="Cambria" w:eastAsia="MS Mincho" w:hAnsi="Cambria"/>
      <w:b/>
      <w:sz w:val="24"/>
      <w:lang w:val="en-GB" w:eastAsia="ja-JP"/>
    </w:rPr>
  </w:style>
  <w:style w:type="character" w:customStyle="1" w:styleId="Heading3Char">
    <w:name w:val="Heading 3 Char"/>
    <w:basedOn w:val="DefaultParagraphFont"/>
    <w:link w:val="Heading3"/>
    <w:uiPriority w:val="9"/>
    <w:rsid w:val="0072119D"/>
    <w:rPr>
      <w:rFonts w:asciiTheme="majorHAnsi" w:eastAsiaTheme="majorEastAsia" w:hAnsiTheme="majorHAnsi" w:cstheme="majorBidi"/>
      <w:b/>
      <w:bCs/>
      <w:color w:val="4F81BD" w:themeColor="accent1"/>
      <w:sz w:val="22"/>
      <w:szCs w:val="22"/>
      <w:lang w:val="en-GB"/>
    </w:rPr>
  </w:style>
  <w:style w:type="character" w:customStyle="1" w:styleId="Heading4Char">
    <w:name w:val="Heading 4 Char"/>
    <w:basedOn w:val="DefaultParagraphFont"/>
    <w:link w:val="Heading4"/>
    <w:uiPriority w:val="9"/>
    <w:rsid w:val="0072119D"/>
    <w:rPr>
      <w:rFonts w:asciiTheme="majorHAnsi" w:eastAsiaTheme="majorEastAsia" w:hAnsiTheme="majorHAnsi" w:cstheme="majorBidi"/>
      <w:b/>
      <w:bCs/>
      <w:i/>
      <w:iCs/>
      <w:color w:val="4F81BD" w:themeColor="accent1"/>
      <w:sz w:val="22"/>
      <w:szCs w:val="22"/>
      <w:lang w:val="en-GB"/>
    </w:rPr>
  </w:style>
  <w:style w:type="character" w:customStyle="1" w:styleId="Heading5Char">
    <w:name w:val="Heading 5 Char"/>
    <w:basedOn w:val="DefaultParagraphFont"/>
    <w:link w:val="Heading5"/>
    <w:uiPriority w:val="9"/>
    <w:rsid w:val="0072119D"/>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uiPriority w:val="9"/>
    <w:semiHidden/>
    <w:rsid w:val="0072119D"/>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72119D"/>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uiPriority w:val="9"/>
    <w:semiHidden/>
    <w:rsid w:val="0072119D"/>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uiPriority w:val="9"/>
    <w:semiHidden/>
    <w:rsid w:val="0072119D"/>
    <w:rPr>
      <w:rFonts w:asciiTheme="majorHAnsi" w:eastAsiaTheme="majorEastAsia" w:hAnsiTheme="majorHAnsi" w:cstheme="majorBidi"/>
      <w:i/>
      <w:iCs/>
      <w:color w:val="404040" w:themeColor="text1" w:themeTint="BF"/>
      <w:lang w:val="en-GB"/>
    </w:rPr>
  </w:style>
  <w:style w:type="paragraph" w:styleId="TOC1">
    <w:name w:val="toc 1"/>
    <w:basedOn w:val="Normal"/>
    <w:next w:val="Normal"/>
    <w:autoRedefine/>
    <w:uiPriority w:val="39"/>
    <w:rsid w:val="00A40FFB"/>
    <w:rPr>
      <w:b/>
    </w:rPr>
  </w:style>
  <w:style w:type="character" w:styleId="Hyperlink">
    <w:name w:val="Hyperlink"/>
    <w:uiPriority w:val="99"/>
    <w:rsid w:val="00A40FFB"/>
    <w:rPr>
      <w:color w:val="0000FF"/>
      <w:u w:val="single"/>
    </w:rPr>
  </w:style>
  <w:style w:type="paragraph" w:customStyle="1" w:styleId="zzCopyright">
    <w:name w:val="zzCopyright"/>
    <w:basedOn w:val="Normal"/>
    <w:next w:val="Normal"/>
    <w:semiHidden/>
    <w:rsid w:val="00A40FFB"/>
    <w:pPr>
      <w:pBdr>
        <w:top w:val="single" w:sz="4" w:space="1" w:color="0000FF"/>
        <w:left w:val="single" w:sz="4" w:space="4" w:color="0000FF"/>
        <w:bottom w:val="single" w:sz="4" w:space="1" w:color="0000FF"/>
        <w:right w:val="single" w:sz="4" w:space="4" w:color="0000FF"/>
      </w:pBdr>
      <w:tabs>
        <w:tab w:val="left" w:pos="514"/>
        <w:tab w:val="left" w:pos="9623"/>
      </w:tabs>
      <w:spacing w:line="240" w:lineRule="atLeast"/>
      <w:ind w:left="284" w:right="284"/>
    </w:pPr>
    <w:rPr>
      <w:rFonts w:eastAsia="MS Mincho"/>
      <w:color w:val="0000FF"/>
      <w:szCs w:val="20"/>
      <w:lang w:eastAsia="ja-JP"/>
    </w:rPr>
  </w:style>
  <w:style w:type="paragraph" w:styleId="Header">
    <w:name w:val="header"/>
    <w:basedOn w:val="Normal"/>
    <w:link w:val="HeaderChar"/>
    <w:uiPriority w:val="99"/>
    <w:semiHidden/>
    <w:rsid w:val="00A40FFB"/>
    <w:pPr>
      <w:tabs>
        <w:tab w:val="center" w:pos="4536"/>
        <w:tab w:val="right" w:pos="9072"/>
      </w:tabs>
    </w:pPr>
  </w:style>
  <w:style w:type="character" w:customStyle="1" w:styleId="HeaderChar">
    <w:name w:val="Header Char"/>
    <w:link w:val="Header"/>
    <w:uiPriority w:val="99"/>
    <w:semiHidden/>
    <w:rsid w:val="00A40FFB"/>
    <w:rPr>
      <w:rFonts w:ascii="Cambria" w:hAnsi="Cambria"/>
      <w:sz w:val="22"/>
      <w:szCs w:val="22"/>
      <w:lang w:eastAsia="en-US"/>
    </w:rPr>
  </w:style>
  <w:style w:type="paragraph" w:styleId="Footer">
    <w:name w:val="footer"/>
    <w:basedOn w:val="Normal"/>
    <w:link w:val="FooterChar"/>
    <w:uiPriority w:val="99"/>
    <w:semiHidden/>
    <w:rsid w:val="00A40FFB"/>
    <w:pPr>
      <w:tabs>
        <w:tab w:val="center" w:pos="4536"/>
        <w:tab w:val="right" w:pos="9072"/>
      </w:tabs>
    </w:pPr>
  </w:style>
  <w:style w:type="character" w:customStyle="1" w:styleId="FooterChar">
    <w:name w:val="Footer Char"/>
    <w:link w:val="Footer"/>
    <w:uiPriority w:val="99"/>
    <w:semiHidden/>
    <w:rsid w:val="00A40FFB"/>
    <w:rPr>
      <w:rFonts w:ascii="Cambria" w:hAnsi="Cambria"/>
      <w:sz w:val="22"/>
      <w:szCs w:val="22"/>
      <w:lang w:eastAsia="en-US"/>
    </w:rPr>
  </w:style>
  <w:style w:type="paragraph" w:styleId="BalloonText">
    <w:name w:val="Balloon Text"/>
    <w:basedOn w:val="Normal"/>
    <w:link w:val="BalloonTextChar"/>
    <w:uiPriority w:val="99"/>
    <w:semiHidden/>
    <w:unhideWhenUsed/>
    <w:rsid w:val="002A48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A4805"/>
    <w:rPr>
      <w:rFonts w:ascii="Tahoma" w:hAnsi="Tahoma" w:cs="Tahoma"/>
      <w:sz w:val="16"/>
      <w:szCs w:val="16"/>
      <w:lang w:val="en-GB" w:eastAsia="en-US"/>
    </w:rPr>
  </w:style>
  <w:style w:type="character" w:styleId="CommentReference">
    <w:name w:val="annotation reference"/>
    <w:uiPriority w:val="99"/>
    <w:semiHidden/>
    <w:unhideWhenUsed/>
    <w:rsid w:val="0092341E"/>
    <w:rPr>
      <w:sz w:val="16"/>
      <w:szCs w:val="16"/>
    </w:rPr>
  </w:style>
  <w:style w:type="paragraph" w:styleId="CommentText">
    <w:name w:val="annotation text"/>
    <w:basedOn w:val="Normal"/>
    <w:link w:val="CommentTextChar"/>
    <w:uiPriority w:val="99"/>
    <w:unhideWhenUsed/>
    <w:rsid w:val="0092341E"/>
    <w:pPr>
      <w:spacing w:line="240" w:lineRule="auto"/>
    </w:pPr>
    <w:rPr>
      <w:sz w:val="20"/>
      <w:szCs w:val="20"/>
    </w:rPr>
  </w:style>
  <w:style w:type="character" w:customStyle="1" w:styleId="CommentTextChar">
    <w:name w:val="Comment Text Char"/>
    <w:link w:val="CommentText"/>
    <w:uiPriority w:val="99"/>
    <w:rsid w:val="0092341E"/>
    <w:rPr>
      <w:rFonts w:ascii="Cambria" w:hAnsi="Cambria"/>
      <w:lang w:val="en-GB" w:eastAsia="en-US"/>
    </w:rPr>
  </w:style>
  <w:style w:type="paragraph" w:styleId="CommentSubject">
    <w:name w:val="annotation subject"/>
    <w:basedOn w:val="CommentText"/>
    <w:next w:val="CommentText"/>
    <w:link w:val="CommentSubjectChar"/>
    <w:uiPriority w:val="99"/>
    <w:semiHidden/>
    <w:unhideWhenUsed/>
    <w:rsid w:val="0092341E"/>
    <w:rPr>
      <w:b/>
      <w:bCs/>
    </w:rPr>
  </w:style>
  <w:style w:type="character" w:customStyle="1" w:styleId="CommentSubjectChar">
    <w:name w:val="Comment Subject Char"/>
    <w:link w:val="CommentSubject"/>
    <w:uiPriority w:val="99"/>
    <w:semiHidden/>
    <w:rsid w:val="0092341E"/>
    <w:rPr>
      <w:rFonts w:ascii="Cambria" w:hAnsi="Cambria"/>
      <w:b/>
      <w:bCs/>
      <w:lang w:val="en-GB" w:eastAsia="en-US"/>
    </w:rPr>
  </w:style>
  <w:style w:type="paragraph" w:styleId="Revision">
    <w:name w:val="Revision"/>
    <w:hidden/>
    <w:uiPriority w:val="99"/>
    <w:semiHidden/>
    <w:rsid w:val="0092341E"/>
    <w:rPr>
      <w:rFonts w:ascii="Cambria" w:hAnsi="Cambria"/>
      <w:sz w:val="22"/>
      <w:szCs w:val="22"/>
      <w:lang w:val="en-GB"/>
    </w:rPr>
  </w:style>
  <w:style w:type="paragraph" w:customStyle="1" w:styleId="Special">
    <w:name w:val="Special"/>
    <w:basedOn w:val="Normal"/>
    <w:rsid w:val="00F35380"/>
    <w:pPr>
      <w:spacing w:line="230" w:lineRule="atLeast"/>
    </w:pPr>
    <w:rPr>
      <w:rFonts w:ascii="Arial" w:hAnsi="Arial" w:cs="Arial"/>
      <w:sz w:val="20"/>
      <w:szCs w:val="20"/>
      <w:lang w:eastAsia="ja-JP"/>
    </w:rPr>
  </w:style>
  <w:style w:type="character" w:customStyle="1" w:styleId="Style2">
    <w:name w:val="Style2"/>
    <w:basedOn w:val="DefaultParagraphFont"/>
    <w:uiPriority w:val="1"/>
    <w:rsid w:val="004B1994"/>
    <w:rPr>
      <w:rFonts w:ascii="Helvetica" w:hAnsi="Helvetica"/>
      <w:sz w:val="20"/>
    </w:rPr>
  </w:style>
  <w:style w:type="paragraph" w:styleId="ListParagraph">
    <w:name w:val="List Paragraph"/>
    <w:basedOn w:val="Normal"/>
    <w:uiPriority w:val="34"/>
    <w:qFormat/>
    <w:rsid w:val="004B1994"/>
    <w:pPr>
      <w:spacing w:after="0" w:line="240" w:lineRule="auto"/>
      <w:ind w:left="720"/>
      <w:contextualSpacing/>
      <w:jc w:val="left"/>
    </w:pPr>
    <w:rPr>
      <w:rFonts w:ascii="Arial" w:eastAsia="Times New Roman" w:hAnsi="Arial"/>
      <w:spacing w:val="6"/>
      <w:szCs w:val="20"/>
      <w:lang w:val="en-US"/>
    </w:rPr>
  </w:style>
  <w:style w:type="paragraph" w:styleId="BodyText">
    <w:name w:val="Body Text"/>
    <w:basedOn w:val="Normal"/>
    <w:link w:val="BodyTextChar"/>
    <w:rsid w:val="00803552"/>
    <w:pPr>
      <w:spacing w:before="60" w:after="60" w:line="210" w:lineRule="atLeast"/>
      <w:ind w:right="233"/>
    </w:pPr>
    <w:rPr>
      <w:rFonts w:ascii="Arial" w:eastAsia="MS Mincho" w:hAnsi="Arial"/>
      <w:sz w:val="20"/>
      <w:szCs w:val="20"/>
      <w:lang w:val="en-CA" w:eastAsia="ja-JP"/>
    </w:rPr>
  </w:style>
  <w:style w:type="character" w:customStyle="1" w:styleId="BodyTextChar">
    <w:name w:val="Body Text Char"/>
    <w:basedOn w:val="DefaultParagraphFont"/>
    <w:link w:val="BodyText"/>
    <w:rsid w:val="00803552"/>
    <w:rPr>
      <w:rFonts w:ascii="Arial" w:eastAsia="MS Mincho" w:hAnsi="Arial"/>
      <w:lang w:val="en-CA" w:eastAsia="ja-JP"/>
    </w:rPr>
  </w:style>
  <w:style w:type="paragraph" w:styleId="NormalWeb">
    <w:name w:val="Normal (Web)"/>
    <w:basedOn w:val="Normal"/>
    <w:uiPriority w:val="99"/>
    <w:unhideWhenUsed/>
    <w:rsid w:val="002A63EA"/>
    <w:pPr>
      <w:spacing w:before="100" w:beforeAutospacing="1" w:after="100" w:afterAutospacing="1" w:line="240" w:lineRule="auto"/>
      <w:jc w:val="left"/>
    </w:pPr>
    <w:rPr>
      <w:rFonts w:ascii="Times New Roman" w:eastAsia="Times New Roman" w:hAnsi="Times New Roman"/>
      <w:sz w:val="24"/>
      <w:szCs w:val="24"/>
      <w:lang w:val="en-AU" w:eastAsia="en-AU"/>
    </w:rPr>
  </w:style>
  <w:style w:type="character" w:styleId="Emphasis">
    <w:name w:val="Emphasis"/>
    <w:basedOn w:val="DefaultParagraphFont"/>
    <w:uiPriority w:val="20"/>
    <w:qFormat/>
    <w:rsid w:val="002A63EA"/>
    <w:rPr>
      <w:i/>
      <w:iCs/>
    </w:rPr>
  </w:style>
  <w:style w:type="character" w:customStyle="1" w:styleId="apple-converted-space">
    <w:name w:val="apple-converted-space"/>
    <w:basedOn w:val="DefaultParagraphFont"/>
    <w:rsid w:val="002A63EA"/>
  </w:style>
  <w:style w:type="paragraph" w:styleId="TOC2">
    <w:name w:val="toc 2"/>
    <w:basedOn w:val="Normal"/>
    <w:next w:val="Normal"/>
    <w:autoRedefine/>
    <w:uiPriority w:val="39"/>
    <w:unhideWhenUsed/>
    <w:rsid w:val="00C9749A"/>
    <w:pPr>
      <w:spacing w:after="100"/>
      <w:ind w:left="220"/>
    </w:pPr>
  </w:style>
  <w:style w:type="paragraph" w:styleId="TOC3">
    <w:name w:val="toc 3"/>
    <w:basedOn w:val="Normal"/>
    <w:next w:val="Normal"/>
    <w:autoRedefine/>
    <w:uiPriority w:val="39"/>
    <w:unhideWhenUsed/>
    <w:rsid w:val="00C9749A"/>
    <w:pPr>
      <w:spacing w:after="100"/>
      <w:ind w:left="440"/>
    </w:pPr>
  </w:style>
  <w:style w:type="paragraph" w:styleId="BodyTextIndent">
    <w:name w:val="Body Text Indent"/>
    <w:basedOn w:val="Normal"/>
    <w:link w:val="BodyTextIndentChar"/>
    <w:uiPriority w:val="99"/>
    <w:unhideWhenUsed/>
    <w:rsid w:val="00133B35"/>
    <w:pPr>
      <w:ind w:left="-19" w:firstLine="870"/>
    </w:pPr>
  </w:style>
  <w:style w:type="character" w:customStyle="1" w:styleId="BodyTextIndentChar">
    <w:name w:val="Body Text Indent Char"/>
    <w:basedOn w:val="DefaultParagraphFont"/>
    <w:link w:val="BodyTextIndent"/>
    <w:uiPriority w:val="99"/>
    <w:rsid w:val="00133B35"/>
    <w:rPr>
      <w:rFonts w:ascii="Cambria" w:hAnsi="Cambria"/>
      <w:sz w:val="22"/>
      <w:szCs w:val="22"/>
      <w:lang w:val="en-GB"/>
    </w:rPr>
  </w:style>
  <w:style w:type="table" w:styleId="TableGrid">
    <w:name w:val="Table Grid"/>
    <w:basedOn w:val="TableNormal"/>
    <w:uiPriority w:val="59"/>
    <w:rsid w:val="00D87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87F18"/>
    <w:pPr>
      <w:spacing w:after="200" w:line="240" w:lineRule="auto"/>
    </w:pPr>
    <w:rPr>
      <w:b/>
      <w:bCs/>
      <w:color w:val="4F81BD" w:themeColor="accent1"/>
      <w:sz w:val="18"/>
      <w:szCs w:val="18"/>
    </w:rPr>
  </w:style>
  <w:style w:type="paragraph" w:customStyle="1" w:styleId="NormalNoIndent">
    <w:name w:val="Normal No Indent"/>
    <w:basedOn w:val="Normal"/>
    <w:rsid w:val="00D40F56"/>
    <w:pPr>
      <w:tabs>
        <w:tab w:val="left" w:pos="576"/>
      </w:tabs>
      <w:overflowPunct w:val="0"/>
      <w:autoSpaceDE w:val="0"/>
      <w:autoSpaceDN w:val="0"/>
      <w:adjustRightInd w:val="0"/>
      <w:spacing w:after="0" w:line="560" w:lineRule="atLeast"/>
      <w:jc w:val="left"/>
      <w:textAlignment w:val="baseline"/>
    </w:pPr>
    <w:rPr>
      <w:rFonts w:ascii="Times New Roman" w:eastAsia="Times New Roman" w:hAnsi="Times New Roman"/>
      <w:sz w:val="24"/>
      <w:szCs w:val="20"/>
      <w:lang w:val="en-US"/>
    </w:rPr>
  </w:style>
  <w:style w:type="paragraph" w:styleId="TOC9">
    <w:name w:val="toc 9"/>
    <w:basedOn w:val="Normal"/>
    <w:next w:val="Normal"/>
    <w:autoRedefine/>
    <w:uiPriority w:val="39"/>
    <w:unhideWhenUsed/>
    <w:rsid w:val="005D365F"/>
    <w:pPr>
      <w:spacing w:after="100"/>
      <w:ind w:left="1760"/>
    </w:pPr>
  </w:style>
  <w:style w:type="paragraph" w:styleId="EndnoteText">
    <w:name w:val="endnote text"/>
    <w:basedOn w:val="Normal"/>
    <w:link w:val="EndnoteTextChar"/>
    <w:uiPriority w:val="99"/>
    <w:semiHidden/>
    <w:unhideWhenUsed/>
    <w:rsid w:val="006F0B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0BDE"/>
    <w:rPr>
      <w:rFonts w:ascii="Cambria" w:hAnsi="Cambria"/>
      <w:lang w:val="en-GB"/>
    </w:rPr>
  </w:style>
  <w:style w:type="character" w:styleId="EndnoteReference">
    <w:name w:val="endnote reference"/>
    <w:basedOn w:val="DefaultParagraphFont"/>
    <w:uiPriority w:val="99"/>
    <w:semiHidden/>
    <w:unhideWhenUsed/>
    <w:rsid w:val="006F0BDE"/>
    <w:rPr>
      <w:vertAlign w:val="superscript"/>
    </w:rPr>
  </w:style>
  <w:style w:type="paragraph" w:styleId="Bibliography">
    <w:name w:val="Bibliography"/>
    <w:basedOn w:val="Normal"/>
    <w:next w:val="Normal"/>
    <w:uiPriority w:val="37"/>
    <w:unhideWhenUsed/>
    <w:rsid w:val="006F0BDE"/>
  </w:style>
  <w:style w:type="paragraph" w:styleId="TOCHeading">
    <w:name w:val="TOC Heading"/>
    <w:basedOn w:val="Heading1"/>
    <w:next w:val="Normal"/>
    <w:uiPriority w:val="39"/>
    <w:semiHidden/>
    <w:unhideWhenUsed/>
    <w:qFormat/>
    <w:rsid w:val="007F1893"/>
    <w:pPr>
      <w:keepLines/>
      <w:numPr>
        <w:numId w:val="0"/>
      </w:numPr>
      <w:tabs>
        <w:tab w:val="clear" w:pos="560"/>
      </w:tabs>
      <w:suppressAutoHyphens w:val="0"/>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character" w:customStyle="1" w:styleId="mw-headline">
    <w:name w:val="mw-headline"/>
    <w:basedOn w:val="DefaultParagraphFont"/>
    <w:rsid w:val="00D30FAC"/>
  </w:style>
  <w:style w:type="character" w:customStyle="1" w:styleId="tgc">
    <w:name w:val="_tgc"/>
    <w:basedOn w:val="DefaultParagraphFont"/>
    <w:rsid w:val="00977FD9"/>
  </w:style>
  <w:style w:type="character" w:customStyle="1" w:styleId="oneclick-link">
    <w:name w:val="oneclick-link"/>
    <w:basedOn w:val="DefaultParagraphFont"/>
    <w:rsid w:val="00A4532E"/>
  </w:style>
  <w:style w:type="character" w:customStyle="1" w:styleId="fig-label2">
    <w:name w:val="fig-label2"/>
    <w:basedOn w:val="DefaultParagraphFont"/>
    <w:rsid w:val="00EE5ABE"/>
    <w:rPr>
      <w:b/>
      <w:bCs/>
      <w:sz w:val="24"/>
      <w:szCs w:val="24"/>
      <w:bdr w:val="none" w:sz="0" w:space="0" w:color="auto" w:frame="1"/>
      <w:vertAlign w:val="baseline"/>
    </w:rPr>
  </w:style>
  <w:style w:type="character" w:customStyle="1" w:styleId="st1">
    <w:name w:val="st1"/>
    <w:basedOn w:val="DefaultParagraphFont"/>
    <w:rsid w:val="00835EFA"/>
  </w:style>
  <w:style w:type="character" w:customStyle="1" w:styleId="cit">
    <w:name w:val="cit"/>
    <w:basedOn w:val="DefaultParagraphFont"/>
    <w:rsid w:val="0050365F"/>
  </w:style>
  <w:style w:type="character" w:customStyle="1" w:styleId="fm-vol-iss-date">
    <w:name w:val="fm-vol-iss-date"/>
    <w:basedOn w:val="DefaultParagraphFont"/>
    <w:rsid w:val="0050365F"/>
  </w:style>
  <w:style w:type="character" w:customStyle="1" w:styleId="doi1">
    <w:name w:val="doi1"/>
    <w:basedOn w:val="DefaultParagraphFont"/>
    <w:rsid w:val="0050365F"/>
  </w:style>
  <w:style w:type="character" w:customStyle="1" w:styleId="fm-citation-ids-label">
    <w:name w:val="fm-citation-ids-label"/>
    <w:basedOn w:val="DefaultParagraphFont"/>
    <w:rsid w:val="0050365F"/>
  </w:style>
  <w:style w:type="character" w:customStyle="1" w:styleId="email-label">
    <w:name w:val="email-label"/>
    <w:basedOn w:val="DefaultParagraphFont"/>
    <w:rsid w:val="0050365F"/>
  </w:style>
</w:styles>
</file>

<file path=word/webSettings.xml><?xml version="1.0" encoding="utf-8"?>
<w:webSettings xmlns:r="http://schemas.openxmlformats.org/officeDocument/2006/relationships" xmlns:w="http://schemas.openxmlformats.org/wordprocessingml/2006/main">
  <w:divs>
    <w:div w:id="17321748">
      <w:bodyDiv w:val="1"/>
      <w:marLeft w:val="0"/>
      <w:marRight w:val="0"/>
      <w:marTop w:val="0"/>
      <w:marBottom w:val="0"/>
      <w:divBdr>
        <w:top w:val="none" w:sz="0" w:space="0" w:color="auto"/>
        <w:left w:val="none" w:sz="0" w:space="0" w:color="auto"/>
        <w:bottom w:val="none" w:sz="0" w:space="0" w:color="auto"/>
        <w:right w:val="none" w:sz="0" w:space="0" w:color="auto"/>
      </w:divBdr>
      <w:divsChild>
        <w:div w:id="53240678">
          <w:marLeft w:val="1166"/>
          <w:marRight w:val="0"/>
          <w:marTop w:val="200"/>
          <w:marBottom w:val="0"/>
          <w:divBdr>
            <w:top w:val="none" w:sz="0" w:space="0" w:color="auto"/>
            <w:left w:val="none" w:sz="0" w:space="0" w:color="auto"/>
            <w:bottom w:val="none" w:sz="0" w:space="0" w:color="auto"/>
            <w:right w:val="none" w:sz="0" w:space="0" w:color="auto"/>
          </w:divBdr>
        </w:div>
        <w:div w:id="200703234">
          <w:marLeft w:val="1166"/>
          <w:marRight w:val="0"/>
          <w:marTop w:val="200"/>
          <w:marBottom w:val="0"/>
          <w:divBdr>
            <w:top w:val="none" w:sz="0" w:space="0" w:color="auto"/>
            <w:left w:val="none" w:sz="0" w:space="0" w:color="auto"/>
            <w:bottom w:val="none" w:sz="0" w:space="0" w:color="auto"/>
            <w:right w:val="none" w:sz="0" w:space="0" w:color="auto"/>
          </w:divBdr>
        </w:div>
        <w:div w:id="953903056">
          <w:marLeft w:val="1166"/>
          <w:marRight w:val="0"/>
          <w:marTop w:val="200"/>
          <w:marBottom w:val="0"/>
          <w:divBdr>
            <w:top w:val="none" w:sz="0" w:space="0" w:color="auto"/>
            <w:left w:val="none" w:sz="0" w:space="0" w:color="auto"/>
            <w:bottom w:val="none" w:sz="0" w:space="0" w:color="auto"/>
            <w:right w:val="none" w:sz="0" w:space="0" w:color="auto"/>
          </w:divBdr>
        </w:div>
        <w:div w:id="1491024328">
          <w:marLeft w:val="547"/>
          <w:marRight w:val="0"/>
          <w:marTop w:val="200"/>
          <w:marBottom w:val="0"/>
          <w:divBdr>
            <w:top w:val="none" w:sz="0" w:space="0" w:color="auto"/>
            <w:left w:val="none" w:sz="0" w:space="0" w:color="auto"/>
            <w:bottom w:val="none" w:sz="0" w:space="0" w:color="auto"/>
            <w:right w:val="none" w:sz="0" w:space="0" w:color="auto"/>
          </w:divBdr>
        </w:div>
        <w:div w:id="1559441882">
          <w:marLeft w:val="1166"/>
          <w:marRight w:val="0"/>
          <w:marTop w:val="200"/>
          <w:marBottom w:val="0"/>
          <w:divBdr>
            <w:top w:val="none" w:sz="0" w:space="0" w:color="auto"/>
            <w:left w:val="none" w:sz="0" w:space="0" w:color="auto"/>
            <w:bottom w:val="none" w:sz="0" w:space="0" w:color="auto"/>
            <w:right w:val="none" w:sz="0" w:space="0" w:color="auto"/>
          </w:divBdr>
        </w:div>
      </w:divsChild>
    </w:div>
    <w:div w:id="34164438">
      <w:bodyDiv w:val="1"/>
      <w:marLeft w:val="0"/>
      <w:marRight w:val="0"/>
      <w:marTop w:val="0"/>
      <w:marBottom w:val="0"/>
      <w:divBdr>
        <w:top w:val="none" w:sz="0" w:space="0" w:color="auto"/>
        <w:left w:val="none" w:sz="0" w:space="0" w:color="auto"/>
        <w:bottom w:val="none" w:sz="0" w:space="0" w:color="auto"/>
        <w:right w:val="none" w:sz="0" w:space="0" w:color="auto"/>
      </w:divBdr>
      <w:divsChild>
        <w:div w:id="502624401">
          <w:marLeft w:val="0"/>
          <w:marRight w:val="0"/>
          <w:marTop w:val="0"/>
          <w:marBottom w:val="0"/>
          <w:divBdr>
            <w:top w:val="none" w:sz="0" w:space="0" w:color="auto"/>
            <w:left w:val="none" w:sz="0" w:space="0" w:color="auto"/>
            <w:bottom w:val="none" w:sz="0" w:space="0" w:color="auto"/>
            <w:right w:val="none" w:sz="0" w:space="0" w:color="auto"/>
          </w:divBdr>
          <w:divsChild>
            <w:div w:id="1831019473">
              <w:marLeft w:val="0"/>
              <w:marRight w:val="0"/>
              <w:marTop w:val="0"/>
              <w:marBottom w:val="0"/>
              <w:divBdr>
                <w:top w:val="none" w:sz="0" w:space="0" w:color="auto"/>
                <w:left w:val="none" w:sz="0" w:space="0" w:color="auto"/>
                <w:bottom w:val="none" w:sz="0" w:space="0" w:color="auto"/>
                <w:right w:val="none" w:sz="0" w:space="0" w:color="auto"/>
              </w:divBdr>
              <w:divsChild>
                <w:div w:id="1613896472">
                  <w:marLeft w:val="0"/>
                  <w:marRight w:val="0"/>
                  <w:marTop w:val="0"/>
                  <w:marBottom w:val="0"/>
                  <w:divBdr>
                    <w:top w:val="none" w:sz="0" w:space="0" w:color="auto"/>
                    <w:left w:val="none" w:sz="0" w:space="0" w:color="auto"/>
                    <w:bottom w:val="none" w:sz="0" w:space="0" w:color="auto"/>
                    <w:right w:val="none" w:sz="0" w:space="0" w:color="auto"/>
                  </w:divBdr>
                  <w:divsChild>
                    <w:div w:id="446239391">
                      <w:marLeft w:val="0"/>
                      <w:marRight w:val="0"/>
                      <w:marTop w:val="0"/>
                      <w:marBottom w:val="0"/>
                      <w:divBdr>
                        <w:top w:val="none" w:sz="0" w:space="0" w:color="auto"/>
                        <w:left w:val="none" w:sz="0" w:space="0" w:color="auto"/>
                        <w:bottom w:val="none" w:sz="0" w:space="0" w:color="auto"/>
                        <w:right w:val="none" w:sz="0" w:space="0" w:color="auto"/>
                      </w:divBdr>
                      <w:divsChild>
                        <w:div w:id="1103306825">
                          <w:marLeft w:val="0"/>
                          <w:marRight w:val="0"/>
                          <w:marTop w:val="0"/>
                          <w:marBottom w:val="0"/>
                          <w:divBdr>
                            <w:top w:val="none" w:sz="0" w:space="0" w:color="auto"/>
                            <w:left w:val="none" w:sz="0" w:space="0" w:color="auto"/>
                            <w:bottom w:val="none" w:sz="0" w:space="0" w:color="auto"/>
                            <w:right w:val="none" w:sz="0" w:space="0" w:color="auto"/>
                          </w:divBdr>
                          <w:divsChild>
                            <w:div w:id="983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74390">
      <w:bodyDiv w:val="1"/>
      <w:marLeft w:val="0"/>
      <w:marRight w:val="0"/>
      <w:marTop w:val="0"/>
      <w:marBottom w:val="0"/>
      <w:divBdr>
        <w:top w:val="none" w:sz="0" w:space="0" w:color="auto"/>
        <w:left w:val="none" w:sz="0" w:space="0" w:color="auto"/>
        <w:bottom w:val="none" w:sz="0" w:space="0" w:color="auto"/>
        <w:right w:val="none" w:sz="0" w:space="0" w:color="auto"/>
      </w:divBdr>
    </w:div>
    <w:div w:id="315649151">
      <w:bodyDiv w:val="1"/>
      <w:marLeft w:val="0"/>
      <w:marRight w:val="0"/>
      <w:marTop w:val="0"/>
      <w:marBottom w:val="0"/>
      <w:divBdr>
        <w:top w:val="none" w:sz="0" w:space="0" w:color="auto"/>
        <w:left w:val="none" w:sz="0" w:space="0" w:color="auto"/>
        <w:bottom w:val="none" w:sz="0" w:space="0" w:color="auto"/>
        <w:right w:val="none" w:sz="0" w:space="0" w:color="auto"/>
      </w:divBdr>
    </w:div>
    <w:div w:id="874578920">
      <w:bodyDiv w:val="1"/>
      <w:marLeft w:val="0"/>
      <w:marRight w:val="0"/>
      <w:marTop w:val="0"/>
      <w:marBottom w:val="0"/>
      <w:divBdr>
        <w:top w:val="none" w:sz="0" w:space="0" w:color="auto"/>
        <w:left w:val="none" w:sz="0" w:space="0" w:color="auto"/>
        <w:bottom w:val="none" w:sz="0" w:space="0" w:color="auto"/>
        <w:right w:val="none" w:sz="0" w:space="0" w:color="auto"/>
      </w:divBdr>
      <w:divsChild>
        <w:div w:id="2084377072">
          <w:marLeft w:val="0"/>
          <w:marRight w:val="0"/>
          <w:marTop w:val="0"/>
          <w:marBottom w:val="0"/>
          <w:divBdr>
            <w:top w:val="none" w:sz="0" w:space="0" w:color="auto"/>
            <w:left w:val="none" w:sz="0" w:space="0" w:color="auto"/>
            <w:bottom w:val="none" w:sz="0" w:space="0" w:color="auto"/>
            <w:right w:val="none" w:sz="0" w:space="0" w:color="auto"/>
          </w:divBdr>
          <w:divsChild>
            <w:div w:id="553197670">
              <w:marLeft w:val="0"/>
              <w:marRight w:val="0"/>
              <w:marTop w:val="0"/>
              <w:marBottom w:val="0"/>
              <w:divBdr>
                <w:top w:val="none" w:sz="0" w:space="0" w:color="auto"/>
                <w:left w:val="none" w:sz="0" w:space="0" w:color="auto"/>
                <w:bottom w:val="none" w:sz="0" w:space="0" w:color="auto"/>
                <w:right w:val="none" w:sz="0" w:space="0" w:color="auto"/>
              </w:divBdr>
              <w:divsChild>
                <w:div w:id="779255324">
                  <w:marLeft w:val="0"/>
                  <w:marRight w:val="0"/>
                  <w:marTop w:val="0"/>
                  <w:marBottom w:val="0"/>
                  <w:divBdr>
                    <w:top w:val="none" w:sz="0" w:space="0" w:color="auto"/>
                    <w:left w:val="none" w:sz="0" w:space="0" w:color="auto"/>
                    <w:bottom w:val="none" w:sz="0" w:space="0" w:color="auto"/>
                    <w:right w:val="none" w:sz="0" w:space="0" w:color="auto"/>
                  </w:divBdr>
                  <w:divsChild>
                    <w:div w:id="1581987993">
                      <w:marLeft w:val="0"/>
                      <w:marRight w:val="0"/>
                      <w:marTop w:val="0"/>
                      <w:marBottom w:val="0"/>
                      <w:divBdr>
                        <w:top w:val="none" w:sz="0" w:space="0" w:color="auto"/>
                        <w:left w:val="none" w:sz="0" w:space="0" w:color="auto"/>
                        <w:bottom w:val="none" w:sz="0" w:space="0" w:color="auto"/>
                        <w:right w:val="none" w:sz="0" w:space="0" w:color="auto"/>
                      </w:divBdr>
                    </w:div>
                    <w:div w:id="132408755">
                      <w:marLeft w:val="0"/>
                      <w:marRight w:val="0"/>
                      <w:marTop w:val="0"/>
                      <w:marBottom w:val="0"/>
                      <w:divBdr>
                        <w:top w:val="none" w:sz="0" w:space="0" w:color="auto"/>
                        <w:left w:val="none" w:sz="0" w:space="0" w:color="auto"/>
                        <w:bottom w:val="none" w:sz="0" w:space="0" w:color="auto"/>
                        <w:right w:val="none" w:sz="0" w:space="0" w:color="auto"/>
                      </w:divBdr>
                      <w:divsChild>
                        <w:div w:id="13642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28670">
      <w:bodyDiv w:val="1"/>
      <w:marLeft w:val="0"/>
      <w:marRight w:val="0"/>
      <w:marTop w:val="0"/>
      <w:marBottom w:val="0"/>
      <w:divBdr>
        <w:top w:val="none" w:sz="0" w:space="0" w:color="auto"/>
        <w:left w:val="none" w:sz="0" w:space="0" w:color="auto"/>
        <w:bottom w:val="none" w:sz="0" w:space="0" w:color="auto"/>
        <w:right w:val="none" w:sz="0" w:space="0" w:color="auto"/>
      </w:divBdr>
    </w:div>
    <w:div w:id="1082917550">
      <w:bodyDiv w:val="1"/>
      <w:marLeft w:val="0"/>
      <w:marRight w:val="0"/>
      <w:marTop w:val="0"/>
      <w:marBottom w:val="0"/>
      <w:divBdr>
        <w:top w:val="none" w:sz="0" w:space="0" w:color="auto"/>
        <w:left w:val="none" w:sz="0" w:space="0" w:color="auto"/>
        <w:bottom w:val="none" w:sz="0" w:space="0" w:color="auto"/>
        <w:right w:val="none" w:sz="0" w:space="0" w:color="auto"/>
      </w:divBdr>
      <w:divsChild>
        <w:div w:id="463087046">
          <w:marLeft w:val="0"/>
          <w:marRight w:val="0"/>
          <w:marTop w:val="0"/>
          <w:marBottom w:val="0"/>
          <w:divBdr>
            <w:top w:val="none" w:sz="0" w:space="0" w:color="auto"/>
            <w:left w:val="none" w:sz="0" w:space="0" w:color="auto"/>
            <w:bottom w:val="none" w:sz="0" w:space="0" w:color="auto"/>
            <w:right w:val="none" w:sz="0" w:space="0" w:color="auto"/>
          </w:divBdr>
          <w:divsChild>
            <w:div w:id="678193427">
              <w:marLeft w:val="0"/>
              <w:marRight w:val="0"/>
              <w:marTop w:val="0"/>
              <w:marBottom w:val="0"/>
              <w:divBdr>
                <w:top w:val="none" w:sz="0" w:space="0" w:color="auto"/>
                <w:left w:val="none" w:sz="0" w:space="0" w:color="auto"/>
                <w:bottom w:val="none" w:sz="0" w:space="0" w:color="auto"/>
                <w:right w:val="none" w:sz="0" w:space="0" w:color="auto"/>
              </w:divBdr>
              <w:divsChild>
                <w:div w:id="3285295">
                  <w:marLeft w:val="0"/>
                  <w:marRight w:val="0"/>
                  <w:marTop w:val="0"/>
                  <w:marBottom w:val="0"/>
                  <w:divBdr>
                    <w:top w:val="none" w:sz="0" w:space="0" w:color="auto"/>
                    <w:left w:val="none" w:sz="0" w:space="0" w:color="auto"/>
                    <w:bottom w:val="none" w:sz="0" w:space="0" w:color="auto"/>
                    <w:right w:val="none" w:sz="0" w:space="0" w:color="auto"/>
                  </w:divBdr>
                  <w:divsChild>
                    <w:div w:id="1702898237">
                      <w:marLeft w:val="0"/>
                      <w:marRight w:val="0"/>
                      <w:marTop w:val="0"/>
                      <w:marBottom w:val="0"/>
                      <w:divBdr>
                        <w:top w:val="none" w:sz="0" w:space="0" w:color="auto"/>
                        <w:left w:val="none" w:sz="0" w:space="0" w:color="auto"/>
                        <w:bottom w:val="none" w:sz="0" w:space="0" w:color="auto"/>
                        <w:right w:val="none" w:sz="0" w:space="0" w:color="auto"/>
                      </w:divBdr>
                      <w:divsChild>
                        <w:div w:id="1051074855">
                          <w:marLeft w:val="0"/>
                          <w:marRight w:val="0"/>
                          <w:marTop w:val="0"/>
                          <w:marBottom w:val="0"/>
                          <w:divBdr>
                            <w:top w:val="none" w:sz="0" w:space="0" w:color="auto"/>
                            <w:left w:val="none" w:sz="0" w:space="0" w:color="auto"/>
                            <w:bottom w:val="none" w:sz="0" w:space="0" w:color="auto"/>
                            <w:right w:val="none" w:sz="0" w:space="0" w:color="auto"/>
                          </w:divBdr>
                          <w:divsChild>
                            <w:div w:id="1161120728">
                              <w:marLeft w:val="0"/>
                              <w:marRight w:val="0"/>
                              <w:marTop w:val="0"/>
                              <w:marBottom w:val="0"/>
                              <w:divBdr>
                                <w:top w:val="none" w:sz="0" w:space="0" w:color="auto"/>
                                <w:left w:val="none" w:sz="0" w:space="0" w:color="auto"/>
                                <w:bottom w:val="none" w:sz="0" w:space="0" w:color="auto"/>
                                <w:right w:val="none" w:sz="0" w:space="0" w:color="auto"/>
                              </w:divBdr>
                              <w:divsChild>
                                <w:div w:id="319963135">
                                  <w:marLeft w:val="0"/>
                                  <w:marRight w:val="0"/>
                                  <w:marTop w:val="0"/>
                                  <w:marBottom w:val="0"/>
                                  <w:divBdr>
                                    <w:top w:val="none" w:sz="0" w:space="0" w:color="auto"/>
                                    <w:left w:val="none" w:sz="0" w:space="0" w:color="auto"/>
                                    <w:bottom w:val="none" w:sz="0" w:space="0" w:color="auto"/>
                                    <w:right w:val="none" w:sz="0" w:space="0" w:color="auto"/>
                                  </w:divBdr>
                                  <w:divsChild>
                                    <w:div w:id="1204832989">
                                      <w:marLeft w:val="0"/>
                                      <w:marRight w:val="0"/>
                                      <w:marTop w:val="0"/>
                                      <w:marBottom w:val="0"/>
                                      <w:divBdr>
                                        <w:top w:val="none" w:sz="0" w:space="0" w:color="auto"/>
                                        <w:left w:val="none" w:sz="0" w:space="0" w:color="auto"/>
                                        <w:bottom w:val="none" w:sz="0" w:space="0" w:color="auto"/>
                                        <w:right w:val="none" w:sz="0" w:space="0" w:color="auto"/>
                                      </w:divBdr>
                                      <w:divsChild>
                                        <w:div w:id="1440686908">
                                          <w:marLeft w:val="0"/>
                                          <w:marRight w:val="0"/>
                                          <w:marTop w:val="0"/>
                                          <w:marBottom w:val="0"/>
                                          <w:divBdr>
                                            <w:top w:val="none" w:sz="0" w:space="0" w:color="auto"/>
                                            <w:left w:val="none" w:sz="0" w:space="0" w:color="auto"/>
                                            <w:bottom w:val="none" w:sz="0" w:space="0" w:color="auto"/>
                                            <w:right w:val="none" w:sz="0" w:space="0" w:color="auto"/>
                                          </w:divBdr>
                                          <w:divsChild>
                                            <w:div w:id="76100971">
                                              <w:marLeft w:val="0"/>
                                              <w:marRight w:val="0"/>
                                              <w:marTop w:val="0"/>
                                              <w:marBottom w:val="0"/>
                                              <w:divBdr>
                                                <w:top w:val="none" w:sz="0" w:space="0" w:color="auto"/>
                                                <w:left w:val="none" w:sz="0" w:space="0" w:color="auto"/>
                                                <w:bottom w:val="none" w:sz="0" w:space="0" w:color="auto"/>
                                                <w:right w:val="none" w:sz="0" w:space="0" w:color="auto"/>
                                              </w:divBdr>
                                              <w:divsChild>
                                                <w:div w:id="1596815699">
                                                  <w:marLeft w:val="0"/>
                                                  <w:marRight w:val="0"/>
                                                  <w:marTop w:val="0"/>
                                                  <w:marBottom w:val="0"/>
                                                  <w:divBdr>
                                                    <w:top w:val="none" w:sz="0" w:space="0" w:color="auto"/>
                                                    <w:left w:val="none" w:sz="0" w:space="0" w:color="auto"/>
                                                    <w:bottom w:val="none" w:sz="0" w:space="0" w:color="auto"/>
                                                    <w:right w:val="none" w:sz="0" w:space="0" w:color="auto"/>
                                                  </w:divBdr>
                                                  <w:divsChild>
                                                    <w:div w:id="1146967804">
                                                      <w:marLeft w:val="0"/>
                                                      <w:marRight w:val="0"/>
                                                      <w:marTop w:val="0"/>
                                                      <w:marBottom w:val="0"/>
                                                      <w:divBdr>
                                                        <w:top w:val="none" w:sz="0" w:space="0" w:color="auto"/>
                                                        <w:left w:val="none" w:sz="0" w:space="0" w:color="auto"/>
                                                        <w:bottom w:val="none" w:sz="0" w:space="0" w:color="auto"/>
                                                        <w:right w:val="none" w:sz="0" w:space="0" w:color="auto"/>
                                                      </w:divBdr>
                                                      <w:divsChild>
                                                        <w:div w:id="549270306">
                                                          <w:marLeft w:val="0"/>
                                                          <w:marRight w:val="0"/>
                                                          <w:marTop w:val="0"/>
                                                          <w:marBottom w:val="0"/>
                                                          <w:divBdr>
                                                            <w:top w:val="none" w:sz="0" w:space="0" w:color="auto"/>
                                                            <w:left w:val="none" w:sz="0" w:space="0" w:color="auto"/>
                                                            <w:bottom w:val="none" w:sz="0" w:space="0" w:color="auto"/>
                                                            <w:right w:val="none" w:sz="0" w:space="0" w:color="auto"/>
                                                          </w:divBdr>
                                                          <w:divsChild>
                                                            <w:div w:id="1423070959">
                                                              <w:marLeft w:val="0"/>
                                                              <w:marRight w:val="0"/>
                                                              <w:marTop w:val="0"/>
                                                              <w:marBottom w:val="0"/>
                                                              <w:divBdr>
                                                                <w:top w:val="none" w:sz="0" w:space="0" w:color="auto"/>
                                                                <w:left w:val="none" w:sz="0" w:space="0" w:color="auto"/>
                                                                <w:bottom w:val="none" w:sz="0" w:space="0" w:color="auto"/>
                                                                <w:right w:val="none" w:sz="0" w:space="0" w:color="auto"/>
                                                              </w:divBdr>
                                                              <w:divsChild>
                                                                <w:div w:id="1692340190">
                                                                  <w:marLeft w:val="0"/>
                                                                  <w:marRight w:val="0"/>
                                                                  <w:marTop w:val="0"/>
                                                                  <w:marBottom w:val="0"/>
                                                                  <w:divBdr>
                                                                    <w:top w:val="none" w:sz="0" w:space="0" w:color="auto"/>
                                                                    <w:left w:val="none" w:sz="0" w:space="0" w:color="auto"/>
                                                                    <w:bottom w:val="none" w:sz="0" w:space="0" w:color="auto"/>
                                                                    <w:right w:val="none" w:sz="0" w:space="0" w:color="auto"/>
                                                                  </w:divBdr>
                                                                  <w:divsChild>
                                                                    <w:div w:id="156844122">
                                                                      <w:marLeft w:val="0"/>
                                                                      <w:marRight w:val="0"/>
                                                                      <w:marTop w:val="0"/>
                                                                      <w:marBottom w:val="0"/>
                                                                      <w:divBdr>
                                                                        <w:top w:val="none" w:sz="0" w:space="0" w:color="auto"/>
                                                                        <w:left w:val="none" w:sz="0" w:space="0" w:color="auto"/>
                                                                        <w:bottom w:val="none" w:sz="0" w:space="0" w:color="auto"/>
                                                                        <w:right w:val="none" w:sz="0" w:space="0" w:color="auto"/>
                                                                      </w:divBdr>
                                                                    </w:div>
                                                                    <w:div w:id="152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989">
                                                              <w:marLeft w:val="0"/>
                                                              <w:marRight w:val="0"/>
                                                              <w:marTop w:val="0"/>
                                                              <w:marBottom w:val="0"/>
                                                              <w:divBdr>
                                                                <w:top w:val="none" w:sz="0" w:space="0" w:color="auto"/>
                                                                <w:left w:val="none" w:sz="0" w:space="0" w:color="auto"/>
                                                                <w:bottom w:val="none" w:sz="0" w:space="0" w:color="auto"/>
                                                                <w:right w:val="none" w:sz="0" w:space="0" w:color="auto"/>
                                                              </w:divBdr>
                                                              <w:divsChild>
                                                                <w:div w:id="1984003773">
                                                                  <w:marLeft w:val="0"/>
                                                                  <w:marRight w:val="0"/>
                                                                  <w:marTop w:val="0"/>
                                                                  <w:marBottom w:val="0"/>
                                                                  <w:divBdr>
                                                                    <w:top w:val="none" w:sz="0" w:space="0" w:color="auto"/>
                                                                    <w:left w:val="none" w:sz="0" w:space="0" w:color="auto"/>
                                                                    <w:bottom w:val="none" w:sz="0" w:space="0" w:color="auto"/>
                                                                    <w:right w:val="none" w:sz="0" w:space="0" w:color="auto"/>
                                                                  </w:divBdr>
                                                                  <w:divsChild>
                                                                    <w:div w:id="8063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4421">
                                                      <w:marLeft w:val="0"/>
                                                      <w:marRight w:val="0"/>
                                                      <w:marTop w:val="0"/>
                                                      <w:marBottom w:val="0"/>
                                                      <w:divBdr>
                                                        <w:top w:val="none" w:sz="0" w:space="0" w:color="auto"/>
                                                        <w:left w:val="none" w:sz="0" w:space="0" w:color="auto"/>
                                                        <w:bottom w:val="none" w:sz="0" w:space="0" w:color="auto"/>
                                                        <w:right w:val="none" w:sz="0" w:space="0" w:color="auto"/>
                                                      </w:divBdr>
                                                      <w:divsChild>
                                                        <w:div w:id="713583082">
                                                          <w:marLeft w:val="0"/>
                                                          <w:marRight w:val="0"/>
                                                          <w:marTop w:val="0"/>
                                                          <w:marBottom w:val="0"/>
                                                          <w:divBdr>
                                                            <w:top w:val="none" w:sz="0" w:space="0" w:color="auto"/>
                                                            <w:left w:val="none" w:sz="0" w:space="0" w:color="auto"/>
                                                            <w:bottom w:val="none" w:sz="0" w:space="0" w:color="auto"/>
                                                            <w:right w:val="none" w:sz="0" w:space="0" w:color="auto"/>
                                                          </w:divBdr>
                                                        </w:div>
                                                      </w:divsChild>
                                                    </w:div>
                                                    <w:div w:id="85273595">
                                                      <w:marLeft w:val="0"/>
                                                      <w:marRight w:val="0"/>
                                                      <w:marTop w:val="0"/>
                                                      <w:marBottom w:val="0"/>
                                                      <w:divBdr>
                                                        <w:top w:val="none" w:sz="0" w:space="0" w:color="auto"/>
                                                        <w:left w:val="none" w:sz="0" w:space="0" w:color="auto"/>
                                                        <w:bottom w:val="none" w:sz="0" w:space="0" w:color="auto"/>
                                                        <w:right w:val="none" w:sz="0" w:space="0" w:color="auto"/>
                                                      </w:divBdr>
                                                      <w:divsChild>
                                                        <w:div w:id="2001535993">
                                                          <w:marLeft w:val="0"/>
                                                          <w:marRight w:val="0"/>
                                                          <w:marTop w:val="0"/>
                                                          <w:marBottom w:val="0"/>
                                                          <w:divBdr>
                                                            <w:top w:val="none" w:sz="0" w:space="0" w:color="auto"/>
                                                            <w:left w:val="none" w:sz="0" w:space="0" w:color="auto"/>
                                                            <w:bottom w:val="none" w:sz="0" w:space="0" w:color="auto"/>
                                                            <w:right w:val="none" w:sz="0" w:space="0" w:color="auto"/>
                                                          </w:divBdr>
                                                          <w:divsChild>
                                                            <w:div w:id="838420596">
                                                              <w:marLeft w:val="0"/>
                                                              <w:marRight w:val="0"/>
                                                              <w:marTop w:val="0"/>
                                                              <w:marBottom w:val="0"/>
                                                              <w:divBdr>
                                                                <w:top w:val="none" w:sz="0" w:space="0" w:color="auto"/>
                                                                <w:left w:val="none" w:sz="0" w:space="0" w:color="auto"/>
                                                                <w:bottom w:val="none" w:sz="0" w:space="0" w:color="auto"/>
                                                                <w:right w:val="none" w:sz="0" w:space="0" w:color="auto"/>
                                                              </w:divBdr>
                                                            </w:div>
                                                            <w:div w:id="700083919">
                                                              <w:marLeft w:val="0"/>
                                                              <w:marRight w:val="0"/>
                                                              <w:marTop w:val="0"/>
                                                              <w:marBottom w:val="0"/>
                                                              <w:divBdr>
                                                                <w:top w:val="none" w:sz="0" w:space="0" w:color="auto"/>
                                                                <w:left w:val="none" w:sz="0" w:space="0" w:color="auto"/>
                                                                <w:bottom w:val="none" w:sz="0" w:space="0" w:color="auto"/>
                                                                <w:right w:val="none" w:sz="0" w:space="0" w:color="auto"/>
                                                              </w:divBdr>
                                                            </w:div>
                                                            <w:div w:id="485246729">
                                                              <w:marLeft w:val="0"/>
                                                              <w:marRight w:val="0"/>
                                                              <w:marTop w:val="0"/>
                                                              <w:marBottom w:val="0"/>
                                                              <w:divBdr>
                                                                <w:top w:val="none" w:sz="0" w:space="0" w:color="auto"/>
                                                                <w:left w:val="none" w:sz="0" w:space="0" w:color="auto"/>
                                                                <w:bottom w:val="none" w:sz="0" w:space="0" w:color="auto"/>
                                                                <w:right w:val="none" w:sz="0" w:space="0" w:color="auto"/>
                                                              </w:divBdr>
                                                            </w:div>
                                                            <w:div w:id="1028143969">
                                                              <w:marLeft w:val="0"/>
                                                              <w:marRight w:val="0"/>
                                                              <w:marTop w:val="0"/>
                                                              <w:marBottom w:val="0"/>
                                                              <w:divBdr>
                                                                <w:top w:val="none" w:sz="0" w:space="0" w:color="auto"/>
                                                                <w:left w:val="none" w:sz="0" w:space="0" w:color="auto"/>
                                                                <w:bottom w:val="none" w:sz="0" w:space="0" w:color="auto"/>
                                                                <w:right w:val="none" w:sz="0" w:space="0" w:color="auto"/>
                                                              </w:divBdr>
                                                            </w:div>
                                                            <w:div w:id="436292706">
                                                              <w:marLeft w:val="0"/>
                                                              <w:marRight w:val="0"/>
                                                              <w:marTop w:val="0"/>
                                                              <w:marBottom w:val="0"/>
                                                              <w:divBdr>
                                                                <w:top w:val="none" w:sz="0" w:space="0" w:color="auto"/>
                                                                <w:left w:val="none" w:sz="0" w:space="0" w:color="auto"/>
                                                                <w:bottom w:val="none" w:sz="0" w:space="0" w:color="auto"/>
                                                                <w:right w:val="none" w:sz="0" w:space="0" w:color="auto"/>
                                                              </w:divBdr>
                                                            </w:div>
                                                            <w:div w:id="1643971967">
                                                              <w:marLeft w:val="0"/>
                                                              <w:marRight w:val="0"/>
                                                              <w:marTop w:val="0"/>
                                                              <w:marBottom w:val="0"/>
                                                              <w:divBdr>
                                                                <w:top w:val="none" w:sz="0" w:space="0" w:color="auto"/>
                                                                <w:left w:val="none" w:sz="0" w:space="0" w:color="auto"/>
                                                                <w:bottom w:val="none" w:sz="0" w:space="0" w:color="auto"/>
                                                                <w:right w:val="none" w:sz="0" w:space="0" w:color="auto"/>
                                                              </w:divBdr>
                                                            </w:div>
                                                            <w:div w:id="1651859746">
                                                              <w:marLeft w:val="0"/>
                                                              <w:marRight w:val="0"/>
                                                              <w:marTop w:val="0"/>
                                                              <w:marBottom w:val="0"/>
                                                              <w:divBdr>
                                                                <w:top w:val="none" w:sz="0" w:space="0" w:color="auto"/>
                                                                <w:left w:val="none" w:sz="0" w:space="0" w:color="auto"/>
                                                                <w:bottom w:val="none" w:sz="0" w:space="0" w:color="auto"/>
                                                                <w:right w:val="none" w:sz="0" w:space="0" w:color="auto"/>
                                                              </w:divBdr>
                                                            </w:div>
                                                          </w:divsChild>
                                                        </w:div>
                                                        <w:div w:id="18759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7996823">
      <w:bodyDiv w:val="1"/>
      <w:marLeft w:val="0"/>
      <w:marRight w:val="0"/>
      <w:marTop w:val="0"/>
      <w:marBottom w:val="0"/>
      <w:divBdr>
        <w:top w:val="none" w:sz="0" w:space="0" w:color="auto"/>
        <w:left w:val="none" w:sz="0" w:space="0" w:color="auto"/>
        <w:bottom w:val="none" w:sz="0" w:space="0" w:color="auto"/>
        <w:right w:val="none" w:sz="0" w:space="0" w:color="auto"/>
      </w:divBdr>
      <w:divsChild>
        <w:div w:id="181745800">
          <w:marLeft w:val="0"/>
          <w:marRight w:val="0"/>
          <w:marTop w:val="0"/>
          <w:marBottom w:val="0"/>
          <w:divBdr>
            <w:top w:val="none" w:sz="0" w:space="0" w:color="auto"/>
            <w:left w:val="none" w:sz="0" w:space="0" w:color="auto"/>
            <w:bottom w:val="none" w:sz="0" w:space="0" w:color="auto"/>
            <w:right w:val="none" w:sz="0" w:space="0" w:color="auto"/>
          </w:divBdr>
          <w:divsChild>
            <w:div w:id="82143640">
              <w:marLeft w:val="0"/>
              <w:marRight w:val="0"/>
              <w:marTop w:val="0"/>
              <w:marBottom w:val="0"/>
              <w:divBdr>
                <w:top w:val="none" w:sz="0" w:space="0" w:color="auto"/>
                <w:left w:val="none" w:sz="0" w:space="0" w:color="auto"/>
                <w:bottom w:val="none" w:sz="0" w:space="0" w:color="auto"/>
                <w:right w:val="none" w:sz="0" w:space="0" w:color="auto"/>
              </w:divBdr>
              <w:divsChild>
                <w:div w:id="402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6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footer" Target="footer2.xm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www.iso.org/iso/home/standards_development/resources-for-technical-work/foreword.htm" TargetMode="External"/><Relationship Id="rId7" Type="http://schemas.openxmlformats.org/officeDocument/2006/relationships/styles" Target="styles.xml"/><Relationship Id="rId12" Type="http://schemas.openxmlformats.org/officeDocument/2006/relationships/hyperlink" Target="http://www.iso.org/iso/how-to-write-standards.pdf" TargetMode="External"/><Relationship Id="rId17" Type="http://schemas.openxmlformats.org/officeDocument/2006/relationships/footer" Target="footer1.xml"/><Relationship Id="rId25" Type="http://schemas.openxmlformats.org/officeDocument/2006/relationships/image" Target="media/image3.jpe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o.org/patents" TargetMode="External"/><Relationship Id="rId29" Type="http://schemas.openxmlformats.org/officeDocument/2006/relationships/hyperlink" Target="http://www.ncbi.nlm.nih.gov/pmc/articles/PMC423118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gif"/><Relationship Id="rId32"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2qphtmbcjv60w.cloudfront.net/content/jaminfo/18/4/376/F1.large.jpg?width=800&amp;height=600&amp;carousel=1" TargetMode="External"/><Relationship Id="rId28" Type="http://schemas.openxmlformats.org/officeDocument/2006/relationships/hyperlink" Target="https://www.researchgate.net/profile/Paul_Vossen/publication/243533328_Guide_to_mapping_requirements_to_user_interface_specifications/links/00b495327424948da1000000.pdf" TargetMode="External"/><Relationship Id="rId10" Type="http://schemas.openxmlformats.org/officeDocument/2006/relationships/footnotes" Target="footnotes.xml"/><Relationship Id="rId19" Type="http://schemas.openxmlformats.org/officeDocument/2006/relationships/hyperlink" Target="http://www.iso.org/directiv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so.org/iso/how-to-write-standards.pdf" TargetMode="External"/><Relationship Id="rId22" Type="http://schemas.openxmlformats.org/officeDocument/2006/relationships/comments" Target="comments.xml"/><Relationship Id="rId27" Type="http://schemas.openxmlformats.org/officeDocument/2006/relationships/hyperlink" Target="https://jamia.oxfordjournals.org/content/18/4/37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1F4F1F604D19428E4B3053FA9CA8A1" ma:contentTypeVersion="0" ma:contentTypeDescription="Create a new document." ma:contentTypeScope="" ma:versionID="dc7f3478be7d8f7b79c6eadb9f98f017">
  <xsd:schema xmlns:xsd="http://www.w3.org/2001/XMLSchema" xmlns:xs="http://www.w3.org/2001/XMLSchema" xmlns:p="http://schemas.microsoft.com/office/2006/metadata/properties" targetNamespace="http://schemas.microsoft.com/office/2006/metadata/properties" ma:root="true" ma:fieldsID="d48e824939522d2937fc045f9b2465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SFI16</b:Tag>
    <b:SourceType>InternetSite</b:SourceType>
    <b:Guid>{EDDF503E-8B53-4FBB-9E60-B14215CC867C}</b:Guid>
    <b:Author>
      <b:Author>
        <b:Corporate>SFIA Foundation</b:Corporate>
      </b:Author>
    </b:Author>
    <b:Title>SFIA responsibilities and skills</b:Title>
    <b:Year>2016</b:Year>
    <b:Month>July</b:Month>
    <b:Day>27</b:Day>
    <b:URL>https://www.sfia-online.org/en/how-sfia-works/responsibilities-and-skills</b:URL>
    <b:RefOrder>1</b:RefOrder>
  </b:Source>
</b:Sources>
</file>

<file path=customXml/item5.xml><?xml version="1.0" encoding="utf-8"?>
<b:Sources xmlns:b="http://schemas.openxmlformats.org/officeDocument/2006/bibliography" xmlns="http://schemas.openxmlformats.org/officeDocument/2006/bibliography" SelectedStyle="\APASixthEditionOfficeOnline.xsl" StyleName="APA" Version="6">
  <b:Source>
    <b:Tag>SFI16</b:Tag>
    <b:SourceType>InternetSite</b:SourceType>
    <b:Guid>{EDDF503E-8B53-4FBB-9E60-B14215CC867C}</b:Guid>
    <b:Author>
      <b:Author>
        <b:Corporate>SFIA Foundation</b:Corporate>
      </b:Author>
    </b:Author>
    <b:Title>SFIA responsibilities and skills</b:Title>
    <b:Year>2016</b:Year>
    <b:Month>July</b:Month>
    <b:Day>27</b:Day>
    <b:URL>https://www.sfia-online.org/en/how-sfia-works/responsibilities-and-skills</b:URL>
    <b:RefOrder>1</b:RefOrder>
  </b:Source>
</b:Sources>
</file>

<file path=customXml/itemProps1.xml><?xml version="1.0" encoding="utf-8"?>
<ds:datastoreItem xmlns:ds="http://schemas.openxmlformats.org/officeDocument/2006/customXml" ds:itemID="{5EF30F4A-E53A-48A0-8F0D-AF0FAACD3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88BD98-8F58-466B-B7BD-3C92328B9E72}">
  <ds:schemaRefs>
    <ds:schemaRef ds:uri="http://schemas.microsoft.com/sharepoint/v3/contenttype/forms"/>
  </ds:schemaRefs>
</ds:datastoreItem>
</file>

<file path=customXml/itemProps3.xml><?xml version="1.0" encoding="utf-8"?>
<ds:datastoreItem xmlns:ds="http://schemas.openxmlformats.org/officeDocument/2006/customXml" ds:itemID="{310E33D0-F2F1-4838-83A2-7CD80244D40E}">
  <ds:schemaRefs>
    <ds:schemaRef ds:uri="http://schemas.microsoft.com/office/2006/metadata/properties"/>
  </ds:schemaRefs>
</ds:datastoreItem>
</file>

<file path=customXml/itemProps4.xml><?xml version="1.0" encoding="utf-8"?>
<ds:datastoreItem xmlns:ds="http://schemas.openxmlformats.org/officeDocument/2006/customXml" ds:itemID="{6371BBF8-E4B1-4552-BEB6-E284CD922161}">
  <ds:schemaRefs>
    <ds:schemaRef ds:uri="http://schemas.openxmlformats.org/officeDocument/2006/bibliography"/>
  </ds:schemaRefs>
</ds:datastoreItem>
</file>

<file path=customXml/itemProps5.xml><?xml version="1.0" encoding="utf-8"?>
<ds:datastoreItem xmlns:ds="http://schemas.openxmlformats.org/officeDocument/2006/customXml" ds:itemID="{86194039-726F-4B21-8576-52A0A91D2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10714</Words>
  <Characters>61076</Characters>
  <Application>Microsoft Office Word</Application>
  <DocSecurity>0</DocSecurity>
  <Lines>508</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ISO Central Secretariat</Company>
  <LinksUpToDate>false</LinksUpToDate>
  <CharactersWithSpaces>71647</CharactersWithSpaces>
  <SharedDoc>false</SharedDoc>
  <HLinks>
    <vt:vector size="96" baseType="variant">
      <vt:variant>
        <vt:i4>2031659</vt:i4>
      </vt:variant>
      <vt:variant>
        <vt:i4>78</vt:i4>
      </vt:variant>
      <vt:variant>
        <vt:i4>0</vt:i4>
      </vt:variant>
      <vt:variant>
        <vt:i4>5</vt:i4>
      </vt:variant>
      <vt:variant>
        <vt:lpwstr>http://www.iso.org/iso/home/standards_development/resources-for-technical-work/foreword.htm</vt:lpwstr>
      </vt:variant>
      <vt:variant>
        <vt:lpwstr/>
      </vt:variant>
      <vt:variant>
        <vt:i4>3932192</vt:i4>
      </vt:variant>
      <vt:variant>
        <vt:i4>75</vt:i4>
      </vt:variant>
      <vt:variant>
        <vt:i4>0</vt:i4>
      </vt:variant>
      <vt:variant>
        <vt:i4>5</vt:i4>
      </vt:variant>
      <vt:variant>
        <vt:lpwstr>http://www.iso.org/patents</vt:lpwstr>
      </vt:variant>
      <vt:variant>
        <vt:lpwstr/>
      </vt:variant>
      <vt:variant>
        <vt:i4>6029406</vt:i4>
      </vt:variant>
      <vt:variant>
        <vt:i4>72</vt:i4>
      </vt:variant>
      <vt:variant>
        <vt:i4>0</vt:i4>
      </vt:variant>
      <vt:variant>
        <vt:i4>5</vt:i4>
      </vt:variant>
      <vt:variant>
        <vt:lpwstr>http://www.iso.org/directives</vt:lpwstr>
      </vt:variant>
      <vt:variant>
        <vt:lpwstr/>
      </vt:variant>
      <vt:variant>
        <vt:i4>1376304</vt:i4>
      </vt:variant>
      <vt:variant>
        <vt:i4>65</vt:i4>
      </vt:variant>
      <vt:variant>
        <vt:i4>0</vt:i4>
      </vt:variant>
      <vt:variant>
        <vt:i4>5</vt:i4>
      </vt:variant>
      <vt:variant>
        <vt:lpwstr/>
      </vt:variant>
      <vt:variant>
        <vt:lpwstr>_Toc353888879</vt:lpwstr>
      </vt:variant>
      <vt:variant>
        <vt:i4>1376304</vt:i4>
      </vt:variant>
      <vt:variant>
        <vt:i4>59</vt:i4>
      </vt:variant>
      <vt:variant>
        <vt:i4>0</vt:i4>
      </vt:variant>
      <vt:variant>
        <vt:i4>5</vt:i4>
      </vt:variant>
      <vt:variant>
        <vt:lpwstr/>
      </vt:variant>
      <vt:variant>
        <vt:lpwstr>_Toc353888878</vt:lpwstr>
      </vt:variant>
      <vt:variant>
        <vt:i4>1376304</vt:i4>
      </vt:variant>
      <vt:variant>
        <vt:i4>53</vt:i4>
      </vt:variant>
      <vt:variant>
        <vt:i4>0</vt:i4>
      </vt:variant>
      <vt:variant>
        <vt:i4>5</vt:i4>
      </vt:variant>
      <vt:variant>
        <vt:lpwstr/>
      </vt:variant>
      <vt:variant>
        <vt:lpwstr>_Toc353888877</vt:lpwstr>
      </vt:variant>
      <vt:variant>
        <vt:i4>1376304</vt:i4>
      </vt:variant>
      <vt:variant>
        <vt:i4>47</vt:i4>
      </vt:variant>
      <vt:variant>
        <vt:i4>0</vt:i4>
      </vt:variant>
      <vt:variant>
        <vt:i4>5</vt:i4>
      </vt:variant>
      <vt:variant>
        <vt:lpwstr/>
      </vt:variant>
      <vt:variant>
        <vt:lpwstr>_Toc353888876</vt:lpwstr>
      </vt:variant>
      <vt:variant>
        <vt:i4>1376304</vt:i4>
      </vt:variant>
      <vt:variant>
        <vt:i4>41</vt:i4>
      </vt:variant>
      <vt:variant>
        <vt:i4>0</vt:i4>
      </vt:variant>
      <vt:variant>
        <vt:i4>5</vt:i4>
      </vt:variant>
      <vt:variant>
        <vt:lpwstr/>
      </vt:variant>
      <vt:variant>
        <vt:lpwstr>_Toc353888875</vt:lpwstr>
      </vt:variant>
      <vt:variant>
        <vt:i4>1376304</vt:i4>
      </vt:variant>
      <vt:variant>
        <vt:i4>35</vt:i4>
      </vt:variant>
      <vt:variant>
        <vt:i4>0</vt:i4>
      </vt:variant>
      <vt:variant>
        <vt:i4>5</vt:i4>
      </vt:variant>
      <vt:variant>
        <vt:lpwstr/>
      </vt:variant>
      <vt:variant>
        <vt:lpwstr>_Toc353888874</vt:lpwstr>
      </vt:variant>
      <vt:variant>
        <vt:i4>1376304</vt:i4>
      </vt:variant>
      <vt:variant>
        <vt:i4>29</vt:i4>
      </vt:variant>
      <vt:variant>
        <vt:i4>0</vt:i4>
      </vt:variant>
      <vt:variant>
        <vt:i4>5</vt:i4>
      </vt:variant>
      <vt:variant>
        <vt:lpwstr/>
      </vt:variant>
      <vt:variant>
        <vt:lpwstr>_Toc353888873</vt:lpwstr>
      </vt:variant>
      <vt:variant>
        <vt:i4>1376304</vt:i4>
      </vt:variant>
      <vt:variant>
        <vt:i4>23</vt:i4>
      </vt:variant>
      <vt:variant>
        <vt:i4>0</vt:i4>
      </vt:variant>
      <vt:variant>
        <vt:i4>5</vt:i4>
      </vt:variant>
      <vt:variant>
        <vt:lpwstr/>
      </vt:variant>
      <vt:variant>
        <vt:lpwstr>_Toc353888872</vt:lpwstr>
      </vt:variant>
      <vt:variant>
        <vt:i4>1376304</vt:i4>
      </vt:variant>
      <vt:variant>
        <vt:i4>17</vt:i4>
      </vt:variant>
      <vt:variant>
        <vt:i4>0</vt:i4>
      </vt:variant>
      <vt:variant>
        <vt:i4>5</vt:i4>
      </vt:variant>
      <vt:variant>
        <vt:lpwstr/>
      </vt:variant>
      <vt:variant>
        <vt:lpwstr>_Toc353888871</vt:lpwstr>
      </vt:variant>
      <vt:variant>
        <vt:i4>1376304</vt:i4>
      </vt:variant>
      <vt:variant>
        <vt:i4>11</vt:i4>
      </vt:variant>
      <vt:variant>
        <vt:i4>0</vt:i4>
      </vt:variant>
      <vt:variant>
        <vt:i4>5</vt:i4>
      </vt:variant>
      <vt:variant>
        <vt:lpwstr/>
      </vt:variant>
      <vt:variant>
        <vt:lpwstr>_Toc353888870</vt:lpwstr>
      </vt:variant>
      <vt:variant>
        <vt:i4>1310768</vt:i4>
      </vt:variant>
      <vt:variant>
        <vt:i4>5</vt:i4>
      </vt:variant>
      <vt:variant>
        <vt:i4>0</vt:i4>
      </vt:variant>
      <vt:variant>
        <vt:i4>5</vt:i4>
      </vt:variant>
      <vt:variant>
        <vt:lpwstr/>
      </vt:variant>
      <vt:variant>
        <vt:lpwstr>_Toc353888869</vt:lpwstr>
      </vt:variant>
      <vt:variant>
        <vt:i4>1769565</vt:i4>
      </vt:variant>
      <vt:variant>
        <vt:i4>0</vt:i4>
      </vt:variant>
      <vt:variant>
        <vt:i4>0</vt:i4>
      </vt:variant>
      <vt:variant>
        <vt:i4>5</vt:i4>
      </vt:variant>
      <vt:variant>
        <vt:lpwstr>http://www.iso.org/iso/how-to-write-standards.pdf</vt:lpwstr>
      </vt:variant>
      <vt:variant>
        <vt:lpwstr/>
      </vt:variant>
      <vt:variant>
        <vt:i4>1769565</vt:i4>
      </vt:variant>
      <vt:variant>
        <vt:i4>-1</vt:i4>
      </vt:variant>
      <vt:variant>
        <vt:i4>1026</vt:i4>
      </vt:variant>
      <vt:variant>
        <vt:i4>4</vt:i4>
      </vt:variant>
      <vt:variant>
        <vt:lpwstr>http://www.iso.org/iso/how-to-write-standards.pdf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ISO/TC215 (law/hg/hb)</dc:title>
  <dc:creator>Claude Wanner;ISOCS</dc:creator>
  <cp:lastModifiedBy>Luann</cp:lastModifiedBy>
  <cp:revision>2</cp:revision>
  <dcterms:created xsi:type="dcterms:W3CDTF">2016-08-23T17:52:00Z</dcterms:created>
  <dcterms:modified xsi:type="dcterms:W3CDTF">2016-08-23T17:52:00Z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0x0101007A1F4F1F604D19428E4B3053FA9CA8A1</vt:lpwstr>
  </property>
</Properties>
</file>