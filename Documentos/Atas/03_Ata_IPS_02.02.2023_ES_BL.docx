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527F9" w14:textId="3ED0D6B9" w:rsidR="001714EA" w:rsidRPr="00C61F69" w:rsidRDefault="001714EA" w:rsidP="00AB4D19">
      <w:pPr>
        <w:pBdr>
          <w:bottom w:val="single" w:sz="4" w:space="1" w:color="auto"/>
        </w:pBdr>
        <w:spacing w:before="120"/>
        <w:jc w:val="both"/>
        <w:rPr>
          <w:rFonts w:ascii="Arial Black" w:hAnsi="Arial Black" w:cs="Arial"/>
          <w:sz w:val="28"/>
        </w:rPr>
      </w:pPr>
      <w:r w:rsidRPr="00C61F69">
        <w:rPr>
          <w:rFonts w:ascii="Arial Black" w:hAnsi="Arial Black" w:cs="Arial"/>
          <w:sz w:val="28"/>
        </w:rPr>
        <w:t>Ponto de controle do Projeto IPS</w:t>
      </w:r>
    </w:p>
    <w:p w14:paraId="6CCA4761" w14:textId="77777777" w:rsidR="009D1930" w:rsidRPr="00C61F69" w:rsidRDefault="009D1930" w:rsidP="009D1930">
      <w:pPr>
        <w:spacing w:before="120" w:after="120" w:line="360" w:lineRule="auto"/>
        <w:jc w:val="both"/>
        <w:rPr>
          <w:rFonts w:ascii="Arial" w:hAnsi="Arial" w:cs="Arial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9"/>
        <w:gridCol w:w="8099"/>
      </w:tblGrid>
      <w:tr w:rsidR="00C61F69" w:rsidRPr="00C61F69" w14:paraId="78F5F3CF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7FE42934" w14:textId="23462F06" w:rsidR="001714EA" w:rsidRPr="00C61F69" w:rsidRDefault="001714EA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C61F69">
              <w:rPr>
                <w:rFonts w:ascii="Arial" w:hAnsi="Arial" w:cs="Arial"/>
                <w:b/>
                <w:bCs/>
                <w:sz w:val="20"/>
                <w:szCs w:val="18"/>
              </w:rPr>
              <w:t>Reunião:</w:t>
            </w:r>
          </w:p>
        </w:tc>
        <w:tc>
          <w:tcPr>
            <w:tcW w:w="8099" w:type="dxa"/>
            <w:vAlign w:val="center"/>
          </w:tcPr>
          <w:p w14:paraId="6F0DA168" w14:textId="69096D0E" w:rsidR="001714EA" w:rsidRPr="00C61F69" w:rsidRDefault="009D1930" w:rsidP="009D1930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C61F69">
              <w:rPr>
                <w:rFonts w:ascii="Arial" w:hAnsi="Arial" w:cs="Arial"/>
                <w:sz w:val="20"/>
                <w:szCs w:val="18"/>
              </w:rPr>
              <w:t>Ponto de controle do projeto Promoção do Ambiente de Interconectividade em Saúde como apoio à Implementação da Estratégia de Saúde Digital para o Brasil</w:t>
            </w:r>
          </w:p>
        </w:tc>
      </w:tr>
      <w:tr w:rsidR="00C61F69" w:rsidRPr="00C61F69" w14:paraId="79CB6FEE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0E975519" w14:textId="260477A3" w:rsidR="001714EA" w:rsidRPr="00C61F69" w:rsidRDefault="001714EA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C61F69">
              <w:rPr>
                <w:rFonts w:ascii="Arial" w:hAnsi="Arial" w:cs="Arial"/>
                <w:b/>
                <w:bCs/>
                <w:sz w:val="20"/>
                <w:szCs w:val="18"/>
              </w:rPr>
              <w:t>Data:</w:t>
            </w:r>
          </w:p>
        </w:tc>
        <w:tc>
          <w:tcPr>
            <w:tcW w:w="8099" w:type="dxa"/>
            <w:vAlign w:val="center"/>
          </w:tcPr>
          <w:p w14:paraId="5EA84E29" w14:textId="29F4E3B8" w:rsidR="001714EA" w:rsidRPr="00C61F69" w:rsidRDefault="009D1930" w:rsidP="009D1930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C61F69">
              <w:rPr>
                <w:rFonts w:ascii="Arial" w:hAnsi="Arial" w:cs="Arial"/>
                <w:sz w:val="20"/>
                <w:szCs w:val="18"/>
              </w:rPr>
              <w:t xml:space="preserve">Quinta-feira - </w:t>
            </w:r>
            <w:r w:rsidR="0016364E">
              <w:rPr>
                <w:rFonts w:ascii="Arial" w:hAnsi="Arial" w:cs="Arial"/>
                <w:sz w:val="20"/>
                <w:szCs w:val="18"/>
              </w:rPr>
              <w:t>02</w:t>
            </w:r>
            <w:r w:rsidRPr="00C61F69">
              <w:rPr>
                <w:rFonts w:ascii="Arial" w:hAnsi="Arial" w:cs="Arial"/>
                <w:sz w:val="20"/>
                <w:szCs w:val="18"/>
              </w:rPr>
              <w:t>/0</w:t>
            </w:r>
            <w:r w:rsidR="0016364E">
              <w:rPr>
                <w:rFonts w:ascii="Arial" w:hAnsi="Arial" w:cs="Arial"/>
                <w:sz w:val="20"/>
                <w:szCs w:val="18"/>
              </w:rPr>
              <w:t>2</w:t>
            </w:r>
            <w:r w:rsidRPr="00C61F69">
              <w:rPr>
                <w:rFonts w:ascii="Arial" w:hAnsi="Arial" w:cs="Arial"/>
                <w:sz w:val="20"/>
                <w:szCs w:val="18"/>
              </w:rPr>
              <w:t>/2023</w:t>
            </w:r>
          </w:p>
        </w:tc>
      </w:tr>
      <w:tr w:rsidR="00C61F69" w:rsidRPr="00C61F69" w14:paraId="65855CBF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0C91F307" w14:textId="6CAA2A8A" w:rsidR="001714EA" w:rsidRPr="00C61F69" w:rsidRDefault="001714EA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C61F69">
              <w:rPr>
                <w:rFonts w:ascii="Arial" w:hAnsi="Arial" w:cs="Arial"/>
                <w:b/>
                <w:bCs/>
                <w:sz w:val="20"/>
                <w:szCs w:val="18"/>
              </w:rPr>
              <w:t>Horário:</w:t>
            </w:r>
          </w:p>
        </w:tc>
        <w:tc>
          <w:tcPr>
            <w:tcW w:w="8099" w:type="dxa"/>
            <w:vAlign w:val="center"/>
          </w:tcPr>
          <w:p w14:paraId="562506DE" w14:textId="323F45EB" w:rsidR="001714EA" w:rsidRPr="00C61F69" w:rsidRDefault="009D1930" w:rsidP="009D1930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C61F69">
              <w:rPr>
                <w:rFonts w:ascii="Arial" w:hAnsi="Arial" w:cs="Arial"/>
                <w:sz w:val="20"/>
                <w:szCs w:val="18"/>
              </w:rPr>
              <w:t>10-11h</w:t>
            </w:r>
          </w:p>
        </w:tc>
      </w:tr>
      <w:tr w:rsidR="00C61F69" w:rsidRPr="00C61F69" w14:paraId="28405E0B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4843ED05" w14:textId="26050544" w:rsidR="001714EA" w:rsidRPr="00C61F69" w:rsidRDefault="001714EA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C61F69">
              <w:rPr>
                <w:rFonts w:ascii="Arial" w:hAnsi="Arial" w:cs="Arial"/>
                <w:b/>
                <w:bCs/>
                <w:sz w:val="20"/>
                <w:szCs w:val="18"/>
              </w:rPr>
              <w:t>Local (link):</w:t>
            </w:r>
          </w:p>
        </w:tc>
        <w:tc>
          <w:tcPr>
            <w:tcW w:w="8099" w:type="dxa"/>
            <w:vAlign w:val="center"/>
          </w:tcPr>
          <w:p w14:paraId="70E8A64A" w14:textId="7CC5CD76" w:rsidR="001714EA" w:rsidRPr="00C61F69" w:rsidRDefault="009D1930" w:rsidP="009D1930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C61F69">
              <w:rPr>
                <w:rFonts w:ascii="Arial" w:hAnsi="Arial" w:cs="Arial"/>
                <w:sz w:val="20"/>
                <w:szCs w:val="18"/>
              </w:rPr>
              <w:t>Microsoft Teams (</w:t>
            </w:r>
            <w:hyperlink r:id="rId5" w:history="1">
              <w:r w:rsidRPr="00C61F69">
                <w:rPr>
                  <w:rStyle w:val="Hyperlink"/>
                  <w:rFonts w:ascii="Arial" w:hAnsi="Arial" w:cs="Arial"/>
                  <w:color w:val="auto"/>
                  <w:sz w:val="20"/>
                  <w:szCs w:val="18"/>
                </w:rPr>
                <w:t>link</w:t>
              </w:r>
            </w:hyperlink>
            <w:r w:rsidRPr="00C61F69">
              <w:rPr>
                <w:rFonts w:ascii="Arial" w:hAnsi="Arial" w:cs="Arial"/>
                <w:sz w:val="20"/>
                <w:szCs w:val="18"/>
              </w:rPr>
              <w:t>)</w:t>
            </w:r>
          </w:p>
        </w:tc>
      </w:tr>
      <w:tr w:rsidR="00C61F69" w:rsidRPr="00C61F69" w14:paraId="7FCB5BDB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48649AE5" w14:textId="243271EE" w:rsidR="001714EA" w:rsidRPr="00C61F69" w:rsidRDefault="001714EA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C61F69">
              <w:rPr>
                <w:rFonts w:ascii="Arial" w:hAnsi="Arial" w:cs="Arial"/>
                <w:b/>
                <w:bCs/>
                <w:sz w:val="20"/>
                <w:szCs w:val="18"/>
              </w:rPr>
              <w:t>Relator:</w:t>
            </w:r>
          </w:p>
        </w:tc>
        <w:tc>
          <w:tcPr>
            <w:tcW w:w="8099" w:type="dxa"/>
            <w:vAlign w:val="center"/>
          </w:tcPr>
          <w:p w14:paraId="5697274B" w14:textId="191AED0C" w:rsidR="001714EA" w:rsidRPr="00C61F69" w:rsidRDefault="009D1930" w:rsidP="009D1930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C61F69">
              <w:rPr>
                <w:rFonts w:ascii="Arial" w:hAnsi="Arial" w:cs="Arial"/>
                <w:sz w:val="20"/>
                <w:szCs w:val="18"/>
              </w:rPr>
              <w:t>Elivan Silva Souza</w:t>
            </w:r>
          </w:p>
        </w:tc>
      </w:tr>
      <w:tr w:rsidR="009D1930" w:rsidRPr="00C61F69" w14:paraId="2CC5B0FF" w14:textId="77777777" w:rsidTr="006B4E20">
        <w:trPr>
          <w:trHeight w:val="340"/>
        </w:trPr>
        <w:tc>
          <w:tcPr>
            <w:tcW w:w="1539" w:type="dxa"/>
            <w:vAlign w:val="center"/>
          </w:tcPr>
          <w:p w14:paraId="60EC6910" w14:textId="222414B7" w:rsidR="009D1930" w:rsidRPr="00C61F69" w:rsidRDefault="009D1930" w:rsidP="009D1930">
            <w:pPr>
              <w:jc w:val="both"/>
              <w:rPr>
                <w:rFonts w:ascii="Arial" w:hAnsi="Arial" w:cs="Arial"/>
                <w:b/>
                <w:bCs/>
                <w:sz w:val="20"/>
                <w:szCs w:val="18"/>
              </w:rPr>
            </w:pPr>
            <w:r w:rsidRPr="00C61F69">
              <w:rPr>
                <w:rFonts w:ascii="Arial" w:hAnsi="Arial" w:cs="Arial"/>
                <w:b/>
                <w:bCs/>
                <w:sz w:val="20"/>
                <w:szCs w:val="18"/>
              </w:rPr>
              <w:t>Gravação:</w:t>
            </w:r>
          </w:p>
        </w:tc>
        <w:tc>
          <w:tcPr>
            <w:tcW w:w="8099" w:type="dxa"/>
            <w:vAlign w:val="center"/>
          </w:tcPr>
          <w:p w14:paraId="688761F4" w14:textId="1A1D257E" w:rsidR="009D1930" w:rsidRPr="00D84B49" w:rsidRDefault="00000000" w:rsidP="009D1930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hyperlink r:id="rId6" w:history="1">
              <w:r w:rsidR="00D84B49" w:rsidRPr="00D84B49">
                <w:rPr>
                  <w:rStyle w:val="Hyperlink"/>
                  <w:rFonts w:ascii="Arial" w:hAnsi="Arial" w:cs="Arial"/>
                  <w:sz w:val="20"/>
                </w:rPr>
                <w:t>Link</w:t>
              </w:r>
            </w:hyperlink>
          </w:p>
        </w:tc>
      </w:tr>
    </w:tbl>
    <w:p w14:paraId="1CE48437" w14:textId="4C4826F7" w:rsidR="001714EA" w:rsidRPr="00C61F69" w:rsidRDefault="001714EA" w:rsidP="00AE335E">
      <w:pPr>
        <w:pBdr>
          <w:bottom w:val="single" w:sz="4" w:space="1" w:color="auto"/>
        </w:pBdr>
        <w:spacing w:before="120" w:after="120" w:line="360" w:lineRule="auto"/>
        <w:jc w:val="both"/>
        <w:rPr>
          <w:rFonts w:ascii="Arial" w:hAnsi="Arial" w:cs="Arial"/>
        </w:rPr>
      </w:pPr>
    </w:p>
    <w:p w14:paraId="7139AA53" w14:textId="37B892E1" w:rsidR="001714EA" w:rsidRPr="00C61F69" w:rsidRDefault="001714EA" w:rsidP="00B56D8B">
      <w:pPr>
        <w:pStyle w:val="Heading1"/>
        <w:rPr>
          <w:color w:val="auto"/>
        </w:rPr>
      </w:pPr>
      <w:r w:rsidRPr="00C61F69">
        <w:rPr>
          <w:color w:val="auto"/>
        </w:rPr>
        <w:t>Pautas da reunião:</w:t>
      </w:r>
    </w:p>
    <w:p w14:paraId="3EE78360" w14:textId="7F2B29F8" w:rsidR="009D1930" w:rsidRPr="00C61F69" w:rsidRDefault="005C5277" w:rsidP="009D1930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cs="Arial"/>
        </w:rPr>
      </w:pPr>
      <w:r w:rsidRPr="00C61F69">
        <w:rPr>
          <w:rFonts w:cs="Arial"/>
        </w:rPr>
        <w:t xml:space="preserve">Status / Informes </w:t>
      </w:r>
    </w:p>
    <w:p w14:paraId="698EE5D9" w14:textId="30196EE7" w:rsidR="00BC7B33" w:rsidRPr="00C61F69" w:rsidRDefault="006250E6" w:rsidP="005C5277">
      <w:pPr>
        <w:pStyle w:val="ListParagraph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>
        <w:rPr>
          <w:rFonts w:cs="Arial"/>
        </w:rPr>
        <w:t>Reunião de repasse OBM</w:t>
      </w:r>
      <w:r w:rsidR="00DD78D3" w:rsidRPr="00C61F69">
        <w:rPr>
          <w:rFonts w:cs="Arial"/>
        </w:rPr>
        <w:t>;</w:t>
      </w:r>
    </w:p>
    <w:p w14:paraId="60F52090" w14:textId="77F3561A" w:rsidR="00DD78D3" w:rsidRPr="00C61F69" w:rsidRDefault="00F430B3" w:rsidP="005C5277">
      <w:pPr>
        <w:pStyle w:val="ListParagraph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>
        <w:rPr>
          <w:rFonts w:cs="Arial"/>
        </w:rPr>
        <w:t>Agenda para discussão das vias de administração</w:t>
      </w:r>
      <w:r w:rsidR="00AF5F49" w:rsidRPr="00C61F69">
        <w:rPr>
          <w:rFonts w:cs="Arial"/>
        </w:rPr>
        <w:t>;</w:t>
      </w:r>
    </w:p>
    <w:p w14:paraId="33F69619" w14:textId="31B594D8" w:rsidR="00577879" w:rsidRDefault="00F430B3" w:rsidP="005C5277">
      <w:pPr>
        <w:pStyle w:val="ListParagraph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>
        <w:rPr>
          <w:rFonts w:cs="Arial"/>
        </w:rPr>
        <w:t>Reunião OPAS</w:t>
      </w:r>
      <w:r w:rsidR="00577879" w:rsidRPr="00C61F69">
        <w:rPr>
          <w:rFonts w:cs="Arial"/>
        </w:rPr>
        <w:t>;</w:t>
      </w:r>
    </w:p>
    <w:p w14:paraId="4BE621BD" w14:textId="6C468F8A" w:rsidR="00A872DF" w:rsidRDefault="00A872DF" w:rsidP="005C5277">
      <w:pPr>
        <w:pStyle w:val="ListParagraph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>
        <w:rPr>
          <w:rFonts w:cs="Arial"/>
        </w:rPr>
        <w:t>Mapeamento IPS;</w:t>
      </w:r>
    </w:p>
    <w:p w14:paraId="41263D5F" w14:textId="683F8001" w:rsidR="00A872DF" w:rsidRDefault="00A872DF" w:rsidP="005C5277">
      <w:pPr>
        <w:pStyle w:val="ListParagraph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 w:rsidRPr="00A872DF">
        <w:rPr>
          <w:rFonts w:cs="Arial"/>
        </w:rPr>
        <w:t xml:space="preserve">Avaliação inicial da proposta de qualificação das informações do </w:t>
      </w:r>
      <w:proofErr w:type="spellStart"/>
      <w:r w:rsidRPr="00A872DF">
        <w:rPr>
          <w:rFonts w:cs="Arial"/>
        </w:rPr>
        <w:t>Brimunobiológico</w:t>
      </w:r>
      <w:proofErr w:type="spellEnd"/>
      <w:r>
        <w:rPr>
          <w:rFonts w:cs="Arial"/>
        </w:rPr>
        <w:t>;</w:t>
      </w:r>
    </w:p>
    <w:p w14:paraId="19A776D4" w14:textId="3FB804EA" w:rsidR="00A872DF" w:rsidRDefault="00A872DF" w:rsidP="005C5277">
      <w:pPr>
        <w:pStyle w:val="ListParagraph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 w:rsidRPr="00A872DF">
        <w:rPr>
          <w:rFonts w:cs="Arial"/>
        </w:rPr>
        <w:t>Ajustes do CIES e DLOG para harmonização dos imunobiológicos</w:t>
      </w:r>
      <w:r>
        <w:rPr>
          <w:rFonts w:cs="Arial"/>
        </w:rPr>
        <w:t>;</w:t>
      </w:r>
    </w:p>
    <w:p w14:paraId="74733703" w14:textId="0146FB42" w:rsidR="00A872DF" w:rsidRDefault="00E20BB7" w:rsidP="005C5277">
      <w:pPr>
        <w:pStyle w:val="ListParagraph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 w:rsidRPr="00E20BB7">
        <w:rPr>
          <w:rFonts w:cs="Arial"/>
        </w:rPr>
        <w:t>Discussão sobre mapeamento de concentrações dos imunobiológicos</w:t>
      </w:r>
      <w:r>
        <w:rPr>
          <w:rFonts w:cs="Arial"/>
        </w:rPr>
        <w:t>;</w:t>
      </w:r>
    </w:p>
    <w:p w14:paraId="6D32B5F2" w14:textId="2A9CB4A2" w:rsidR="00E20BB7" w:rsidRDefault="00E20BB7" w:rsidP="005C5277">
      <w:pPr>
        <w:pStyle w:val="ListParagraph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>
        <w:rPr>
          <w:rFonts w:cs="Arial"/>
        </w:rPr>
        <w:t>Alergias Conecte SUS;</w:t>
      </w:r>
    </w:p>
    <w:p w14:paraId="6C908920" w14:textId="33E6CB53" w:rsidR="00E20BB7" w:rsidRDefault="00E20BB7" w:rsidP="005C5277">
      <w:pPr>
        <w:pStyle w:val="ListParagraph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>
        <w:rPr>
          <w:rFonts w:cs="Arial"/>
        </w:rPr>
        <w:t>Material e acessos CBARA;</w:t>
      </w:r>
    </w:p>
    <w:p w14:paraId="4A084F94" w14:textId="2F2D54B5" w:rsidR="00E20BB7" w:rsidRDefault="008A7386" w:rsidP="005C5277">
      <w:pPr>
        <w:pStyle w:val="ListParagraph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 w:rsidRPr="008A7386">
        <w:rPr>
          <w:rFonts w:cs="Arial"/>
        </w:rPr>
        <w:t>Envio dos modelos do RIA</w:t>
      </w:r>
      <w:r>
        <w:rPr>
          <w:rFonts w:cs="Arial"/>
        </w:rPr>
        <w:t xml:space="preserve"> </w:t>
      </w:r>
      <w:r w:rsidRPr="008A7386">
        <w:rPr>
          <w:rFonts w:cs="Arial"/>
        </w:rPr>
        <w:t>(carga; rotina; campanha)</w:t>
      </w:r>
      <w:r>
        <w:rPr>
          <w:rFonts w:cs="Arial"/>
        </w:rPr>
        <w:t>;</w:t>
      </w:r>
    </w:p>
    <w:p w14:paraId="6090D44C" w14:textId="041EEA48" w:rsidR="008A7386" w:rsidRDefault="008A7386" w:rsidP="005C5277">
      <w:pPr>
        <w:pStyle w:val="ListParagraph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 w:rsidRPr="008A7386">
        <w:rPr>
          <w:rFonts w:cs="Arial"/>
        </w:rPr>
        <w:t>Retomada do Laboratório OCL</w:t>
      </w:r>
      <w:r>
        <w:rPr>
          <w:rFonts w:cs="Arial"/>
        </w:rPr>
        <w:t>;</w:t>
      </w:r>
    </w:p>
    <w:p w14:paraId="13BF017A" w14:textId="789F382C" w:rsidR="008A7386" w:rsidRPr="00C61F69" w:rsidRDefault="008A7386" w:rsidP="005C5277">
      <w:pPr>
        <w:pStyle w:val="ListParagraph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>
        <w:rPr>
          <w:rFonts w:cs="Arial"/>
        </w:rPr>
        <w:t>Alteração do plano de trabalho;</w:t>
      </w:r>
    </w:p>
    <w:p w14:paraId="15D2B806" w14:textId="4BD4BB14" w:rsidR="009D1930" w:rsidRPr="00C61F69" w:rsidRDefault="00384C8A" w:rsidP="0035565F">
      <w:pPr>
        <w:pStyle w:val="ListParagraph"/>
        <w:numPr>
          <w:ilvl w:val="0"/>
          <w:numId w:val="2"/>
        </w:numPr>
        <w:spacing w:before="120" w:after="120" w:line="360" w:lineRule="auto"/>
        <w:ind w:left="708" w:hanging="348"/>
        <w:jc w:val="both"/>
        <w:rPr>
          <w:rFonts w:cs="Arial"/>
        </w:rPr>
      </w:pPr>
      <w:r w:rsidRPr="00C61F69">
        <w:rPr>
          <w:rFonts w:cs="Arial"/>
        </w:rPr>
        <w:t>Discuss</w:t>
      </w:r>
      <w:r w:rsidR="008145D5" w:rsidRPr="00C61F69">
        <w:rPr>
          <w:rFonts w:cs="Arial"/>
        </w:rPr>
        <w:t>ões</w:t>
      </w:r>
      <w:r w:rsidR="00596120" w:rsidRPr="00C61F69">
        <w:rPr>
          <w:rFonts w:cs="Arial"/>
        </w:rPr>
        <w:t>:</w:t>
      </w:r>
    </w:p>
    <w:p w14:paraId="432F5D20" w14:textId="77777777" w:rsidR="00F430B3" w:rsidRPr="00C61F69" w:rsidRDefault="00F430B3" w:rsidP="00F430B3">
      <w:pPr>
        <w:pStyle w:val="ListParagraph"/>
        <w:numPr>
          <w:ilvl w:val="1"/>
          <w:numId w:val="2"/>
        </w:numPr>
        <w:spacing w:before="120" w:after="120" w:line="360" w:lineRule="auto"/>
        <w:jc w:val="both"/>
        <w:rPr>
          <w:rFonts w:cs="Arial"/>
        </w:rPr>
      </w:pPr>
      <w:r w:rsidRPr="006250E6">
        <w:rPr>
          <w:rFonts w:cs="Arial"/>
        </w:rPr>
        <w:t>Cronograma Nacional de Vacinação (início em 27 de fevereiro – COVID-19)</w:t>
      </w:r>
      <w:r>
        <w:rPr>
          <w:rFonts w:cs="Arial"/>
        </w:rPr>
        <w:t>;</w:t>
      </w:r>
    </w:p>
    <w:p w14:paraId="3475FBE4" w14:textId="7CF3B9B4" w:rsidR="00EF797D" w:rsidRPr="00C61F69" w:rsidRDefault="00EF797D" w:rsidP="0035565F">
      <w:pPr>
        <w:pStyle w:val="ListParagraph"/>
        <w:numPr>
          <w:ilvl w:val="0"/>
          <w:numId w:val="2"/>
        </w:numPr>
        <w:spacing w:before="120" w:after="120" w:line="360" w:lineRule="auto"/>
        <w:ind w:left="708" w:hanging="348"/>
        <w:jc w:val="both"/>
        <w:rPr>
          <w:rFonts w:cs="Arial"/>
        </w:rPr>
      </w:pPr>
      <w:r w:rsidRPr="00C61F69">
        <w:rPr>
          <w:rFonts w:cs="Arial"/>
        </w:rPr>
        <w:t>Encaminhamentos.</w:t>
      </w:r>
    </w:p>
    <w:p w14:paraId="7E518EB6" w14:textId="6A7A818B" w:rsidR="001714EA" w:rsidRPr="00C61F69" w:rsidRDefault="001714EA" w:rsidP="00AE335E">
      <w:pPr>
        <w:pBdr>
          <w:bottom w:val="single" w:sz="4" w:space="1" w:color="auto"/>
        </w:pBdr>
        <w:spacing w:before="120" w:after="120" w:line="360" w:lineRule="auto"/>
        <w:jc w:val="both"/>
        <w:rPr>
          <w:rFonts w:ascii="Arial" w:hAnsi="Arial" w:cs="Arial"/>
        </w:rPr>
      </w:pPr>
    </w:p>
    <w:p w14:paraId="78C8B1C5" w14:textId="5EE07D09" w:rsidR="001714EA" w:rsidRPr="00C61F69" w:rsidRDefault="00C44873" w:rsidP="00B56D8B">
      <w:pPr>
        <w:pStyle w:val="Heading1"/>
        <w:rPr>
          <w:color w:val="auto"/>
        </w:rPr>
      </w:pPr>
      <w:r w:rsidRPr="00C61F69">
        <w:rPr>
          <w:color w:val="auto"/>
        </w:rPr>
        <w:t>Participantes:</w:t>
      </w:r>
    </w:p>
    <w:p w14:paraId="03D5078F" w14:textId="77777777" w:rsidR="00402070" w:rsidRPr="00C61F69" w:rsidRDefault="00402070" w:rsidP="00402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5"/>
        <w:gridCol w:w="1341"/>
        <w:gridCol w:w="3332"/>
      </w:tblGrid>
      <w:tr w:rsidR="00BD7F1F" w:rsidRPr="00BD7F1F" w14:paraId="0695CBE8" w14:textId="77777777" w:rsidTr="00CD6716">
        <w:trPr>
          <w:trHeight w:val="283"/>
        </w:trPr>
        <w:tc>
          <w:tcPr>
            <w:tcW w:w="4955" w:type="dxa"/>
            <w:shd w:val="clear" w:color="auto" w:fill="D9E2F3" w:themeFill="accent1" w:themeFillTint="33"/>
            <w:vAlign w:val="center"/>
          </w:tcPr>
          <w:p w14:paraId="6890D4DC" w14:textId="77777777" w:rsidR="00BD7F1F" w:rsidRPr="00BD7F1F" w:rsidRDefault="00BD7F1F" w:rsidP="00CA5898">
            <w:pPr>
              <w:rPr>
                <w:rFonts w:ascii="Arial Black" w:hAnsi="Arial Black" w:cs="Arial"/>
                <w:sz w:val="22"/>
                <w:szCs w:val="20"/>
              </w:rPr>
            </w:pPr>
            <w:r w:rsidRPr="00BD7F1F">
              <w:rPr>
                <w:rFonts w:ascii="Arial Black" w:hAnsi="Arial Black" w:cs="Arial"/>
                <w:sz w:val="22"/>
                <w:szCs w:val="20"/>
              </w:rPr>
              <w:t>NOME</w:t>
            </w:r>
          </w:p>
        </w:tc>
        <w:tc>
          <w:tcPr>
            <w:tcW w:w="1341" w:type="dxa"/>
            <w:shd w:val="clear" w:color="auto" w:fill="D9E2F3" w:themeFill="accent1" w:themeFillTint="33"/>
            <w:vAlign w:val="center"/>
          </w:tcPr>
          <w:p w14:paraId="1742F815" w14:textId="77777777" w:rsidR="00BD7F1F" w:rsidRPr="00BD7F1F" w:rsidRDefault="00BD7F1F" w:rsidP="00CA5898">
            <w:pPr>
              <w:rPr>
                <w:rFonts w:ascii="Arial Black" w:hAnsi="Arial Black" w:cs="Arial"/>
                <w:sz w:val="22"/>
                <w:szCs w:val="20"/>
              </w:rPr>
            </w:pPr>
            <w:r w:rsidRPr="00BD7F1F">
              <w:rPr>
                <w:rFonts w:ascii="Arial Black" w:hAnsi="Arial Black" w:cs="Arial"/>
                <w:sz w:val="22"/>
                <w:szCs w:val="20"/>
              </w:rPr>
              <w:t>UNIDADE</w:t>
            </w:r>
          </w:p>
        </w:tc>
        <w:tc>
          <w:tcPr>
            <w:tcW w:w="3332" w:type="dxa"/>
            <w:shd w:val="clear" w:color="auto" w:fill="D9E2F3" w:themeFill="accent1" w:themeFillTint="33"/>
            <w:vAlign w:val="center"/>
          </w:tcPr>
          <w:p w14:paraId="7F33F047" w14:textId="77777777" w:rsidR="00BD7F1F" w:rsidRPr="00BD7F1F" w:rsidRDefault="00BD7F1F" w:rsidP="00CA5898">
            <w:pPr>
              <w:rPr>
                <w:rFonts w:ascii="Arial Black" w:hAnsi="Arial Black" w:cs="Arial"/>
                <w:sz w:val="22"/>
                <w:szCs w:val="20"/>
              </w:rPr>
            </w:pPr>
            <w:r w:rsidRPr="00BD7F1F">
              <w:rPr>
                <w:rFonts w:ascii="Arial Black" w:hAnsi="Arial Black" w:cs="Arial"/>
                <w:sz w:val="22"/>
                <w:szCs w:val="20"/>
              </w:rPr>
              <w:t>E-MAIL</w:t>
            </w:r>
          </w:p>
        </w:tc>
      </w:tr>
      <w:tr w:rsidR="00BD7F1F" w:rsidRPr="00BD7F1F" w14:paraId="67C36F3B" w14:textId="77777777" w:rsidTr="00CD6716">
        <w:trPr>
          <w:trHeight w:val="340"/>
        </w:trPr>
        <w:tc>
          <w:tcPr>
            <w:tcW w:w="4955" w:type="dxa"/>
            <w:vAlign w:val="center"/>
          </w:tcPr>
          <w:p w14:paraId="3BBC3D5A" w14:textId="77777777" w:rsidR="00BD7F1F" w:rsidRPr="00BD7F1F" w:rsidRDefault="00BD7F1F" w:rsidP="00CA5898">
            <w:pPr>
              <w:rPr>
                <w:rFonts w:ascii="Arial" w:hAnsi="Arial" w:cs="Arial"/>
                <w:sz w:val="22"/>
                <w:szCs w:val="20"/>
              </w:rPr>
            </w:pPr>
            <w:r w:rsidRPr="00BD7F1F">
              <w:rPr>
                <w:rFonts w:ascii="Arial" w:hAnsi="Arial" w:cs="Arial"/>
                <w:sz w:val="22"/>
                <w:szCs w:val="20"/>
              </w:rPr>
              <w:t>Beatriz de Faria Leao</w:t>
            </w:r>
          </w:p>
        </w:tc>
        <w:tc>
          <w:tcPr>
            <w:tcW w:w="1341" w:type="dxa"/>
            <w:vAlign w:val="center"/>
          </w:tcPr>
          <w:p w14:paraId="3F8A76C5" w14:textId="77777777" w:rsidR="00BD7F1F" w:rsidRPr="00BD7F1F" w:rsidRDefault="00BD7F1F" w:rsidP="00CA5898">
            <w:pPr>
              <w:rPr>
                <w:rFonts w:ascii="Arial" w:hAnsi="Arial" w:cs="Arial"/>
                <w:sz w:val="22"/>
                <w:szCs w:val="20"/>
              </w:rPr>
            </w:pPr>
            <w:r w:rsidRPr="00BD7F1F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3332" w:type="dxa"/>
            <w:vAlign w:val="center"/>
          </w:tcPr>
          <w:p w14:paraId="3DFB2B93" w14:textId="77777777" w:rsidR="00BD7F1F" w:rsidRPr="00BD7F1F" w:rsidRDefault="00BD7F1F" w:rsidP="00CA5898">
            <w:pPr>
              <w:rPr>
                <w:rFonts w:ascii="Arial" w:hAnsi="Arial" w:cs="Arial"/>
                <w:sz w:val="22"/>
                <w:szCs w:val="20"/>
              </w:rPr>
            </w:pPr>
            <w:r w:rsidRPr="00BD7F1F">
              <w:rPr>
                <w:rFonts w:ascii="Arial" w:hAnsi="Arial" w:cs="Arial"/>
                <w:sz w:val="22"/>
                <w:szCs w:val="20"/>
              </w:rPr>
              <w:t>beatriz.leao@hsl.org.br</w:t>
            </w:r>
          </w:p>
        </w:tc>
      </w:tr>
      <w:tr w:rsidR="00BD7F1F" w:rsidRPr="00BD7F1F" w14:paraId="15A9FA8E" w14:textId="77777777" w:rsidTr="00CD6716">
        <w:trPr>
          <w:trHeight w:val="340"/>
        </w:trPr>
        <w:tc>
          <w:tcPr>
            <w:tcW w:w="4955" w:type="dxa"/>
            <w:vAlign w:val="center"/>
          </w:tcPr>
          <w:p w14:paraId="4F8F198D" w14:textId="77777777" w:rsidR="00BD7F1F" w:rsidRPr="00BD7F1F" w:rsidRDefault="00BD7F1F" w:rsidP="00CD6716">
            <w:pPr>
              <w:rPr>
                <w:rFonts w:ascii="Arial" w:hAnsi="Arial" w:cs="Arial"/>
                <w:sz w:val="22"/>
                <w:szCs w:val="20"/>
              </w:rPr>
            </w:pPr>
            <w:proofErr w:type="spellStart"/>
            <w:r w:rsidRPr="00BD7F1F">
              <w:rPr>
                <w:rFonts w:ascii="Arial" w:hAnsi="Arial" w:cs="Arial"/>
                <w:sz w:val="22"/>
                <w:szCs w:val="20"/>
              </w:rPr>
              <w:t>Blanda</w:t>
            </w:r>
            <w:proofErr w:type="spellEnd"/>
            <w:r w:rsidRPr="00BD7F1F">
              <w:rPr>
                <w:rFonts w:ascii="Arial" w:hAnsi="Arial" w:cs="Arial"/>
                <w:sz w:val="22"/>
                <w:szCs w:val="20"/>
              </w:rPr>
              <w:t xml:space="preserve"> Helena de Mello</w:t>
            </w:r>
          </w:p>
        </w:tc>
        <w:tc>
          <w:tcPr>
            <w:tcW w:w="1341" w:type="dxa"/>
            <w:vAlign w:val="center"/>
          </w:tcPr>
          <w:p w14:paraId="3FD41E60" w14:textId="77777777" w:rsidR="00BD7F1F" w:rsidRPr="00BD7F1F" w:rsidRDefault="00BD7F1F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BD7F1F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3332" w:type="dxa"/>
            <w:vAlign w:val="center"/>
          </w:tcPr>
          <w:p w14:paraId="479E0EC8" w14:textId="77777777" w:rsidR="00BD7F1F" w:rsidRPr="00BD7F1F" w:rsidRDefault="00BD7F1F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BD7F1F">
              <w:rPr>
                <w:rFonts w:ascii="Arial" w:hAnsi="Arial" w:cs="Arial"/>
                <w:sz w:val="22"/>
                <w:szCs w:val="20"/>
              </w:rPr>
              <w:t>blanda.mello@saude.gov.br</w:t>
            </w:r>
          </w:p>
        </w:tc>
      </w:tr>
      <w:tr w:rsidR="00BD7F1F" w:rsidRPr="00BD7F1F" w14:paraId="2160F750" w14:textId="77777777" w:rsidTr="00CD6716">
        <w:trPr>
          <w:trHeight w:val="340"/>
        </w:trPr>
        <w:tc>
          <w:tcPr>
            <w:tcW w:w="4955" w:type="dxa"/>
            <w:vAlign w:val="center"/>
          </w:tcPr>
          <w:p w14:paraId="34FDE2A4" w14:textId="77777777" w:rsidR="00BD7F1F" w:rsidRPr="00BD7F1F" w:rsidRDefault="00BD7F1F" w:rsidP="00CA5898">
            <w:pPr>
              <w:rPr>
                <w:rFonts w:ascii="Arial" w:hAnsi="Arial" w:cs="Arial"/>
                <w:sz w:val="22"/>
                <w:szCs w:val="20"/>
              </w:rPr>
            </w:pPr>
            <w:r w:rsidRPr="00BD7F1F">
              <w:rPr>
                <w:rFonts w:ascii="Arial" w:hAnsi="Arial" w:cs="Arial"/>
                <w:sz w:val="22"/>
                <w:szCs w:val="20"/>
              </w:rPr>
              <w:lastRenderedPageBreak/>
              <w:t>Elivan Silva Souza</w:t>
            </w:r>
          </w:p>
        </w:tc>
        <w:tc>
          <w:tcPr>
            <w:tcW w:w="1341" w:type="dxa"/>
            <w:vAlign w:val="center"/>
          </w:tcPr>
          <w:p w14:paraId="0AEC8B3E" w14:textId="77777777" w:rsidR="00BD7F1F" w:rsidRPr="00BD7F1F" w:rsidRDefault="00BD7F1F" w:rsidP="00CA5898">
            <w:pPr>
              <w:rPr>
                <w:rFonts w:ascii="Arial" w:hAnsi="Arial" w:cs="Arial"/>
                <w:sz w:val="22"/>
                <w:szCs w:val="20"/>
              </w:rPr>
            </w:pPr>
            <w:r w:rsidRPr="00BD7F1F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3332" w:type="dxa"/>
            <w:vAlign w:val="center"/>
          </w:tcPr>
          <w:p w14:paraId="2FA67EF3" w14:textId="77777777" w:rsidR="00BD7F1F" w:rsidRPr="00BD7F1F" w:rsidRDefault="00BD7F1F" w:rsidP="00CA5898">
            <w:pPr>
              <w:rPr>
                <w:rFonts w:ascii="Arial" w:hAnsi="Arial" w:cs="Arial"/>
                <w:sz w:val="22"/>
                <w:szCs w:val="20"/>
              </w:rPr>
            </w:pPr>
            <w:r w:rsidRPr="00BD7F1F">
              <w:rPr>
                <w:rFonts w:ascii="Arial" w:hAnsi="Arial" w:cs="Arial"/>
                <w:sz w:val="22"/>
                <w:szCs w:val="20"/>
              </w:rPr>
              <w:t>elivan.silva@saude.gov.br</w:t>
            </w:r>
          </w:p>
        </w:tc>
      </w:tr>
      <w:tr w:rsidR="00BD7F1F" w:rsidRPr="00BD7F1F" w14:paraId="0EAC7993" w14:textId="77777777" w:rsidTr="00CD6716">
        <w:trPr>
          <w:trHeight w:val="340"/>
        </w:trPr>
        <w:tc>
          <w:tcPr>
            <w:tcW w:w="4955" w:type="dxa"/>
            <w:vAlign w:val="center"/>
          </w:tcPr>
          <w:p w14:paraId="1FFC7309" w14:textId="77777777" w:rsidR="00BD7F1F" w:rsidRPr="00BD7F1F" w:rsidRDefault="00BD7F1F" w:rsidP="00256EE8">
            <w:pPr>
              <w:rPr>
                <w:rFonts w:ascii="Arial" w:hAnsi="Arial" w:cs="Arial"/>
                <w:sz w:val="22"/>
                <w:szCs w:val="20"/>
              </w:rPr>
            </w:pPr>
            <w:r w:rsidRPr="00BD7F1F">
              <w:rPr>
                <w:rFonts w:ascii="Arial" w:hAnsi="Arial" w:cs="Arial"/>
                <w:sz w:val="22"/>
                <w:szCs w:val="20"/>
              </w:rPr>
              <w:t xml:space="preserve">Fabio de Cerqueira </w:t>
            </w:r>
            <w:proofErr w:type="spellStart"/>
            <w:r w:rsidRPr="00BD7F1F">
              <w:rPr>
                <w:rFonts w:ascii="Arial" w:hAnsi="Arial" w:cs="Arial"/>
                <w:sz w:val="22"/>
                <w:szCs w:val="20"/>
              </w:rPr>
              <w:t>Lario</w:t>
            </w:r>
            <w:proofErr w:type="spellEnd"/>
          </w:p>
        </w:tc>
        <w:tc>
          <w:tcPr>
            <w:tcW w:w="1341" w:type="dxa"/>
            <w:vAlign w:val="center"/>
          </w:tcPr>
          <w:p w14:paraId="32D5D1E0" w14:textId="61CBD0C4" w:rsidR="00BD7F1F" w:rsidRPr="00BD7F1F" w:rsidRDefault="00BD7F1F" w:rsidP="00CD671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3332" w:type="dxa"/>
            <w:vAlign w:val="center"/>
          </w:tcPr>
          <w:p w14:paraId="4FE13B4B" w14:textId="77777777" w:rsidR="00BD7F1F" w:rsidRPr="00BD7F1F" w:rsidRDefault="00BD7F1F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BD7F1F">
              <w:rPr>
                <w:rFonts w:ascii="Arial" w:hAnsi="Arial" w:cs="Arial"/>
                <w:sz w:val="22"/>
                <w:szCs w:val="20"/>
              </w:rPr>
              <w:t>fabio.clario@hsl.org.br</w:t>
            </w:r>
          </w:p>
        </w:tc>
      </w:tr>
      <w:tr w:rsidR="00BD7F1F" w:rsidRPr="00BD7F1F" w14:paraId="0FF4220A" w14:textId="77777777" w:rsidTr="00CD6716">
        <w:trPr>
          <w:trHeight w:val="340"/>
        </w:trPr>
        <w:tc>
          <w:tcPr>
            <w:tcW w:w="4955" w:type="dxa"/>
            <w:vAlign w:val="center"/>
          </w:tcPr>
          <w:p w14:paraId="09C0C144" w14:textId="77777777" w:rsidR="00BD7F1F" w:rsidRPr="00BD7F1F" w:rsidRDefault="00BD7F1F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BD7F1F">
              <w:rPr>
                <w:rFonts w:ascii="Arial" w:hAnsi="Arial" w:cs="Arial"/>
                <w:sz w:val="22"/>
                <w:szCs w:val="20"/>
              </w:rPr>
              <w:t xml:space="preserve">Gabriel </w:t>
            </w:r>
            <w:proofErr w:type="spellStart"/>
            <w:r w:rsidRPr="00BD7F1F">
              <w:rPr>
                <w:rFonts w:ascii="Arial" w:hAnsi="Arial" w:cs="Arial"/>
                <w:sz w:val="22"/>
                <w:szCs w:val="20"/>
              </w:rPr>
              <w:t>Gausmann</w:t>
            </w:r>
            <w:proofErr w:type="spellEnd"/>
            <w:r w:rsidRPr="00BD7F1F">
              <w:rPr>
                <w:rFonts w:ascii="Arial" w:hAnsi="Arial" w:cs="Arial"/>
                <w:sz w:val="22"/>
                <w:szCs w:val="20"/>
              </w:rPr>
              <w:t xml:space="preserve"> Oliveira</w:t>
            </w:r>
          </w:p>
        </w:tc>
        <w:tc>
          <w:tcPr>
            <w:tcW w:w="1341" w:type="dxa"/>
            <w:vAlign w:val="center"/>
          </w:tcPr>
          <w:p w14:paraId="42C2FE68" w14:textId="77777777" w:rsidR="00BD7F1F" w:rsidRPr="00BD7F1F" w:rsidRDefault="00BD7F1F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BD7F1F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3332" w:type="dxa"/>
            <w:vAlign w:val="center"/>
          </w:tcPr>
          <w:p w14:paraId="4DA6B82B" w14:textId="77777777" w:rsidR="00BD7F1F" w:rsidRPr="00BD7F1F" w:rsidRDefault="00BD7F1F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BD7F1F">
              <w:rPr>
                <w:rFonts w:ascii="Arial" w:hAnsi="Arial" w:cs="Arial"/>
                <w:sz w:val="22"/>
                <w:szCs w:val="20"/>
              </w:rPr>
              <w:t>gabriel.gaoliveira@hsl.org.br</w:t>
            </w:r>
          </w:p>
        </w:tc>
      </w:tr>
      <w:tr w:rsidR="00BD7F1F" w:rsidRPr="00BD7F1F" w14:paraId="1CB9C006" w14:textId="77777777" w:rsidTr="00CD6716">
        <w:trPr>
          <w:trHeight w:val="340"/>
        </w:trPr>
        <w:tc>
          <w:tcPr>
            <w:tcW w:w="4955" w:type="dxa"/>
            <w:vAlign w:val="center"/>
          </w:tcPr>
          <w:p w14:paraId="23CA9A00" w14:textId="77777777" w:rsidR="00BD7F1F" w:rsidRPr="00BD7F1F" w:rsidRDefault="00BD7F1F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BD7F1F">
              <w:rPr>
                <w:rFonts w:ascii="Arial" w:hAnsi="Arial" w:cs="Arial"/>
                <w:sz w:val="22"/>
                <w:szCs w:val="20"/>
              </w:rPr>
              <w:t>Gabriella Nunes Neves</w:t>
            </w:r>
          </w:p>
        </w:tc>
        <w:tc>
          <w:tcPr>
            <w:tcW w:w="1341" w:type="dxa"/>
            <w:vAlign w:val="center"/>
          </w:tcPr>
          <w:p w14:paraId="2E82A69A" w14:textId="77777777" w:rsidR="00BD7F1F" w:rsidRPr="00BD7F1F" w:rsidRDefault="00BD7F1F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BD7F1F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3332" w:type="dxa"/>
            <w:vAlign w:val="center"/>
          </w:tcPr>
          <w:p w14:paraId="653E290D" w14:textId="77777777" w:rsidR="00BD7F1F" w:rsidRPr="00BD7F1F" w:rsidRDefault="00BD7F1F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BD7F1F">
              <w:rPr>
                <w:rFonts w:ascii="Arial" w:hAnsi="Arial" w:cs="Arial"/>
                <w:sz w:val="22"/>
                <w:szCs w:val="20"/>
              </w:rPr>
              <w:t>gabriella.neves@saude.gov.br</w:t>
            </w:r>
          </w:p>
        </w:tc>
      </w:tr>
      <w:tr w:rsidR="00BD7F1F" w:rsidRPr="00BD7F1F" w14:paraId="43A1937A" w14:textId="77777777" w:rsidTr="00CD6716">
        <w:trPr>
          <w:trHeight w:val="340"/>
        </w:trPr>
        <w:tc>
          <w:tcPr>
            <w:tcW w:w="4955" w:type="dxa"/>
            <w:vAlign w:val="center"/>
          </w:tcPr>
          <w:p w14:paraId="1D087A07" w14:textId="77777777" w:rsidR="00BD7F1F" w:rsidRPr="00BD7F1F" w:rsidRDefault="00BD7F1F" w:rsidP="00CD6716">
            <w:pPr>
              <w:rPr>
                <w:rFonts w:ascii="Arial" w:hAnsi="Arial" w:cs="Arial"/>
                <w:sz w:val="22"/>
                <w:szCs w:val="20"/>
              </w:rPr>
            </w:pPr>
            <w:proofErr w:type="spellStart"/>
            <w:r w:rsidRPr="00BD7F1F">
              <w:rPr>
                <w:rFonts w:ascii="Arial" w:hAnsi="Arial" w:cs="Arial"/>
                <w:sz w:val="22"/>
                <w:szCs w:val="20"/>
              </w:rPr>
              <w:t>Italo</w:t>
            </w:r>
            <w:proofErr w:type="spellEnd"/>
            <w:r w:rsidRPr="00BD7F1F">
              <w:rPr>
                <w:rFonts w:ascii="Arial" w:hAnsi="Arial" w:cs="Arial"/>
                <w:sz w:val="22"/>
                <w:szCs w:val="20"/>
              </w:rPr>
              <w:t xml:space="preserve"> Macedo</w:t>
            </w:r>
          </w:p>
        </w:tc>
        <w:tc>
          <w:tcPr>
            <w:tcW w:w="1341" w:type="dxa"/>
            <w:vAlign w:val="center"/>
          </w:tcPr>
          <w:p w14:paraId="693E1BD5" w14:textId="77777777" w:rsidR="00BD7F1F" w:rsidRPr="00BD7F1F" w:rsidRDefault="00BD7F1F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BD7F1F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3332" w:type="dxa"/>
            <w:vAlign w:val="center"/>
          </w:tcPr>
          <w:p w14:paraId="0EBEAA8D" w14:textId="77777777" w:rsidR="00BD7F1F" w:rsidRPr="00BD7F1F" w:rsidRDefault="00BD7F1F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BD7F1F">
              <w:rPr>
                <w:rFonts w:ascii="Arial" w:hAnsi="Arial" w:cs="Arial"/>
                <w:sz w:val="22"/>
                <w:szCs w:val="20"/>
              </w:rPr>
              <w:t>italomacedo@gmail.com</w:t>
            </w:r>
          </w:p>
        </w:tc>
      </w:tr>
      <w:tr w:rsidR="00BD7F1F" w:rsidRPr="00BD7F1F" w14:paraId="35BE2EF8" w14:textId="77777777" w:rsidTr="00CD6716">
        <w:trPr>
          <w:trHeight w:val="340"/>
        </w:trPr>
        <w:tc>
          <w:tcPr>
            <w:tcW w:w="4955" w:type="dxa"/>
            <w:vAlign w:val="center"/>
          </w:tcPr>
          <w:p w14:paraId="28A38843" w14:textId="77777777" w:rsidR="00BD7F1F" w:rsidRPr="00BD7F1F" w:rsidRDefault="00BD7F1F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BD7F1F">
              <w:rPr>
                <w:rFonts w:ascii="Arial" w:hAnsi="Arial" w:cs="Arial"/>
                <w:sz w:val="22"/>
                <w:szCs w:val="20"/>
              </w:rPr>
              <w:t xml:space="preserve">Karla </w:t>
            </w:r>
            <w:proofErr w:type="spellStart"/>
            <w:r w:rsidRPr="00BD7F1F">
              <w:rPr>
                <w:rFonts w:ascii="Arial" w:hAnsi="Arial" w:cs="Arial"/>
                <w:sz w:val="22"/>
                <w:szCs w:val="20"/>
              </w:rPr>
              <w:t>Calvette</w:t>
            </w:r>
            <w:proofErr w:type="spellEnd"/>
            <w:r w:rsidRPr="00BD7F1F">
              <w:rPr>
                <w:rFonts w:ascii="Arial" w:hAnsi="Arial" w:cs="Arial"/>
                <w:sz w:val="22"/>
                <w:szCs w:val="20"/>
              </w:rPr>
              <w:t xml:space="preserve"> Costa</w:t>
            </w:r>
          </w:p>
        </w:tc>
        <w:tc>
          <w:tcPr>
            <w:tcW w:w="1341" w:type="dxa"/>
            <w:vAlign w:val="center"/>
          </w:tcPr>
          <w:p w14:paraId="24AF3D1F" w14:textId="77777777" w:rsidR="00BD7F1F" w:rsidRPr="00BD7F1F" w:rsidRDefault="00BD7F1F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BD7F1F">
              <w:rPr>
                <w:rFonts w:ascii="Arial" w:hAnsi="Arial" w:cs="Arial"/>
                <w:sz w:val="22"/>
                <w:szCs w:val="20"/>
              </w:rPr>
              <w:t>CGPNI</w:t>
            </w:r>
          </w:p>
        </w:tc>
        <w:tc>
          <w:tcPr>
            <w:tcW w:w="3332" w:type="dxa"/>
            <w:vAlign w:val="center"/>
          </w:tcPr>
          <w:p w14:paraId="71C88C60" w14:textId="77777777" w:rsidR="00BD7F1F" w:rsidRPr="00BD7F1F" w:rsidRDefault="00BD7F1F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BD7F1F">
              <w:rPr>
                <w:rFonts w:ascii="Arial" w:hAnsi="Arial" w:cs="Arial"/>
                <w:sz w:val="22"/>
                <w:szCs w:val="20"/>
              </w:rPr>
              <w:t>karla.calvette@saude.gov.br</w:t>
            </w:r>
          </w:p>
        </w:tc>
      </w:tr>
      <w:tr w:rsidR="00BD7F1F" w:rsidRPr="00BD7F1F" w14:paraId="4771F9B1" w14:textId="77777777" w:rsidTr="00CD6716">
        <w:trPr>
          <w:trHeight w:val="340"/>
        </w:trPr>
        <w:tc>
          <w:tcPr>
            <w:tcW w:w="4955" w:type="dxa"/>
            <w:vAlign w:val="center"/>
          </w:tcPr>
          <w:p w14:paraId="5C1CAFBE" w14:textId="77777777" w:rsidR="00BD7F1F" w:rsidRPr="00BD7F1F" w:rsidRDefault="00BD7F1F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BD7F1F">
              <w:rPr>
                <w:rFonts w:ascii="Arial" w:hAnsi="Arial" w:cs="Arial"/>
                <w:sz w:val="22"/>
                <w:szCs w:val="20"/>
              </w:rPr>
              <w:t>Monalisa de Assis Molla</w:t>
            </w:r>
          </w:p>
        </w:tc>
        <w:tc>
          <w:tcPr>
            <w:tcW w:w="1341" w:type="dxa"/>
            <w:vAlign w:val="center"/>
          </w:tcPr>
          <w:p w14:paraId="538EE915" w14:textId="77777777" w:rsidR="00BD7F1F" w:rsidRPr="00BD7F1F" w:rsidRDefault="00BD7F1F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BD7F1F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3332" w:type="dxa"/>
            <w:vAlign w:val="center"/>
          </w:tcPr>
          <w:p w14:paraId="2C90BB66" w14:textId="77777777" w:rsidR="00BD7F1F" w:rsidRPr="00BD7F1F" w:rsidRDefault="00BD7F1F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BD7F1F">
              <w:rPr>
                <w:rFonts w:ascii="Arial" w:hAnsi="Arial" w:cs="Arial"/>
                <w:sz w:val="22"/>
                <w:szCs w:val="20"/>
              </w:rPr>
              <w:t>monalisa.aassis@hsl.org.br</w:t>
            </w:r>
          </w:p>
        </w:tc>
      </w:tr>
      <w:tr w:rsidR="00BD7F1F" w:rsidRPr="00BD7F1F" w14:paraId="23DE1136" w14:textId="77777777" w:rsidTr="00CD6716">
        <w:trPr>
          <w:trHeight w:val="340"/>
        </w:trPr>
        <w:tc>
          <w:tcPr>
            <w:tcW w:w="4955" w:type="dxa"/>
            <w:vAlign w:val="center"/>
          </w:tcPr>
          <w:p w14:paraId="7A84D9A2" w14:textId="77777777" w:rsidR="00BD7F1F" w:rsidRPr="00BD7F1F" w:rsidRDefault="00BD7F1F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BD7F1F">
              <w:rPr>
                <w:rFonts w:ascii="Arial" w:hAnsi="Arial" w:cs="Arial"/>
                <w:sz w:val="22"/>
                <w:szCs w:val="20"/>
              </w:rPr>
              <w:t>Robson Willian de Melo Matos</w:t>
            </w:r>
          </w:p>
        </w:tc>
        <w:tc>
          <w:tcPr>
            <w:tcW w:w="1341" w:type="dxa"/>
            <w:vAlign w:val="center"/>
          </w:tcPr>
          <w:p w14:paraId="559E0FFD" w14:textId="77777777" w:rsidR="00BD7F1F" w:rsidRPr="00BD7F1F" w:rsidRDefault="00BD7F1F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BD7F1F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3332" w:type="dxa"/>
            <w:vAlign w:val="center"/>
          </w:tcPr>
          <w:p w14:paraId="2BD84BBB" w14:textId="77777777" w:rsidR="00BD7F1F" w:rsidRPr="00BD7F1F" w:rsidRDefault="00BD7F1F" w:rsidP="00CD6716">
            <w:pPr>
              <w:rPr>
                <w:rFonts w:ascii="Arial" w:hAnsi="Arial" w:cs="Arial"/>
                <w:sz w:val="22"/>
                <w:szCs w:val="20"/>
              </w:rPr>
            </w:pPr>
            <w:r w:rsidRPr="00BD7F1F">
              <w:rPr>
                <w:rFonts w:ascii="Arial" w:hAnsi="Arial" w:cs="Arial"/>
                <w:sz w:val="22"/>
                <w:szCs w:val="20"/>
              </w:rPr>
              <w:t>robson.matos@saude.gov.br</w:t>
            </w:r>
          </w:p>
        </w:tc>
      </w:tr>
    </w:tbl>
    <w:p w14:paraId="30A55E14" w14:textId="5316EB06" w:rsidR="00C44873" w:rsidRPr="00C61F69" w:rsidRDefault="00C44873" w:rsidP="00AE335E">
      <w:pPr>
        <w:pBdr>
          <w:bottom w:val="single" w:sz="4" w:space="1" w:color="auto"/>
        </w:pBdr>
        <w:spacing w:before="120" w:after="120" w:line="360" w:lineRule="auto"/>
        <w:jc w:val="both"/>
        <w:rPr>
          <w:rFonts w:ascii="Arial" w:hAnsi="Arial" w:cs="Arial"/>
        </w:rPr>
      </w:pPr>
    </w:p>
    <w:p w14:paraId="31432324" w14:textId="3A2FB42E" w:rsidR="00C44873" w:rsidRPr="00C61F69" w:rsidRDefault="00C44873" w:rsidP="00B56D8B">
      <w:pPr>
        <w:pStyle w:val="Heading1"/>
        <w:rPr>
          <w:color w:val="auto"/>
        </w:rPr>
      </w:pPr>
      <w:r w:rsidRPr="00C61F69">
        <w:rPr>
          <w:color w:val="auto"/>
        </w:rPr>
        <w:t>Anotações:</w:t>
      </w:r>
    </w:p>
    <w:p w14:paraId="20764046" w14:textId="101763F2" w:rsidR="006F7CB4" w:rsidRDefault="006F7CB4" w:rsidP="006F7CB4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C61F69">
        <w:rPr>
          <w:rFonts w:ascii="Arial" w:hAnsi="Arial" w:cs="Arial"/>
          <w:lang w:eastAsia="pt-BR"/>
        </w:rPr>
        <w:t xml:space="preserve">Mencionado que a ata do </w:t>
      </w:r>
      <w:r w:rsidR="00AA1F96">
        <w:rPr>
          <w:rFonts w:ascii="Arial" w:hAnsi="Arial" w:cs="Arial"/>
          <w:lang w:eastAsia="pt-BR"/>
        </w:rPr>
        <w:t>3</w:t>
      </w:r>
      <w:r w:rsidRPr="00C61F69">
        <w:rPr>
          <w:rFonts w:ascii="Arial" w:hAnsi="Arial" w:cs="Arial"/>
          <w:lang w:eastAsia="pt-BR"/>
        </w:rPr>
        <w:t>º ponto de controle foi aprovada e o PDF consta no repositório do Teams. As atas serão consideradas finais um dia antes do próximo ponto de controle. Antes desse período, estará em arquivo word enviado pelo e-mail para complementações e considerações;</w:t>
      </w:r>
    </w:p>
    <w:p w14:paraId="612F5EEA" w14:textId="77777777" w:rsidR="007C33C8" w:rsidRDefault="007C33C8" w:rsidP="007C33C8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7C33C8">
        <w:rPr>
          <w:rFonts w:ascii="Arial" w:hAnsi="Arial" w:cs="Arial"/>
          <w:lang w:eastAsia="pt-BR"/>
        </w:rPr>
        <w:t>Reunião de repasse OBM;</w:t>
      </w:r>
    </w:p>
    <w:p w14:paraId="52638341" w14:textId="5BBE57F5" w:rsidR="00E2301B" w:rsidRPr="007C33C8" w:rsidRDefault="00D460DB" w:rsidP="00E2301B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HSL agradece </w:t>
      </w:r>
      <w:r w:rsidR="00EC0026">
        <w:rPr>
          <w:rFonts w:ascii="Arial" w:hAnsi="Arial" w:cs="Arial"/>
          <w:lang w:eastAsia="pt-BR"/>
        </w:rPr>
        <w:t>a</w:t>
      </w:r>
      <w:r>
        <w:rPr>
          <w:rFonts w:ascii="Arial" w:hAnsi="Arial" w:cs="Arial"/>
          <w:lang w:eastAsia="pt-BR"/>
        </w:rPr>
        <w:t xml:space="preserve"> reunião e menciona que</w:t>
      </w:r>
      <w:r w:rsidR="00EE6C73">
        <w:rPr>
          <w:rFonts w:ascii="Arial" w:hAnsi="Arial" w:cs="Arial"/>
          <w:lang w:eastAsia="pt-BR"/>
        </w:rPr>
        <w:t xml:space="preserve"> foi muito importante.</w:t>
      </w:r>
    </w:p>
    <w:p w14:paraId="71591591" w14:textId="77777777" w:rsidR="007C33C8" w:rsidRDefault="007C33C8" w:rsidP="007C33C8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7C33C8">
        <w:rPr>
          <w:rFonts w:ascii="Arial" w:hAnsi="Arial" w:cs="Arial"/>
          <w:lang w:eastAsia="pt-BR"/>
        </w:rPr>
        <w:t>Agenda para discussão das vias de administração;</w:t>
      </w:r>
    </w:p>
    <w:p w14:paraId="4EF9B21D" w14:textId="06036826" w:rsidR="00EC0026" w:rsidRPr="007C33C8" w:rsidRDefault="00EC0026" w:rsidP="00EC0026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Agendada para amanhã (</w:t>
      </w:r>
      <w:r w:rsidR="00157410">
        <w:rPr>
          <w:rFonts w:ascii="Arial" w:hAnsi="Arial" w:cs="Arial"/>
          <w:lang w:eastAsia="pt-BR"/>
        </w:rPr>
        <w:t xml:space="preserve">03/02) </w:t>
      </w:r>
      <w:r>
        <w:rPr>
          <w:rFonts w:ascii="Arial" w:hAnsi="Arial" w:cs="Arial"/>
          <w:lang w:eastAsia="pt-BR"/>
        </w:rPr>
        <w:t>às 16h;</w:t>
      </w:r>
    </w:p>
    <w:p w14:paraId="019D3E5C" w14:textId="77777777" w:rsidR="007C33C8" w:rsidRDefault="007C33C8" w:rsidP="007C33C8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7C33C8">
        <w:rPr>
          <w:rFonts w:ascii="Arial" w:hAnsi="Arial" w:cs="Arial"/>
          <w:lang w:eastAsia="pt-BR"/>
        </w:rPr>
        <w:t>Reunião OPAS;</w:t>
      </w:r>
    </w:p>
    <w:p w14:paraId="00BD2EE2" w14:textId="6B404C2C" w:rsidR="00157410" w:rsidRPr="007C33C8" w:rsidRDefault="00157410" w:rsidP="00157410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Ainda aguardando</w:t>
      </w:r>
      <w:r w:rsidR="00C67A41">
        <w:rPr>
          <w:rFonts w:ascii="Arial" w:hAnsi="Arial" w:cs="Arial"/>
          <w:lang w:eastAsia="pt-BR"/>
        </w:rPr>
        <w:t xml:space="preserve"> </w:t>
      </w:r>
      <w:r>
        <w:rPr>
          <w:rFonts w:ascii="Arial" w:hAnsi="Arial" w:cs="Arial"/>
          <w:lang w:eastAsia="pt-BR"/>
        </w:rPr>
        <w:t xml:space="preserve">a </w:t>
      </w:r>
      <w:r w:rsidR="00C67A41">
        <w:rPr>
          <w:rFonts w:ascii="Arial" w:hAnsi="Arial" w:cs="Arial"/>
          <w:lang w:eastAsia="pt-BR"/>
        </w:rPr>
        <w:t>nomeações internas no MS para esses diálogos</w:t>
      </w:r>
    </w:p>
    <w:p w14:paraId="086E0B71" w14:textId="77777777" w:rsidR="007C33C8" w:rsidRPr="005F2699" w:rsidRDefault="007C33C8" w:rsidP="007C33C8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5F2699">
        <w:rPr>
          <w:rFonts w:ascii="Arial" w:hAnsi="Arial" w:cs="Arial"/>
          <w:lang w:eastAsia="pt-BR"/>
        </w:rPr>
        <w:t>Mapeamento IPS;</w:t>
      </w:r>
    </w:p>
    <w:p w14:paraId="2D8BAFEF" w14:textId="61FC9604" w:rsidR="004A2C20" w:rsidRPr="005F2699" w:rsidRDefault="004A2C20" w:rsidP="004A2C20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5F2699">
        <w:rPr>
          <w:rFonts w:ascii="Arial" w:hAnsi="Arial" w:cs="Arial"/>
          <w:lang w:eastAsia="pt-BR"/>
        </w:rPr>
        <w:t xml:space="preserve">CGIIS pontua que irá enviar até amanhã (03/02) esse mapeamento; </w:t>
      </w:r>
    </w:p>
    <w:p w14:paraId="00B9B47D" w14:textId="77777777" w:rsidR="007C33C8" w:rsidRPr="005F2699" w:rsidRDefault="007C33C8" w:rsidP="007C33C8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5F2699">
        <w:rPr>
          <w:rFonts w:ascii="Arial" w:hAnsi="Arial" w:cs="Arial"/>
          <w:lang w:eastAsia="pt-BR"/>
        </w:rPr>
        <w:t xml:space="preserve">Avaliação inicial da proposta de qualificação das informações do </w:t>
      </w:r>
      <w:proofErr w:type="spellStart"/>
      <w:r w:rsidRPr="005F2699">
        <w:rPr>
          <w:rFonts w:ascii="Arial" w:hAnsi="Arial" w:cs="Arial"/>
          <w:lang w:eastAsia="pt-BR"/>
        </w:rPr>
        <w:t>Brimunobiológico</w:t>
      </w:r>
      <w:proofErr w:type="spellEnd"/>
      <w:r w:rsidRPr="005F2699">
        <w:rPr>
          <w:rFonts w:ascii="Arial" w:hAnsi="Arial" w:cs="Arial"/>
          <w:lang w:eastAsia="pt-BR"/>
        </w:rPr>
        <w:t>;</w:t>
      </w:r>
    </w:p>
    <w:p w14:paraId="6520454A" w14:textId="40020326" w:rsidR="00D83271" w:rsidRPr="005F2699" w:rsidRDefault="00D83271" w:rsidP="00D83271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5F2699">
        <w:rPr>
          <w:rFonts w:ascii="Arial" w:hAnsi="Arial" w:cs="Arial"/>
          <w:lang w:eastAsia="pt-BR"/>
        </w:rPr>
        <w:t>Solicitação de status via e-mail;</w:t>
      </w:r>
    </w:p>
    <w:p w14:paraId="6F4DD47F" w14:textId="77777777" w:rsidR="007C33C8" w:rsidRPr="005F2699" w:rsidRDefault="007C33C8" w:rsidP="007C33C8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5F2699">
        <w:rPr>
          <w:rFonts w:ascii="Arial" w:hAnsi="Arial" w:cs="Arial"/>
          <w:lang w:eastAsia="pt-BR"/>
        </w:rPr>
        <w:t>Ajustes do CIES e DLOG para harmonização dos imunobiológicos;</w:t>
      </w:r>
    </w:p>
    <w:p w14:paraId="4D09E827" w14:textId="34D2E5E8" w:rsidR="00D83271" w:rsidRPr="005F2699" w:rsidRDefault="00D83271" w:rsidP="00A34534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5F2699">
        <w:rPr>
          <w:rFonts w:ascii="Arial" w:hAnsi="Arial" w:cs="Arial"/>
          <w:lang w:eastAsia="pt-BR"/>
        </w:rPr>
        <w:t>Solicitação de status via e-mail;</w:t>
      </w:r>
    </w:p>
    <w:p w14:paraId="17DDED5C" w14:textId="77777777" w:rsidR="007C33C8" w:rsidRDefault="007C33C8" w:rsidP="007C33C8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5F2699">
        <w:rPr>
          <w:rFonts w:ascii="Arial" w:hAnsi="Arial" w:cs="Arial"/>
          <w:lang w:eastAsia="pt-BR"/>
        </w:rPr>
        <w:t>Discussão sobre mapeamento</w:t>
      </w:r>
      <w:r w:rsidRPr="007C33C8">
        <w:rPr>
          <w:rFonts w:ascii="Arial" w:hAnsi="Arial" w:cs="Arial"/>
          <w:lang w:eastAsia="pt-BR"/>
        </w:rPr>
        <w:t xml:space="preserve"> de concentrações dos imunobiológicos;</w:t>
      </w:r>
    </w:p>
    <w:p w14:paraId="42150FBC" w14:textId="17E8D026" w:rsidR="00745914" w:rsidRPr="007C33C8" w:rsidRDefault="00745914" w:rsidP="00745914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Aguardar o retorno do dia 17/02 que se terá a lista de imuno</w:t>
      </w:r>
      <w:r w:rsidR="00A34534">
        <w:rPr>
          <w:rFonts w:ascii="Arial" w:hAnsi="Arial" w:cs="Arial"/>
          <w:lang w:eastAsia="pt-BR"/>
        </w:rPr>
        <w:t>biológicos</w:t>
      </w:r>
      <w:r>
        <w:rPr>
          <w:rFonts w:ascii="Arial" w:hAnsi="Arial" w:cs="Arial"/>
          <w:lang w:eastAsia="pt-BR"/>
        </w:rPr>
        <w:t xml:space="preserve"> </w:t>
      </w:r>
      <w:r w:rsidR="00A34534">
        <w:rPr>
          <w:rFonts w:ascii="Arial" w:hAnsi="Arial" w:cs="Arial"/>
          <w:lang w:eastAsia="pt-BR"/>
        </w:rPr>
        <w:t xml:space="preserve">com </w:t>
      </w:r>
      <w:r w:rsidR="00537B01">
        <w:rPr>
          <w:rFonts w:ascii="Arial" w:hAnsi="Arial" w:cs="Arial"/>
          <w:lang w:eastAsia="pt-BR"/>
        </w:rPr>
        <w:t>informações</w:t>
      </w:r>
      <w:r w:rsidR="00A34534">
        <w:rPr>
          <w:rFonts w:ascii="Arial" w:hAnsi="Arial" w:cs="Arial"/>
          <w:lang w:eastAsia="pt-BR"/>
        </w:rPr>
        <w:t xml:space="preserve"> faltantes para atuação</w:t>
      </w:r>
      <w:r w:rsidR="00537B01">
        <w:rPr>
          <w:rFonts w:ascii="Arial" w:hAnsi="Arial" w:cs="Arial"/>
          <w:lang w:eastAsia="pt-BR"/>
        </w:rPr>
        <w:t>.</w:t>
      </w:r>
    </w:p>
    <w:p w14:paraId="37E7A855" w14:textId="77777777" w:rsidR="007C33C8" w:rsidRDefault="007C33C8" w:rsidP="007C33C8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7C33C8">
        <w:rPr>
          <w:rFonts w:ascii="Arial" w:hAnsi="Arial" w:cs="Arial"/>
          <w:lang w:eastAsia="pt-BR"/>
        </w:rPr>
        <w:t>Alergias Conecte SUS;</w:t>
      </w:r>
    </w:p>
    <w:p w14:paraId="02B5419E" w14:textId="4EC2890A" w:rsidR="00A34534" w:rsidRPr="007C33C8" w:rsidRDefault="00A34534" w:rsidP="00A34534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CGIIS pontua que já solicitou acesso as bases de alergias do Conecte SUS Cidadão e quando conseguir, </w:t>
      </w:r>
      <w:r w:rsidR="00A118B3">
        <w:rPr>
          <w:rFonts w:ascii="Arial" w:hAnsi="Arial" w:cs="Arial"/>
          <w:lang w:eastAsia="pt-BR"/>
        </w:rPr>
        <w:t>fará análise e trará para o ponto de controle.</w:t>
      </w:r>
    </w:p>
    <w:p w14:paraId="4D318A69" w14:textId="77777777" w:rsidR="007C33C8" w:rsidRPr="005F2699" w:rsidRDefault="007C33C8" w:rsidP="007C33C8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5F2699">
        <w:rPr>
          <w:rFonts w:ascii="Arial" w:hAnsi="Arial" w:cs="Arial"/>
          <w:lang w:eastAsia="pt-BR"/>
        </w:rPr>
        <w:t>Material e acessos CBARA;</w:t>
      </w:r>
    </w:p>
    <w:p w14:paraId="7D0D309E" w14:textId="167492BD" w:rsidR="00942D01" w:rsidRPr="005F2699" w:rsidRDefault="00942D01" w:rsidP="00942D01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highlight w:val="yellow"/>
          <w:lang w:eastAsia="pt-BR"/>
        </w:rPr>
      </w:pPr>
      <w:r w:rsidRPr="005F2699">
        <w:rPr>
          <w:rFonts w:ascii="Arial" w:hAnsi="Arial" w:cs="Arial"/>
          <w:highlight w:val="yellow"/>
          <w:lang w:eastAsia="pt-BR"/>
        </w:rPr>
        <w:t>Pedir ao</w:t>
      </w:r>
      <w:r w:rsidR="005F2699">
        <w:rPr>
          <w:rFonts w:ascii="Arial" w:hAnsi="Arial" w:cs="Arial"/>
          <w:highlight w:val="yellow"/>
          <w:lang w:eastAsia="pt-BR"/>
        </w:rPr>
        <w:t xml:space="preserve"> Rodrigo</w:t>
      </w:r>
      <w:r w:rsidRPr="005F2699">
        <w:rPr>
          <w:rFonts w:ascii="Arial" w:hAnsi="Arial" w:cs="Arial"/>
          <w:highlight w:val="yellow"/>
          <w:lang w:eastAsia="pt-BR"/>
        </w:rPr>
        <w:t xml:space="preserve"> </w:t>
      </w:r>
      <w:proofErr w:type="spellStart"/>
      <w:r w:rsidRPr="005F2699">
        <w:rPr>
          <w:rFonts w:ascii="Arial" w:hAnsi="Arial" w:cs="Arial"/>
          <w:highlight w:val="yellow"/>
          <w:lang w:eastAsia="pt-BR"/>
        </w:rPr>
        <w:t>Gaete</w:t>
      </w:r>
      <w:proofErr w:type="spellEnd"/>
      <w:r w:rsidRPr="005F2699">
        <w:rPr>
          <w:rFonts w:ascii="Arial" w:hAnsi="Arial" w:cs="Arial"/>
          <w:highlight w:val="yellow"/>
          <w:lang w:eastAsia="pt-BR"/>
        </w:rPr>
        <w:t xml:space="preserve"> esse material;</w:t>
      </w:r>
    </w:p>
    <w:p w14:paraId="137CA57A" w14:textId="046A9376" w:rsidR="00E955D3" w:rsidRDefault="00E955D3" w:rsidP="007C33C8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Cooperação de Portugal</w:t>
      </w:r>
    </w:p>
    <w:p w14:paraId="4D7C08C4" w14:textId="5C937C70" w:rsidR="00E955D3" w:rsidRDefault="00DE36A1" w:rsidP="00E955D3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HSL mencionou que já está em diálogo com Portugal e eles estão compartilhando alguns materiais.</w:t>
      </w:r>
    </w:p>
    <w:p w14:paraId="49653789" w14:textId="0E959490" w:rsidR="002F06A5" w:rsidRPr="005F4374" w:rsidRDefault="002F06A5" w:rsidP="00E955D3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highlight w:val="yellow"/>
          <w:lang w:eastAsia="pt-BR"/>
        </w:rPr>
      </w:pPr>
      <w:r w:rsidRPr="005F4374">
        <w:rPr>
          <w:rFonts w:ascii="Arial" w:hAnsi="Arial" w:cs="Arial"/>
          <w:highlight w:val="yellow"/>
          <w:lang w:eastAsia="pt-BR"/>
        </w:rPr>
        <w:t xml:space="preserve">CGIIS sugere inserir o Igor (SAPS) no grupo </w:t>
      </w:r>
      <w:r w:rsidR="00F03DB0" w:rsidRPr="005F4374">
        <w:rPr>
          <w:rFonts w:ascii="Arial" w:hAnsi="Arial" w:cs="Arial"/>
          <w:highlight w:val="yellow"/>
          <w:lang w:eastAsia="pt-BR"/>
        </w:rPr>
        <w:t>de Portugal para essas discussões.</w:t>
      </w:r>
    </w:p>
    <w:p w14:paraId="5BCCAB52" w14:textId="20C75626" w:rsidR="00F03DB0" w:rsidRDefault="00F03DB0" w:rsidP="00E955D3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lastRenderedPageBreak/>
        <w:t>CGIIS questiona se está sendo dialogado com Anvisa sobre os pontos da farmacovigilância.</w:t>
      </w:r>
    </w:p>
    <w:p w14:paraId="6F0B70F3" w14:textId="06E83542" w:rsidR="005C4683" w:rsidRDefault="005C4683" w:rsidP="005C4683">
      <w:pPr>
        <w:numPr>
          <w:ilvl w:val="2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HSL pontua que farmacovigilância está fora do escopo e invés de fazer isso, atuar nas alergias por conta dos vocabulários utilizados.</w:t>
      </w:r>
    </w:p>
    <w:p w14:paraId="3E7483E6" w14:textId="02B97D1D" w:rsidR="004144A9" w:rsidRDefault="004144A9" w:rsidP="005C4683">
      <w:pPr>
        <w:numPr>
          <w:ilvl w:val="2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CGIIS pontua que se for necessário alguém do MS que atue sobre farmacovigilância.</w:t>
      </w:r>
    </w:p>
    <w:p w14:paraId="0097CD91" w14:textId="275F98D2" w:rsidR="007C33C8" w:rsidRDefault="007C33C8" w:rsidP="007C33C8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7C33C8">
        <w:rPr>
          <w:rFonts w:ascii="Arial" w:hAnsi="Arial" w:cs="Arial"/>
          <w:lang w:eastAsia="pt-BR"/>
        </w:rPr>
        <w:t>Envio dos modelos do RIA (carga; rotina; campanha)</w:t>
      </w:r>
    </w:p>
    <w:p w14:paraId="40556710" w14:textId="283A2F37" w:rsidR="00B930A4" w:rsidRPr="007C33C8" w:rsidRDefault="00B930A4" w:rsidP="00B930A4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CGIIS pontua que está aguardando as versões mais atuais para encaminhar. </w:t>
      </w:r>
    </w:p>
    <w:p w14:paraId="5AB5EAF9" w14:textId="77777777" w:rsidR="007C33C8" w:rsidRPr="00FA34F8" w:rsidRDefault="007C33C8" w:rsidP="007C33C8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FA34F8">
        <w:rPr>
          <w:rFonts w:ascii="Arial" w:hAnsi="Arial" w:cs="Arial"/>
          <w:lang w:eastAsia="pt-BR"/>
        </w:rPr>
        <w:t>Retomada do Laboratório OCL;</w:t>
      </w:r>
    </w:p>
    <w:p w14:paraId="2B854FC9" w14:textId="77724D22" w:rsidR="00B930A4" w:rsidRPr="00FA34F8" w:rsidRDefault="003924D5" w:rsidP="00B930A4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FA34F8">
        <w:rPr>
          <w:rFonts w:ascii="Arial" w:hAnsi="Arial" w:cs="Arial"/>
          <w:lang w:eastAsia="pt-BR"/>
        </w:rPr>
        <w:t>CGIIS pontua que a</w:t>
      </w:r>
      <w:r w:rsidR="00B930A4" w:rsidRPr="00FA34F8">
        <w:rPr>
          <w:rFonts w:ascii="Arial" w:hAnsi="Arial" w:cs="Arial"/>
          <w:lang w:eastAsia="pt-BR"/>
        </w:rPr>
        <w:t xml:space="preserve">inda não </w:t>
      </w:r>
      <w:r w:rsidRPr="00FA34F8">
        <w:rPr>
          <w:rFonts w:ascii="Arial" w:hAnsi="Arial" w:cs="Arial"/>
          <w:lang w:eastAsia="pt-BR"/>
        </w:rPr>
        <w:t>conversado sobre esse ponto.</w:t>
      </w:r>
    </w:p>
    <w:p w14:paraId="10042E40" w14:textId="77777777" w:rsidR="007C33C8" w:rsidRPr="00FA34F8" w:rsidRDefault="007C33C8" w:rsidP="007C33C8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FA34F8">
        <w:rPr>
          <w:rFonts w:ascii="Arial" w:hAnsi="Arial" w:cs="Arial"/>
          <w:lang w:eastAsia="pt-BR"/>
        </w:rPr>
        <w:t>Alteração do plano de trabalho;</w:t>
      </w:r>
    </w:p>
    <w:p w14:paraId="24C48229" w14:textId="04064155" w:rsidR="00145C90" w:rsidRPr="00FA34F8" w:rsidRDefault="00145C90" w:rsidP="00145C90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FA34F8">
        <w:rPr>
          <w:rFonts w:ascii="Arial" w:hAnsi="Arial" w:cs="Arial"/>
          <w:lang w:eastAsia="pt-BR"/>
        </w:rPr>
        <w:t>Aguardar mais uma semana</w:t>
      </w:r>
      <w:r w:rsidR="006F52AF" w:rsidRPr="00FA34F8">
        <w:rPr>
          <w:rFonts w:ascii="Arial" w:hAnsi="Arial" w:cs="Arial"/>
          <w:lang w:eastAsia="pt-BR"/>
        </w:rPr>
        <w:t xml:space="preserve"> para o envio.</w:t>
      </w:r>
    </w:p>
    <w:p w14:paraId="2F74AE13" w14:textId="7ACD44D7" w:rsidR="00145C90" w:rsidRPr="00FA34F8" w:rsidRDefault="00145C90" w:rsidP="00145C90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FA34F8">
        <w:rPr>
          <w:rFonts w:ascii="Arial" w:hAnsi="Arial" w:cs="Arial"/>
          <w:lang w:eastAsia="pt-BR"/>
        </w:rPr>
        <w:t>Foi pontuado na ata que será tratado</w:t>
      </w:r>
      <w:r w:rsidR="00C135B3" w:rsidRPr="00FA34F8">
        <w:rPr>
          <w:rFonts w:ascii="Arial" w:hAnsi="Arial" w:cs="Arial"/>
          <w:lang w:eastAsia="pt-BR"/>
        </w:rPr>
        <w:t xml:space="preserve"> exames, alergias e imunobiológicos.</w:t>
      </w:r>
    </w:p>
    <w:p w14:paraId="6E56B467" w14:textId="0DAB74EE" w:rsidR="00145C90" w:rsidRPr="00FA34F8" w:rsidRDefault="00145C90" w:rsidP="00145C90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FA34F8">
        <w:rPr>
          <w:rFonts w:ascii="Arial" w:hAnsi="Arial" w:cs="Arial"/>
          <w:lang w:eastAsia="pt-BR"/>
        </w:rPr>
        <w:t>Não haverá prova de conceito do CBARA pois eles não estão na RNDS.</w:t>
      </w:r>
    </w:p>
    <w:p w14:paraId="6229108C" w14:textId="66C3E2BE" w:rsidR="00C135B3" w:rsidRDefault="00C135B3" w:rsidP="00145C90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FA34F8">
        <w:rPr>
          <w:rFonts w:ascii="Arial" w:hAnsi="Arial" w:cs="Arial"/>
          <w:lang w:eastAsia="pt-BR"/>
        </w:rPr>
        <w:t>HSL pontua que a alteração do plano de trabalho</w:t>
      </w:r>
      <w:r>
        <w:rPr>
          <w:rFonts w:ascii="Arial" w:hAnsi="Arial" w:cs="Arial"/>
          <w:lang w:eastAsia="pt-BR"/>
        </w:rPr>
        <w:t xml:space="preserve"> </w:t>
      </w:r>
      <w:r w:rsidR="006F52AF">
        <w:rPr>
          <w:rFonts w:ascii="Arial" w:hAnsi="Arial" w:cs="Arial"/>
          <w:lang w:eastAsia="pt-BR"/>
        </w:rPr>
        <w:t xml:space="preserve">pode ocasionar </w:t>
      </w:r>
      <w:r w:rsidR="00D36B24">
        <w:rPr>
          <w:rFonts w:ascii="Arial" w:hAnsi="Arial" w:cs="Arial"/>
          <w:lang w:eastAsia="pt-BR"/>
        </w:rPr>
        <w:t xml:space="preserve">alterações </w:t>
      </w:r>
      <w:r w:rsidR="006F52AF">
        <w:rPr>
          <w:rFonts w:ascii="Arial" w:hAnsi="Arial" w:cs="Arial"/>
          <w:lang w:eastAsia="pt-BR"/>
        </w:rPr>
        <w:t xml:space="preserve">até no orçamento e seria </w:t>
      </w:r>
      <w:proofErr w:type="gramStart"/>
      <w:r w:rsidR="006F52AF">
        <w:rPr>
          <w:rFonts w:ascii="Arial" w:hAnsi="Arial" w:cs="Arial"/>
          <w:lang w:eastAsia="pt-BR"/>
        </w:rPr>
        <w:t>necessário</w:t>
      </w:r>
      <w:r w:rsidR="00D82004">
        <w:rPr>
          <w:rFonts w:ascii="Arial" w:hAnsi="Arial" w:cs="Arial"/>
          <w:lang w:eastAsia="pt-BR"/>
        </w:rPr>
        <w:t xml:space="preserve"> uns 15 dias</w:t>
      </w:r>
      <w:proofErr w:type="gramEnd"/>
      <w:r w:rsidR="00D82004">
        <w:rPr>
          <w:rFonts w:ascii="Arial" w:hAnsi="Arial" w:cs="Arial"/>
          <w:lang w:eastAsia="pt-BR"/>
        </w:rPr>
        <w:t xml:space="preserve"> para retorno, visto os trâmites </w:t>
      </w:r>
      <w:r w:rsidR="00EC0026">
        <w:rPr>
          <w:rFonts w:ascii="Arial" w:hAnsi="Arial" w:cs="Arial"/>
          <w:lang w:eastAsia="pt-BR"/>
        </w:rPr>
        <w:t>internos necessários.</w:t>
      </w:r>
    </w:p>
    <w:p w14:paraId="4D89D2CA" w14:textId="592F49E4" w:rsidR="00EC0026" w:rsidRPr="007C33C8" w:rsidRDefault="00EC0026" w:rsidP="00EC0026">
      <w:pPr>
        <w:numPr>
          <w:ilvl w:val="2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CGIIS menciona que não há problema quanto a isso.</w:t>
      </w:r>
    </w:p>
    <w:p w14:paraId="0B6EF963" w14:textId="77777777" w:rsidR="007C33C8" w:rsidRPr="00F76953" w:rsidRDefault="007C33C8" w:rsidP="007C33C8">
      <w:pPr>
        <w:shd w:val="clear" w:color="auto" w:fill="FFFFFF"/>
        <w:spacing w:before="100" w:beforeAutospacing="1" w:after="120"/>
        <w:jc w:val="both"/>
        <w:rPr>
          <w:rFonts w:ascii="Arial" w:hAnsi="Arial" w:cs="Arial"/>
          <w:b/>
          <w:bCs/>
          <w:lang w:eastAsia="pt-BR"/>
        </w:rPr>
      </w:pPr>
      <w:r w:rsidRPr="00F76953">
        <w:rPr>
          <w:rFonts w:ascii="Arial" w:hAnsi="Arial" w:cs="Arial"/>
          <w:b/>
          <w:bCs/>
          <w:lang w:eastAsia="pt-BR"/>
        </w:rPr>
        <w:t>Discussões:</w:t>
      </w:r>
    </w:p>
    <w:p w14:paraId="0B9BC775" w14:textId="3B61FDEB" w:rsidR="00FC4BB2" w:rsidRDefault="007C33C8" w:rsidP="007C33C8">
      <w:pPr>
        <w:numPr>
          <w:ilvl w:val="0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 w:rsidRPr="007C33C8">
        <w:rPr>
          <w:rFonts w:ascii="Arial" w:hAnsi="Arial" w:cs="Arial"/>
          <w:lang w:eastAsia="pt-BR"/>
        </w:rPr>
        <w:t>Cronograma Nacional de Vacinação (início em 27 de fevereiro – COVID-19);</w:t>
      </w:r>
    </w:p>
    <w:p w14:paraId="7BA5D275" w14:textId="5F318DD6" w:rsidR="007A5984" w:rsidRDefault="002F4C30" w:rsidP="007A5984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HSL menciona que a</w:t>
      </w:r>
      <w:r w:rsidR="006D46E4">
        <w:rPr>
          <w:rFonts w:ascii="Arial" w:hAnsi="Arial" w:cs="Arial"/>
          <w:lang w:eastAsia="pt-BR"/>
        </w:rPr>
        <w:t>té o dia 17</w:t>
      </w:r>
      <w:r>
        <w:rPr>
          <w:rFonts w:ascii="Arial" w:hAnsi="Arial" w:cs="Arial"/>
          <w:lang w:eastAsia="pt-BR"/>
        </w:rPr>
        <w:t xml:space="preserve">/02 a tabela </w:t>
      </w:r>
      <w:r w:rsidR="00D36B24">
        <w:rPr>
          <w:rFonts w:ascii="Arial" w:hAnsi="Arial" w:cs="Arial"/>
          <w:lang w:eastAsia="pt-BR"/>
        </w:rPr>
        <w:t>com os mapeamentos</w:t>
      </w:r>
      <w:ins w:id="0" w:author="Beatriz de Faria Leao" w:date="2023-02-05T15:31:00Z">
        <w:r w:rsidR="00D36B24">
          <w:rPr>
            <w:rFonts w:ascii="Arial" w:hAnsi="Arial" w:cs="Arial"/>
            <w:lang w:eastAsia="pt-BR"/>
          </w:rPr>
          <w:t xml:space="preserve"> dos imunobiológicos da lista do PEC esta</w:t>
        </w:r>
      </w:ins>
      <w:ins w:id="1" w:author="Beatriz de Faria Leao" w:date="2023-02-05T15:32:00Z">
        <w:r w:rsidR="00D36B24">
          <w:rPr>
            <w:rFonts w:ascii="Arial" w:hAnsi="Arial" w:cs="Arial"/>
            <w:lang w:eastAsia="pt-BR"/>
          </w:rPr>
          <w:t xml:space="preserve">rão mapeados para os </w:t>
        </w:r>
        <w:proofErr w:type="spellStart"/>
        <w:proofErr w:type="gramStart"/>
        <w:r w:rsidR="00D36B24">
          <w:rPr>
            <w:rFonts w:ascii="Arial" w:hAnsi="Arial" w:cs="Arial"/>
            <w:lang w:eastAsia="pt-BR"/>
          </w:rPr>
          <w:t>VTMs</w:t>
        </w:r>
        <w:proofErr w:type="spellEnd"/>
        <w:r w:rsidR="00D36B24">
          <w:rPr>
            <w:rFonts w:ascii="Arial" w:hAnsi="Arial" w:cs="Arial"/>
            <w:lang w:eastAsia="pt-BR"/>
          </w:rPr>
          <w:t>(</w:t>
        </w:r>
        <w:proofErr w:type="gramEnd"/>
        <w:r w:rsidR="00D36B24">
          <w:rPr>
            <w:rFonts w:ascii="Arial" w:hAnsi="Arial" w:cs="Arial"/>
            <w:lang w:eastAsia="pt-BR"/>
          </w:rPr>
          <w:t xml:space="preserve">utilizando a DCB como referência) e para os VMPS. Será proposta qualificação </w:t>
        </w:r>
      </w:ins>
      <w:ins w:id="2" w:author="Beatriz de Faria Leao" w:date="2023-02-05T15:34:00Z">
        <w:r w:rsidR="00D36B24">
          <w:rPr>
            <w:rFonts w:ascii="Arial" w:hAnsi="Arial" w:cs="Arial"/>
            <w:lang w:eastAsia="pt-BR"/>
          </w:rPr>
          <w:t xml:space="preserve">dos termos do PEC para atender os requisitos </w:t>
        </w:r>
      </w:ins>
      <w:ins w:id="3" w:author="Beatriz de Faria Leao" w:date="2023-02-05T15:44:00Z">
        <w:r w:rsidR="00D36B24">
          <w:rPr>
            <w:rFonts w:ascii="Arial" w:hAnsi="Arial" w:cs="Arial"/>
            <w:lang w:eastAsia="pt-BR"/>
          </w:rPr>
          <w:t xml:space="preserve">do VMP, ou </w:t>
        </w:r>
        <w:proofErr w:type="spellStart"/>
        <w:proofErr w:type="gramStart"/>
        <w:r w:rsidR="00D36B24">
          <w:rPr>
            <w:rFonts w:ascii="Arial" w:hAnsi="Arial" w:cs="Arial"/>
            <w:lang w:eastAsia="pt-BR"/>
          </w:rPr>
          <w:t>seja,com</w:t>
        </w:r>
        <w:proofErr w:type="spellEnd"/>
        <w:proofErr w:type="gramEnd"/>
        <w:r w:rsidR="00D36B24">
          <w:rPr>
            <w:rFonts w:ascii="Arial" w:hAnsi="Arial" w:cs="Arial"/>
            <w:lang w:eastAsia="pt-BR"/>
          </w:rPr>
          <w:t xml:space="preserve"> a inclusão da concentração, unidade de medida e forma farmacêutica. </w:t>
        </w:r>
      </w:ins>
      <w:r w:rsidR="00D36B24">
        <w:rPr>
          <w:rFonts w:ascii="Arial" w:hAnsi="Arial" w:cs="Arial"/>
          <w:lang w:eastAsia="pt-BR"/>
        </w:rPr>
        <w:t xml:space="preserve"> </w:t>
      </w:r>
      <w:ins w:id="4" w:author="Beatriz de Faria Leao" w:date="2023-02-05T15:46:00Z">
        <w:r w:rsidR="00D36B24">
          <w:rPr>
            <w:rFonts w:ascii="Arial" w:hAnsi="Arial" w:cs="Arial"/>
            <w:lang w:eastAsia="pt-BR"/>
          </w:rPr>
          <w:t>Os dad</w:t>
        </w:r>
      </w:ins>
      <w:ins w:id="5" w:author="Beatriz de Faria Leao" w:date="2023-02-05T15:49:00Z">
        <w:r w:rsidR="00D36B24">
          <w:rPr>
            <w:rFonts w:ascii="Arial" w:hAnsi="Arial" w:cs="Arial"/>
            <w:lang w:eastAsia="pt-BR"/>
          </w:rPr>
          <w:t xml:space="preserve">os dos mapeamentos serão entregues em planilha </w:t>
        </w:r>
        <w:proofErr w:type="spellStart"/>
        <w:r w:rsidR="00D36B24">
          <w:rPr>
            <w:rFonts w:ascii="Arial" w:hAnsi="Arial" w:cs="Arial"/>
            <w:lang w:eastAsia="pt-BR"/>
          </w:rPr>
          <w:t>exce</w:t>
        </w:r>
      </w:ins>
      <w:ins w:id="6" w:author="Beatriz de Faria Leao" w:date="2023-02-05T15:50:00Z">
        <w:r w:rsidR="00D36B24">
          <w:rPr>
            <w:rFonts w:ascii="Arial" w:hAnsi="Arial" w:cs="Arial"/>
            <w:lang w:eastAsia="pt-BR"/>
          </w:rPr>
          <w:t>l</w:t>
        </w:r>
        <w:proofErr w:type="spellEnd"/>
        <w:r w:rsidR="00D36B24">
          <w:rPr>
            <w:rFonts w:ascii="Arial" w:hAnsi="Arial" w:cs="Arial"/>
            <w:lang w:eastAsia="pt-BR"/>
          </w:rPr>
          <w:t xml:space="preserve"> para revisão pela equipe de Robson na reunião do dia 17 de fevereiro. </w:t>
        </w:r>
      </w:ins>
      <w:del w:id="7" w:author="Beatriz de Faria Leao" w:date="2023-02-05T15:51:00Z">
        <w:r w:rsidR="00D36B24" w:rsidDel="00D36B24">
          <w:rPr>
            <w:rFonts w:ascii="Arial" w:hAnsi="Arial" w:cs="Arial"/>
            <w:lang w:eastAsia="pt-BR"/>
          </w:rPr>
          <w:delText>da l</w:delText>
        </w:r>
        <w:r w:rsidDel="00D36B24">
          <w:rPr>
            <w:rFonts w:ascii="Arial" w:hAnsi="Arial" w:cs="Arial"/>
            <w:lang w:eastAsia="pt-BR"/>
          </w:rPr>
          <w:delText>estará pronta e será apresentado na reunião que está marcada</w:delText>
        </w:r>
        <w:r w:rsidR="00EF63F9" w:rsidDel="00D36B24">
          <w:rPr>
            <w:rFonts w:ascii="Arial" w:hAnsi="Arial" w:cs="Arial"/>
            <w:lang w:eastAsia="pt-BR"/>
          </w:rPr>
          <w:delText xml:space="preserve"> para esse mesmo dia. </w:delText>
        </w:r>
      </w:del>
      <w:r w:rsidR="00EF63F9">
        <w:rPr>
          <w:rFonts w:ascii="Arial" w:hAnsi="Arial" w:cs="Arial"/>
          <w:lang w:eastAsia="pt-BR"/>
        </w:rPr>
        <w:t>Também destaca que o Robson irá enviar os dados</w:t>
      </w:r>
      <w:r w:rsidR="00C95150">
        <w:rPr>
          <w:rFonts w:ascii="Arial" w:hAnsi="Arial" w:cs="Arial"/>
          <w:lang w:eastAsia="pt-BR"/>
        </w:rPr>
        <w:t xml:space="preserve"> e que é possível fazer de todos os imuno</w:t>
      </w:r>
      <w:r w:rsidR="003924D5">
        <w:rPr>
          <w:rFonts w:ascii="Arial" w:hAnsi="Arial" w:cs="Arial"/>
          <w:lang w:eastAsia="pt-BR"/>
        </w:rPr>
        <w:t>biológicos</w:t>
      </w:r>
      <w:r w:rsidR="00C95150">
        <w:rPr>
          <w:rFonts w:ascii="Arial" w:hAnsi="Arial" w:cs="Arial"/>
          <w:lang w:eastAsia="pt-BR"/>
        </w:rPr>
        <w:t xml:space="preserve"> até o dia 27/02, destacando que o escopo será</w:t>
      </w:r>
      <w:ins w:id="8" w:author="Beatriz de Faria Leao" w:date="2023-02-05T15:45:00Z">
        <w:r w:rsidR="00D36B24">
          <w:rPr>
            <w:rFonts w:ascii="Arial" w:hAnsi="Arial" w:cs="Arial"/>
            <w:lang w:eastAsia="pt-BR"/>
          </w:rPr>
          <w:t xml:space="preserve"> </w:t>
        </w:r>
        <w:proofErr w:type="spellStart"/>
        <w:r w:rsidR="00D36B24">
          <w:rPr>
            <w:rFonts w:ascii="Arial" w:hAnsi="Arial" w:cs="Arial"/>
            <w:lang w:eastAsia="pt-BR"/>
          </w:rPr>
          <w:t>VTMs</w:t>
        </w:r>
        <w:proofErr w:type="spellEnd"/>
        <w:r w:rsidR="00D36B24">
          <w:rPr>
            <w:rFonts w:ascii="Arial" w:hAnsi="Arial" w:cs="Arial"/>
            <w:lang w:eastAsia="pt-BR"/>
          </w:rPr>
          <w:t>,</w:t>
        </w:r>
      </w:ins>
      <w:r w:rsidR="00C95150">
        <w:rPr>
          <w:rFonts w:ascii="Arial" w:hAnsi="Arial" w:cs="Arial"/>
          <w:lang w:eastAsia="pt-BR"/>
        </w:rPr>
        <w:t xml:space="preserve"> VMP e </w:t>
      </w:r>
      <w:proofErr w:type="spellStart"/>
      <w:r w:rsidR="00C95150">
        <w:rPr>
          <w:rFonts w:ascii="Arial" w:hAnsi="Arial" w:cs="Arial"/>
          <w:lang w:eastAsia="pt-BR"/>
        </w:rPr>
        <w:t>VMPP</w:t>
      </w:r>
      <w:ins w:id="9" w:author="Beatriz de Faria Leao" w:date="2023-02-05T15:45:00Z">
        <w:r w:rsidR="00D36B24">
          <w:rPr>
            <w:rFonts w:ascii="Arial" w:hAnsi="Arial" w:cs="Arial"/>
            <w:lang w:eastAsia="pt-BR"/>
          </w:rPr>
          <w:t>s</w:t>
        </w:r>
      </w:ins>
      <w:proofErr w:type="spellEnd"/>
      <w:r w:rsidR="00C95150">
        <w:rPr>
          <w:rFonts w:ascii="Arial" w:hAnsi="Arial" w:cs="Arial"/>
          <w:lang w:eastAsia="pt-BR"/>
        </w:rPr>
        <w:t xml:space="preserve">. Necessário entender se é preciso </w:t>
      </w:r>
      <w:r w:rsidR="00CE2AD8">
        <w:rPr>
          <w:rFonts w:ascii="Arial" w:hAnsi="Arial" w:cs="Arial"/>
          <w:lang w:eastAsia="pt-BR"/>
        </w:rPr>
        <w:t>ir além desses</w:t>
      </w:r>
      <w:ins w:id="10" w:author="Beatriz de Faria Leao" w:date="2023-02-05T15:45:00Z">
        <w:r w:rsidR="00D36B24">
          <w:rPr>
            <w:rFonts w:ascii="Arial" w:hAnsi="Arial" w:cs="Arial"/>
            <w:lang w:eastAsia="pt-BR"/>
          </w:rPr>
          <w:t xml:space="preserve"> e </w:t>
        </w:r>
      </w:ins>
      <w:ins w:id="11" w:author="Beatriz de Faria Leao" w:date="2023-02-05T15:46:00Z">
        <w:r w:rsidR="00D36B24">
          <w:rPr>
            <w:rFonts w:ascii="Arial" w:hAnsi="Arial" w:cs="Arial"/>
            <w:lang w:eastAsia="pt-BR"/>
          </w:rPr>
          <w:t>como</w:t>
        </w:r>
      </w:ins>
      <w:ins w:id="12" w:author="Beatriz de Faria Leao" w:date="2023-02-05T15:45:00Z">
        <w:r w:rsidR="00D36B24">
          <w:rPr>
            <w:rFonts w:ascii="Arial" w:hAnsi="Arial" w:cs="Arial"/>
            <w:lang w:eastAsia="pt-BR"/>
          </w:rPr>
          <w:t xml:space="preserve"> as informações</w:t>
        </w:r>
      </w:ins>
      <w:ins w:id="13" w:author="Beatriz de Faria Leao" w:date="2023-02-05T15:46:00Z">
        <w:r w:rsidR="00D36B24">
          <w:rPr>
            <w:rFonts w:ascii="Arial" w:hAnsi="Arial" w:cs="Arial"/>
            <w:lang w:eastAsia="pt-BR"/>
          </w:rPr>
          <w:t xml:space="preserve"> necessárias para preencher os </w:t>
        </w:r>
        <w:proofErr w:type="spellStart"/>
        <w:r w:rsidR="00D36B24">
          <w:rPr>
            <w:rFonts w:ascii="Arial" w:hAnsi="Arial" w:cs="Arial"/>
            <w:lang w:eastAsia="pt-BR"/>
          </w:rPr>
          <w:t>AMPs</w:t>
        </w:r>
        <w:proofErr w:type="spellEnd"/>
        <w:r w:rsidR="00D36B24">
          <w:rPr>
            <w:rFonts w:ascii="Arial" w:hAnsi="Arial" w:cs="Arial"/>
            <w:lang w:eastAsia="pt-BR"/>
          </w:rPr>
          <w:t xml:space="preserve"> e </w:t>
        </w:r>
        <w:proofErr w:type="spellStart"/>
        <w:r w:rsidR="00D36B24">
          <w:rPr>
            <w:rFonts w:ascii="Arial" w:hAnsi="Arial" w:cs="Arial"/>
            <w:lang w:eastAsia="pt-BR"/>
          </w:rPr>
          <w:t>AMPPs</w:t>
        </w:r>
        <w:proofErr w:type="spellEnd"/>
        <w:r w:rsidR="00D36B24">
          <w:rPr>
            <w:rFonts w:ascii="Arial" w:hAnsi="Arial" w:cs="Arial"/>
            <w:lang w:eastAsia="pt-BR"/>
          </w:rPr>
          <w:t xml:space="preserve"> serão possíveis de encontrar</w:t>
        </w:r>
      </w:ins>
      <w:r w:rsidR="00CE2AD8">
        <w:rPr>
          <w:rFonts w:ascii="Arial" w:hAnsi="Arial" w:cs="Arial"/>
          <w:lang w:eastAsia="pt-BR"/>
        </w:rPr>
        <w:t>.</w:t>
      </w:r>
      <w:r w:rsidR="007A5984">
        <w:rPr>
          <w:rFonts w:ascii="Arial" w:hAnsi="Arial" w:cs="Arial"/>
          <w:lang w:eastAsia="pt-BR"/>
        </w:rPr>
        <w:t xml:space="preserve"> </w:t>
      </w:r>
    </w:p>
    <w:p w14:paraId="1D901E71" w14:textId="253CDD7F" w:rsidR="00731405" w:rsidRDefault="00731405" w:rsidP="00731405">
      <w:pPr>
        <w:numPr>
          <w:ilvl w:val="2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HSL inclui no chat que: </w:t>
      </w:r>
      <w:del w:id="14" w:author="Beatriz de Faria Leao" w:date="2023-02-05T15:51:00Z">
        <w:r w:rsidRPr="00731405" w:rsidDel="00D36B24">
          <w:rPr>
            <w:rFonts w:ascii="Arial" w:hAnsi="Arial" w:cs="Arial"/>
            <w:lang w:eastAsia="pt-BR"/>
          </w:rPr>
          <w:delText xml:space="preserve">No </w:delText>
        </w:r>
      </w:del>
      <w:ins w:id="15" w:author="Beatriz de Faria Leao" w:date="2023-02-05T15:51:00Z">
        <w:r w:rsidR="00D36B24">
          <w:rPr>
            <w:rFonts w:ascii="Arial" w:hAnsi="Arial" w:cs="Arial"/>
            <w:lang w:eastAsia="pt-BR"/>
          </w:rPr>
          <w:t>n</w:t>
        </w:r>
        <w:r w:rsidR="00D36B24" w:rsidRPr="00731405">
          <w:rPr>
            <w:rFonts w:ascii="Arial" w:hAnsi="Arial" w:cs="Arial"/>
            <w:lang w:eastAsia="pt-BR"/>
          </w:rPr>
          <w:t xml:space="preserve">o </w:t>
        </w:r>
      </w:ins>
      <w:r w:rsidRPr="00731405">
        <w:rPr>
          <w:rFonts w:ascii="Arial" w:hAnsi="Arial" w:cs="Arial"/>
          <w:lang w:eastAsia="pt-BR"/>
        </w:rPr>
        <w:t>total hoje</w:t>
      </w:r>
      <w:ins w:id="16" w:author="Beatriz de Faria Leao" w:date="2023-02-05T16:28:00Z">
        <w:r w:rsidR="00D36B24">
          <w:rPr>
            <w:rFonts w:ascii="Arial" w:hAnsi="Arial" w:cs="Arial"/>
            <w:lang w:eastAsia="pt-BR"/>
          </w:rPr>
          <w:t xml:space="preserve"> existem </w:t>
        </w:r>
        <w:proofErr w:type="gramStart"/>
        <w:r w:rsidR="00D36B24">
          <w:rPr>
            <w:rFonts w:ascii="Arial" w:hAnsi="Arial" w:cs="Arial"/>
            <w:lang w:eastAsia="pt-BR"/>
          </w:rPr>
          <w:t xml:space="preserve">103 </w:t>
        </w:r>
      </w:ins>
      <w:r w:rsidRPr="00731405">
        <w:rPr>
          <w:rFonts w:ascii="Arial" w:hAnsi="Arial" w:cs="Arial"/>
          <w:lang w:eastAsia="pt-BR"/>
        </w:rPr>
        <w:t xml:space="preserve"> </w:t>
      </w:r>
      <w:ins w:id="17" w:author="Beatriz de Faria Leao" w:date="2023-02-05T16:28:00Z">
        <w:r w:rsidR="00D36B24" w:rsidRPr="00731405">
          <w:rPr>
            <w:rFonts w:ascii="Arial" w:hAnsi="Arial" w:cs="Arial"/>
            <w:lang w:eastAsia="pt-BR"/>
          </w:rPr>
          <w:t>imunológicos</w:t>
        </w:r>
        <w:proofErr w:type="gramEnd"/>
        <w:r w:rsidR="00D36B24" w:rsidRPr="00731405">
          <w:rPr>
            <w:rFonts w:ascii="Arial" w:hAnsi="Arial" w:cs="Arial"/>
            <w:lang w:eastAsia="pt-BR"/>
          </w:rPr>
          <w:t xml:space="preserve"> </w:t>
        </w:r>
        <w:r w:rsidR="00D36B24">
          <w:rPr>
            <w:rFonts w:ascii="Arial" w:hAnsi="Arial" w:cs="Arial"/>
            <w:lang w:eastAsia="pt-BR"/>
          </w:rPr>
          <w:t>n</w:t>
        </w:r>
      </w:ins>
      <w:r w:rsidRPr="00731405">
        <w:rPr>
          <w:rFonts w:ascii="Arial" w:hAnsi="Arial" w:cs="Arial"/>
          <w:lang w:eastAsia="pt-BR"/>
        </w:rPr>
        <w:t>a lista da RNDS</w:t>
      </w:r>
      <w:del w:id="18" w:author="Beatriz de Faria Leao" w:date="2023-02-05T16:29:00Z">
        <w:r w:rsidRPr="00731405" w:rsidDel="00D36B24">
          <w:rPr>
            <w:rFonts w:ascii="Arial" w:hAnsi="Arial" w:cs="Arial"/>
            <w:lang w:eastAsia="pt-BR"/>
          </w:rPr>
          <w:delText xml:space="preserve"> </w:delText>
        </w:r>
      </w:del>
      <w:del w:id="19" w:author="Beatriz de Faria Leao" w:date="2023-02-05T16:28:00Z">
        <w:r w:rsidRPr="00731405" w:rsidDel="00D36B24">
          <w:rPr>
            <w:rFonts w:ascii="Arial" w:hAnsi="Arial" w:cs="Arial"/>
            <w:lang w:eastAsia="pt-BR"/>
          </w:rPr>
          <w:delText>são 103 imunológicos</w:delText>
        </w:r>
      </w:del>
      <w:r>
        <w:rPr>
          <w:rFonts w:ascii="Arial" w:hAnsi="Arial" w:cs="Arial"/>
          <w:lang w:eastAsia="pt-BR"/>
        </w:rPr>
        <w:t>;</w:t>
      </w:r>
    </w:p>
    <w:p w14:paraId="62C15811" w14:textId="50ACA000" w:rsidR="00CE2AD8" w:rsidRDefault="001E6CE2" w:rsidP="006D46E4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CGIIS menciona que após essa etapa, o AMP e o AMPP poderia</w:t>
      </w:r>
      <w:r w:rsidR="00F60C3F">
        <w:rPr>
          <w:rFonts w:ascii="Arial" w:hAnsi="Arial" w:cs="Arial"/>
          <w:lang w:eastAsia="pt-BR"/>
        </w:rPr>
        <w:t>m</w:t>
      </w:r>
      <w:r>
        <w:rPr>
          <w:rFonts w:ascii="Arial" w:hAnsi="Arial" w:cs="Arial"/>
          <w:lang w:eastAsia="pt-BR"/>
        </w:rPr>
        <w:t xml:space="preserve"> ser </w:t>
      </w:r>
      <w:r w:rsidR="00731405">
        <w:rPr>
          <w:rFonts w:ascii="Arial" w:hAnsi="Arial" w:cs="Arial"/>
          <w:lang w:eastAsia="pt-BR"/>
        </w:rPr>
        <w:t>iniciado</w:t>
      </w:r>
      <w:r w:rsidR="00F60C3F">
        <w:rPr>
          <w:rFonts w:ascii="Arial" w:hAnsi="Arial" w:cs="Arial"/>
          <w:lang w:eastAsia="pt-BR"/>
        </w:rPr>
        <w:t>s</w:t>
      </w:r>
      <w:r>
        <w:rPr>
          <w:rFonts w:ascii="Arial" w:hAnsi="Arial" w:cs="Arial"/>
          <w:lang w:eastAsia="pt-BR"/>
        </w:rPr>
        <w:t xml:space="preserve"> e que após essa qualificação, poderia ser dialogado com </w:t>
      </w:r>
      <w:r w:rsidR="000E27C5">
        <w:rPr>
          <w:rFonts w:ascii="Arial" w:hAnsi="Arial" w:cs="Arial"/>
          <w:lang w:eastAsia="pt-BR"/>
        </w:rPr>
        <w:t xml:space="preserve">PNI </w:t>
      </w:r>
      <w:proofErr w:type="gramStart"/>
      <w:r w:rsidR="000E27C5">
        <w:rPr>
          <w:rFonts w:ascii="Arial" w:hAnsi="Arial" w:cs="Arial"/>
          <w:lang w:eastAsia="pt-BR"/>
        </w:rPr>
        <w:t xml:space="preserve">para </w:t>
      </w:r>
      <w:ins w:id="20" w:author="Beatriz de Faria Leao" w:date="2023-02-05T16:29:00Z">
        <w:r w:rsidR="00D36B24">
          <w:rPr>
            <w:rFonts w:ascii="Arial" w:hAnsi="Arial" w:cs="Arial"/>
            <w:lang w:eastAsia="pt-BR"/>
          </w:rPr>
          <w:t xml:space="preserve"> que</w:t>
        </w:r>
        <w:proofErr w:type="gramEnd"/>
        <w:r w:rsidR="00D36B24">
          <w:rPr>
            <w:rFonts w:ascii="Arial" w:hAnsi="Arial" w:cs="Arial"/>
            <w:lang w:eastAsia="pt-BR"/>
          </w:rPr>
          <w:t xml:space="preserve"> </w:t>
        </w:r>
      </w:ins>
      <w:r w:rsidR="000E27C5">
        <w:rPr>
          <w:rFonts w:ascii="Arial" w:hAnsi="Arial" w:cs="Arial"/>
          <w:lang w:eastAsia="pt-BR"/>
        </w:rPr>
        <w:t>consum</w:t>
      </w:r>
      <w:ins w:id="21" w:author="Beatriz de Faria Leao" w:date="2023-02-05T16:29:00Z">
        <w:r w:rsidR="00D36B24">
          <w:rPr>
            <w:rFonts w:ascii="Arial" w:hAnsi="Arial" w:cs="Arial"/>
            <w:lang w:eastAsia="pt-BR"/>
          </w:rPr>
          <w:t>am</w:t>
        </w:r>
      </w:ins>
      <w:del w:id="22" w:author="Beatriz de Faria Leao" w:date="2023-02-05T16:29:00Z">
        <w:r w:rsidR="000E27C5" w:rsidDel="00D36B24">
          <w:rPr>
            <w:rFonts w:ascii="Arial" w:hAnsi="Arial" w:cs="Arial"/>
            <w:lang w:eastAsia="pt-BR"/>
          </w:rPr>
          <w:delText>ir</w:delText>
        </w:r>
      </w:del>
      <w:r w:rsidR="000E27C5">
        <w:rPr>
          <w:rFonts w:ascii="Arial" w:hAnsi="Arial" w:cs="Arial"/>
          <w:lang w:eastAsia="pt-BR"/>
        </w:rPr>
        <w:t xml:space="preserve"> </w:t>
      </w:r>
      <w:del w:id="23" w:author="Beatriz de Faria Leao" w:date="2023-02-05T16:29:00Z">
        <w:r w:rsidR="000E27C5" w:rsidDel="00D36B24">
          <w:rPr>
            <w:rFonts w:ascii="Arial" w:hAnsi="Arial" w:cs="Arial"/>
            <w:lang w:eastAsia="pt-BR"/>
          </w:rPr>
          <w:delText xml:space="preserve">essa </w:delText>
        </w:r>
      </w:del>
      <w:ins w:id="24" w:author="Beatriz de Faria Leao" w:date="2023-02-05T16:29:00Z">
        <w:r w:rsidR="00D36B24">
          <w:rPr>
            <w:rFonts w:ascii="Arial" w:hAnsi="Arial" w:cs="Arial"/>
            <w:lang w:eastAsia="pt-BR"/>
          </w:rPr>
          <w:t>a</w:t>
        </w:r>
        <w:r w:rsidR="00D36B24">
          <w:rPr>
            <w:rFonts w:ascii="Arial" w:hAnsi="Arial" w:cs="Arial"/>
            <w:lang w:eastAsia="pt-BR"/>
          </w:rPr>
          <w:t xml:space="preserve"> </w:t>
        </w:r>
      </w:ins>
      <w:r w:rsidR="000E27C5">
        <w:rPr>
          <w:rFonts w:ascii="Arial" w:hAnsi="Arial" w:cs="Arial"/>
          <w:lang w:eastAsia="pt-BR"/>
        </w:rPr>
        <w:t xml:space="preserve">base </w:t>
      </w:r>
      <w:ins w:id="25" w:author="Beatriz de Faria Leao" w:date="2023-02-05T16:29:00Z">
        <w:r w:rsidR="00D36B24">
          <w:rPr>
            <w:rFonts w:ascii="Arial" w:hAnsi="Arial" w:cs="Arial"/>
            <w:lang w:eastAsia="pt-BR"/>
          </w:rPr>
          <w:t xml:space="preserve">da OBM </w:t>
        </w:r>
      </w:ins>
      <w:r w:rsidR="000E27C5">
        <w:rPr>
          <w:rFonts w:ascii="Arial" w:hAnsi="Arial" w:cs="Arial"/>
          <w:lang w:eastAsia="pt-BR"/>
        </w:rPr>
        <w:t>diretamente.</w:t>
      </w:r>
    </w:p>
    <w:p w14:paraId="6F290807" w14:textId="001E4465" w:rsidR="007A5984" w:rsidRDefault="007A5984" w:rsidP="006D46E4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HSL destaca </w:t>
      </w:r>
      <w:r w:rsidR="00126812">
        <w:rPr>
          <w:rFonts w:ascii="Arial" w:hAnsi="Arial" w:cs="Arial"/>
          <w:lang w:eastAsia="pt-BR"/>
        </w:rPr>
        <w:t>que concorda com a proposta da CGIIS e ainda sugere a proposta de inserir a opção de</w:t>
      </w:r>
      <w:r w:rsidR="007D18FE">
        <w:rPr>
          <w:rFonts w:ascii="Arial" w:hAnsi="Arial" w:cs="Arial"/>
          <w:lang w:eastAsia="pt-BR"/>
        </w:rPr>
        <w:t xml:space="preserve"> exportação n</w:t>
      </w:r>
      <w:ins w:id="26" w:author="Beatriz de Faria Leao" w:date="2023-02-05T16:32:00Z">
        <w:r w:rsidR="00D36B24">
          <w:rPr>
            <w:rFonts w:ascii="Arial" w:hAnsi="Arial" w:cs="Arial"/>
            <w:lang w:eastAsia="pt-BR"/>
          </w:rPr>
          <w:t>a</w:t>
        </w:r>
      </w:ins>
      <w:del w:id="27" w:author="Beatriz de Faria Leao" w:date="2023-02-05T16:32:00Z">
        <w:r w:rsidR="007D18FE" w:rsidDel="00D36B24">
          <w:rPr>
            <w:rFonts w:ascii="Arial" w:hAnsi="Arial" w:cs="Arial"/>
            <w:lang w:eastAsia="pt-BR"/>
          </w:rPr>
          <w:delText>o</w:delText>
        </w:r>
      </w:del>
      <w:r w:rsidR="007D18FE">
        <w:rPr>
          <w:rFonts w:ascii="Arial" w:hAnsi="Arial" w:cs="Arial"/>
          <w:lang w:eastAsia="pt-BR"/>
        </w:rPr>
        <w:t xml:space="preserve"> OBM.</w:t>
      </w:r>
    </w:p>
    <w:p w14:paraId="6B5B0946" w14:textId="22721529" w:rsidR="0032340B" w:rsidRDefault="0032340B" w:rsidP="006D46E4">
      <w:pPr>
        <w:numPr>
          <w:ilvl w:val="1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PNI</w:t>
      </w:r>
      <w:r w:rsidR="007B7D10">
        <w:rPr>
          <w:rFonts w:ascii="Arial" w:hAnsi="Arial" w:cs="Arial"/>
          <w:lang w:eastAsia="pt-BR"/>
        </w:rPr>
        <w:t xml:space="preserve"> destaca se a DCB já é utilizada. </w:t>
      </w:r>
      <w:r w:rsidR="009B1A1F">
        <w:rPr>
          <w:rFonts w:ascii="Arial" w:hAnsi="Arial" w:cs="Arial"/>
          <w:lang w:eastAsia="pt-BR"/>
        </w:rPr>
        <w:t>Questiona que as questões das siglas geram problemas para eles e pergunta se essa questão será tratada.</w:t>
      </w:r>
    </w:p>
    <w:p w14:paraId="2F0B2CAF" w14:textId="35C531B8" w:rsidR="009B1A1F" w:rsidRDefault="009B1A1F" w:rsidP="009B1A1F">
      <w:pPr>
        <w:numPr>
          <w:ilvl w:val="2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HSL </w:t>
      </w:r>
      <w:ins w:id="28" w:author="Beatriz de Faria Leao" w:date="2023-02-05T16:33:00Z">
        <w:r w:rsidR="00D36B24">
          <w:rPr>
            <w:rFonts w:ascii="Arial" w:hAnsi="Arial" w:cs="Arial"/>
            <w:lang w:eastAsia="pt-BR"/>
          </w:rPr>
          <w:t xml:space="preserve">responde que a DCB já está sendo utilizada como fonte para o VMP </w:t>
        </w:r>
      </w:ins>
      <w:r>
        <w:rPr>
          <w:rFonts w:ascii="Arial" w:hAnsi="Arial" w:cs="Arial"/>
          <w:lang w:eastAsia="pt-BR"/>
        </w:rPr>
        <w:t>sugere que</w:t>
      </w:r>
      <w:ins w:id="29" w:author="Beatriz de Faria Leao" w:date="2023-02-05T16:33:00Z">
        <w:r w:rsidR="00D36B24">
          <w:rPr>
            <w:rFonts w:ascii="Arial" w:hAnsi="Arial" w:cs="Arial"/>
            <w:lang w:eastAsia="pt-BR"/>
          </w:rPr>
          <w:t>, se for necessário, e a governança da OBM concordar a</w:t>
        </w:r>
      </w:ins>
      <w:ins w:id="30" w:author="Beatriz de Faria Leao" w:date="2023-02-05T16:34:00Z">
        <w:r w:rsidR="00D36B24">
          <w:rPr>
            <w:rFonts w:ascii="Arial" w:hAnsi="Arial" w:cs="Arial"/>
            <w:lang w:eastAsia="pt-BR"/>
          </w:rPr>
          <w:t xml:space="preserve"> sigla </w:t>
        </w:r>
        <w:r w:rsidR="00D36B24">
          <w:rPr>
            <w:rFonts w:ascii="Arial" w:hAnsi="Arial" w:cs="Arial"/>
            <w:lang w:eastAsia="pt-BR"/>
          </w:rPr>
          <w:lastRenderedPageBreak/>
          <w:t xml:space="preserve">poderia ser </w:t>
        </w:r>
      </w:ins>
      <w:r>
        <w:rPr>
          <w:rFonts w:ascii="Arial" w:hAnsi="Arial" w:cs="Arial"/>
          <w:lang w:eastAsia="pt-BR"/>
        </w:rPr>
        <w:t xml:space="preserve"> </w:t>
      </w:r>
      <w:del w:id="31" w:author="Beatriz de Faria Leao" w:date="2023-02-05T16:34:00Z">
        <w:r w:rsidDel="00D36B24">
          <w:rPr>
            <w:rFonts w:ascii="Arial" w:hAnsi="Arial" w:cs="Arial"/>
            <w:lang w:eastAsia="pt-BR"/>
          </w:rPr>
          <w:delText>pode ser um</w:delText>
        </w:r>
      </w:del>
      <w:ins w:id="32" w:author="Beatriz de Faria Leao" w:date="2023-02-05T16:34:00Z">
        <w:r w:rsidR="00D36B24">
          <w:rPr>
            <w:rFonts w:ascii="Arial" w:hAnsi="Arial" w:cs="Arial"/>
            <w:lang w:eastAsia="pt-BR"/>
          </w:rPr>
          <w:t>um</w:t>
        </w:r>
      </w:ins>
      <w:r>
        <w:rPr>
          <w:rFonts w:ascii="Arial" w:hAnsi="Arial" w:cs="Arial"/>
          <w:lang w:eastAsia="pt-BR"/>
        </w:rPr>
        <w:t xml:space="preserve"> </w:t>
      </w:r>
      <w:proofErr w:type="gramStart"/>
      <w:r>
        <w:rPr>
          <w:rFonts w:ascii="Arial" w:hAnsi="Arial" w:cs="Arial"/>
          <w:lang w:eastAsia="pt-BR"/>
        </w:rPr>
        <w:t xml:space="preserve">atributo </w:t>
      </w:r>
      <w:ins w:id="33" w:author="Beatriz de Faria Leao" w:date="2023-02-05T16:34:00Z">
        <w:r w:rsidR="00D36B24">
          <w:rPr>
            <w:rFonts w:ascii="Arial" w:hAnsi="Arial" w:cs="Arial"/>
            <w:lang w:eastAsia="pt-BR"/>
          </w:rPr>
          <w:t xml:space="preserve"> adicional</w:t>
        </w:r>
        <w:proofErr w:type="gramEnd"/>
        <w:r w:rsidR="00D36B24">
          <w:rPr>
            <w:rFonts w:ascii="Arial" w:hAnsi="Arial" w:cs="Arial"/>
            <w:lang w:eastAsia="pt-BR"/>
          </w:rPr>
          <w:t xml:space="preserve"> </w:t>
        </w:r>
      </w:ins>
      <w:r>
        <w:rPr>
          <w:rFonts w:ascii="Arial" w:hAnsi="Arial" w:cs="Arial"/>
          <w:lang w:eastAsia="pt-BR"/>
        </w:rPr>
        <w:t>da OBM</w:t>
      </w:r>
      <w:ins w:id="34" w:author="Beatriz de Faria Leao" w:date="2023-02-05T16:34:00Z">
        <w:r w:rsidR="00D36B24">
          <w:rPr>
            <w:rFonts w:ascii="Arial" w:hAnsi="Arial" w:cs="Arial"/>
            <w:lang w:eastAsia="pt-BR"/>
          </w:rPr>
          <w:t>, a nível do VTM e VMP, se for o caso</w:t>
        </w:r>
      </w:ins>
      <w:r>
        <w:rPr>
          <w:rFonts w:ascii="Arial" w:hAnsi="Arial" w:cs="Arial"/>
          <w:lang w:eastAsia="pt-BR"/>
        </w:rPr>
        <w:t>.</w:t>
      </w:r>
    </w:p>
    <w:p w14:paraId="499DAADD" w14:textId="2E7F6598" w:rsidR="009B1A1F" w:rsidRDefault="009B1A1F" w:rsidP="009B1A1F">
      <w:pPr>
        <w:numPr>
          <w:ilvl w:val="2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CGIIS pontua que </w:t>
      </w:r>
      <w:r w:rsidR="008E4BA3">
        <w:rPr>
          <w:rFonts w:ascii="Arial" w:hAnsi="Arial" w:cs="Arial"/>
          <w:lang w:eastAsia="pt-BR"/>
        </w:rPr>
        <w:t>no princípio ativo, há a sigla referenciad</w:t>
      </w:r>
      <w:ins w:id="35" w:author="Beatriz de Faria Leao" w:date="2023-02-05T16:35:00Z">
        <w:r w:rsidR="00D36B24">
          <w:rPr>
            <w:rFonts w:ascii="Arial" w:hAnsi="Arial" w:cs="Arial"/>
            <w:lang w:eastAsia="pt-BR"/>
          </w:rPr>
          <w:t>a</w:t>
        </w:r>
      </w:ins>
      <w:del w:id="36" w:author="Beatriz de Faria Leao" w:date="2023-02-05T16:35:00Z">
        <w:r w:rsidR="008E4BA3" w:rsidDel="00D36B24">
          <w:rPr>
            <w:rFonts w:ascii="Arial" w:hAnsi="Arial" w:cs="Arial"/>
            <w:lang w:eastAsia="pt-BR"/>
          </w:rPr>
          <w:delText>o</w:delText>
        </w:r>
      </w:del>
      <w:r w:rsidR="008E4BA3">
        <w:rPr>
          <w:rFonts w:ascii="Arial" w:hAnsi="Arial" w:cs="Arial"/>
          <w:lang w:eastAsia="pt-BR"/>
        </w:rPr>
        <w:t xml:space="preserve"> pelo VMP.</w:t>
      </w:r>
    </w:p>
    <w:p w14:paraId="6D1C8188" w14:textId="1E286700" w:rsidR="008E4BA3" w:rsidRDefault="007509DE" w:rsidP="009B1A1F">
      <w:pPr>
        <w:numPr>
          <w:ilvl w:val="2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CGPNI destaca que foi realizado uma revisão das siglas</w:t>
      </w:r>
      <w:r w:rsidR="00BF5198">
        <w:rPr>
          <w:rFonts w:ascii="Arial" w:hAnsi="Arial" w:cs="Arial"/>
          <w:lang w:eastAsia="pt-BR"/>
        </w:rPr>
        <w:t xml:space="preserve"> e seria bom atuar nesse item.</w:t>
      </w:r>
    </w:p>
    <w:p w14:paraId="609BA9FE" w14:textId="5EDF79AA" w:rsidR="008C7E1A" w:rsidRDefault="00303E55" w:rsidP="009B1A1F">
      <w:pPr>
        <w:numPr>
          <w:ilvl w:val="2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HSL menciona que essa atuação não precede, mas é sim possível a atuação nesses itens.</w:t>
      </w:r>
      <w:r w:rsidR="005F26C0">
        <w:rPr>
          <w:rFonts w:ascii="Arial" w:hAnsi="Arial" w:cs="Arial"/>
          <w:lang w:eastAsia="pt-BR"/>
        </w:rPr>
        <w:t xml:space="preserve"> Inclusive, foi pontuado a necessidade de </w:t>
      </w:r>
      <w:r w:rsidR="00230B42">
        <w:rPr>
          <w:rFonts w:ascii="Arial" w:hAnsi="Arial" w:cs="Arial"/>
          <w:lang w:eastAsia="pt-BR"/>
        </w:rPr>
        <w:t xml:space="preserve">se criar na OBM </w:t>
      </w:r>
      <w:ins w:id="37" w:author="Beatriz de Faria Leao" w:date="2023-02-05T16:37:00Z">
        <w:r w:rsidR="00D36B24">
          <w:rPr>
            <w:rFonts w:ascii="Arial" w:hAnsi="Arial" w:cs="Arial"/>
            <w:lang w:eastAsia="pt-BR"/>
          </w:rPr>
          <w:t xml:space="preserve">a possibilidade de se adicionar </w:t>
        </w:r>
      </w:ins>
      <w:ins w:id="38" w:author="Beatriz de Faria Leao" w:date="2023-02-05T16:38:00Z">
        <w:r w:rsidR="00D36B24">
          <w:rPr>
            <w:rFonts w:ascii="Arial" w:hAnsi="Arial" w:cs="Arial"/>
            <w:lang w:eastAsia="pt-BR"/>
          </w:rPr>
          <w:t xml:space="preserve">um conjunto de </w:t>
        </w:r>
      </w:ins>
      <w:del w:id="39" w:author="Beatriz de Faria Leao" w:date="2023-02-05T16:38:00Z">
        <w:r w:rsidR="00230B42" w:rsidDel="00D36B24">
          <w:rPr>
            <w:rFonts w:ascii="Arial" w:hAnsi="Arial" w:cs="Arial"/>
            <w:lang w:eastAsia="pt-BR"/>
          </w:rPr>
          <w:delText xml:space="preserve">um banco de </w:delText>
        </w:r>
      </w:del>
      <w:r w:rsidR="00230B42">
        <w:rPr>
          <w:rFonts w:ascii="Arial" w:hAnsi="Arial" w:cs="Arial"/>
          <w:lang w:eastAsia="pt-BR"/>
        </w:rPr>
        <w:t xml:space="preserve">identificadores que </w:t>
      </w:r>
      <w:ins w:id="40" w:author="Beatriz de Faria Leao" w:date="2023-02-05T16:38:00Z">
        <w:r w:rsidR="00D36B24">
          <w:rPr>
            <w:rFonts w:ascii="Arial" w:hAnsi="Arial" w:cs="Arial"/>
            <w:lang w:eastAsia="pt-BR"/>
          </w:rPr>
          <w:t xml:space="preserve">poderiam contemplar as siglas e outros identificadores, se necessário. </w:t>
        </w:r>
      </w:ins>
      <w:del w:id="41" w:author="Beatriz de Faria Leao" w:date="2023-02-05T16:38:00Z">
        <w:r w:rsidR="00230B42" w:rsidDel="00D36B24">
          <w:rPr>
            <w:rFonts w:ascii="Arial" w:hAnsi="Arial" w:cs="Arial"/>
            <w:lang w:eastAsia="pt-BR"/>
          </w:rPr>
          <w:delText>essa questão de siglas pode contemplar.</w:delText>
        </w:r>
      </w:del>
    </w:p>
    <w:p w14:paraId="1923D572" w14:textId="3802B3FD" w:rsidR="00303E55" w:rsidRDefault="00230B42" w:rsidP="009B1A1F">
      <w:pPr>
        <w:numPr>
          <w:ilvl w:val="2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HSL destaca que </w:t>
      </w:r>
      <w:ins w:id="42" w:author="Beatriz de Faria Leao" w:date="2023-02-05T16:39:00Z">
        <w:r w:rsidR="00D36B24">
          <w:rPr>
            <w:rFonts w:ascii="Arial" w:hAnsi="Arial" w:cs="Arial"/>
            <w:lang w:eastAsia="pt-BR"/>
          </w:rPr>
          <w:t>n</w:t>
        </w:r>
      </w:ins>
      <w:r>
        <w:rPr>
          <w:rFonts w:ascii="Arial" w:hAnsi="Arial" w:cs="Arial"/>
          <w:lang w:eastAsia="pt-BR"/>
        </w:rPr>
        <w:t>o calendário de</w:t>
      </w:r>
      <w:r w:rsidR="008C4253">
        <w:rPr>
          <w:rFonts w:ascii="Arial" w:hAnsi="Arial" w:cs="Arial"/>
          <w:lang w:eastAsia="pt-BR"/>
        </w:rPr>
        <w:t xml:space="preserve"> campanha</w:t>
      </w:r>
      <w:ins w:id="43" w:author="Beatriz de Faria Leao" w:date="2023-02-05T16:39:00Z">
        <w:r w:rsidR="00D36B24">
          <w:rPr>
            <w:rFonts w:ascii="Arial" w:hAnsi="Arial" w:cs="Arial"/>
            <w:lang w:eastAsia="pt-BR"/>
          </w:rPr>
          <w:t xml:space="preserve"> de vacinas</w:t>
        </w:r>
      </w:ins>
      <w:r w:rsidR="008C4253">
        <w:rPr>
          <w:rFonts w:ascii="Arial" w:hAnsi="Arial" w:cs="Arial"/>
          <w:lang w:eastAsia="pt-BR"/>
        </w:rPr>
        <w:t xml:space="preserve"> e na ponta, as siglas são importantes</w:t>
      </w:r>
      <w:ins w:id="44" w:author="Beatriz de Faria Leao" w:date="2023-02-05T16:39:00Z">
        <w:r w:rsidR="00D36B24">
          <w:rPr>
            <w:rFonts w:ascii="Arial" w:hAnsi="Arial" w:cs="Arial"/>
            <w:lang w:eastAsia="pt-BR"/>
          </w:rPr>
          <w:t xml:space="preserve"> e aparecem nos cartazes e carteiras de vacinas</w:t>
        </w:r>
      </w:ins>
      <w:r w:rsidR="008C4253">
        <w:rPr>
          <w:rFonts w:ascii="Arial" w:hAnsi="Arial" w:cs="Arial"/>
          <w:lang w:eastAsia="pt-BR"/>
        </w:rPr>
        <w:t>.</w:t>
      </w:r>
    </w:p>
    <w:p w14:paraId="476BB2F9" w14:textId="19264241" w:rsidR="008C4253" w:rsidRDefault="009611AF" w:rsidP="009B1A1F">
      <w:pPr>
        <w:numPr>
          <w:ilvl w:val="2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CGIIS destaca a importância d</w:t>
      </w:r>
      <w:ins w:id="45" w:author="Beatriz de Faria Leao" w:date="2023-02-05T16:40:00Z">
        <w:r w:rsidR="00D36B24">
          <w:rPr>
            <w:rFonts w:ascii="Arial" w:hAnsi="Arial" w:cs="Arial"/>
            <w:lang w:eastAsia="pt-BR"/>
          </w:rPr>
          <w:t>o PNI</w:t>
        </w:r>
      </w:ins>
      <w:del w:id="46" w:author="Beatriz de Faria Leao" w:date="2023-02-05T16:40:00Z">
        <w:r w:rsidDel="00D36B24">
          <w:rPr>
            <w:rFonts w:ascii="Arial" w:hAnsi="Arial" w:cs="Arial"/>
            <w:lang w:eastAsia="pt-BR"/>
          </w:rPr>
          <w:delText>e</w:delText>
        </w:r>
      </w:del>
      <w:r>
        <w:rPr>
          <w:rFonts w:ascii="Arial" w:hAnsi="Arial" w:cs="Arial"/>
          <w:lang w:eastAsia="pt-BR"/>
        </w:rPr>
        <w:t xml:space="preserve"> formalizar essa demanda </w:t>
      </w:r>
      <w:ins w:id="47" w:author="Beatriz de Faria Leao" w:date="2023-02-05T16:40:00Z">
        <w:r w:rsidR="00D36B24">
          <w:rPr>
            <w:rFonts w:ascii="Arial" w:hAnsi="Arial" w:cs="Arial"/>
            <w:lang w:eastAsia="pt-BR"/>
          </w:rPr>
          <w:t>de inclusão das s</w:t>
        </w:r>
      </w:ins>
      <w:ins w:id="48" w:author="Beatriz de Faria Leao" w:date="2023-02-05T16:41:00Z">
        <w:r w:rsidR="00D36B24">
          <w:rPr>
            <w:rFonts w:ascii="Arial" w:hAnsi="Arial" w:cs="Arial"/>
            <w:lang w:eastAsia="pt-BR"/>
          </w:rPr>
          <w:t xml:space="preserve">iglas na OBM para que se possa incluir </w:t>
        </w:r>
      </w:ins>
      <w:del w:id="49" w:author="Beatriz de Faria Leao" w:date="2023-02-05T16:41:00Z">
        <w:r w:rsidDel="00D36B24">
          <w:rPr>
            <w:rFonts w:ascii="Arial" w:hAnsi="Arial" w:cs="Arial"/>
            <w:lang w:eastAsia="pt-BR"/>
          </w:rPr>
          <w:delText xml:space="preserve">quando se estiver essa lista de siglas atualizada para incluir </w:delText>
        </w:r>
      </w:del>
      <w:r>
        <w:rPr>
          <w:rFonts w:ascii="Arial" w:hAnsi="Arial" w:cs="Arial"/>
          <w:lang w:eastAsia="pt-BR"/>
        </w:rPr>
        <w:t>na OBM.</w:t>
      </w:r>
    </w:p>
    <w:p w14:paraId="191F8854" w14:textId="6F98C1AB" w:rsidR="00D42697" w:rsidRDefault="00014844" w:rsidP="009B1A1F">
      <w:pPr>
        <w:numPr>
          <w:ilvl w:val="2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CGPNI menciona que nos calendários, materiais sobre </w:t>
      </w:r>
      <w:r w:rsidR="00E228CC">
        <w:rPr>
          <w:rFonts w:ascii="Arial" w:hAnsi="Arial" w:cs="Arial"/>
          <w:lang w:eastAsia="pt-BR"/>
        </w:rPr>
        <w:t>imunização etc.</w:t>
      </w:r>
      <w:r>
        <w:rPr>
          <w:rFonts w:ascii="Arial" w:hAnsi="Arial" w:cs="Arial"/>
          <w:lang w:eastAsia="pt-BR"/>
        </w:rPr>
        <w:t>, as siglas são utilizadas</w:t>
      </w:r>
      <w:r w:rsidR="00547A27">
        <w:rPr>
          <w:rFonts w:ascii="Arial" w:hAnsi="Arial" w:cs="Arial"/>
          <w:lang w:eastAsia="pt-BR"/>
        </w:rPr>
        <w:t xml:space="preserve"> e constitui-se como um campo importante. Irá dialogar internamente e discutir os encaminhamentos.</w:t>
      </w:r>
    </w:p>
    <w:p w14:paraId="0F090CC7" w14:textId="5D928A91" w:rsidR="0063538B" w:rsidRPr="00C61F69" w:rsidRDefault="00F60C3F" w:rsidP="00F60C3F">
      <w:pPr>
        <w:numPr>
          <w:ilvl w:val="2"/>
          <w:numId w:val="3"/>
        </w:numP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É destacado que </w:t>
      </w:r>
      <w:r w:rsidR="00BD7F1F">
        <w:rPr>
          <w:rFonts w:ascii="Arial" w:hAnsi="Arial" w:cs="Arial"/>
          <w:lang w:eastAsia="pt-BR"/>
        </w:rPr>
        <w:t>as definições de siglas são</w:t>
      </w:r>
      <w:r>
        <w:rPr>
          <w:rFonts w:ascii="Arial" w:hAnsi="Arial" w:cs="Arial"/>
          <w:lang w:eastAsia="pt-BR"/>
        </w:rPr>
        <w:t xml:space="preserve"> da CGPNI</w:t>
      </w:r>
      <w:r w:rsidR="0030365F">
        <w:rPr>
          <w:rFonts w:ascii="Arial" w:hAnsi="Arial" w:cs="Arial"/>
          <w:lang w:eastAsia="pt-BR"/>
        </w:rPr>
        <w:t xml:space="preserve"> e que essa deve ser formalizado para inclusão na OBM.</w:t>
      </w:r>
    </w:p>
    <w:p w14:paraId="51BACEE1" w14:textId="77777777" w:rsidR="009F5CE5" w:rsidRPr="00C61F69" w:rsidRDefault="009F5CE5" w:rsidP="003A266D">
      <w:pPr>
        <w:pBdr>
          <w:bottom w:val="single" w:sz="4" w:space="1" w:color="auto"/>
        </w:pBdr>
        <w:shd w:val="clear" w:color="auto" w:fill="FFFFFF"/>
        <w:spacing w:before="100" w:beforeAutospacing="1" w:after="120"/>
        <w:jc w:val="both"/>
        <w:rPr>
          <w:rFonts w:ascii="Arial" w:hAnsi="Arial" w:cs="Arial"/>
          <w:lang w:eastAsia="pt-BR"/>
        </w:rPr>
      </w:pPr>
    </w:p>
    <w:p w14:paraId="4888E77C" w14:textId="624C16F1" w:rsidR="00C44873" w:rsidRPr="00C61F69" w:rsidRDefault="00C44873" w:rsidP="00402070">
      <w:pPr>
        <w:pStyle w:val="Heading1"/>
        <w:rPr>
          <w:color w:val="auto"/>
        </w:rPr>
      </w:pPr>
      <w:r w:rsidRPr="00C61F69">
        <w:rPr>
          <w:color w:val="auto"/>
        </w:rPr>
        <w:t>Encaminhamentos</w:t>
      </w:r>
    </w:p>
    <w:p w14:paraId="3CC5561B" w14:textId="77777777" w:rsidR="00402070" w:rsidRPr="00C61F69" w:rsidRDefault="00402070" w:rsidP="004020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2038"/>
        <w:gridCol w:w="1879"/>
        <w:gridCol w:w="1396"/>
      </w:tblGrid>
      <w:tr w:rsidR="00C61F69" w:rsidRPr="00C61F69" w14:paraId="20BE79AC" w14:textId="77777777" w:rsidTr="00405A05">
        <w:tc>
          <w:tcPr>
            <w:tcW w:w="4315" w:type="dxa"/>
            <w:shd w:val="clear" w:color="auto" w:fill="D9E2F3" w:themeFill="accent1" w:themeFillTint="33"/>
          </w:tcPr>
          <w:p w14:paraId="04745837" w14:textId="6FD2974D" w:rsidR="00C44873" w:rsidRPr="00C61F69" w:rsidRDefault="00C73B86" w:rsidP="00C73B86">
            <w:pPr>
              <w:rPr>
                <w:rFonts w:ascii="Arial Black" w:hAnsi="Arial Black" w:cs="Arial"/>
                <w:sz w:val="22"/>
                <w:szCs w:val="20"/>
              </w:rPr>
            </w:pPr>
            <w:r w:rsidRPr="00C61F69">
              <w:rPr>
                <w:rFonts w:ascii="Arial Black" w:hAnsi="Arial Black" w:cs="Arial"/>
                <w:sz w:val="22"/>
                <w:szCs w:val="20"/>
              </w:rPr>
              <w:t>AÇÃO</w:t>
            </w:r>
          </w:p>
        </w:tc>
        <w:tc>
          <w:tcPr>
            <w:tcW w:w="2038" w:type="dxa"/>
            <w:shd w:val="clear" w:color="auto" w:fill="D9E2F3" w:themeFill="accent1" w:themeFillTint="33"/>
          </w:tcPr>
          <w:p w14:paraId="7E68F1EB" w14:textId="4F41B6C1" w:rsidR="00C44873" w:rsidRPr="00C61F69" w:rsidRDefault="00C73B86" w:rsidP="00C73B86">
            <w:pPr>
              <w:rPr>
                <w:rFonts w:ascii="Arial Black" w:hAnsi="Arial Black" w:cs="Arial"/>
                <w:sz w:val="22"/>
                <w:szCs w:val="20"/>
              </w:rPr>
            </w:pPr>
            <w:r w:rsidRPr="00C61F69">
              <w:rPr>
                <w:rFonts w:ascii="Arial Black" w:hAnsi="Arial Black" w:cs="Arial"/>
                <w:sz w:val="22"/>
                <w:szCs w:val="20"/>
              </w:rPr>
              <w:t>RESPONSÁVEL</w:t>
            </w:r>
          </w:p>
        </w:tc>
        <w:tc>
          <w:tcPr>
            <w:tcW w:w="1879" w:type="dxa"/>
            <w:shd w:val="clear" w:color="auto" w:fill="D9E2F3" w:themeFill="accent1" w:themeFillTint="33"/>
          </w:tcPr>
          <w:p w14:paraId="1B15D091" w14:textId="1604FE75" w:rsidR="00C44873" w:rsidRPr="00C61F69" w:rsidRDefault="00C73B86" w:rsidP="00C73B86">
            <w:pPr>
              <w:rPr>
                <w:rFonts w:ascii="Arial Black" w:hAnsi="Arial Black" w:cs="Arial"/>
                <w:sz w:val="22"/>
                <w:szCs w:val="20"/>
              </w:rPr>
            </w:pPr>
            <w:r w:rsidRPr="00C61F69">
              <w:rPr>
                <w:rFonts w:ascii="Arial Black" w:hAnsi="Arial Black" w:cs="Arial"/>
                <w:sz w:val="22"/>
                <w:szCs w:val="20"/>
              </w:rPr>
              <w:t>SOLICITANTE</w:t>
            </w:r>
          </w:p>
        </w:tc>
        <w:tc>
          <w:tcPr>
            <w:tcW w:w="1396" w:type="dxa"/>
            <w:shd w:val="clear" w:color="auto" w:fill="D9E2F3" w:themeFill="accent1" w:themeFillTint="33"/>
          </w:tcPr>
          <w:p w14:paraId="2EEEF875" w14:textId="41A07EA4" w:rsidR="00C44873" w:rsidRPr="00C61F69" w:rsidRDefault="00C73B86" w:rsidP="00C73B86">
            <w:pPr>
              <w:rPr>
                <w:rFonts w:ascii="Arial Black" w:hAnsi="Arial Black" w:cs="Arial"/>
                <w:sz w:val="22"/>
                <w:szCs w:val="20"/>
              </w:rPr>
            </w:pPr>
            <w:r w:rsidRPr="00C61F69">
              <w:rPr>
                <w:rFonts w:ascii="Arial Black" w:hAnsi="Arial Black" w:cs="Arial"/>
                <w:sz w:val="22"/>
                <w:szCs w:val="20"/>
              </w:rPr>
              <w:t>PRAZO</w:t>
            </w:r>
          </w:p>
        </w:tc>
      </w:tr>
      <w:tr w:rsidR="00C61F69" w:rsidRPr="00C61F69" w14:paraId="03C37E52" w14:textId="77777777" w:rsidTr="00405A05">
        <w:tc>
          <w:tcPr>
            <w:tcW w:w="4315" w:type="dxa"/>
          </w:tcPr>
          <w:p w14:paraId="464E74CE" w14:textId="788336A4" w:rsidR="00C44873" w:rsidRPr="00C61F69" w:rsidRDefault="00E70FCA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Conseguir agenda para discutir CDHP e Indonésia para discutir referências internacionais dos imunobiológicos</w:t>
            </w:r>
            <w:r w:rsidRPr="00C61F69">
              <w:rPr>
                <w:rFonts w:ascii="Arial" w:hAnsi="Arial" w:cs="Arial"/>
                <w:sz w:val="22"/>
                <w:szCs w:val="20"/>
              </w:rPr>
              <w:tab/>
            </w:r>
          </w:p>
        </w:tc>
        <w:tc>
          <w:tcPr>
            <w:tcW w:w="2038" w:type="dxa"/>
          </w:tcPr>
          <w:p w14:paraId="4AE3DAF4" w14:textId="638F8F39" w:rsidR="00C44873" w:rsidRPr="00C61F69" w:rsidRDefault="00E70FCA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CGIIS (Gabriella)</w:t>
            </w:r>
          </w:p>
        </w:tc>
        <w:tc>
          <w:tcPr>
            <w:tcW w:w="1879" w:type="dxa"/>
          </w:tcPr>
          <w:p w14:paraId="22538D7F" w14:textId="58A0B0B8" w:rsidR="00C44873" w:rsidRPr="00C61F69" w:rsidRDefault="003050FE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-</w:t>
            </w:r>
          </w:p>
        </w:tc>
        <w:tc>
          <w:tcPr>
            <w:tcW w:w="1396" w:type="dxa"/>
          </w:tcPr>
          <w:p w14:paraId="7A680638" w14:textId="27A85B09" w:rsidR="00C44873" w:rsidRPr="00C61F69" w:rsidRDefault="003050FE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-</w:t>
            </w:r>
          </w:p>
        </w:tc>
      </w:tr>
      <w:tr w:rsidR="00C61F69" w:rsidRPr="00C61F69" w14:paraId="4AFA971E" w14:textId="77777777" w:rsidTr="00405A05">
        <w:tc>
          <w:tcPr>
            <w:tcW w:w="4315" w:type="dxa"/>
          </w:tcPr>
          <w:p w14:paraId="7DD1B985" w14:textId="1F76ED87" w:rsidR="00C44873" w:rsidRPr="00C61F69" w:rsidRDefault="003050FE" w:rsidP="00775EBC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Trazer como ser</w:t>
            </w:r>
            <w:r w:rsidR="008A4739" w:rsidRPr="00C61F69">
              <w:rPr>
                <w:rFonts w:ascii="Arial" w:hAnsi="Arial" w:cs="Arial"/>
                <w:sz w:val="22"/>
                <w:szCs w:val="20"/>
              </w:rPr>
              <w:t>ão</w:t>
            </w:r>
            <w:r w:rsidRPr="00C61F69">
              <w:rPr>
                <w:rFonts w:ascii="Arial" w:hAnsi="Arial" w:cs="Arial"/>
                <w:sz w:val="22"/>
                <w:szCs w:val="20"/>
              </w:rPr>
              <w:t xml:space="preserve"> os ajustes do CIES e DLOG para </w:t>
            </w:r>
            <w:r w:rsidR="00775EBC" w:rsidRPr="00C61F69">
              <w:rPr>
                <w:rFonts w:ascii="Arial" w:hAnsi="Arial" w:cs="Arial"/>
                <w:sz w:val="22"/>
                <w:szCs w:val="20"/>
              </w:rPr>
              <w:t>harmonização dos imunobiológicos</w:t>
            </w:r>
          </w:p>
        </w:tc>
        <w:tc>
          <w:tcPr>
            <w:tcW w:w="2038" w:type="dxa"/>
          </w:tcPr>
          <w:p w14:paraId="71C72A2F" w14:textId="527B4D7E" w:rsidR="00C44873" w:rsidRPr="00C61F69" w:rsidRDefault="003050FE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CGPNI</w:t>
            </w:r>
          </w:p>
        </w:tc>
        <w:tc>
          <w:tcPr>
            <w:tcW w:w="1879" w:type="dxa"/>
          </w:tcPr>
          <w:p w14:paraId="00AA4B7C" w14:textId="5F58B489" w:rsidR="00C44873" w:rsidRPr="00C61F69" w:rsidRDefault="003050FE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-</w:t>
            </w:r>
          </w:p>
        </w:tc>
        <w:tc>
          <w:tcPr>
            <w:tcW w:w="1396" w:type="dxa"/>
          </w:tcPr>
          <w:p w14:paraId="201E71A5" w14:textId="6912DCD6" w:rsidR="00C44873" w:rsidRPr="00C61F69" w:rsidRDefault="003050FE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-</w:t>
            </w:r>
          </w:p>
        </w:tc>
      </w:tr>
      <w:tr w:rsidR="00C61F69" w:rsidRPr="00C61F69" w14:paraId="7D79B8A6" w14:textId="77777777" w:rsidTr="00405A05">
        <w:tc>
          <w:tcPr>
            <w:tcW w:w="4315" w:type="dxa"/>
          </w:tcPr>
          <w:p w14:paraId="7009B16A" w14:textId="3B98E1E4" w:rsidR="00C44873" w:rsidRPr="00C61F69" w:rsidRDefault="00405A05" w:rsidP="00405A05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Envio de solicitação para a</w:t>
            </w:r>
            <w:r w:rsidR="00570CCB" w:rsidRPr="00C61F69">
              <w:rPr>
                <w:rFonts w:ascii="Arial" w:hAnsi="Arial" w:cs="Arial"/>
                <w:sz w:val="22"/>
                <w:szCs w:val="20"/>
              </w:rPr>
              <w:t>lteração do plano de trabalho. A CGIIS necessita solicitar formalmente a alteração do plano de trabalho.</w:t>
            </w:r>
          </w:p>
        </w:tc>
        <w:tc>
          <w:tcPr>
            <w:tcW w:w="2038" w:type="dxa"/>
          </w:tcPr>
          <w:p w14:paraId="3EE81FAD" w14:textId="12B70672" w:rsidR="00C44873" w:rsidRPr="00C61F69" w:rsidRDefault="00570CCB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</w:tcPr>
          <w:p w14:paraId="6A14068A" w14:textId="3258433B" w:rsidR="00C44873" w:rsidRPr="00C61F69" w:rsidRDefault="00570CCB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1396" w:type="dxa"/>
          </w:tcPr>
          <w:p w14:paraId="1D4BBC0B" w14:textId="4514EF9F" w:rsidR="00C44873" w:rsidRPr="00C61F69" w:rsidRDefault="00D779EC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0</w:t>
            </w:r>
            <w:r w:rsidR="00FA34F8">
              <w:rPr>
                <w:rFonts w:ascii="Arial" w:hAnsi="Arial" w:cs="Arial"/>
                <w:sz w:val="22"/>
                <w:szCs w:val="20"/>
              </w:rPr>
              <w:t>9</w:t>
            </w:r>
            <w:r w:rsidR="00570CCB" w:rsidRPr="00C61F69">
              <w:rPr>
                <w:rFonts w:ascii="Arial" w:hAnsi="Arial" w:cs="Arial"/>
                <w:sz w:val="22"/>
                <w:szCs w:val="20"/>
              </w:rPr>
              <w:t>/0</w:t>
            </w:r>
            <w:r w:rsidRPr="00C61F69">
              <w:rPr>
                <w:rFonts w:ascii="Arial" w:hAnsi="Arial" w:cs="Arial"/>
                <w:sz w:val="22"/>
                <w:szCs w:val="20"/>
              </w:rPr>
              <w:t>2</w:t>
            </w:r>
            <w:r w:rsidR="00570CCB" w:rsidRPr="00C61F69">
              <w:rPr>
                <w:rFonts w:ascii="Arial" w:hAnsi="Arial" w:cs="Arial"/>
                <w:sz w:val="22"/>
                <w:szCs w:val="20"/>
              </w:rPr>
              <w:t>/2023</w:t>
            </w:r>
          </w:p>
        </w:tc>
      </w:tr>
      <w:tr w:rsidR="00C61F69" w:rsidRPr="00C61F69" w14:paraId="0C6715B0" w14:textId="77777777" w:rsidTr="00405A05">
        <w:tc>
          <w:tcPr>
            <w:tcW w:w="4315" w:type="dxa"/>
          </w:tcPr>
          <w:p w14:paraId="40FB2F04" w14:textId="1CCADA11" w:rsidR="002F1261" w:rsidRPr="00C61F69" w:rsidRDefault="00855F5A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 xml:space="preserve">CGPNI avaliar a proposta de qualificação das informações do </w:t>
            </w:r>
            <w:proofErr w:type="spellStart"/>
            <w:r w:rsidRPr="00C61F69">
              <w:rPr>
                <w:rFonts w:ascii="Arial" w:hAnsi="Arial" w:cs="Arial"/>
                <w:sz w:val="22"/>
                <w:szCs w:val="20"/>
              </w:rPr>
              <w:t>BRimunobiológico</w:t>
            </w:r>
            <w:proofErr w:type="spellEnd"/>
          </w:p>
        </w:tc>
        <w:tc>
          <w:tcPr>
            <w:tcW w:w="2038" w:type="dxa"/>
          </w:tcPr>
          <w:p w14:paraId="7F477B80" w14:textId="75ED9DE2" w:rsidR="002F1261" w:rsidRPr="00C61F69" w:rsidRDefault="00855F5A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CGPNI</w:t>
            </w:r>
          </w:p>
        </w:tc>
        <w:tc>
          <w:tcPr>
            <w:tcW w:w="1879" w:type="dxa"/>
          </w:tcPr>
          <w:p w14:paraId="7459CF8A" w14:textId="15013645" w:rsidR="002F1261" w:rsidRPr="00C61F69" w:rsidRDefault="00855F5A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1396" w:type="dxa"/>
          </w:tcPr>
          <w:p w14:paraId="347BCCA8" w14:textId="77777777" w:rsidR="002F1261" w:rsidRPr="00C61F69" w:rsidRDefault="002F1261" w:rsidP="00C73B86">
            <w:pPr>
              <w:rPr>
                <w:rFonts w:ascii="Arial" w:hAnsi="Arial" w:cs="Arial"/>
                <w:sz w:val="22"/>
                <w:szCs w:val="20"/>
              </w:rPr>
            </w:pPr>
          </w:p>
        </w:tc>
      </w:tr>
      <w:tr w:rsidR="00C61F69" w:rsidRPr="00C61F69" w14:paraId="2A907D1D" w14:textId="77777777" w:rsidTr="00405A05">
        <w:tc>
          <w:tcPr>
            <w:tcW w:w="4315" w:type="dxa"/>
          </w:tcPr>
          <w:p w14:paraId="6023DA4A" w14:textId="02DF7ECA" w:rsidR="00855F5A" w:rsidRPr="00C61F69" w:rsidRDefault="002D2871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4643B0">
              <w:rPr>
                <w:rFonts w:ascii="Arial" w:hAnsi="Arial" w:cs="Arial"/>
                <w:sz w:val="22"/>
                <w:szCs w:val="20"/>
              </w:rPr>
              <w:t xml:space="preserve">Agendamento de reunião técnica para </w:t>
            </w:r>
            <w:r w:rsidR="008E5B12" w:rsidRPr="004643B0">
              <w:rPr>
                <w:rFonts w:ascii="Arial" w:hAnsi="Arial" w:cs="Arial"/>
                <w:sz w:val="22"/>
                <w:szCs w:val="20"/>
              </w:rPr>
              <w:t>a</w:t>
            </w:r>
            <w:r w:rsidR="00855F5A" w:rsidRPr="004643B0">
              <w:rPr>
                <w:rFonts w:ascii="Arial" w:hAnsi="Arial" w:cs="Arial"/>
                <w:sz w:val="22"/>
                <w:szCs w:val="20"/>
              </w:rPr>
              <w:t>valiação do campo via de administração</w:t>
            </w:r>
            <w:r w:rsidR="00A9440D" w:rsidRPr="004643B0">
              <w:rPr>
                <w:rFonts w:ascii="Arial" w:hAnsi="Arial" w:cs="Arial"/>
                <w:sz w:val="22"/>
                <w:szCs w:val="20"/>
              </w:rPr>
              <w:t xml:space="preserve"> – Qualificação e reformulação</w:t>
            </w:r>
            <w:r w:rsidR="00A9440D" w:rsidRPr="00C61F69">
              <w:rPr>
                <w:rFonts w:ascii="Arial" w:hAnsi="Arial" w:cs="Arial"/>
                <w:sz w:val="22"/>
                <w:szCs w:val="20"/>
              </w:rPr>
              <w:t xml:space="preserve"> do campo.</w:t>
            </w:r>
            <w:r w:rsidR="00003D4C" w:rsidRPr="00C61F69">
              <w:rPr>
                <w:rFonts w:ascii="Arial" w:hAnsi="Arial" w:cs="Arial"/>
                <w:sz w:val="22"/>
                <w:szCs w:val="20"/>
              </w:rPr>
              <w:t xml:space="preserve"> </w:t>
            </w:r>
          </w:p>
          <w:p w14:paraId="2D7138AC" w14:textId="77777777" w:rsidR="00730D17" w:rsidRPr="00C61F69" w:rsidRDefault="00730D17" w:rsidP="00C73B86">
            <w:pPr>
              <w:rPr>
                <w:rFonts w:ascii="Arial" w:hAnsi="Arial" w:cs="Arial"/>
                <w:sz w:val="22"/>
                <w:szCs w:val="20"/>
              </w:rPr>
            </w:pPr>
          </w:p>
          <w:p w14:paraId="1B88B545" w14:textId="1114AA3D" w:rsidR="00C33107" w:rsidRPr="00C61F69" w:rsidRDefault="00C33107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Necessários no encontro (CGPNI; SAPS; OBM</w:t>
            </w:r>
            <w:r w:rsidR="008A4739" w:rsidRPr="00C61F69">
              <w:rPr>
                <w:rFonts w:ascii="Arial" w:hAnsi="Arial" w:cs="Arial"/>
                <w:sz w:val="22"/>
                <w:szCs w:val="20"/>
              </w:rPr>
              <w:t xml:space="preserve"> –– SSD</w:t>
            </w:r>
            <w:r w:rsidRPr="00C61F69">
              <w:rPr>
                <w:rFonts w:ascii="Arial" w:hAnsi="Arial" w:cs="Arial"/>
                <w:sz w:val="22"/>
                <w:szCs w:val="20"/>
              </w:rPr>
              <w:t>)</w:t>
            </w:r>
          </w:p>
        </w:tc>
        <w:tc>
          <w:tcPr>
            <w:tcW w:w="2038" w:type="dxa"/>
          </w:tcPr>
          <w:p w14:paraId="669ECB77" w14:textId="77C7199B" w:rsidR="00855F5A" w:rsidRPr="00C61F69" w:rsidRDefault="00003D4C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Todos</w:t>
            </w:r>
          </w:p>
        </w:tc>
        <w:tc>
          <w:tcPr>
            <w:tcW w:w="1879" w:type="dxa"/>
          </w:tcPr>
          <w:p w14:paraId="74F0854B" w14:textId="71476004" w:rsidR="00855F5A" w:rsidRPr="00C61F69" w:rsidRDefault="00003D4C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1396" w:type="dxa"/>
          </w:tcPr>
          <w:p w14:paraId="4A36921F" w14:textId="34066BB5" w:rsidR="00855F5A" w:rsidRPr="00C61F69" w:rsidRDefault="00C42194" w:rsidP="00C73B8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03/02/2023</w:t>
            </w:r>
          </w:p>
        </w:tc>
      </w:tr>
      <w:tr w:rsidR="00C61F69" w:rsidRPr="00C61F69" w14:paraId="470872C3" w14:textId="77777777" w:rsidTr="00405A05">
        <w:tc>
          <w:tcPr>
            <w:tcW w:w="4315" w:type="dxa"/>
          </w:tcPr>
          <w:p w14:paraId="7E209A74" w14:textId="68AB2452" w:rsidR="008E5B12" w:rsidRPr="00C61F69" w:rsidRDefault="00710647" w:rsidP="00405A05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Conseguir todo material</w:t>
            </w:r>
            <w:r w:rsidR="00775EBC" w:rsidRPr="00C61F69">
              <w:rPr>
                <w:rFonts w:ascii="Arial" w:hAnsi="Arial" w:cs="Arial"/>
                <w:sz w:val="22"/>
                <w:szCs w:val="20"/>
              </w:rPr>
              <w:t>/acessos ao</w:t>
            </w:r>
            <w:r w:rsidRPr="00C61F69">
              <w:rPr>
                <w:rFonts w:ascii="Arial" w:hAnsi="Arial" w:cs="Arial"/>
                <w:sz w:val="22"/>
                <w:szCs w:val="20"/>
              </w:rPr>
              <w:t xml:space="preserve"> CBARA para equipe do HSL. </w:t>
            </w:r>
          </w:p>
        </w:tc>
        <w:tc>
          <w:tcPr>
            <w:tcW w:w="2038" w:type="dxa"/>
          </w:tcPr>
          <w:p w14:paraId="43D241B0" w14:textId="59A0A1E5" w:rsidR="008E5B12" w:rsidRPr="00C61F69" w:rsidRDefault="00710647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</w:tcPr>
          <w:p w14:paraId="742EC5FD" w14:textId="24D1CE39" w:rsidR="008E5B12" w:rsidRPr="00C61F69" w:rsidRDefault="00710647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1396" w:type="dxa"/>
          </w:tcPr>
          <w:p w14:paraId="416E7EEF" w14:textId="5B501AF3" w:rsidR="008E5B12" w:rsidRPr="00C61F69" w:rsidRDefault="00710647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02/02/2023</w:t>
            </w:r>
          </w:p>
        </w:tc>
      </w:tr>
      <w:tr w:rsidR="00C61F69" w:rsidRPr="00C61F69" w14:paraId="6D89B1E8" w14:textId="77777777" w:rsidTr="00405A05">
        <w:tc>
          <w:tcPr>
            <w:tcW w:w="4315" w:type="dxa"/>
          </w:tcPr>
          <w:p w14:paraId="1B1AC2DB" w14:textId="395DD83B" w:rsidR="00593ABC" w:rsidRPr="00C61F69" w:rsidRDefault="00B31547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Mapeamento de campos IPS</w:t>
            </w:r>
          </w:p>
        </w:tc>
        <w:tc>
          <w:tcPr>
            <w:tcW w:w="2038" w:type="dxa"/>
          </w:tcPr>
          <w:p w14:paraId="6CB21DC1" w14:textId="0CFF3923" w:rsidR="00593ABC" w:rsidRPr="00C61F69" w:rsidRDefault="00593ABC" w:rsidP="00B31547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CGIIS (</w:t>
            </w:r>
            <w:proofErr w:type="spellStart"/>
            <w:r w:rsidR="00B31547" w:rsidRPr="00C61F69">
              <w:rPr>
                <w:rFonts w:ascii="Arial" w:hAnsi="Arial" w:cs="Arial"/>
                <w:sz w:val="22"/>
                <w:szCs w:val="20"/>
              </w:rPr>
              <w:t>Blanda</w:t>
            </w:r>
            <w:proofErr w:type="spellEnd"/>
            <w:r w:rsidR="00B31547" w:rsidRPr="00C61F69">
              <w:rPr>
                <w:rFonts w:ascii="Arial" w:hAnsi="Arial" w:cs="Arial"/>
                <w:sz w:val="22"/>
                <w:szCs w:val="20"/>
              </w:rPr>
              <w:t xml:space="preserve"> e Walter</w:t>
            </w:r>
            <w:r w:rsidRPr="00C61F69">
              <w:rPr>
                <w:rFonts w:ascii="Arial" w:hAnsi="Arial" w:cs="Arial"/>
                <w:sz w:val="22"/>
                <w:szCs w:val="20"/>
              </w:rPr>
              <w:t>)</w:t>
            </w:r>
          </w:p>
        </w:tc>
        <w:tc>
          <w:tcPr>
            <w:tcW w:w="1879" w:type="dxa"/>
          </w:tcPr>
          <w:p w14:paraId="082C58EC" w14:textId="5FB0D2DC" w:rsidR="00593ABC" w:rsidRPr="00C61F69" w:rsidRDefault="00593ABC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1396" w:type="dxa"/>
          </w:tcPr>
          <w:p w14:paraId="285C071D" w14:textId="588C63EF" w:rsidR="00593ABC" w:rsidRPr="00C61F69" w:rsidRDefault="00B31547" w:rsidP="00B31547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02/02</w:t>
            </w:r>
            <w:r w:rsidR="003A266D" w:rsidRPr="00C61F69">
              <w:rPr>
                <w:rFonts w:ascii="Arial" w:hAnsi="Arial" w:cs="Arial"/>
                <w:sz w:val="22"/>
                <w:szCs w:val="20"/>
              </w:rPr>
              <w:t>/2023</w:t>
            </w:r>
          </w:p>
        </w:tc>
      </w:tr>
      <w:tr w:rsidR="00710647" w:rsidRPr="00C61F69" w14:paraId="183ADAEF" w14:textId="77777777" w:rsidTr="00405A05">
        <w:tc>
          <w:tcPr>
            <w:tcW w:w="4315" w:type="dxa"/>
          </w:tcPr>
          <w:p w14:paraId="2146B5EB" w14:textId="198061D0" w:rsidR="00710647" w:rsidRPr="00C61F69" w:rsidRDefault="00710647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Enviar para HSL os modelos de Registro de Imunobiológico Administrado – RIA (Rotina, Campanha e Carga)</w:t>
            </w:r>
          </w:p>
        </w:tc>
        <w:tc>
          <w:tcPr>
            <w:tcW w:w="2038" w:type="dxa"/>
          </w:tcPr>
          <w:p w14:paraId="30BDC207" w14:textId="70AE2F4E" w:rsidR="00710647" w:rsidRPr="00C61F69" w:rsidRDefault="00710647" w:rsidP="00B31547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CGIIS (</w:t>
            </w:r>
            <w:proofErr w:type="spellStart"/>
            <w:r w:rsidRPr="00C61F69">
              <w:rPr>
                <w:rFonts w:ascii="Arial" w:hAnsi="Arial" w:cs="Arial"/>
                <w:sz w:val="22"/>
                <w:szCs w:val="20"/>
              </w:rPr>
              <w:t>Blanda</w:t>
            </w:r>
            <w:proofErr w:type="spellEnd"/>
            <w:r w:rsidRPr="00C61F69">
              <w:rPr>
                <w:rFonts w:ascii="Arial" w:hAnsi="Arial" w:cs="Arial"/>
                <w:sz w:val="22"/>
                <w:szCs w:val="20"/>
              </w:rPr>
              <w:t>)</w:t>
            </w:r>
          </w:p>
        </w:tc>
        <w:tc>
          <w:tcPr>
            <w:tcW w:w="1879" w:type="dxa"/>
          </w:tcPr>
          <w:p w14:paraId="7AC94F38" w14:textId="664D5B7C" w:rsidR="00710647" w:rsidRPr="00C61F69" w:rsidRDefault="00710647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1396" w:type="dxa"/>
          </w:tcPr>
          <w:p w14:paraId="17F11EE4" w14:textId="06D0237F" w:rsidR="00710647" w:rsidRPr="00C61F69" w:rsidRDefault="00C42194" w:rsidP="00B31547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03</w:t>
            </w:r>
            <w:r w:rsidR="00710647" w:rsidRPr="00C61F69">
              <w:rPr>
                <w:rFonts w:ascii="Arial" w:hAnsi="Arial" w:cs="Arial"/>
                <w:sz w:val="22"/>
                <w:szCs w:val="20"/>
              </w:rPr>
              <w:t>/02/2023</w:t>
            </w:r>
          </w:p>
        </w:tc>
      </w:tr>
      <w:tr w:rsidR="00710647" w:rsidRPr="00C61F69" w14:paraId="728F90A7" w14:textId="77777777" w:rsidTr="00405A05">
        <w:tc>
          <w:tcPr>
            <w:tcW w:w="4315" w:type="dxa"/>
          </w:tcPr>
          <w:p w14:paraId="3A0DBC78" w14:textId="77777777" w:rsidR="00710647" w:rsidRDefault="00775EBC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Tentar cooperações com Portugal para modelo informacional de alergias</w:t>
            </w:r>
          </w:p>
          <w:p w14:paraId="3C399C50" w14:textId="455D9D14" w:rsidR="000B5ADF" w:rsidRPr="00C61F69" w:rsidRDefault="005F4374" w:rsidP="00C73B86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lastRenderedPageBreak/>
              <w:t>*Incluir o Igor (SAPS) no grupo.</w:t>
            </w:r>
          </w:p>
        </w:tc>
        <w:tc>
          <w:tcPr>
            <w:tcW w:w="2038" w:type="dxa"/>
          </w:tcPr>
          <w:p w14:paraId="092E768B" w14:textId="45B980B2" w:rsidR="00710647" w:rsidRPr="00C61F69" w:rsidRDefault="00775EBC" w:rsidP="00B31547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lastRenderedPageBreak/>
              <w:t>CGIIS (Gabriella)</w:t>
            </w:r>
          </w:p>
        </w:tc>
        <w:tc>
          <w:tcPr>
            <w:tcW w:w="1879" w:type="dxa"/>
          </w:tcPr>
          <w:p w14:paraId="56865EED" w14:textId="78735625" w:rsidR="00710647" w:rsidRPr="00C61F69" w:rsidRDefault="00775EBC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1396" w:type="dxa"/>
          </w:tcPr>
          <w:p w14:paraId="7BF49F48" w14:textId="7BBCD0E9" w:rsidR="00710647" w:rsidRPr="00C61F69" w:rsidRDefault="00775EBC" w:rsidP="00B31547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-</w:t>
            </w:r>
          </w:p>
        </w:tc>
      </w:tr>
      <w:tr w:rsidR="00710647" w:rsidRPr="00C61F69" w14:paraId="16EA54C0" w14:textId="77777777" w:rsidTr="00405A05">
        <w:tc>
          <w:tcPr>
            <w:tcW w:w="4315" w:type="dxa"/>
          </w:tcPr>
          <w:p w14:paraId="272145C7" w14:textId="3BD6C0A6" w:rsidR="00710647" w:rsidRPr="00C61F69" w:rsidRDefault="00775EBC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Debater os mapeamentos de concentração de imunobiológicos com PNI (Envolver SAPS?)</w:t>
            </w:r>
          </w:p>
        </w:tc>
        <w:tc>
          <w:tcPr>
            <w:tcW w:w="2038" w:type="dxa"/>
          </w:tcPr>
          <w:p w14:paraId="427EB9FC" w14:textId="26E68B06" w:rsidR="00710647" w:rsidRPr="00C61F69" w:rsidRDefault="00775EBC" w:rsidP="00B31547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Todos</w:t>
            </w:r>
          </w:p>
        </w:tc>
        <w:tc>
          <w:tcPr>
            <w:tcW w:w="1879" w:type="dxa"/>
          </w:tcPr>
          <w:p w14:paraId="12B1D875" w14:textId="4E3D2E6B" w:rsidR="00710647" w:rsidRPr="00C61F69" w:rsidRDefault="00775EBC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1396" w:type="dxa"/>
          </w:tcPr>
          <w:p w14:paraId="4BC9C729" w14:textId="6BF476B6" w:rsidR="00710647" w:rsidRPr="00C61F69" w:rsidRDefault="000B5ADF" w:rsidP="00B31547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Após 17/02/2023</w:t>
            </w:r>
          </w:p>
        </w:tc>
      </w:tr>
      <w:tr w:rsidR="00710647" w:rsidRPr="00C61F69" w14:paraId="0E27212A" w14:textId="77777777" w:rsidTr="00405A05">
        <w:tc>
          <w:tcPr>
            <w:tcW w:w="4315" w:type="dxa"/>
          </w:tcPr>
          <w:p w14:paraId="1BE98987" w14:textId="542A4DF4" w:rsidR="00710647" w:rsidRPr="00C61F69" w:rsidRDefault="00775EBC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 xml:space="preserve">Alergias no Conecte SUS Cidadão (Identificar dados que se tem com a </w:t>
            </w:r>
            <w:proofErr w:type="spellStart"/>
            <w:r w:rsidRPr="00C61F69">
              <w:rPr>
                <w:rFonts w:ascii="Arial" w:hAnsi="Arial" w:cs="Arial"/>
                <w:sz w:val="22"/>
                <w:szCs w:val="20"/>
              </w:rPr>
              <w:t>Tarea</w:t>
            </w:r>
            <w:proofErr w:type="spellEnd"/>
            <w:r w:rsidRPr="00C61F69">
              <w:rPr>
                <w:rFonts w:ascii="Arial" w:hAnsi="Arial" w:cs="Arial"/>
                <w:sz w:val="22"/>
                <w:szCs w:val="20"/>
              </w:rPr>
              <w:t>; Realizar mapeamento e oportunidades de atuação/qualificação)</w:t>
            </w:r>
          </w:p>
        </w:tc>
        <w:tc>
          <w:tcPr>
            <w:tcW w:w="2038" w:type="dxa"/>
          </w:tcPr>
          <w:p w14:paraId="694DB7F0" w14:textId="28B5FC15" w:rsidR="00710647" w:rsidRPr="00C61F69" w:rsidRDefault="00775EBC" w:rsidP="00B31547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</w:tcPr>
          <w:p w14:paraId="65965F5B" w14:textId="0E769F74" w:rsidR="00710647" w:rsidRPr="00C61F69" w:rsidRDefault="00775EBC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-</w:t>
            </w:r>
          </w:p>
        </w:tc>
        <w:tc>
          <w:tcPr>
            <w:tcW w:w="1396" w:type="dxa"/>
          </w:tcPr>
          <w:p w14:paraId="54D518D9" w14:textId="77CFE6DA" w:rsidR="00710647" w:rsidRPr="00C61F69" w:rsidRDefault="00775EBC" w:rsidP="00B31547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-</w:t>
            </w:r>
          </w:p>
        </w:tc>
      </w:tr>
      <w:tr w:rsidR="00710647" w:rsidRPr="00C61F69" w14:paraId="189B0EED" w14:textId="77777777" w:rsidTr="00405A05">
        <w:tc>
          <w:tcPr>
            <w:tcW w:w="4315" w:type="dxa"/>
          </w:tcPr>
          <w:p w14:paraId="01B6AEC1" w14:textId="0C87EED4" w:rsidR="00710647" w:rsidRPr="00C61F69" w:rsidRDefault="00775EBC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Discussão interna para retomada do Laboratório OCL</w:t>
            </w:r>
          </w:p>
        </w:tc>
        <w:tc>
          <w:tcPr>
            <w:tcW w:w="2038" w:type="dxa"/>
          </w:tcPr>
          <w:p w14:paraId="585AD24B" w14:textId="128191EA" w:rsidR="00710647" w:rsidRPr="00C61F69" w:rsidRDefault="00775EBC" w:rsidP="00B31547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</w:tcPr>
          <w:p w14:paraId="2F425939" w14:textId="2765AFC0" w:rsidR="00710647" w:rsidRPr="00C61F69" w:rsidRDefault="00775EBC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1396" w:type="dxa"/>
          </w:tcPr>
          <w:p w14:paraId="1F659F40" w14:textId="03141E83" w:rsidR="00710647" w:rsidRPr="00C61F69" w:rsidRDefault="00775EBC" w:rsidP="00B31547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-</w:t>
            </w:r>
          </w:p>
        </w:tc>
      </w:tr>
      <w:tr w:rsidR="00C61F69" w:rsidRPr="00C61F69" w14:paraId="06CBBF28" w14:textId="77777777" w:rsidTr="00405A05">
        <w:tc>
          <w:tcPr>
            <w:tcW w:w="4315" w:type="dxa"/>
          </w:tcPr>
          <w:p w14:paraId="393AA075" w14:textId="6027975C" w:rsidR="00775EBC" w:rsidRPr="00C61F69" w:rsidRDefault="00376A7C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 xml:space="preserve">Agenda com a Monalisa para apresentação da OBM e avaliação das formas de cooperação para inclusão </w:t>
            </w:r>
            <w:r w:rsidR="008A0650" w:rsidRPr="00C61F69">
              <w:rPr>
                <w:rFonts w:ascii="Arial" w:hAnsi="Arial" w:cs="Arial"/>
                <w:sz w:val="22"/>
                <w:szCs w:val="20"/>
              </w:rPr>
              <w:t>de imunobiológicos</w:t>
            </w:r>
            <w:r w:rsidRPr="00C61F69">
              <w:rPr>
                <w:rFonts w:ascii="Arial" w:hAnsi="Arial" w:cs="Arial"/>
                <w:sz w:val="22"/>
                <w:szCs w:val="20"/>
              </w:rPr>
              <w:t>.</w:t>
            </w:r>
          </w:p>
        </w:tc>
        <w:tc>
          <w:tcPr>
            <w:tcW w:w="2038" w:type="dxa"/>
          </w:tcPr>
          <w:p w14:paraId="192A6D97" w14:textId="35A4BEB3" w:rsidR="00775EBC" w:rsidRPr="00C61F69" w:rsidRDefault="00376A7C" w:rsidP="00B31547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</w:tcPr>
          <w:p w14:paraId="0BBAFF78" w14:textId="6DAB0741" w:rsidR="00775EBC" w:rsidRPr="00C61F69" w:rsidRDefault="00376A7C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1396" w:type="dxa"/>
          </w:tcPr>
          <w:p w14:paraId="1FE74842" w14:textId="421EE92C" w:rsidR="00775EBC" w:rsidRPr="00C61F69" w:rsidRDefault="00376A7C" w:rsidP="00B31547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31/01/2023</w:t>
            </w:r>
          </w:p>
        </w:tc>
      </w:tr>
      <w:tr w:rsidR="00376A7C" w:rsidRPr="00C61F69" w14:paraId="1FDA006E" w14:textId="77777777" w:rsidTr="00405A05">
        <w:tc>
          <w:tcPr>
            <w:tcW w:w="4315" w:type="dxa"/>
          </w:tcPr>
          <w:p w14:paraId="6BBBBC8B" w14:textId="0C157630" w:rsidR="00376A7C" w:rsidRPr="00C61F69" w:rsidRDefault="00376A7C" w:rsidP="00376A7C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Agendar reunião para definição do modelo de informação com mapeamentos dos campos IPS</w:t>
            </w:r>
          </w:p>
        </w:tc>
        <w:tc>
          <w:tcPr>
            <w:tcW w:w="2038" w:type="dxa"/>
          </w:tcPr>
          <w:p w14:paraId="1C3D0B0C" w14:textId="7AA4FD46" w:rsidR="00376A7C" w:rsidRPr="00C61F69" w:rsidRDefault="00376A7C" w:rsidP="00B31547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CGIIS</w:t>
            </w:r>
          </w:p>
        </w:tc>
        <w:tc>
          <w:tcPr>
            <w:tcW w:w="1879" w:type="dxa"/>
          </w:tcPr>
          <w:p w14:paraId="6CDD8A39" w14:textId="447B19A0" w:rsidR="00376A7C" w:rsidRPr="00C61F69" w:rsidRDefault="00376A7C" w:rsidP="00C73B86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HSL</w:t>
            </w:r>
          </w:p>
        </w:tc>
        <w:tc>
          <w:tcPr>
            <w:tcW w:w="1396" w:type="dxa"/>
          </w:tcPr>
          <w:p w14:paraId="0A0C95C3" w14:textId="01A11B2E" w:rsidR="00376A7C" w:rsidRPr="00C61F69" w:rsidRDefault="00376A7C" w:rsidP="00B31547">
            <w:pPr>
              <w:rPr>
                <w:rFonts w:ascii="Arial" w:hAnsi="Arial" w:cs="Arial"/>
                <w:sz w:val="22"/>
                <w:szCs w:val="20"/>
              </w:rPr>
            </w:pPr>
            <w:r w:rsidRPr="00C61F69">
              <w:rPr>
                <w:rFonts w:ascii="Arial" w:hAnsi="Arial" w:cs="Arial"/>
                <w:sz w:val="22"/>
                <w:szCs w:val="20"/>
              </w:rPr>
              <w:t>02/2023</w:t>
            </w:r>
          </w:p>
        </w:tc>
      </w:tr>
    </w:tbl>
    <w:p w14:paraId="2775E3F9" w14:textId="17CC70B5" w:rsidR="00405A05" w:rsidRPr="00C61F69" w:rsidRDefault="00405A05" w:rsidP="009D1930">
      <w:pPr>
        <w:spacing w:before="120" w:after="120" w:line="360" w:lineRule="auto"/>
        <w:jc w:val="both"/>
        <w:rPr>
          <w:rFonts w:ascii="Arial" w:hAnsi="Arial" w:cs="Arial"/>
        </w:rPr>
      </w:pPr>
    </w:p>
    <w:p w14:paraId="09D9442C" w14:textId="601BB875" w:rsidR="001714EA" w:rsidRPr="00C61F69" w:rsidRDefault="00C44873" w:rsidP="002F05D0">
      <w:pPr>
        <w:pStyle w:val="Heading1"/>
        <w:rPr>
          <w:color w:val="auto"/>
        </w:rPr>
      </w:pPr>
      <w:r w:rsidRPr="00C61F69">
        <w:rPr>
          <w:color w:val="auto"/>
        </w:rPr>
        <w:t>Outros pontos</w:t>
      </w:r>
    </w:p>
    <w:p w14:paraId="22804D27" w14:textId="1C7D2D4D" w:rsidR="00C44873" w:rsidRPr="00C61F69" w:rsidRDefault="00B84F4A" w:rsidP="009D1930">
      <w:pPr>
        <w:spacing w:before="120" w:after="120" w:line="360" w:lineRule="auto"/>
        <w:jc w:val="both"/>
        <w:rPr>
          <w:rFonts w:ascii="Arial" w:hAnsi="Arial" w:cs="Arial"/>
        </w:rPr>
      </w:pPr>
      <w:r w:rsidRPr="00C61F69">
        <w:rPr>
          <w:rFonts w:ascii="Arial" w:hAnsi="Arial" w:cs="Arial"/>
        </w:rPr>
        <w:t>-</w:t>
      </w:r>
    </w:p>
    <w:p w14:paraId="2F7FC759" w14:textId="540F6AB0" w:rsidR="001714EA" w:rsidRPr="00C61F69" w:rsidRDefault="001714EA" w:rsidP="009D1930">
      <w:pPr>
        <w:spacing w:before="120" w:after="120" w:line="360" w:lineRule="auto"/>
        <w:jc w:val="both"/>
        <w:rPr>
          <w:rFonts w:ascii="Arial" w:hAnsi="Arial" w:cs="Arial"/>
        </w:rPr>
      </w:pPr>
    </w:p>
    <w:p w14:paraId="6E7CB51B" w14:textId="413CBE7A" w:rsidR="001714EA" w:rsidRPr="00C61F69" w:rsidRDefault="001714EA" w:rsidP="009D1930">
      <w:pPr>
        <w:spacing w:before="120" w:after="120" w:line="360" w:lineRule="auto"/>
        <w:jc w:val="both"/>
        <w:rPr>
          <w:rFonts w:ascii="Arial" w:hAnsi="Arial" w:cs="Arial"/>
        </w:rPr>
      </w:pPr>
    </w:p>
    <w:p w14:paraId="526416ED" w14:textId="64D05C4F" w:rsidR="001714EA" w:rsidRPr="00C61F69" w:rsidRDefault="001714EA" w:rsidP="009D1930">
      <w:pPr>
        <w:spacing w:before="120" w:after="120" w:line="360" w:lineRule="auto"/>
        <w:jc w:val="both"/>
        <w:rPr>
          <w:rFonts w:ascii="Arial" w:hAnsi="Arial" w:cs="Arial"/>
        </w:rPr>
      </w:pPr>
    </w:p>
    <w:p w14:paraId="28723737" w14:textId="77777777" w:rsidR="001714EA" w:rsidRPr="00C61F69" w:rsidRDefault="001714EA" w:rsidP="009D1930">
      <w:pPr>
        <w:spacing w:before="120" w:after="120" w:line="360" w:lineRule="auto"/>
        <w:jc w:val="both"/>
        <w:rPr>
          <w:rFonts w:ascii="Arial" w:hAnsi="Arial" w:cs="Arial"/>
        </w:rPr>
      </w:pPr>
    </w:p>
    <w:sectPr w:rsidR="001714EA" w:rsidRPr="00C61F69" w:rsidSect="001B62FE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1296"/>
    <w:multiLevelType w:val="hybridMultilevel"/>
    <w:tmpl w:val="5EC8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E6FFF"/>
    <w:multiLevelType w:val="hybridMultilevel"/>
    <w:tmpl w:val="D31EB742"/>
    <w:lvl w:ilvl="0" w:tplc="C8A8692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D3120"/>
    <w:multiLevelType w:val="hybridMultilevel"/>
    <w:tmpl w:val="BD7AA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349BB"/>
    <w:multiLevelType w:val="hybridMultilevel"/>
    <w:tmpl w:val="A9A8FD5A"/>
    <w:lvl w:ilvl="0" w:tplc="07909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DE6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A2A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6666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CA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ED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8CD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029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F08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1ED74F9"/>
    <w:multiLevelType w:val="hybridMultilevel"/>
    <w:tmpl w:val="90163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C4560"/>
    <w:multiLevelType w:val="multilevel"/>
    <w:tmpl w:val="6868FF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745294963">
    <w:abstractNumId w:val="1"/>
  </w:num>
  <w:num w:numId="2" w16cid:durableId="1462773569">
    <w:abstractNumId w:val="2"/>
  </w:num>
  <w:num w:numId="3" w16cid:durableId="1778796497">
    <w:abstractNumId w:val="5"/>
  </w:num>
  <w:num w:numId="4" w16cid:durableId="1035615431">
    <w:abstractNumId w:val="4"/>
  </w:num>
  <w:num w:numId="5" w16cid:durableId="856386275">
    <w:abstractNumId w:val="0"/>
  </w:num>
  <w:num w:numId="6" w16cid:durableId="166901823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atriz de Faria Leao">
    <w15:presenceInfo w15:providerId="AD" w15:userId="S::beatriz.leao@hsl.org.br::99470694-7bbd-4f63-8061-789edcc287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trackRevisions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4EA"/>
    <w:rsid w:val="00003D4C"/>
    <w:rsid w:val="00014844"/>
    <w:rsid w:val="000159A1"/>
    <w:rsid w:val="000165C8"/>
    <w:rsid w:val="000446FB"/>
    <w:rsid w:val="00045F7C"/>
    <w:rsid w:val="00057EFA"/>
    <w:rsid w:val="000718E3"/>
    <w:rsid w:val="00083B22"/>
    <w:rsid w:val="00093793"/>
    <w:rsid w:val="000A39FD"/>
    <w:rsid w:val="000A44E9"/>
    <w:rsid w:val="000B1F8A"/>
    <w:rsid w:val="000B2DD6"/>
    <w:rsid w:val="000B5ADF"/>
    <w:rsid w:val="000D30D3"/>
    <w:rsid w:val="000D479D"/>
    <w:rsid w:val="000E27C5"/>
    <w:rsid w:val="000E3FDA"/>
    <w:rsid w:val="000E5525"/>
    <w:rsid w:val="000E7901"/>
    <w:rsid w:val="001004E7"/>
    <w:rsid w:val="00126812"/>
    <w:rsid w:val="00145C90"/>
    <w:rsid w:val="00157410"/>
    <w:rsid w:val="0016364E"/>
    <w:rsid w:val="001714EA"/>
    <w:rsid w:val="00171B9F"/>
    <w:rsid w:val="00196086"/>
    <w:rsid w:val="00196387"/>
    <w:rsid w:val="001B62FE"/>
    <w:rsid w:val="001C5C53"/>
    <w:rsid w:val="001E5B81"/>
    <w:rsid w:val="001E6727"/>
    <w:rsid w:val="001E68C5"/>
    <w:rsid w:val="001E6CE2"/>
    <w:rsid w:val="00201D4A"/>
    <w:rsid w:val="00230B42"/>
    <w:rsid w:val="00233261"/>
    <w:rsid w:val="00234F6E"/>
    <w:rsid w:val="00242829"/>
    <w:rsid w:val="00244725"/>
    <w:rsid w:val="00256EE8"/>
    <w:rsid w:val="00257E39"/>
    <w:rsid w:val="002D2871"/>
    <w:rsid w:val="002D3DFB"/>
    <w:rsid w:val="002E02F7"/>
    <w:rsid w:val="002E7EA5"/>
    <w:rsid w:val="002F05D0"/>
    <w:rsid w:val="002F06A5"/>
    <w:rsid w:val="002F1261"/>
    <w:rsid w:val="002F3D54"/>
    <w:rsid w:val="002F4C30"/>
    <w:rsid w:val="003022B7"/>
    <w:rsid w:val="0030365F"/>
    <w:rsid w:val="00303E55"/>
    <w:rsid w:val="003050FE"/>
    <w:rsid w:val="00311126"/>
    <w:rsid w:val="00316308"/>
    <w:rsid w:val="003201B5"/>
    <w:rsid w:val="0032340B"/>
    <w:rsid w:val="00342134"/>
    <w:rsid w:val="00344EF2"/>
    <w:rsid w:val="003510DF"/>
    <w:rsid w:val="00351106"/>
    <w:rsid w:val="0036209E"/>
    <w:rsid w:val="003645A8"/>
    <w:rsid w:val="00364FEF"/>
    <w:rsid w:val="0036510D"/>
    <w:rsid w:val="00376A7C"/>
    <w:rsid w:val="00384C8A"/>
    <w:rsid w:val="003924D5"/>
    <w:rsid w:val="003A0D80"/>
    <w:rsid w:val="003A266D"/>
    <w:rsid w:val="003A3743"/>
    <w:rsid w:val="003A63D9"/>
    <w:rsid w:val="003C23BF"/>
    <w:rsid w:val="003D0E94"/>
    <w:rsid w:val="003F5686"/>
    <w:rsid w:val="0040165A"/>
    <w:rsid w:val="00402070"/>
    <w:rsid w:val="00405A05"/>
    <w:rsid w:val="0041063B"/>
    <w:rsid w:val="004144A9"/>
    <w:rsid w:val="00417041"/>
    <w:rsid w:val="00447677"/>
    <w:rsid w:val="004643B0"/>
    <w:rsid w:val="00486B17"/>
    <w:rsid w:val="004942C8"/>
    <w:rsid w:val="00496C90"/>
    <w:rsid w:val="004A2C20"/>
    <w:rsid w:val="004A585A"/>
    <w:rsid w:val="004B166A"/>
    <w:rsid w:val="004B5ADB"/>
    <w:rsid w:val="004C0299"/>
    <w:rsid w:val="004C470A"/>
    <w:rsid w:val="004E7088"/>
    <w:rsid w:val="005007AF"/>
    <w:rsid w:val="005032F5"/>
    <w:rsid w:val="00532E7D"/>
    <w:rsid w:val="00537B01"/>
    <w:rsid w:val="00547A27"/>
    <w:rsid w:val="00564708"/>
    <w:rsid w:val="00564BF7"/>
    <w:rsid w:val="00567702"/>
    <w:rsid w:val="00570CCB"/>
    <w:rsid w:val="00575816"/>
    <w:rsid w:val="00577879"/>
    <w:rsid w:val="005853F8"/>
    <w:rsid w:val="00592F17"/>
    <w:rsid w:val="00593ABC"/>
    <w:rsid w:val="00596120"/>
    <w:rsid w:val="005A0A7D"/>
    <w:rsid w:val="005A54FE"/>
    <w:rsid w:val="005C4683"/>
    <w:rsid w:val="005C4C0F"/>
    <w:rsid w:val="005C5277"/>
    <w:rsid w:val="005C64C5"/>
    <w:rsid w:val="005D4289"/>
    <w:rsid w:val="005F2699"/>
    <w:rsid w:val="005F26C0"/>
    <w:rsid w:val="005F4374"/>
    <w:rsid w:val="00603D10"/>
    <w:rsid w:val="00616D5C"/>
    <w:rsid w:val="006250E6"/>
    <w:rsid w:val="0063538B"/>
    <w:rsid w:val="00670DD3"/>
    <w:rsid w:val="006B4E20"/>
    <w:rsid w:val="006C6E5D"/>
    <w:rsid w:val="006D02AD"/>
    <w:rsid w:val="006D46E4"/>
    <w:rsid w:val="006E62EF"/>
    <w:rsid w:val="006F52AF"/>
    <w:rsid w:val="006F7CB4"/>
    <w:rsid w:val="00700C3A"/>
    <w:rsid w:val="007024CC"/>
    <w:rsid w:val="00705D95"/>
    <w:rsid w:val="00710647"/>
    <w:rsid w:val="00711F11"/>
    <w:rsid w:val="007300FE"/>
    <w:rsid w:val="00730D17"/>
    <w:rsid w:val="00731405"/>
    <w:rsid w:val="00745914"/>
    <w:rsid w:val="00745DC3"/>
    <w:rsid w:val="007509DE"/>
    <w:rsid w:val="00752BCF"/>
    <w:rsid w:val="00755E42"/>
    <w:rsid w:val="0076185E"/>
    <w:rsid w:val="0076251F"/>
    <w:rsid w:val="007734C3"/>
    <w:rsid w:val="00775EBC"/>
    <w:rsid w:val="00794936"/>
    <w:rsid w:val="007A5984"/>
    <w:rsid w:val="007B4676"/>
    <w:rsid w:val="007B61EC"/>
    <w:rsid w:val="007B7D10"/>
    <w:rsid w:val="007C14D3"/>
    <w:rsid w:val="007C33C8"/>
    <w:rsid w:val="007D18FE"/>
    <w:rsid w:val="007D375D"/>
    <w:rsid w:val="007D4E74"/>
    <w:rsid w:val="007E0353"/>
    <w:rsid w:val="007E6EDF"/>
    <w:rsid w:val="008145D5"/>
    <w:rsid w:val="00817180"/>
    <w:rsid w:val="0082593B"/>
    <w:rsid w:val="00836F93"/>
    <w:rsid w:val="00855F5A"/>
    <w:rsid w:val="00856C96"/>
    <w:rsid w:val="0085723E"/>
    <w:rsid w:val="00871210"/>
    <w:rsid w:val="00883C03"/>
    <w:rsid w:val="00884450"/>
    <w:rsid w:val="0088698E"/>
    <w:rsid w:val="00891F34"/>
    <w:rsid w:val="008A0650"/>
    <w:rsid w:val="008A4739"/>
    <w:rsid w:val="008A7386"/>
    <w:rsid w:val="008C4253"/>
    <w:rsid w:val="008C7444"/>
    <w:rsid w:val="008C7E1A"/>
    <w:rsid w:val="008E1E91"/>
    <w:rsid w:val="008E4BA3"/>
    <w:rsid w:val="008E5B12"/>
    <w:rsid w:val="008E7829"/>
    <w:rsid w:val="008E7BC6"/>
    <w:rsid w:val="008F5CDB"/>
    <w:rsid w:val="00925BB5"/>
    <w:rsid w:val="00942C38"/>
    <w:rsid w:val="00942D01"/>
    <w:rsid w:val="009611AF"/>
    <w:rsid w:val="0096685F"/>
    <w:rsid w:val="00982BAA"/>
    <w:rsid w:val="0098457B"/>
    <w:rsid w:val="009B1A1F"/>
    <w:rsid w:val="009D1930"/>
    <w:rsid w:val="009D5FF4"/>
    <w:rsid w:val="009F19F1"/>
    <w:rsid w:val="009F5CE5"/>
    <w:rsid w:val="00A0661A"/>
    <w:rsid w:val="00A118B3"/>
    <w:rsid w:val="00A13037"/>
    <w:rsid w:val="00A34534"/>
    <w:rsid w:val="00A35F2E"/>
    <w:rsid w:val="00A361B0"/>
    <w:rsid w:val="00A54B4A"/>
    <w:rsid w:val="00A60235"/>
    <w:rsid w:val="00A631A1"/>
    <w:rsid w:val="00A808F0"/>
    <w:rsid w:val="00A86CA0"/>
    <w:rsid w:val="00A872DF"/>
    <w:rsid w:val="00A9440D"/>
    <w:rsid w:val="00AA1603"/>
    <w:rsid w:val="00AA1801"/>
    <w:rsid w:val="00AA1F96"/>
    <w:rsid w:val="00AB4D19"/>
    <w:rsid w:val="00AD584E"/>
    <w:rsid w:val="00AE335E"/>
    <w:rsid w:val="00AE74C6"/>
    <w:rsid w:val="00AF5F49"/>
    <w:rsid w:val="00B1182A"/>
    <w:rsid w:val="00B31547"/>
    <w:rsid w:val="00B44054"/>
    <w:rsid w:val="00B56D8B"/>
    <w:rsid w:val="00B62C98"/>
    <w:rsid w:val="00B66803"/>
    <w:rsid w:val="00B7483E"/>
    <w:rsid w:val="00B80C40"/>
    <w:rsid w:val="00B84F4A"/>
    <w:rsid w:val="00B8587F"/>
    <w:rsid w:val="00B92E43"/>
    <w:rsid w:val="00B930A4"/>
    <w:rsid w:val="00BC7B33"/>
    <w:rsid w:val="00BD7F1F"/>
    <w:rsid w:val="00BE053B"/>
    <w:rsid w:val="00BE0676"/>
    <w:rsid w:val="00BE2D92"/>
    <w:rsid w:val="00BF02D8"/>
    <w:rsid w:val="00BF5198"/>
    <w:rsid w:val="00BF7D80"/>
    <w:rsid w:val="00C135B3"/>
    <w:rsid w:val="00C33107"/>
    <w:rsid w:val="00C42194"/>
    <w:rsid w:val="00C44873"/>
    <w:rsid w:val="00C50F94"/>
    <w:rsid w:val="00C51246"/>
    <w:rsid w:val="00C61F69"/>
    <w:rsid w:val="00C67A41"/>
    <w:rsid w:val="00C72217"/>
    <w:rsid w:val="00C73B86"/>
    <w:rsid w:val="00C77903"/>
    <w:rsid w:val="00C85C10"/>
    <w:rsid w:val="00C92BA3"/>
    <w:rsid w:val="00C94AB5"/>
    <w:rsid w:val="00C95150"/>
    <w:rsid w:val="00C96C17"/>
    <w:rsid w:val="00C96F93"/>
    <w:rsid w:val="00CA429D"/>
    <w:rsid w:val="00CA5898"/>
    <w:rsid w:val="00CC3A83"/>
    <w:rsid w:val="00CD55FC"/>
    <w:rsid w:val="00CD6716"/>
    <w:rsid w:val="00CE002D"/>
    <w:rsid w:val="00CE2AD8"/>
    <w:rsid w:val="00CF1642"/>
    <w:rsid w:val="00CF1A5A"/>
    <w:rsid w:val="00D31010"/>
    <w:rsid w:val="00D34245"/>
    <w:rsid w:val="00D34B71"/>
    <w:rsid w:val="00D35294"/>
    <w:rsid w:val="00D36B24"/>
    <w:rsid w:val="00D42697"/>
    <w:rsid w:val="00D437D0"/>
    <w:rsid w:val="00D460DB"/>
    <w:rsid w:val="00D4766F"/>
    <w:rsid w:val="00D66CC6"/>
    <w:rsid w:val="00D779EC"/>
    <w:rsid w:val="00D82004"/>
    <w:rsid w:val="00D83271"/>
    <w:rsid w:val="00D84B49"/>
    <w:rsid w:val="00D92492"/>
    <w:rsid w:val="00D95BEC"/>
    <w:rsid w:val="00D95FA0"/>
    <w:rsid w:val="00DA082C"/>
    <w:rsid w:val="00DA41DC"/>
    <w:rsid w:val="00DA57E6"/>
    <w:rsid w:val="00DA661C"/>
    <w:rsid w:val="00DA713A"/>
    <w:rsid w:val="00DC3530"/>
    <w:rsid w:val="00DD78D3"/>
    <w:rsid w:val="00DE36A1"/>
    <w:rsid w:val="00DE6A27"/>
    <w:rsid w:val="00DF77B4"/>
    <w:rsid w:val="00E12949"/>
    <w:rsid w:val="00E1562D"/>
    <w:rsid w:val="00E15A74"/>
    <w:rsid w:val="00E20BB7"/>
    <w:rsid w:val="00E228CC"/>
    <w:rsid w:val="00E2301B"/>
    <w:rsid w:val="00E25B14"/>
    <w:rsid w:val="00E327E2"/>
    <w:rsid w:val="00E45BFD"/>
    <w:rsid w:val="00E57101"/>
    <w:rsid w:val="00E61FDC"/>
    <w:rsid w:val="00E6413B"/>
    <w:rsid w:val="00E65CDD"/>
    <w:rsid w:val="00E70FCA"/>
    <w:rsid w:val="00E73289"/>
    <w:rsid w:val="00E81AF1"/>
    <w:rsid w:val="00E955D3"/>
    <w:rsid w:val="00E9676F"/>
    <w:rsid w:val="00EB0542"/>
    <w:rsid w:val="00EC0026"/>
    <w:rsid w:val="00EC7E47"/>
    <w:rsid w:val="00EE6C73"/>
    <w:rsid w:val="00EF63F9"/>
    <w:rsid w:val="00EF797D"/>
    <w:rsid w:val="00F03DB0"/>
    <w:rsid w:val="00F04E95"/>
    <w:rsid w:val="00F24B7D"/>
    <w:rsid w:val="00F371C4"/>
    <w:rsid w:val="00F37756"/>
    <w:rsid w:val="00F4144C"/>
    <w:rsid w:val="00F430B3"/>
    <w:rsid w:val="00F5564C"/>
    <w:rsid w:val="00F60C3F"/>
    <w:rsid w:val="00F62F98"/>
    <w:rsid w:val="00F76953"/>
    <w:rsid w:val="00F77137"/>
    <w:rsid w:val="00F819E0"/>
    <w:rsid w:val="00FA34F8"/>
    <w:rsid w:val="00FB478B"/>
    <w:rsid w:val="00FC4BB2"/>
    <w:rsid w:val="00FE7955"/>
    <w:rsid w:val="00FF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A06960"/>
  <w15:chartTrackingRefBased/>
  <w15:docId w15:val="{DB2C4E66-63A2-4A08-9F87-FD030B23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271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930"/>
    <w:pPr>
      <w:keepNext/>
      <w:keepLines/>
      <w:numPr>
        <w:numId w:val="1"/>
      </w:numPr>
      <w:spacing w:before="240" w:line="259" w:lineRule="auto"/>
      <w:ind w:left="360"/>
      <w:outlineLvl w:val="0"/>
    </w:pPr>
    <w:rPr>
      <w:rFonts w:ascii="Arial Black" w:eastAsiaTheme="majorEastAsia" w:hAnsi="Arial Black" w:cstheme="majorBidi"/>
      <w:color w:val="1F3864" w:themeColor="accent1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930"/>
    <w:pPr>
      <w:keepNext/>
      <w:keepLines/>
      <w:spacing w:before="40" w:line="259" w:lineRule="auto"/>
      <w:outlineLvl w:val="1"/>
    </w:pPr>
    <w:rPr>
      <w:rFonts w:ascii="Arial" w:eastAsiaTheme="majorEastAsia" w:hAnsi="Arial" w:cstheme="majorBidi"/>
      <w:b/>
      <w:color w:val="1F3864" w:themeColor="accent1" w:themeShade="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1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D1930"/>
    <w:rPr>
      <w:rFonts w:ascii="Arial Black" w:eastAsiaTheme="majorEastAsia" w:hAnsi="Arial Black" w:cstheme="majorBidi"/>
      <w:color w:val="1F3864" w:themeColor="accent1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930"/>
    <w:rPr>
      <w:rFonts w:eastAsiaTheme="majorEastAsia" w:cstheme="majorBidi"/>
      <w:b/>
      <w:color w:val="1F3864" w:themeColor="accent1" w:themeShade="80"/>
      <w:szCs w:val="26"/>
    </w:rPr>
  </w:style>
  <w:style w:type="character" w:styleId="Hyperlink">
    <w:name w:val="Hyperlink"/>
    <w:basedOn w:val="DefaultParagraphFont"/>
    <w:uiPriority w:val="99"/>
    <w:unhideWhenUsed/>
    <w:rsid w:val="009D193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19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1930"/>
    <w:pPr>
      <w:spacing w:after="160" w:line="259" w:lineRule="auto"/>
      <w:ind w:left="720"/>
      <w:contextualSpacing/>
    </w:pPr>
    <w:rPr>
      <w:rFonts w:ascii="Arial" w:eastAsiaTheme="minorHAnsi" w:hAnsi="Arial" w:cstheme="minorBidi"/>
      <w:szCs w:val="22"/>
    </w:rPr>
  </w:style>
  <w:style w:type="paragraph" w:styleId="Revision">
    <w:name w:val="Revision"/>
    <w:hidden/>
    <w:uiPriority w:val="99"/>
    <w:semiHidden/>
    <w:rsid w:val="00BE067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A4739"/>
    <w:rPr>
      <w:color w:val="954F72" w:themeColor="followedHyperlink"/>
      <w:u w:val="single"/>
    </w:rPr>
  </w:style>
  <w:style w:type="character" w:customStyle="1" w:styleId="nhsuk-u-visually-hidden">
    <w:name w:val="nhsuk-u-visually-hidden"/>
    <w:basedOn w:val="DefaultParagraphFont"/>
    <w:rsid w:val="008A4739"/>
  </w:style>
  <w:style w:type="character" w:customStyle="1" w:styleId="apple-converted-space">
    <w:name w:val="apple-converted-space"/>
    <w:basedOn w:val="DefaultParagraphFont"/>
    <w:rsid w:val="008A4739"/>
  </w:style>
  <w:style w:type="character" w:customStyle="1" w:styleId="ui-provider">
    <w:name w:val="ui-provider"/>
    <w:basedOn w:val="DefaultParagraphFont"/>
    <w:rsid w:val="00A54B4A"/>
  </w:style>
  <w:style w:type="character" w:styleId="UnresolvedMention">
    <w:name w:val="Unresolved Mention"/>
    <w:basedOn w:val="DefaultParagraphFont"/>
    <w:uiPriority w:val="99"/>
    <w:semiHidden/>
    <w:unhideWhenUsed/>
    <w:rsid w:val="00464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96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udegov.sharepoint.com/:v:/r/sites/ProjetoIPS/Shared%20Documents/General/Ponto%20de%20controle%20-%20IPS/03%20-%20Grava%C3%A7%C3%B5es%20reuni%C3%B5es/03_PC_IPS_02.02.2023.mp4?csf=1&amp;web=1&amp;e=6CQ03I" TargetMode="External"/><Relationship Id="rId5" Type="http://schemas.openxmlformats.org/officeDocument/2006/relationships/hyperlink" Target="https://teams.microsoft.com/l/meetup-join/19%3ameeting_OTlmNzY5YzctMmQ5Ny00Yjc2LWIzNjQtY2NmZTAzYmVkMTFi%40thread.v2/0?context=%7b%22Tid%22%3a%229a554ad3-b52b-4862-a36f-84d891e5c705%22%2c%22Oid%22%3a%229580eb69-58ef-4038-a124-d2011ce3750a%22%7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Elivan Silva Souza</dc:creator>
  <cp:keywords/>
  <dc:description/>
  <cp:lastModifiedBy>Beatriz de Faria Leao</cp:lastModifiedBy>
  <cp:revision>2</cp:revision>
  <cp:lastPrinted>2023-01-25T18:16:00Z</cp:lastPrinted>
  <dcterms:created xsi:type="dcterms:W3CDTF">2023-02-05T19:52:00Z</dcterms:created>
  <dcterms:modified xsi:type="dcterms:W3CDTF">2023-02-05T19:52:00Z</dcterms:modified>
</cp:coreProperties>
</file>