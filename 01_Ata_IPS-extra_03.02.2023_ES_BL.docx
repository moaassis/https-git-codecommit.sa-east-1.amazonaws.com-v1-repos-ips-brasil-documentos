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597F0DD4" w:rsidR="001714EA" w:rsidRPr="00C61F69" w:rsidRDefault="003D5649" w:rsidP="00AB4D19">
      <w:pPr>
        <w:pBdr>
          <w:bottom w:val="single" w:sz="4" w:space="1" w:color="auto"/>
        </w:pBdr>
        <w:spacing w:before="120"/>
        <w:jc w:val="both"/>
        <w:rPr>
          <w:rFonts w:ascii="Arial Black" w:hAnsi="Arial Black"/>
          <w:sz w:val="28"/>
        </w:rPr>
      </w:pPr>
      <w:r w:rsidRPr="003D5649">
        <w:rPr>
          <w:rFonts w:ascii="Arial Black" w:hAnsi="Arial Black"/>
          <w:sz w:val="28"/>
        </w:rPr>
        <w:t>Discussão - Campos via de administração (Projeto IPS)</w:t>
      </w:r>
    </w:p>
    <w:p w14:paraId="6CCA4761" w14:textId="77777777" w:rsidR="009D1930" w:rsidRPr="00C61F69" w:rsidRDefault="009D1930" w:rsidP="009D1930">
      <w:pPr>
        <w:spacing w:before="120" w:after="120" w:line="360" w:lineRule="auto"/>
        <w:jc w:val="both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C61F69" w:rsidRPr="00C61F69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C61F69" w:rsidRDefault="001714EA" w:rsidP="009D1930">
            <w:pPr>
              <w:jc w:val="both"/>
              <w:rPr>
                <w:b/>
                <w:bCs/>
                <w:sz w:val="20"/>
                <w:szCs w:val="18"/>
              </w:rPr>
            </w:pPr>
            <w:r w:rsidRPr="00C61F69">
              <w:rPr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1797356F" w:rsidR="001714EA" w:rsidRPr="00C61F69" w:rsidRDefault="003D5649" w:rsidP="009D1930">
            <w:pPr>
              <w:jc w:val="both"/>
              <w:rPr>
                <w:sz w:val="20"/>
                <w:szCs w:val="18"/>
              </w:rPr>
            </w:pPr>
            <w:r w:rsidRPr="003D5649">
              <w:rPr>
                <w:sz w:val="20"/>
                <w:szCs w:val="18"/>
              </w:rPr>
              <w:t>Discussão - Campos via de administração (Projeto IPS)</w:t>
            </w:r>
          </w:p>
        </w:tc>
      </w:tr>
      <w:tr w:rsidR="00C61F69" w:rsidRPr="00C61F69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C61F69" w:rsidRDefault="001714EA" w:rsidP="009D1930">
            <w:pPr>
              <w:jc w:val="both"/>
              <w:rPr>
                <w:b/>
                <w:bCs/>
                <w:sz w:val="20"/>
                <w:szCs w:val="18"/>
              </w:rPr>
            </w:pPr>
            <w:r w:rsidRPr="00C61F69">
              <w:rPr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191E3563" w:rsidR="001714EA" w:rsidRPr="00C61F69" w:rsidRDefault="003D5649" w:rsidP="009D1930">
            <w:pPr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Sexta</w:t>
            </w:r>
            <w:r w:rsidR="009D1930" w:rsidRPr="00C61F69">
              <w:rPr>
                <w:sz w:val="20"/>
                <w:szCs w:val="18"/>
              </w:rPr>
              <w:t xml:space="preserve">-feira - </w:t>
            </w:r>
            <w:r w:rsidR="0016364E">
              <w:rPr>
                <w:sz w:val="20"/>
                <w:szCs w:val="18"/>
              </w:rPr>
              <w:t>0</w:t>
            </w:r>
            <w:r>
              <w:rPr>
                <w:sz w:val="20"/>
                <w:szCs w:val="18"/>
              </w:rPr>
              <w:t>3</w:t>
            </w:r>
            <w:r w:rsidR="009D1930" w:rsidRPr="00C61F69">
              <w:rPr>
                <w:sz w:val="20"/>
                <w:szCs w:val="18"/>
              </w:rPr>
              <w:t>/0</w:t>
            </w:r>
            <w:r w:rsidR="0016364E">
              <w:rPr>
                <w:sz w:val="20"/>
                <w:szCs w:val="18"/>
              </w:rPr>
              <w:t>2</w:t>
            </w:r>
            <w:r w:rsidR="009D1930" w:rsidRPr="00C61F69">
              <w:rPr>
                <w:sz w:val="20"/>
                <w:szCs w:val="18"/>
              </w:rPr>
              <w:t>/2023</w:t>
            </w:r>
          </w:p>
        </w:tc>
      </w:tr>
      <w:tr w:rsidR="00C61F69" w:rsidRPr="00C61F69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C61F69" w:rsidRDefault="001714EA" w:rsidP="009D1930">
            <w:pPr>
              <w:jc w:val="both"/>
              <w:rPr>
                <w:b/>
                <w:bCs/>
                <w:sz w:val="20"/>
                <w:szCs w:val="18"/>
              </w:rPr>
            </w:pPr>
            <w:r w:rsidRPr="00C61F69">
              <w:rPr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30D9FE56" w:rsidR="001714EA" w:rsidRPr="00C61F69" w:rsidRDefault="009D1930" w:rsidP="009D1930">
            <w:pPr>
              <w:jc w:val="both"/>
              <w:rPr>
                <w:sz w:val="20"/>
                <w:szCs w:val="18"/>
              </w:rPr>
            </w:pPr>
            <w:r w:rsidRPr="00C61F69">
              <w:rPr>
                <w:sz w:val="20"/>
                <w:szCs w:val="18"/>
              </w:rPr>
              <w:t>1</w:t>
            </w:r>
            <w:r w:rsidR="003D5649">
              <w:rPr>
                <w:sz w:val="20"/>
                <w:szCs w:val="18"/>
              </w:rPr>
              <w:t>6</w:t>
            </w:r>
            <w:r w:rsidRPr="00C61F69">
              <w:rPr>
                <w:sz w:val="20"/>
                <w:szCs w:val="18"/>
              </w:rPr>
              <w:t>-1</w:t>
            </w:r>
            <w:r w:rsidR="003D5649">
              <w:rPr>
                <w:sz w:val="20"/>
                <w:szCs w:val="18"/>
              </w:rPr>
              <w:t>7</w:t>
            </w:r>
            <w:r w:rsidRPr="00C61F69">
              <w:rPr>
                <w:sz w:val="20"/>
                <w:szCs w:val="18"/>
              </w:rPr>
              <w:t>h</w:t>
            </w:r>
          </w:p>
        </w:tc>
      </w:tr>
      <w:tr w:rsidR="00C61F69" w:rsidRPr="00C61F69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C61F69" w:rsidRDefault="001714EA" w:rsidP="009D1930">
            <w:pPr>
              <w:jc w:val="both"/>
              <w:rPr>
                <w:b/>
                <w:bCs/>
                <w:sz w:val="20"/>
                <w:szCs w:val="18"/>
              </w:rPr>
            </w:pPr>
            <w:r w:rsidRPr="00C61F69">
              <w:rPr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5E4B7006" w:rsidR="001714EA" w:rsidRPr="00C61F69" w:rsidRDefault="009D1930" w:rsidP="009D1930">
            <w:pPr>
              <w:jc w:val="both"/>
              <w:rPr>
                <w:sz w:val="20"/>
                <w:szCs w:val="18"/>
              </w:rPr>
            </w:pPr>
            <w:r w:rsidRPr="00C61F69">
              <w:rPr>
                <w:sz w:val="20"/>
                <w:szCs w:val="18"/>
              </w:rPr>
              <w:t xml:space="preserve">Microsoft </w:t>
            </w:r>
            <w:proofErr w:type="spellStart"/>
            <w:r w:rsidRPr="00C61F69">
              <w:rPr>
                <w:sz w:val="20"/>
                <w:szCs w:val="18"/>
              </w:rPr>
              <w:t>Teams</w:t>
            </w:r>
            <w:proofErr w:type="spellEnd"/>
            <w:r w:rsidRPr="00C61F69">
              <w:rPr>
                <w:sz w:val="20"/>
                <w:szCs w:val="18"/>
              </w:rPr>
              <w:t xml:space="preserve"> (</w:t>
            </w:r>
            <w:hyperlink r:id="rId5" w:history="1">
              <w:r w:rsidRPr="00C61F69">
                <w:rPr>
                  <w:rStyle w:val="Hyperlink"/>
                  <w:color w:val="auto"/>
                  <w:sz w:val="20"/>
                  <w:szCs w:val="18"/>
                </w:rPr>
                <w:t>link</w:t>
              </w:r>
            </w:hyperlink>
            <w:r w:rsidRPr="00C61F69">
              <w:rPr>
                <w:sz w:val="20"/>
                <w:szCs w:val="18"/>
              </w:rPr>
              <w:t>)</w:t>
            </w:r>
          </w:p>
        </w:tc>
      </w:tr>
      <w:tr w:rsidR="00C61F69" w:rsidRPr="00C61F69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9D2BA2" w:rsidRDefault="001714EA" w:rsidP="009D1930">
            <w:pPr>
              <w:jc w:val="both"/>
              <w:rPr>
                <w:b/>
                <w:bCs/>
                <w:sz w:val="20"/>
                <w:szCs w:val="18"/>
              </w:rPr>
            </w:pPr>
            <w:r w:rsidRPr="009D2BA2">
              <w:rPr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9D2BA2" w:rsidRDefault="009D1930" w:rsidP="009D1930">
            <w:pPr>
              <w:jc w:val="both"/>
              <w:rPr>
                <w:sz w:val="20"/>
                <w:szCs w:val="18"/>
              </w:rPr>
            </w:pPr>
            <w:proofErr w:type="spellStart"/>
            <w:r w:rsidRPr="009D2BA2">
              <w:rPr>
                <w:sz w:val="20"/>
                <w:szCs w:val="18"/>
              </w:rPr>
              <w:t>Elivan</w:t>
            </w:r>
            <w:proofErr w:type="spellEnd"/>
            <w:r w:rsidRPr="009D2BA2">
              <w:rPr>
                <w:sz w:val="20"/>
                <w:szCs w:val="18"/>
              </w:rPr>
              <w:t xml:space="preserve"> Silva Souza</w:t>
            </w:r>
          </w:p>
        </w:tc>
      </w:tr>
      <w:tr w:rsidR="009D1930" w:rsidRPr="00C61F69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9D2BA2" w:rsidRDefault="009D1930" w:rsidP="009D1930">
            <w:pPr>
              <w:jc w:val="both"/>
              <w:rPr>
                <w:b/>
                <w:bCs/>
                <w:sz w:val="20"/>
                <w:szCs w:val="18"/>
              </w:rPr>
            </w:pPr>
            <w:r w:rsidRPr="009D2BA2">
              <w:rPr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52060497" w:rsidR="009D1930" w:rsidRPr="009D2BA2" w:rsidRDefault="00000000" w:rsidP="009D1930">
            <w:pPr>
              <w:jc w:val="both"/>
              <w:rPr>
                <w:sz w:val="20"/>
                <w:szCs w:val="18"/>
              </w:rPr>
            </w:pPr>
            <w:hyperlink r:id="rId6" w:history="1">
              <w:r w:rsidR="00D84B49" w:rsidRPr="009D2BA2">
                <w:rPr>
                  <w:rStyle w:val="Hyperlink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C61F69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</w:pPr>
    </w:p>
    <w:p w14:paraId="7139AA53" w14:textId="37B892E1" w:rsidR="001714EA" w:rsidRPr="00C61F69" w:rsidRDefault="001714EA" w:rsidP="00B56D8B">
      <w:pPr>
        <w:pStyle w:val="Heading1"/>
        <w:rPr>
          <w:color w:val="auto"/>
        </w:rPr>
      </w:pPr>
      <w:r w:rsidRPr="00C61F69">
        <w:rPr>
          <w:color w:val="auto"/>
        </w:rPr>
        <w:t>Pautas da reunião:</w:t>
      </w:r>
    </w:p>
    <w:p w14:paraId="2ECC4954" w14:textId="2CE57B38" w:rsidR="00820D3F" w:rsidRPr="00820D3F" w:rsidRDefault="00820D3F" w:rsidP="00820D3F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D</w:t>
      </w:r>
      <w:r w:rsidRPr="00820D3F">
        <w:rPr>
          <w:rFonts w:cs="Arial"/>
        </w:rPr>
        <w:t>iscussão da qualificação/reestruturação do campo via de administração.</w:t>
      </w:r>
    </w:p>
    <w:p w14:paraId="3EE78360" w14:textId="3DF3799F" w:rsidR="00820D3F" w:rsidRPr="00C61F69" w:rsidRDefault="00D004CE" w:rsidP="00820D3F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C</w:t>
      </w:r>
      <w:r w:rsidR="00820D3F" w:rsidRPr="00820D3F">
        <w:rPr>
          <w:rFonts w:cs="Arial"/>
        </w:rPr>
        <w:t>ampos utilizados para a</w:t>
      </w:r>
      <w:r>
        <w:rPr>
          <w:rFonts w:cs="Arial"/>
        </w:rPr>
        <w:t>s</w:t>
      </w:r>
      <w:r w:rsidR="00820D3F" w:rsidRPr="00820D3F">
        <w:rPr>
          <w:rFonts w:cs="Arial"/>
        </w:rPr>
        <w:t xml:space="preserve"> vacinas e </w:t>
      </w:r>
      <w:r w:rsidR="00E7482A">
        <w:rPr>
          <w:rFonts w:cs="Arial"/>
        </w:rPr>
        <w:t>campos p</w:t>
      </w:r>
      <w:r w:rsidR="00820D3F" w:rsidRPr="00820D3F">
        <w:rPr>
          <w:rFonts w:cs="Arial"/>
        </w:rPr>
        <w:t xml:space="preserve">ara outras finalidades. Para quem desejar, os campos do </w:t>
      </w:r>
      <w:proofErr w:type="spellStart"/>
      <w:r w:rsidR="00820D3F" w:rsidRPr="00820D3F">
        <w:rPr>
          <w:rFonts w:cs="Arial"/>
        </w:rPr>
        <w:t>simplifier</w:t>
      </w:r>
      <w:proofErr w:type="spellEnd"/>
      <w:r w:rsidR="00820D3F" w:rsidRPr="00820D3F">
        <w:rPr>
          <w:rFonts w:cs="Arial"/>
        </w:rPr>
        <w:t xml:space="preserve"> estão disponíveis </w:t>
      </w:r>
      <w:hyperlink r:id="rId7" w:history="1">
        <w:r w:rsidR="00820D3F" w:rsidRPr="00D004CE">
          <w:rPr>
            <w:rStyle w:val="Hyperlink"/>
            <w:rFonts w:cs="Arial"/>
          </w:rPr>
          <w:t>aqui</w:t>
        </w:r>
      </w:hyperlink>
      <w:r w:rsidR="00820D3F" w:rsidRPr="00820D3F">
        <w:rPr>
          <w:rFonts w:cs="Arial"/>
        </w:rPr>
        <w:t>.</w:t>
      </w:r>
    </w:p>
    <w:p w14:paraId="3475FBE4" w14:textId="153CBDA3" w:rsidR="00EF797D" w:rsidRPr="00C61F69" w:rsidRDefault="00E7482A" w:rsidP="0035565F">
      <w:pPr>
        <w:pStyle w:val="ListParagraph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>
        <w:rPr>
          <w:rFonts w:cs="Arial"/>
        </w:rPr>
        <w:t>Encaminhamentos</w:t>
      </w:r>
    </w:p>
    <w:p w14:paraId="7E518EB6" w14:textId="6A7A818B" w:rsidR="001714EA" w:rsidRPr="00C61F69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</w:pPr>
    </w:p>
    <w:p w14:paraId="78C8B1C5" w14:textId="5EE07D09" w:rsidR="001714EA" w:rsidRPr="00C61F69" w:rsidRDefault="00C44873" w:rsidP="00B56D8B">
      <w:pPr>
        <w:pStyle w:val="Heading1"/>
        <w:rPr>
          <w:color w:val="auto"/>
        </w:rPr>
      </w:pPr>
      <w:r w:rsidRPr="00C61F69">
        <w:rPr>
          <w:color w:val="auto"/>
        </w:rPr>
        <w:t>Participantes:</w:t>
      </w:r>
    </w:p>
    <w:p w14:paraId="03D5078F" w14:textId="77777777" w:rsidR="00402070" w:rsidRPr="00C61F69" w:rsidRDefault="00402070" w:rsidP="00402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1341"/>
        <w:gridCol w:w="3332"/>
      </w:tblGrid>
      <w:tr w:rsidR="00BD7F1F" w:rsidRPr="00BD7F1F" w14:paraId="0695CBE8" w14:textId="77777777" w:rsidTr="00CD6716">
        <w:trPr>
          <w:trHeight w:val="283"/>
        </w:trPr>
        <w:tc>
          <w:tcPr>
            <w:tcW w:w="4955" w:type="dxa"/>
            <w:shd w:val="clear" w:color="auto" w:fill="D9E2F3" w:themeFill="accent1" w:themeFillTint="33"/>
            <w:vAlign w:val="center"/>
          </w:tcPr>
          <w:p w14:paraId="6890D4DC" w14:textId="77777777" w:rsidR="00BD7F1F" w:rsidRPr="00BD7F1F" w:rsidRDefault="00BD7F1F" w:rsidP="00CA5898">
            <w:pPr>
              <w:rPr>
                <w:rFonts w:ascii="Arial Black" w:hAnsi="Arial Black"/>
                <w:sz w:val="22"/>
                <w:szCs w:val="20"/>
              </w:rPr>
            </w:pPr>
            <w:r w:rsidRPr="00BD7F1F">
              <w:rPr>
                <w:rFonts w:ascii="Arial Black" w:hAnsi="Arial Black"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1742F815" w14:textId="77777777" w:rsidR="00BD7F1F" w:rsidRPr="00BD7F1F" w:rsidRDefault="00BD7F1F" w:rsidP="00CA5898">
            <w:pPr>
              <w:rPr>
                <w:rFonts w:ascii="Arial Black" w:hAnsi="Arial Black"/>
                <w:sz w:val="22"/>
                <w:szCs w:val="20"/>
              </w:rPr>
            </w:pPr>
            <w:r w:rsidRPr="00BD7F1F">
              <w:rPr>
                <w:rFonts w:ascii="Arial Black" w:hAnsi="Arial Black"/>
                <w:sz w:val="22"/>
                <w:szCs w:val="20"/>
              </w:rPr>
              <w:t>UNIDADE</w:t>
            </w:r>
          </w:p>
        </w:tc>
        <w:tc>
          <w:tcPr>
            <w:tcW w:w="3332" w:type="dxa"/>
            <w:shd w:val="clear" w:color="auto" w:fill="D9E2F3" w:themeFill="accent1" w:themeFillTint="33"/>
            <w:vAlign w:val="center"/>
          </w:tcPr>
          <w:p w14:paraId="7F33F047" w14:textId="77777777" w:rsidR="00BD7F1F" w:rsidRPr="00BD7F1F" w:rsidRDefault="00BD7F1F" w:rsidP="00CA5898">
            <w:pPr>
              <w:rPr>
                <w:rFonts w:ascii="Arial Black" w:hAnsi="Arial Black"/>
                <w:sz w:val="22"/>
                <w:szCs w:val="20"/>
              </w:rPr>
            </w:pPr>
            <w:r w:rsidRPr="00BD7F1F">
              <w:rPr>
                <w:rFonts w:ascii="Arial Black" w:hAnsi="Arial Black"/>
                <w:sz w:val="22"/>
                <w:szCs w:val="20"/>
              </w:rPr>
              <w:t>E-MAIL</w:t>
            </w:r>
          </w:p>
        </w:tc>
      </w:tr>
      <w:tr w:rsidR="00BD7F1F" w:rsidRPr="00BD7F1F" w14:paraId="67C36F3B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3BBC3D5A" w14:textId="77777777" w:rsidR="00BD7F1F" w:rsidRPr="002F5DF8" w:rsidRDefault="00BD7F1F" w:rsidP="00CA5898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3F8A76C5" w14:textId="77777777" w:rsidR="00BD7F1F" w:rsidRPr="00BD7F1F" w:rsidRDefault="00BD7F1F" w:rsidP="00CA5898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3DFB2B93" w14:textId="77777777" w:rsidR="00BD7F1F" w:rsidRPr="00BD7F1F" w:rsidRDefault="00BD7F1F" w:rsidP="00CA5898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beatriz.leao@hsl.org.br</w:t>
            </w:r>
          </w:p>
        </w:tc>
      </w:tr>
      <w:tr w:rsidR="00BD7F1F" w:rsidRPr="00BD7F1F" w14:paraId="2160F750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34FDE2A4" w14:textId="77777777" w:rsidR="00BD7F1F" w:rsidRPr="002F5DF8" w:rsidRDefault="00BD7F1F" w:rsidP="00CA5898">
            <w:pPr>
              <w:rPr>
                <w:sz w:val="22"/>
                <w:szCs w:val="20"/>
              </w:rPr>
            </w:pPr>
            <w:proofErr w:type="spellStart"/>
            <w:r w:rsidRPr="002F5DF8">
              <w:rPr>
                <w:sz w:val="22"/>
                <w:szCs w:val="20"/>
              </w:rPr>
              <w:t>Elivan</w:t>
            </w:r>
            <w:proofErr w:type="spellEnd"/>
            <w:r w:rsidRPr="002F5DF8">
              <w:rPr>
                <w:sz w:val="22"/>
                <w:szCs w:val="20"/>
              </w:rPr>
              <w:t xml:space="preserve"> Silva Souza</w:t>
            </w:r>
          </w:p>
        </w:tc>
        <w:tc>
          <w:tcPr>
            <w:tcW w:w="1341" w:type="dxa"/>
            <w:vAlign w:val="center"/>
          </w:tcPr>
          <w:p w14:paraId="0AEC8B3E" w14:textId="77777777" w:rsidR="00BD7F1F" w:rsidRPr="00BD7F1F" w:rsidRDefault="00BD7F1F" w:rsidP="00CA5898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2FA67EF3" w14:textId="77777777" w:rsidR="00BD7F1F" w:rsidRPr="00BD7F1F" w:rsidRDefault="00BD7F1F" w:rsidP="00CA5898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elivan.silva@saude.gov.br</w:t>
            </w:r>
          </w:p>
        </w:tc>
      </w:tr>
      <w:tr w:rsidR="00BD7F1F" w:rsidRPr="00BD7F1F" w14:paraId="43A1937A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1D087A07" w14:textId="48E172B9" w:rsidR="00BD7F1F" w:rsidRPr="002F5DF8" w:rsidRDefault="00BD7F1F" w:rsidP="00CD6716">
            <w:pPr>
              <w:rPr>
                <w:sz w:val="22"/>
                <w:szCs w:val="20"/>
              </w:rPr>
            </w:pPr>
            <w:proofErr w:type="spellStart"/>
            <w:r w:rsidRPr="002F5DF8">
              <w:rPr>
                <w:sz w:val="22"/>
                <w:szCs w:val="20"/>
              </w:rPr>
              <w:t>Italo</w:t>
            </w:r>
            <w:proofErr w:type="spellEnd"/>
            <w:r w:rsidRPr="002F5DF8">
              <w:rPr>
                <w:sz w:val="22"/>
                <w:szCs w:val="20"/>
              </w:rPr>
              <w:t xml:space="preserve"> Macedo</w:t>
            </w:r>
            <w:r w:rsidR="00492AB6" w:rsidRPr="002F5DF8">
              <w:rPr>
                <w:sz w:val="22"/>
                <w:szCs w:val="20"/>
              </w:rPr>
              <w:t xml:space="preserve"> do Amaral Costa</w:t>
            </w:r>
          </w:p>
        </w:tc>
        <w:tc>
          <w:tcPr>
            <w:tcW w:w="1341" w:type="dxa"/>
            <w:vAlign w:val="center"/>
          </w:tcPr>
          <w:p w14:paraId="693E1BD5" w14:textId="77777777" w:rsidR="00BD7F1F" w:rsidRPr="00BD7F1F" w:rsidRDefault="00BD7F1F" w:rsidP="00CD6716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0EBEAA8D" w14:textId="035CE061" w:rsidR="00BD7F1F" w:rsidRPr="00BD7F1F" w:rsidRDefault="00475C6A" w:rsidP="00CD6716">
            <w:pPr>
              <w:rPr>
                <w:sz w:val="22"/>
                <w:szCs w:val="20"/>
              </w:rPr>
            </w:pPr>
            <w:r w:rsidRPr="00475C6A">
              <w:rPr>
                <w:sz w:val="22"/>
                <w:szCs w:val="20"/>
              </w:rPr>
              <w:t>italo.costa@saude.gov.br</w:t>
            </w:r>
          </w:p>
        </w:tc>
      </w:tr>
      <w:tr w:rsidR="00BD7F1F" w:rsidRPr="00BD7F1F" w14:paraId="35BE2EF8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28A38843" w14:textId="77777777" w:rsidR="00BD7F1F" w:rsidRPr="002F5DF8" w:rsidRDefault="00BD7F1F" w:rsidP="00CD6716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 xml:space="preserve">Karla </w:t>
            </w:r>
            <w:proofErr w:type="spellStart"/>
            <w:r w:rsidRPr="002F5DF8">
              <w:rPr>
                <w:sz w:val="22"/>
                <w:szCs w:val="20"/>
              </w:rPr>
              <w:t>Calvette</w:t>
            </w:r>
            <w:proofErr w:type="spellEnd"/>
            <w:r w:rsidRPr="002F5DF8">
              <w:rPr>
                <w:sz w:val="22"/>
                <w:szCs w:val="20"/>
              </w:rPr>
              <w:t xml:space="preserve"> Costa</w:t>
            </w:r>
          </w:p>
        </w:tc>
        <w:tc>
          <w:tcPr>
            <w:tcW w:w="1341" w:type="dxa"/>
            <w:vAlign w:val="center"/>
          </w:tcPr>
          <w:p w14:paraId="24AF3D1F" w14:textId="77777777" w:rsidR="00BD7F1F" w:rsidRPr="00BD7F1F" w:rsidRDefault="00BD7F1F" w:rsidP="00CD6716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CGPNI</w:t>
            </w:r>
          </w:p>
        </w:tc>
        <w:tc>
          <w:tcPr>
            <w:tcW w:w="3332" w:type="dxa"/>
            <w:vAlign w:val="center"/>
          </w:tcPr>
          <w:p w14:paraId="71C88C60" w14:textId="77777777" w:rsidR="00BD7F1F" w:rsidRPr="00BD7F1F" w:rsidRDefault="00BD7F1F" w:rsidP="00CD6716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karla.calvette@saude.gov.br</w:t>
            </w:r>
          </w:p>
        </w:tc>
      </w:tr>
      <w:tr w:rsidR="00BD7F1F" w:rsidRPr="00BD7F1F" w14:paraId="4771F9B1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5C1CAFBE" w14:textId="77777777" w:rsidR="00BD7F1F" w:rsidRPr="002F5DF8" w:rsidRDefault="00BD7F1F" w:rsidP="00CD6716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Monalisa de Assis Molla</w:t>
            </w:r>
          </w:p>
        </w:tc>
        <w:tc>
          <w:tcPr>
            <w:tcW w:w="1341" w:type="dxa"/>
            <w:vAlign w:val="center"/>
          </w:tcPr>
          <w:p w14:paraId="538EE915" w14:textId="77777777" w:rsidR="00BD7F1F" w:rsidRPr="00BD7F1F" w:rsidRDefault="00BD7F1F" w:rsidP="00CD6716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2C90BB66" w14:textId="77777777" w:rsidR="00BD7F1F" w:rsidRPr="00BD7F1F" w:rsidRDefault="00BD7F1F" w:rsidP="00CD6716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monalisa.aassis@hsl.org.br</w:t>
            </w:r>
          </w:p>
        </w:tc>
      </w:tr>
      <w:tr w:rsidR="00BD7F1F" w:rsidRPr="00BD7F1F" w14:paraId="23DE1136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7A84D9A2" w14:textId="77777777" w:rsidR="00BD7F1F" w:rsidRPr="002F5DF8" w:rsidRDefault="00BD7F1F" w:rsidP="00CD6716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Robson Willian de Melo Matos</w:t>
            </w:r>
          </w:p>
        </w:tc>
        <w:tc>
          <w:tcPr>
            <w:tcW w:w="1341" w:type="dxa"/>
            <w:vAlign w:val="center"/>
          </w:tcPr>
          <w:p w14:paraId="559E0FFD" w14:textId="77777777" w:rsidR="00BD7F1F" w:rsidRPr="00BD7F1F" w:rsidRDefault="00BD7F1F" w:rsidP="00CD6716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2BD84BBB" w14:textId="2FF29057" w:rsidR="00BD7F1F" w:rsidRPr="00BD7F1F" w:rsidRDefault="00E7482A" w:rsidP="00CD6716">
            <w:pPr>
              <w:rPr>
                <w:sz w:val="22"/>
                <w:szCs w:val="20"/>
              </w:rPr>
            </w:pPr>
            <w:r w:rsidRPr="00E7482A">
              <w:rPr>
                <w:sz w:val="22"/>
                <w:szCs w:val="20"/>
              </w:rPr>
              <w:t>robson.matos@saude.gov.br</w:t>
            </w:r>
          </w:p>
        </w:tc>
      </w:tr>
      <w:tr w:rsidR="00A3532F" w:rsidRPr="00BD7F1F" w14:paraId="029DE4D1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3EDBFCCF" w14:textId="60A24793" w:rsidR="00A3532F" w:rsidRPr="002F5DF8" w:rsidRDefault="00A3532F" w:rsidP="00A3532F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Elder Marcos de Morais</w:t>
            </w:r>
          </w:p>
        </w:tc>
        <w:tc>
          <w:tcPr>
            <w:tcW w:w="1341" w:type="dxa"/>
            <w:vAlign w:val="center"/>
          </w:tcPr>
          <w:p w14:paraId="187E60B3" w14:textId="3FBCCE0F" w:rsidR="00A3532F" w:rsidRPr="00BD7F1F" w:rsidRDefault="00A3532F" w:rsidP="00A3532F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CGPNI</w:t>
            </w:r>
          </w:p>
        </w:tc>
        <w:tc>
          <w:tcPr>
            <w:tcW w:w="3332" w:type="dxa"/>
            <w:vAlign w:val="center"/>
          </w:tcPr>
          <w:p w14:paraId="43508227" w14:textId="6EBB3347" w:rsidR="00A3532F" w:rsidRDefault="00A3532F" w:rsidP="00A3532F">
            <w:pPr>
              <w:rPr>
                <w:sz w:val="22"/>
                <w:szCs w:val="20"/>
              </w:rPr>
            </w:pPr>
            <w:r w:rsidRPr="006553E6">
              <w:rPr>
                <w:sz w:val="22"/>
                <w:szCs w:val="20"/>
              </w:rPr>
              <w:t>elder.morais@saude.gov.br</w:t>
            </w:r>
          </w:p>
        </w:tc>
      </w:tr>
      <w:tr w:rsidR="00A3532F" w:rsidRPr="00BD7F1F" w14:paraId="16CD6402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2309F64D" w14:textId="7DC72067" w:rsidR="00A3532F" w:rsidRPr="002F5DF8" w:rsidRDefault="00A3532F" w:rsidP="00A3532F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Hugo Rodrigues de Souza</w:t>
            </w:r>
          </w:p>
        </w:tc>
        <w:tc>
          <w:tcPr>
            <w:tcW w:w="1341" w:type="dxa"/>
            <w:vAlign w:val="center"/>
          </w:tcPr>
          <w:p w14:paraId="503AB0CD" w14:textId="33542F0D" w:rsidR="00A3532F" w:rsidRPr="00BD7F1F" w:rsidRDefault="00A3532F" w:rsidP="00A3532F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CGPNI</w:t>
            </w:r>
          </w:p>
        </w:tc>
        <w:tc>
          <w:tcPr>
            <w:tcW w:w="3332" w:type="dxa"/>
            <w:vAlign w:val="center"/>
          </w:tcPr>
          <w:p w14:paraId="769D9797" w14:textId="320948DF" w:rsidR="00A3532F" w:rsidRDefault="00A3532F" w:rsidP="00A3532F">
            <w:pPr>
              <w:rPr>
                <w:sz w:val="22"/>
                <w:szCs w:val="20"/>
              </w:rPr>
            </w:pPr>
            <w:r w:rsidRPr="00EC7573">
              <w:rPr>
                <w:sz w:val="22"/>
                <w:szCs w:val="20"/>
              </w:rPr>
              <w:t>hugo.souza@saude.gov.br</w:t>
            </w:r>
          </w:p>
        </w:tc>
      </w:tr>
      <w:tr w:rsidR="00A3532F" w:rsidRPr="00BD7F1F" w14:paraId="6815A7A0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134B32E8" w14:textId="020E3E41" w:rsidR="00A3532F" w:rsidRPr="002F5DF8" w:rsidRDefault="00A3532F" w:rsidP="00A3532F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 xml:space="preserve">Carlos Edson </w:t>
            </w:r>
            <w:proofErr w:type="spellStart"/>
            <w:r w:rsidRPr="002F5DF8">
              <w:rPr>
                <w:sz w:val="22"/>
                <w:szCs w:val="20"/>
              </w:rPr>
              <w:t>Hott</w:t>
            </w:r>
            <w:proofErr w:type="spellEnd"/>
          </w:p>
        </w:tc>
        <w:tc>
          <w:tcPr>
            <w:tcW w:w="1341" w:type="dxa"/>
            <w:vAlign w:val="center"/>
          </w:tcPr>
          <w:p w14:paraId="46EC9CA9" w14:textId="27DB2BB0" w:rsidR="00A3532F" w:rsidRPr="00BD7F1F" w:rsidRDefault="00A3532F" w:rsidP="00A3532F">
            <w:pPr>
              <w:rPr>
                <w:sz w:val="22"/>
                <w:szCs w:val="20"/>
              </w:rPr>
            </w:pPr>
            <w:r w:rsidRPr="00BD7F1F">
              <w:rPr>
                <w:sz w:val="22"/>
                <w:szCs w:val="20"/>
              </w:rPr>
              <w:t>CGPNI</w:t>
            </w:r>
          </w:p>
        </w:tc>
        <w:tc>
          <w:tcPr>
            <w:tcW w:w="3332" w:type="dxa"/>
            <w:vAlign w:val="center"/>
          </w:tcPr>
          <w:p w14:paraId="7E42E9F0" w14:textId="1C4DA368" w:rsidR="00A3532F" w:rsidRDefault="00A3532F" w:rsidP="00A3532F">
            <w:pPr>
              <w:rPr>
                <w:sz w:val="22"/>
                <w:szCs w:val="20"/>
              </w:rPr>
            </w:pPr>
            <w:r w:rsidRPr="00EC7573">
              <w:rPr>
                <w:sz w:val="22"/>
                <w:szCs w:val="20"/>
              </w:rPr>
              <w:t>carlos.hott@saude.gov.br</w:t>
            </w:r>
          </w:p>
        </w:tc>
      </w:tr>
      <w:tr w:rsidR="00A3532F" w:rsidRPr="00BD7F1F" w14:paraId="3B3CF03B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4FEFB9E4" w14:textId="0C5919A9" w:rsidR="00A3532F" w:rsidRPr="002F5DF8" w:rsidRDefault="00A3532F" w:rsidP="00A3532F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Igor de Carvalho Gomes</w:t>
            </w:r>
          </w:p>
        </w:tc>
        <w:tc>
          <w:tcPr>
            <w:tcW w:w="1341" w:type="dxa"/>
            <w:vAlign w:val="center"/>
          </w:tcPr>
          <w:p w14:paraId="3ABB38EB" w14:textId="1F215D88" w:rsidR="00A3532F" w:rsidRPr="00BD7F1F" w:rsidRDefault="00A3532F" w:rsidP="00A3532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SAPS</w:t>
            </w:r>
          </w:p>
        </w:tc>
        <w:tc>
          <w:tcPr>
            <w:tcW w:w="3332" w:type="dxa"/>
            <w:vAlign w:val="center"/>
          </w:tcPr>
          <w:p w14:paraId="3B836816" w14:textId="06C34C11" w:rsidR="00A3532F" w:rsidRDefault="00A3532F" w:rsidP="00A3532F">
            <w:pPr>
              <w:rPr>
                <w:sz w:val="22"/>
                <w:szCs w:val="20"/>
              </w:rPr>
            </w:pPr>
            <w:r w:rsidRPr="00A3532F">
              <w:rPr>
                <w:sz w:val="22"/>
                <w:szCs w:val="20"/>
              </w:rPr>
              <w:t>igor.gomes@saude.gov.br</w:t>
            </w:r>
          </w:p>
        </w:tc>
      </w:tr>
      <w:tr w:rsidR="00A3532F" w:rsidRPr="00BD7F1F" w14:paraId="6CCFC828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71FE1866" w14:textId="3BEFBA1C" w:rsidR="00A3532F" w:rsidRPr="002F5DF8" w:rsidRDefault="00A3532F" w:rsidP="00A3532F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 xml:space="preserve">Rodrigo André </w:t>
            </w:r>
            <w:proofErr w:type="spellStart"/>
            <w:r w:rsidRPr="002F5DF8">
              <w:rPr>
                <w:sz w:val="22"/>
                <w:szCs w:val="20"/>
              </w:rPr>
              <w:t>Cuevas</w:t>
            </w:r>
            <w:proofErr w:type="spellEnd"/>
            <w:r w:rsidRPr="002F5DF8">
              <w:rPr>
                <w:sz w:val="22"/>
                <w:szCs w:val="20"/>
              </w:rPr>
              <w:t xml:space="preserve"> </w:t>
            </w:r>
            <w:proofErr w:type="spellStart"/>
            <w:r w:rsidRPr="002F5DF8">
              <w:rPr>
                <w:sz w:val="22"/>
                <w:szCs w:val="20"/>
              </w:rPr>
              <w:t>Gaete</w:t>
            </w:r>
            <w:proofErr w:type="spellEnd"/>
          </w:p>
        </w:tc>
        <w:tc>
          <w:tcPr>
            <w:tcW w:w="1341" w:type="dxa"/>
            <w:vAlign w:val="center"/>
          </w:tcPr>
          <w:p w14:paraId="3BFAEC34" w14:textId="2E3F431E" w:rsidR="00A3532F" w:rsidRPr="00BD7F1F" w:rsidRDefault="00A3532F" w:rsidP="00A3532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SAPS</w:t>
            </w:r>
          </w:p>
        </w:tc>
        <w:tc>
          <w:tcPr>
            <w:tcW w:w="3332" w:type="dxa"/>
            <w:vAlign w:val="center"/>
          </w:tcPr>
          <w:p w14:paraId="24445724" w14:textId="4AE4C6B1" w:rsidR="00A3532F" w:rsidRDefault="00A3532F" w:rsidP="00A3532F">
            <w:pPr>
              <w:rPr>
                <w:sz w:val="22"/>
                <w:szCs w:val="20"/>
              </w:rPr>
            </w:pPr>
            <w:r w:rsidRPr="00A3532F">
              <w:rPr>
                <w:sz w:val="22"/>
                <w:szCs w:val="20"/>
              </w:rPr>
              <w:t>rodrigo.gaete@saude.gov.br</w:t>
            </w:r>
          </w:p>
        </w:tc>
      </w:tr>
      <w:tr w:rsidR="00A3532F" w:rsidRPr="00BD7F1F" w14:paraId="55409655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1CF4ABDD" w14:textId="72A1547D" w:rsidR="00A3532F" w:rsidRPr="002F5DF8" w:rsidRDefault="004F6C88" w:rsidP="00A3532F">
            <w:pPr>
              <w:rPr>
                <w:sz w:val="22"/>
                <w:szCs w:val="20"/>
              </w:rPr>
            </w:pPr>
            <w:r w:rsidRPr="002F5DF8">
              <w:rPr>
                <w:sz w:val="22"/>
                <w:szCs w:val="20"/>
              </w:rPr>
              <w:t>Walter da Silva Domingues</w:t>
            </w:r>
          </w:p>
        </w:tc>
        <w:tc>
          <w:tcPr>
            <w:tcW w:w="1341" w:type="dxa"/>
            <w:vAlign w:val="center"/>
          </w:tcPr>
          <w:p w14:paraId="717210D4" w14:textId="56D02B6E" w:rsidR="00A3532F" w:rsidRPr="00BD7F1F" w:rsidRDefault="004F6C88" w:rsidP="00A3532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3FFC8329" w14:textId="72DA1EAE" w:rsidR="00A3532F" w:rsidRDefault="004F6C88" w:rsidP="00A3532F">
            <w:pPr>
              <w:rPr>
                <w:sz w:val="22"/>
                <w:szCs w:val="20"/>
              </w:rPr>
            </w:pPr>
            <w:r w:rsidRPr="004F6C88">
              <w:rPr>
                <w:sz w:val="22"/>
                <w:szCs w:val="20"/>
              </w:rPr>
              <w:t>walter.domingos@saude.gov.br</w:t>
            </w:r>
          </w:p>
        </w:tc>
      </w:tr>
    </w:tbl>
    <w:p w14:paraId="30A55E14" w14:textId="5316EB06" w:rsidR="00C44873" w:rsidRPr="00C61F69" w:rsidRDefault="00C44873" w:rsidP="00AE335E">
      <w:pPr>
        <w:pBdr>
          <w:bottom w:val="single" w:sz="4" w:space="1" w:color="auto"/>
        </w:pBdr>
        <w:spacing w:before="120" w:after="120" w:line="360" w:lineRule="auto"/>
        <w:jc w:val="both"/>
      </w:pPr>
    </w:p>
    <w:p w14:paraId="31432324" w14:textId="3A2FB42E" w:rsidR="00C44873" w:rsidRPr="00C61F69" w:rsidRDefault="00C44873" w:rsidP="00B56D8B">
      <w:pPr>
        <w:pStyle w:val="Heading1"/>
        <w:rPr>
          <w:color w:val="auto"/>
        </w:rPr>
      </w:pPr>
      <w:r w:rsidRPr="00C61F69">
        <w:rPr>
          <w:color w:val="auto"/>
        </w:rPr>
        <w:t>Anotações:</w:t>
      </w:r>
    </w:p>
    <w:p w14:paraId="4ADEF61C" w14:textId="283A2F9F" w:rsidR="00E7482A" w:rsidRPr="00E7482A" w:rsidRDefault="00E7482A" w:rsidP="00E7482A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 w:rsidRPr="00E7482A">
        <w:rPr>
          <w:lang w:eastAsia="pt-BR"/>
        </w:rPr>
        <w:t>Discussão da qualificação/reestruturação do campo via de administração.</w:t>
      </w:r>
    </w:p>
    <w:p w14:paraId="66946BCF" w14:textId="623BAF26" w:rsidR="00E7482A" w:rsidRPr="00B8525F" w:rsidRDefault="00E7482A" w:rsidP="00E7482A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 w:rsidRPr="00E7482A">
        <w:rPr>
          <w:lang w:eastAsia="pt-BR"/>
        </w:rPr>
        <w:lastRenderedPageBreak/>
        <w:t xml:space="preserve">Campos utilizados para as vacinas e campos para outras finalidades. Para quem desejar, os campos do </w:t>
      </w:r>
      <w:proofErr w:type="spellStart"/>
      <w:r w:rsidRPr="00E7482A">
        <w:rPr>
          <w:lang w:eastAsia="pt-BR"/>
        </w:rPr>
        <w:t>simplifier</w:t>
      </w:r>
      <w:proofErr w:type="spellEnd"/>
      <w:r w:rsidRPr="00E7482A">
        <w:rPr>
          <w:lang w:eastAsia="pt-BR"/>
        </w:rPr>
        <w:t xml:space="preserve"> estão </w:t>
      </w:r>
      <w:r w:rsidR="00B8525F" w:rsidRPr="00B8525F">
        <w:rPr>
          <w:lang w:eastAsia="pt-BR"/>
        </w:rPr>
        <w:t>disponíveis</w:t>
      </w:r>
      <w:r w:rsidR="00B8525F" w:rsidRPr="00B8525F">
        <w:t xml:space="preserve"> </w:t>
      </w:r>
      <w:hyperlink r:id="rId8" w:history="1">
        <w:r w:rsidR="00B8525F" w:rsidRPr="00B8525F">
          <w:rPr>
            <w:rStyle w:val="Hyperlink"/>
          </w:rPr>
          <w:t>aqui</w:t>
        </w:r>
      </w:hyperlink>
      <w:r w:rsidR="00B8525F" w:rsidRPr="00B8525F">
        <w:t>.</w:t>
      </w:r>
    </w:p>
    <w:p w14:paraId="0F090CC7" w14:textId="6DA309F7" w:rsidR="0063538B" w:rsidRDefault="00B8525F" w:rsidP="00E7482A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Os campos utilizados pela PNI são: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2835"/>
      </w:tblGrid>
      <w:tr w:rsidR="008F6D89" w:rsidRPr="005A3A82" w14:paraId="3C7E183C" w14:textId="77777777" w:rsidTr="005A3A82">
        <w:tc>
          <w:tcPr>
            <w:tcW w:w="1750" w:type="dxa"/>
            <w:vAlign w:val="center"/>
          </w:tcPr>
          <w:p w14:paraId="41654F94" w14:textId="5684ACD5" w:rsidR="008F6D89" w:rsidRPr="005A3A82" w:rsidRDefault="008F6D89" w:rsidP="005A3A82">
            <w:pPr>
              <w:spacing w:line="276" w:lineRule="auto"/>
              <w:rPr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5A3A82">
              <w:rPr>
                <w:b/>
                <w:bCs/>
                <w:sz w:val="20"/>
                <w:szCs w:val="20"/>
                <w:lang w:eastAsia="pt-BR"/>
              </w:rPr>
              <w:t>Code</w:t>
            </w:r>
            <w:proofErr w:type="spellEnd"/>
          </w:p>
        </w:tc>
        <w:tc>
          <w:tcPr>
            <w:tcW w:w="2835" w:type="dxa"/>
            <w:vAlign w:val="center"/>
          </w:tcPr>
          <w:p w14:paraId="66AAAB64" w14:textId="2D6E1824" w:rsidR="008F6D89" w:rsidRPr="005A3A82" w:rsidRDefault="008F6D89" w:rsidP="005A3A82">
            <w:pPr>
              <w:spacing w:line="276" w:lineRule="auto"/>
              <w:rPr>
                <w:b/>
                <w:bCs/>
                <w:sz w:val="20"/>
                <w:szCs w:val="20"/>
                <w:lang w:eastAsia="pt-BR"/>
              </w:rPr>
            </w:pPr>
            <w:r w:rsidRPr="005A3A82">
              <w:rPr>
                <w:b/>
                <w:bCs/>
                <w:sz w:val="20"/>
                <w:szCs w:val="20"/>
                <w:lang w:eastAsia="pt-BR"/>
              </w:rPr>
              <w:t>Display</w:t>
            </w:r>
          </w:p>
        </w:tc>
      </w:tr>
      <w:tr w:rsidR="008F6D89" w:rsidRPr="005A3A82" w14:paraId="0A203C57" w14:textId="77777777" w:rsidTr="005A3A82">
        <w:tc>
          <w:tcPr>
            <w:tcW w:w="1750" w:type="dxa"/>
            <w:vAlign w:val="center"/>
          </w:tcPr>
          <w:p w14:paraId="4C7487C5" w14:textId="64D70353" w:rsidR="008F6D89" w:rsidRPr="005A3A82" w:rsidRDefault="008F6D89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10885</w:t>
            </w:r>
          </w:p>
        </w:tc>
        <w:tc>
          <w:tcPr>
            <w:tcW w:w="2835" w:type="dxa"/>
            <w:vAlign w:val="center"/>
          </w:tcPr>
          <w:p w14:paraId="2D895F78" w14:textId="55B2B86C" w:rsidR="008F6D89" w:rsidRPr="005A3A82" w:rsidRDefault="008F6D89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Intradérmica</w:t>
            </w:r>
          </w:p>
        </w:tc>
      </w:tr>
      <w:tr w:rsidR="008F6D89" w:rsidRPr="005A3A82" w14:paraId="109931BC" w14:textId="77777777" w:rsidTr="005A3A82">
        <w:tc>
          <w:tcPr>
            <w:tcW w:w="1750" w:type="dxa"/>
            <w:vAlign w:val="center"/>
          </w:tcPr>
          <w:p w14:paraId="11B77C7F" w14:textId="52DE8815" w:rsidR="008F6D89" w:rsidRPr="005A3A82" w:rsidRDefault="008F6D89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10890</w:t>
            </w:r>
          </w:p>
        </w:tc>
        <w:tc>
          <w:tcPr>
            <w:tcW w:w="2835" w:type="dxa"/>
            <w:vAlign w:val="center"/>
          </w:tcPr>
          <w:p w14:paraId="472FD207" w14:textId="716C04FF" w:rsidR="008F6D89" w:rsidRPr="005A3A82" w:rsidRDefault="008F6D89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Intramuscular</w:t>
            </w:r>
          </w:p>
        </w:tc>
      </w:tr>
      <w:tr w:rsidR="008F6D89" w:rsidRPr="005A3A82" w14:paraId="0B1B612B" w14:textId="77777777" w:rsidTr="005A3A82">
        <w:tc>
          <w:tcPr>
            <w:tcW w:w="1750" w:type="dxa"/>
            <w:vAlign w:val="center"/>
          </w:tcPr>
          <w:p w14:paraId="6015AEF2" w14:textId="6F69A224" w:rsidR="008F6D89" w:rsidRPr="005A3A82" w:rsidRDefault="005A3A82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10907</w:t>
            </w:r>
          </w:p>
        </w:tc>
        <w:tc>
          <w:tcPr>
            <w:tcW w:w="2835" w:type="dxa"/>
            <w:vAlign w:val="center"/>
          </w:tcPr>
          <w:p w14:paraId="3AE555DA" w14:textId="690652D4" w:rsidR="008F6D89" w:rsidRPr="005A3A82" w:rsidRDefault="005A3A82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Oral</w:t>
            </w:r>
          </w:p>
        </w:tc>
      </w:tr>
      <w:tr w:rsidR="008F6D89" w:rsidRPr="005A3A82" w14:paraId="2477E499" w14:textId="77777777" w:rsidTr="005A3A82">
        <w:tc>
          <w:tcPr>
            <w:tcW w:w="1750" w:type="dxa"/>
            <w:vAlign w:val="center"/>
          </w:tcPr>
          <w:p w14:paraId="346B6159" w14:textId="0639C1B1" w:rsidR="008F6D89" w:rsidRPr="005A3A82" w:rsidRDefault="005A3A82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10916</w:t>
            </w:r>
          </w:p>
        </w:tc>
        <w:tc>
          <w:tcPr>
            <w:tcW w:w="2835" w:type="dxa"/>
            <w:vAlign w:val="center"/>
          </w:tcPr>
          <w:p w14:paraId="16826C0D" w14:textId="6F392708" w:rsidR="008F6D89" w:rsidRPr="005A3A82" w:rsidRDefault="005A3A82" w:rsidP="005A3A82">
            <w:pPr>
              <w:spacing w:line="276" w:lineRule="auto"/>
              <w:rPr>
                <w:sz w:val="20"/>
                <w:szCs w:val="20"/>
                <w:lang w:eastAsia="pt-BR"/>
              </w:rPr>
            </w:pPr>
            <w:r w:rsidRPr="005A3A82">
              <w:rPr>
                <w:sz w:val="20"/>
                <w:szCs w:val="20"/>
                <w:lang w:eastAsia="pt-BR"/>
              </w:rPr>
              <w:t>Subcutânea</w:t>
            </w:r>
          </w:p>
        </w:tc>
      </w:tr>
    </w:tbl>
    <w:p w14:paraId="41CE9D0E" w14:textId="77777777" w:rsidR="00F65EB8" w:rsidRDefault="00942ED7" w:rsidP="005A3A82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HSL </w:t>
      </w:r>
      <w:r w:rsidR="00BB27F7">
        <w:rPr>
          <w:lang w:eastAsia="pt-BR"/>
        </w:rPr>
        <w:t xml:space="preserve">inicia o diálogo com o perfil </w:t>
      </w:r>
      <w:proofErr w:type="spellStart"/>
      <w:r w:rsidR="00BB27F7">
        <w:rPr>
          <w:lang w:eastAsia="pt-BR"/>
        </w:rPr>
        <w:t>imunization</w:t>
      </w:r>
      <w:proofErr w:type="spellEnd"/>
      <w:r w:rsidR="00BB27F7">
        <w:rPr>
          <w:lang w:eastAsia="pt-BR"/>
        </w:rPr>
        <w:t xml:space="preserve">. Questionado que no IPS ele é um bloco não obrigatório. </w:t>
      </w:r>
    </w:p>
    <w:p w14:paraId="3ADEF839" w14:textId="157B99F9" w:rsidR="008F6D89" w:rsidRDefault="00BB27F7" w:rsidP="00F65EB8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Vai ser necessário mandar, ou não</w:t>
      </w:r>
      <w:r w:rsidR="001F2053">
        <w:rPr>
          <w:lang w:eastAsia="pt-BR"/>
        </w:rPr>
        <w:t>?</w:t>
      </w:r>
    </w:p>
    <w:p w14:paraId="6928F365" w14:textId="31989B1C" w:rsidR="001F2053" w:rsidRDefault="001F2053" w:rsidP="001F2053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Se a decisão for enviar, o </w:t>
      </w:r>
      <w:proofErr w:type="spellStart"/>
      <w:r>
        <w:rPr>
          <w:lang w:eastAsia="pt-BR"/>
        </w:rPr>
        <w:t>Binding</w:t>
      </w:r>
      <w:proofErr w:type="spellEnd"/>
      <w:r>
        <w:rPr>
          <w:lang w:eastAsia="pt-BR"/>
        </w:rPr>
        <w:t xml:space="preserve"> é para o </w:t>
      </w:r>
      <w:proofErr w:type="spellStart"/>
      <w:r>
        <w:rPr>
          <w:lang w:eastAsia="pt-BR"/>
        </w:rPr>
        <w:t>SNOMEDBodyStructures</w:t>
      </w:r>
      <w:proofErr w:type="spellEnd"/>
      <w:r w:rsidR="00010F5B">
        <w:rPr>
          <w:lang w:eastAsia="pt-BR"/>
        </w:rPr>
        <w:t xml:space="preserve">. É possível mapear </w:t>
      </w:r>
      <w:r w:rsidR="00563451">
        <w:rPr>
          <w:lang w:eastAsia="pt-BR"/>
        </w:rPr>
        <w:t xml:space="preserve">o “local de </w:t>
      </w:r>
      <w:proofErr w:type="gramStart"/>
      <w:r w:rsidR="00563451">
        <w:rPr>
          <w:lang w:eastAsia="pt-BR"/>
        </w:rPr>
        <w:t>aplicação”</w:t>
      </w:r>
      <w:proofErr w:type="gramEnd"/>
      <w:r w:rsidR="00563451">
        <w:rPr>
          <w:lang w:eastAsia="pt-BR"/>
        </w:rPr>
        <w:t xml:space="preserve"> </w:t>
      </w:r>
      <w:r w:rsidR="00FD4843">
        <w:rPr>
          <w:lang w:eastAsia="pt-BR"/>
        </w:rPr>
        <w:t>mas com</w:t>
      </w:r>
      <w:r w:rsidR="00643410">
        <w:rPr>
          <w:lang w:eastAsia="pt-BR"/>
        </w:rPr>
        <w:t xml:space="preserve"> </w:t>
      </w:r>
      <w:r w:rsidR="00563451">
        <w:rPr>
          <w:lang w:eastAsia="pt-BR"/>
        </w:rPr>
        <w:t>alguma perda de informação que entendemos não compromete o sumário do paciente</w:t>
      </w:r>
      <w:r w:rsidR="00643410">
        <w:rPr>
          <w:lang w:eastAsia="pt-BR"/>
        </w:rPr>
        <w:t>.</w:t>
      </w:r>
    </w:p>
    <w:p w14:paraId="6B452BD4" w14:textId="4A80B407" w:rsidR="00BB27F7" w:rsidRDefault="00643410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HSL compartilha o browser do IPS</w:t>
      </w:r>
      <w:r w:rsidR="00E51CE3">
        <w:rPr>
          <w:lang w:eastAsia="pt-BR"/>
        </w:rPr>
        <w:t xml:space="preserve"> e menciona que</w:t>
      </w:r>
      <w:ins w:id="0" w:author="Beatriz de Faria Leao" w:date="2023-02-07T09:53:00Z">
        <w:r w:rsidR="00563451">
          <w:rPr>
            <w:lang w:eastAsia="pt-BR"/>
          </w:rPr>
          <w:t xml:space="preserve"> utilizando o </w:t>
        </w:r>
        <w:proofErr w:type="spellStart"/>
        <w:r w:rsidR="00563451">
          <w:rPr>
            <w:lang w:eastAsia="pt-BR"/>
          </w:rPr>
          <w:t>subset</w:t>
        </w:r>
        <w:proofErr w:type="spellEnd"/>
        <w:r w:rsidR="00563451">
          <w:rPr>
            <w:lang w:eastAsia="pt-BR"/>
          </w:rPr>
          <w:t xml:space="preserve"> do GPS as </w:t>
        </w:r>
      </w:ins>
      <w:r w:rsidR="00E51CE3">
        <w:rPr>
          <w:lang w:eastAsia="pt-BR"/>
        </w:rPr>
        <w:t xml:space="preserve"> </w:t>
      </w:r>
      <w:del w:id="1" w:author="Beatriz de Faria Leao" w:date="2023-02-07T09:53:00Z">
        <w:r w:rsidR="00E51CE3" w:rsidDel="00563451">
          <w:rPr>
            <w:lang w:eastAsia="pt-BR"/>
          </w:rPr>
          <w:delText xml:space="preserve">seria </w:delText>
        </w:r>
      </w:del>
      <w:r w:rsidR="00E51CE3">
        <w:rPr>
          <w:lang w:eastAsia="pt-BR"/>
        </w:rPr>
        <w:t xml:space="preserve">descrições </w:t>
      </w:r>
      <w:ins w:id="2" w:author="Beatriz de Faria Leao" w:date="2023-02-07T09:53:00Z">
        <w:r w:rsidR="00563451">
          <w:rPr>
            <w:lang w:eastAsia="pt-BR"/>
          </w:rPr>
          <w:t xml:space="preserve">são </w:t>
        </w:r>
      </w:ins>
      <w:r w:rsidR="00E51CE3">
        <w:rPr>
          <w:lang w:eastAsia="pt-BR"/>
        </w:rPr>
        <w:t>mais sintéticas, diferentes do SNOMED completo</w:t>
      </w:r>
      <w:ins w:id="3" w:author="Beatriz de Faria Leao" w:date="2023-02-07T09:53:00Z">
        <w:r w:rsidR="00563451">
          <w:rPr>
            <w:lang w:eastAsia="pt-BR"/>
          </w:rPr>
          <w:t xml:space="preserve"> no eixo </w:t>
        </w:r>
        <w:proofErr w:type="spellStart"/>
        <w:r w:rsidR="00563451" w:rsidRPr="00563451">
          <w:rPr>
            <w:i/>
            <w:iCs/>
            <w:lang w:eastAsia="pt-BR"/>
            <w:rPrChange w:id="4" w:author="Beatriz de Faria Leao" w:date="2023-02-07T09:54:00Z">
              <w:rPr>
                <w:lang w:eastAsia="pt-BR"/>
              </w:rPr>
            </w:rPrChange>
          </w:rPr>
          <w:t>bodystructure</w:t>
        </w:r>
      </w:ins>
      <w:proofErr w:type="spellEnd"/>
      <w:ins w:id="5" w:author="Beatriz de Faria Leao" w:date="2023-02-07T09:54:00Z">
        <w:r w:rsidR="00563451">
          <w:rPr>
            <w:lang w:eastAsia="pt-BR"/>
          </w:rPr>
          <w:t xml:space="preserve">, recomendado pelo GI </w:t>
        </w:r>
      </w:ins>
      <w:ins w:id="6" w:author="Beatriz de Faria Leao" w:date="2023-02-07T09:55:00Z">
        <w:r w:rsidR="00563451">
          <w:rPr>
            <w:lang w:eastAsia="pt-BR"/>
          </w:rPr>
          <w:t>do GPS. Neste caso</w:t>
        </w:r>
      </w:ins>
      <w:del w:id="7" w:author="Beatriz de Faria Leao" w:date="2023-02-07T09:54:00Z">
        <w:r w:rsidR="00E51CE3" w:rsidDel="00563451">
          <w:rPr>
            <w:lang w:eastAsia="pt-BR"/>
          </w:rPr>
          <w:delText>,</w:delText>
        </w:r>
      </w:del>
      <w:r w:rsidR="00E51CE3">
        <w:rPr>
          <w:lang w:eastAsia="pt-BR"/>
        </w:rPr>
        <w:t xml:space="preserve"> a descrição é mais completa, </w:t>
      </w:r>
      <w:del w:id="8" w:author="Beatriz de Faria Leao" w:date="2023-02-07T09:55:00Z">
        <w:r w:rsidR="00E51CE3" w:rsidDel="00563451">
          <w:rPr>
            <w:lang w:eastAsia="pt-BR"/>
          </w:rPr>
          <w:delText>que inclusive</w:delText>
        </w:r>
      </w:del>
      <w:ins w:id="9" w:author="Beatriz de Faria Leao" w:date="2023-02-07T09:55:00Z">
        <w:r w:rsidR="00563451">
          <w:rPr>
            <w:lang w:eastAsia="pt-BR"/>
          </w:rPr>
          <w:t>e</w:t>
        </w:r>
      </w:ins>
      <w:r w:rsidR="00E51CE3">
        <w:rPr>
          <w:lang w:eastAsia="pt-BR"/>
        </w:rPr>
        <w:t xml:space="preserve"> </w:t>
      </w:r>
      <w:del w:id="10" w:author="Beatriz de Faria Leao" w:date="2023-02-07T09:55:00Z">
        <w:r w:rsidR="00E51CE3" w:rsidDel="00563451">
          <w:rPr>
            <w:lang w:eastAsia="pt-BR"/>
          </w:rPr>
          <w:delText xml:space="preserve">é </w:delText>
        </w:r>
      </w:del>
      <w:ins w:id="11" w:author="Beatriz de Faria Leao" w:date="2023-02-07T09:55:00Z">
        <w:r w:rsidR="00563451">
          <w:rPr>
            <w:lang w:eastAsia="pt-BR"/>
          </w:rPr>
          <w:t xml:space="preserve"> </w:t>
        </w:r>
      </w:ins>
      <w:r w:rsidR="00E51CE3">
        <w:rPr>
          <w:lang w:eastAsia="pt-BR"/>
        </w:rPr>
        <w:t xml:space="preserve">mais semelhante </w:t>
      </w:r>
      <w:ins w:id="12" w:author="Beatriz de Faria Leao" w:date="2023-02-07T09:55:00Z">
        <w:r w:rsidR="00563451">
          <w:rPr>
            <w:lang w:eastAsia="pt-BR"/>
          </w:rPr>
          <w:t xml:space="preserve">com a </w:t>
        </w:r>
      </w:ins>
      <w:del w:id="13" w:author="Beatriz de Faria Leao" w:date="2023-02-07T09:55:00Z">
        <w:r w:rsidR="00E51CE3" w:rsidDel="00563451">
          <w:rPr>
            <w:lang w:eastAsia="pt-BR"/>
          </w:rPr>
          <w:delText xml:space="preserve">a </w:delText>
        </w:r>
      </w:del>
      <w:ins w:id="14" w:author="Beatriz de Faria Leao" w:date="2023-02-07T09:55:00Z">
        <w:r w:rsidR="00563451">
          <w:rPr>
            <w:lang w:eastAsia="pt-BR"/>
          </w:rPr>
          <w:t xml:space="preserve"> </w:t>
        </w:r>
        <w:r w:rsidR="00563451">
          <w:rPr>
            <w:lang w:eastAsia="pt-BR"/>
          </w:rPr>
          <w:t xml:space="preserve"> </w:t>
        </w:r>
      </w:ins>
      <w:r w:rsidR="00E51CE3">
        <w:rPr>
          <w:lang w:eastAsia="pt-BR"/>
        </w:rPr>
        <w:t xml:space="preserve">tabela </w:t>
      </w:r>
      <w:del w:id="15" w:author="Beatriz de Faria Leao" w:date="2023-02-07T09:55:00Z">
        <w:r w:rsidR="00E51CE3" w:rsidDel="00563451">
          <w:rPr>
            <w:lang w:eastAsia="pt-BR"/>
          </w:rPr>
          <w:delText>que se tem.</w:delText>
        </w:r>
      </w:del>
      <w:ins w:id="16" w:author="Beatriz de Faria Leao" w:date="2023-02-07T09:55:00Z">
        <w:r w:rsidR="00563451">
          <w:rPr>
            <w:lang w:eastAsia="pt-BR"/>
          </w:rPr>
          <w:t>utilizada hoje no PEC.</w:t>
        </w:r>
      </w:ins>
    </w:p>
    <w:p w14:paraId="7E64D382" w14:textId="21896089" w:rsidR="00F65EB8" w:rsidRDefault="00D82C34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Mencionado que </w:t>
      </w:r>
      <w:ins w:id="17" w:author="Beatriz de Faria Leao" w:date="2023-02-07T09:55:00Z">
        <w:r w:rsidR="00563451">
          <w:rPr>
            <w:lang w:eastAsia="pt-BR"/>
          </w:rPr>
          <w:t>o mapeam</w:t>
        </w:r>
      </w:ins>
      <w:ins w:id="18" w:author="Beatriz de Faria Leao" w:date="2023-02-07T09:56:00Z">
        <w:r w:rsidR="00563451">
          <w:rPr>
            <w:lang w:eastAsia="pt-BR"/>
          </w:rPr>
          <w:t xml:space="preserve">ento para </w:t>
        </w:r>
      </w:ins>
      <w:r>
        <w:rPr>
          <w:lang w:eastAsia="pt-BR"/>
        </w:rPr>
        <w:t xml:space="preserve">as vias </w:t>
      </w:r>
      <w:del w:id="19" w:author="Beatriz de Faria Leao" w:date="2023-02-07T09:56:00Z">
        <w:r w:rsidDel="00563451">
          <w:rPr>
            <w:lang w:eastAsia="pt-BR"/>
          </w:rPr>
          <w:delText xml:space="preserve">de administração </w:delText>
        </w:r>
      </w:del>
      <w:r>
        <w:rPr>
          <w:lang w:eastAsia="pt-BR"/>
        </w:rPr>
        <w:t xml:space="preserve">e local de administração </w:t>
      </w:r>
      <w:del w:id="20" w:author="Beatriz de Faria Leao" w:date="2023-02-07T09:56:00Z">
        <w:r w:rsidDel="00563451">
          <w:rPr>
            <w:lang w:eastAsia="pt-BR"/>
          </w:rPr>
          <w:delText>teve o mapeamento</w:delText>
        </w:r>
      </w:del>
      <w:ins w:id="21" w:author="Beatriz de Faria Leao" w:date="2023-02-07T09:56:00Z">
        <w:r w:rsidR="00563451">
          <w:rPr>
            <w:lang w:eastAsia="pt-BR"/>
          </w:rPr>
          <w:t>foi</w:t>
        </w:r>
      </w:ins>
      <w:r>
        <w:rPr>
          <w:lang w:eastAsia="pt-BR"/>
        </w:rPr>
        <w:t xml:space="preserve"> iniciado e </w:t>
      </w:r>
      <w:del w:id="22" w:author="Beatriz de Faria Leao" w:date="2023-02-07T09:56:00Z">
        <w:r w:rsidR="00BA5B73" w:rsidDel="00563451">
          <w:rPr>
            <w:lang w:eastAsia="pt-BR"/>
          </w:rPr>
          <w:delText>quando se viu a</w:delText>
        </w:r>
      </w:del>
      <w:ins w:id="23" w:author="Beatriz de Faria Leao" w:date="2023-02-07T09:56:00Z">
        <w:r w:rsidR="00563451">
          <w:rPr>
            <w:lang w:eastAsia="pt-BR"/>
          </w:rPr>
          <w:t>devido a</w:t>
        </w:r>
      </w:ins>
      <w:r w:rsidR="00BA5B73">
        <w:rPr>
          <w:lang w:eastAsia="pt-BR"/>
        </w:rPr>
        <w:t xml:space="preserve"> complexidade, essa tarefa foi interrompida.</w:t>
      </w:r>
    </w:p>
    <w:p w14:paraId="79E9B9F8" w14:textId="4CAFD48F" w:rsidR="00601674" w:rsidRDefault="00601674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HSL pontua que </w:t>
      </w:r>
      <w:r w:rsidR="009F1C4A">
        <w:rPr>
          <w:lang w:eastAsia="pt-BR"/>
        </w:rPr>
        <w:t>depois será necessário definir qu</w:t>
      </w:r>
      <w:ins w:id="24" w:author="Beatriz de Faria Leao" w:date="2023-02-07T09:56:00Z">
        <w:r w:rsidR="00563451">
          <w:rPr>
            <w:lang w:eastAsia="pt-BR"/>
          </w:rPr>
          <w:t xml:space="preserve">ais </w:t>
        </w:r>
      </w:ins>
      <w:del w:id="25" w:author="Beatriz de Faria Leao" w:date="2023-02-07T09:56:00Z">
        <w:r w:rsidR="009F1C4A" w:rsidDel="00563451">
          <w:rPr>
            <w:lang w:eastAsia="pt-BR"/>
          </w:rPr>
          <w:delText>a</w:delText>
        </w:r>
      </w:del>
      <w:ins w:id="26" w:author="Beatriz de Faria Leao" w:date="2023-02-07T09:56:00Z">
        <w:r w:rsidR="00563451">
          <w:rPr>
            <w:lang w:eastAsia="pt-BR"/>
          </w:rPr>
          <w:t xml:space="preserve"> os componentes do</w:t>
        </w:r>
      </w:ins>
      <w:del w:id="27" w:author="Beatriz de Faria Leao" w:date="2023-02-07T09:56:00Z">
        <w:r w:rsidR="009F1C4A" w:rsidDel="00563451">
          <w:rPr>
            <w:lang w:eastAsia="pt-BR"/>
          </w:rPr>
          <w:delText>l</w:delText>
        </w:r>
      </w:del>
      <w:r w:rsidR="009F1C4A">
        <w:rPr>
          <w:lang w:eastAsia="pt-BR"/>
        </w:rPr>
        <w:t xml:space="preserve"> bloco </w:t>
      </w:r>
      <w:ins w:id="28" w:author="Beatriz de Faria Leao" w:date="2023-02-07T09:56:00Z">
        <w:r w:rsidR="00563451">
          <w:rPr>
            <w:lang w:eastAsia="pt-BR"/>
          </w:rPr>
          <w:t xml:space="preserve">imunização </w:t>
        </w:r>
      </w:ins>
      <w:r w:rsidR="009F1C4A">
        <w:rPr>
          <w:lang w:eastAsia="pt-BR"/>
        </w:rPr>
        <w:t>ser</w:t>
      </w:r>
      <w:ins w:id="29" w:author="Beatriz de Faria Leao" w:date="2023-02-07T09:56:00Z">
        <w:r w:rsidR="00563451">
          <w:rPr>
            <w:lang w:eastAsia="pt-BR"/>
          </w:rPr>
          <w:t xml:space="preserve">ão </w:t>
        </w:r>
      </w:ins>
      <w:del w:id="30" w:author="Beatriz de Faria Leao" w:date="2023-02-07T09:56:00Z">
        <w:r w:rsidR="009F1C4A" w:rsidDel="00563451">
          <w:rPr>
            <w:lang w:eastAsia="pt-BR"/>
          </w:rPr>
          <w:delText xml:space="preserve">á </w:delText>
        </w:r>
      </w:del>
      <w:r w:rsidR="009F1C4A">
        <w:rPr>
          <w:lang w:eastAsia="pt-BR"/>
        </w:rPr>
        <w:t>utilizado</w:t>
      </w:r>
      <w:ins w:id="31" w:author="Beatriz de Faria Leao" w:date="2023-02-07T09:56:00Z">
        <w:r w:rsidR="00563451">
          <w:rPr>
            <w:lang w:eastAsia="pt-BR"/>
          </w:rPr>
          <w:t>s</w:t>
        </w:r>
      </w:ins>
      <w:r w:rsidR="009F1C4A">
        <w:rPr>
          <w:lang w:eastAsia="pt-BR"/>
        </w:rPr>
        <w:t xml:space="preserve"> </w:t>
      </w:r>
      <w:proofErr w:type="gramStart"/>
      <w:r w:rsidR="009F1C4A">
        <w:rPr>
          <w:lang w:eastAsia="pt-BR"/>
        </w:rPr>
        <w:t xml:space="preserve">para </w:t>
      </w:r>
      <w:ins w:id="32" w:author="Beatriz de Faria Leao" w:date="2023-02-07T09:56:00Z">
        <w:r w:rsidR="00563451">
          <w:rPr>
            <w:lang w:eastAsia="pt-BR"/>
          </w:rPr>
          <w:t xml:space="preserve"> a</w:t>
        </w:r>
        <w:proofErr w:type="gramEnd"/>
        <w:r w:rsidR="00563451">
          <w:rPr>
            <w:lang w:eastAsia="pt-BR"/>
          </w:rPr>
          <w:t xml:space="preserve"> realização da </w:t>
        </w:r>
      </w:ins>
      <w:r w:rsidR="009F1C4A">
        <w:rPr>
          <w:lang w:eastAsia="pt-BR"/>
        </w:rPr>
        <w:t>prova de conceito</w:t>
      </w:r>
      <w:r w:rsidR="007104DE">
        <w:rPr>
          <w:lang w:eastAsia="pt-BR"/>
        </w:rPr>
        <w:t>.</w:t>
      </w:r>
    </w:p>
    <w:p w14:paraId="7B81CB4F" w14:textId="560FEB39" w:rsidR="007104DE" w:rsidRDefault="00321AC3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SAPS pontua que </w:t>
      </w:r>
      <w:ins w:id="33" w:author="Beatriz de Faria Leao" w:date="2023-02-07T09:57:00Z">
        <w:r w:rsidR="00563451">
          <w:rPr>
            <w:lang w:eastAsia="pt-BR"/>
          </w:rPr>
          <w:t xml:space="preserve">“rede venosa” não é utilizada pelo PNI como local de aplicação do imunizante. </w:t>
        </w:r>
      </w:ins>
      <w:del w:id="34" w:author="Beatriz de Faria Leao" w:date="2023-02-07T09:57:00Z">
        <w:r w:rsidDel="00563451">
          <w:rPr>
            <w:lang w:eastAsia="pt-BR"/>
          </w:rPr>
          <w:delText xml:space="preserve">apesar dessa demanda do local de aplicação estar sendo incorporada </w:delText>
        </w:r>
        <w:r w:rsidR="003B4DBE" w:rsidDel="00563451">
          <w:rPr>
            <w:lang w:eastAsia="pt-BR"/>
          </w:rPr>
          <w:delText xml:space="preserve">para imunização, </w:delText>
        </w:r>
        <w:r w:rsidR="00710B02" w:rsidDel="00563451">
          <w:rPr>
            <w:lang w:eastAsia="pt-BR"/>
          </w:rPr>
          <w:delText>essa rede venosa dos campos não está</w:delText>
        </w:r>
        <w:r w:rsidR="003B4DBE" w:rsidDel="00563451">
          <w:rPr>
            <w:lang w:eastAsia="pt-BR"/>
          </w:rPr>
          <w:delText xml:space="preserve"> sendo utilizadas.</w:delText>
        </w:r>
      </w:del>
    </w:p>
    <w:p w14:paraId="0D57E140" w14:textId="7E81F220" w:rsidR="00F048F0" w:rsidRDefault="00F048F0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HSL pontua que esses campos </w:t>
      </w:r>
      <w:del w:id="35" w:author="Beatriz de Faria Leao" w:date="2023-02-07T10:04:00Z">
        <w:r w:rsidR="00FD3B2A" w:rsidDel="00563451">
          <w:rPr>
            <w:lang w:eastAsia="pt-BR"/>
          </w:rPr>
          <w:delText xml:space="preserve">das </w:delText>
        </w:r>
      </w:del>
      <w:ins w:id="36" w:author="Beatriz de Faria Leao" w:date="2023-02-07T10:04:00Z">
        <w:r w:rsidR="00563451">
          <w:rPr>
            <w:lang w:eastAsia="pt-BR"/>
          </w:rPr>
          <w:t xml:space="preserve">de local de aplicação representados pelo eixo </w:t>
        </w:r>
        <w:proofErr w:type="gramStart"/>
        <w:r w:rsidR="00563451">
          <w:rPr>
            <w:lang w:eastAsia="pt-BR"/>
          </w:rPr>
          <w:t xml:space="preserve">de  </w:t>
        </w:r>
        <w:proofErr w:type="spellStart"/>
        <w:r w:rsidR="00563451">
          <w:rPr>
            <w:lang w:eastAsia="pt-BR"/>
          </w:rPr>
          <w:t>bodyStrcuture</w:t>
        </w:r>
        <w:proofErr w:type="spellEnd"/>
        <w:proofErr w:type="gramEnd"/>
        <w:r w:rsidR="00563451">
          <w:rPr>
            <w:lang w:eastAsia="pt-BR"/>
          </w:rPr>
          <w:t xml:space="preserve"> </w:t>
        </w:r>
      </w:ins>
      <w:del w:id="37" w:author="Beatriz de Faria Leao" w:date="2023-02-07T10:04:00Z">
        <w:r w:rsidR="00FD3B2A" w:rsidDel="00563451">
          <w:rPr>
            <w:lang w:eastAsia="pt-BR"/>
          </w:rPr>
          <w:delText xml:space="preserve">vias </w:delText>
        </w:r>
      </w:del>
      <w:ins w:id="38" w:author="Beatriz de Faria Leao" w:date="2023-02-07T10:04:00Z">
        <w:r w:rsidR="00563451">
          <w:rPr>
            <w:lang w:eastAsia="pt-BR"/>
          </w:rPr>
          <w:t xml:space="preserve">do SNOMED-CT </w:t>
        </w:r>
      </w:ins>
      <w:del w:id="39" w:author="Beatriz de Faria Leao" w:date="2023-02-07T10:05:00Z">
        <w:r w:rsidR="00FD3B2A" w:rsidDel="00563451">
          <w:rPr>
            <w:lang w:eastAsia="pt-BR"/>
          </w:rPr>
          <w:delText xml:space="preserve">são estruturas corporais e que isso </w:delText>
        </w:r>
      </w:del>
      <w:r w:rsidR="00FD3B2A">
        <w:rPr>
          <w:lang w:eastAsia="pt-BR"/>
        </w:rPr>
        <w:t xml:space="preserve">não </w:t>
      </w:r>
      <w:del w:id="40" w:author="Beatriz de Faria Leao" w:date="2023-02-07T10:05:00Z">
        <w:r w:rsidR="00FD3B2A" w:rsidDel="00563451">
          <w:rPr>
            <w:lang w:eastAsia="pt-BR"/>
          </w:rPr>
          <w:delText xml:space="preserve">compõem </w:delText>
        </w:r>
      </w:del>
      <w:ins w:id="41" w:author="Beatriz de Faria Leao" w:date="2023-02-07T10:05:00Z">
        <w:r w:rsidR="00563451">
          <w:rPr>
            <w:lang w:eastAsia="pt-BR"/>
          </w:rPr>
          <w:t xml:space="preserve">estão presentes no componente de Imunização do IPS. </w:t>
        </w:r>
        <w:r w:rsidR="00563451">
          <w:rPr>
            <w:lang w:eastAsia="pt-BR"/>
          </w:rPr>
          <w:t xml:space="preserve"> </w:t>
        </w:r>
      </w:ins>
      <w:del w:id="42" w:author="Beatriz de Faria Leao" w:date="2023-02-07T10:05:00Z">
        <w:r w:rsidR="00FD3B2A" w:rsidDel="00563451">
          <w:rPr>
            <w:lang w:eastAsia="pt-BR"/>
          </w:rPr>
          <w:delText>o imunos no IPS ou SNOMED</w:delText>
        </w:r>
        <w:r w:rsidR="000664C3" w:rsidDel="00563451">
          <w:rPr>
            <w:lang w:eastAsia="pt-BR"/>
          </w:rPr>
          <w:delText>. Se tem</w:delText>
        </w:r>
      </w:del>
      <w:ins w:id="43" w:author="Beatriz de Faria Leao" w:date="2023-02-07T10:05:00Z">
        <w:r w:rsidR="00563451">
          <w:rPr>
            <w:lang w:eastAsia="pt-BR"/>
          </w:rPr>
          <w:t>Fica a</w:t>
        </w:r>
      </w:ins>
      <w:r w:rsidR="000664C3">
        <w:rPr>
          <w:lang w:eastAsia="pt-BR"/>
        </w:rPr>
        <w:t xml:space="preserve"> dúvida se </w:t>
      </w:r>
      <w:del w:id="44" w:author="Beatriz de Faria Leao" w:date="2023-02-07T10:05:00Z">
        <w:r w:rsidR="000664C3" w:rsidDel="00563451">
          <w:rPr>
            <w:lang w:eastAsia="pt-BR"/>
          </w:rPr>
          <w:delText>isso necessita</w:delText>
        </w:r>
      </w:del>
      <w:ins w:id="45" w:author="Beatriz de Faria Leao" w:date="2023-02-07T10:05:00Z">
        <w:r w:rsidR="00563451">
          <w:rPr>
            <w:lang w:eastAsia="pt-BR"/>
          </w:rPr>
          <w:t>devem</w:t>
        </w:r>
      </w:ins>
      <w:r w:rsidR="000664C3">
        <w:rPr>
          <w:lang w:eastAsia="pt-BR"/>
        </w:rPr>
        <w:t xml:space="preserve"> estar na OBM.</w:t>
      </w:r>
    </w:p>
    <w:p w14:paraId="2CD8FABE" w14:textId="2F6B7C20" w:rsidR="000664C3" w:rsidRDefault="00710B02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SAPS pontua que </w:t>
      </w:r>
      <w:del w:id="46" w:author="Beatriz de Faria Leao" w:date="2023-02-07T10:08:00Z">
        <w:r w:rsidDel="00563451">
          <w:rPr>
            <w:lang w:eastAsia="pt-BR"/>
          </w:rPr>
          <w:delText xml:space="preserve">essas </w:delText>
        </w:r>
      </w:del>
      <w:ins w:id="47" w:author="Beatriz de Faria Leao" w:date="2023-02-07T10:08:00Z">
        <w:r w:rsidR="00563451">
          <w:rPr>
            <w:lang w:eastAsia="pt-BR"/>
          </w:rPr>
          <w:t xml:space="preserve">os locais de </w:t>
        </w:r>
        <w:proofErr w:type="gramStart"/>
        <w:r w:rsidR="00563451">
          <w:rPr>
            <w:lang w:eastAsia="pt-BR"/>
          </w:rPr>
          <w:t xml:space="preserve">aplicação </w:t>
        </w:r>
        <w:r w:rsidR="00563451">
          <w:rPr>
            <w:lang w:eastAsia="pt-BR"/>
          </w:rPr>
          <w:t xml:space="preserve"> </w:t>
        </w:r>
        <w:r w:rsidR="00563451">
          <w:rPr>
            <w:lang w:eastAsia="pt-BR"/>
          </w:rPr>
          <w:t>são</w:t>
        </w:r>
      </w:ins>
      <w:proofErr w:type="gramEnd"/>
      <w:del w:id="48" w:author="Beatriz de Faria Leao" w:date="2023-02-07T10:08:00Z">
        <w:r w:rsidDel="00563451">
          <w:rPr>
            <w:lang w:eastAsia="pt-BR"/>
          </w:rPr>
          <w:delText>vias</w:delText>
        </w:r>
      </w:del>
      <w:r>
        <w:rPr>
          <w:lang w:eastAsia="pt-BR"/>
        </w:rPr>
        <w:t xml:space="preserve"> </w:t>
      </w:r>
      <w:del w:id="49" w:author="Beatriz de Faria Leao" w:date="2023-02-07T10:08:00Z">
        <w:r w:rsidDel="00563451">
          <w:rPr>
            <w:lang w:eastAsia="pt-BR"/>
          </w:rPr>
          <w:delText xml:space="preserve">eram </w:delText>
        </w:r>
      </w:del>
      <w:ins w:id="50" w:author="Beatriz de Faria Leao" w:date="2023-02-07T10:08:00Z">
        <w:r w:rsidR="00563451">
          <w:rPr>
            <w:lang w:eastAsia="pt-BR"/>
          </w:rPr>
          <w:t xml:space="preserve"> </w:t>
        </w:r>
      </w:ins>
      <w:r>
        <w:rPr>
          <w:lang w:eastAsia="pt-BR"/>
        </w:rPr>
        <w:t>necessári</w:t>
      </w:r>
      <w:ins w:id="51" w:author="Beatriz de Faria Leao" w:date="2023-02-07T10:08:00Z">
        <w:r w:rsidR="00563451">
          <w:rPr>
            <w:lang w:eastAsia="pt-BR"/>
          </w:rPr>
          <w:t>o</w:t>
        </w:r>
      </w:ins>
      <w:del w:id="52" w:author="Beatriz de Faria Leao" w:date="2023-02-07T10:08:00Z">
        <w:r w:rsidDel="00563451">
          <w:rPr>
            <w:lang w:eastAsia="pt-BR"/>
          </w:rPr>
          <w:delText>a</w:delText>
        </w:r>
      </w:del>
      <w:r>
        <w:rPr>
          <w:lang w:eastAsia="pt-BR"/>
        </w:rPr>
        <w:t xml:space="preserve">s </w:t>
      </w:r>
      <w:del w:id="53" w:author="Beatriz de Faria Leao" w:date="2023-02-07T10:08:00Z">
        <w:r w:rsidDel="00563451">
          <w:rPr>
            <w:lang w:eastAsia="pt-BR"/>
          </w:rPr>
          <w:delText xml:space="preserve">captar </w:delText>
        </w:r>
      </w:del>
      <w:r>
        <w:rPr>
          <w:lang w:eastAsia="pt-BR"/>
        </w:rPr>
        <w:t>por conta dos eventos adversos</w:t>
      </w:r>
      <w:ins w:id="54" w:author="Beatriz de Faria Leao" w:date="2023-02-07T10:08:00Z">
        <w:r w:rsidR="00563451">
          <w:rPr>
            <w:lang w:eastAsia="pt-BR"/>
          </w:rPr>
          <w:t>.</w:t>
        </w:r>
      </w:ins>
      <w:r w:rsidR="004C4E98">
        <w:rPr>
          <w:lang w:eastAsia="pt-BR"/>
        </w:rPr>
        <w:t xml:space="preserve"> </w:t>
      </w:r>
      <w:del w:id="55" w:author="Beatriz de Faria Leao" w:date="2023-02-07T10:08:00Z">
        <w:r w:rsidR="004C4E98" w:rsidDel="00563451">
          <w:rPr>
            <w:lang w:eastAsia="pt-BR"/>
          </w:rPr>
          <w:delText>e é</w:delText>
        </w:r>
      </w:del>
      <w:ins w:id="56" w:author="Beatriz de Faria Leao" w:date="2023-02-07T10:08:00Z">
        <w:r w:rsidR="00563451">
          <w:rPr>
            <w:lang w:eastAsia="pt-BR"/>
          </w:rPr>
          <w:t>É</w:t>
        </w:r>
      </w:ins>
      <w:r w:rsidR="004C4E98">
        <w:rPr>
          <w:lang w:eastAsia="pt-BR"/>
        </w:rPr>
        <w:t xml:space="preserve"> necessário</w:t>
      </w:r>
      <w:ins w:id="57" w:author="Beatriz de Faria Leao" w:date="2023-02-07T10:12:00Z">
        <w:r w:rsidR="00563451">
          <w:rPr>
            <w:lang w:eastAsia="pt-BR"/>
          </w:rPr>
          <w:t xml:space="preserve"> que PNI defina se </w:t>
        </w:r>
      </w:ins>
      <w:r w:rsidR="004C4E98">
        <w:rPr>
          <w:lang w:eastAsia="pt-BR"/>
        </w:rPr>
        <w:t xml:space="preserve"> </w:t>
      </w:r>
      <w:del w:id="58" w:author="Beatriz de Faria Leao" w:date="2023-02-07T10:12:00Z">
        <w:r w:rsidR="004C4E98" w:rsidDel="00563451">
          <w:rPr>
            <w:lang w:eastAsia="pt-BR"/>
          </w:rPr>
          <w:delText>saber se essa</w:delText>
        </w:r>
      </w:del>
      <w:ins w:id="59" w:author="Beatriz de Faria Leao" w:date="2023-02-07T10:12:00Z">
        <w:r w:rsidR="00563451">
          <w:rPr>
            <w:lang w:eastAsia="pt-BR"/>
          </w:rPr>
          <w:t>esta</w:t>
        </w:r>
      </w:ins>
      <w:r w:rsidR="004C4E98">
        <w:rPr>
          <w:lang w:eastAsia="pt-BR"/>
        </w:rPr>
        <w:t xml:space="preserve"> informação </w:t>
      </w:r>
      <w:ins w:id="60" w:author="Beatriz de Faria Leao" w:date="2023-02-07T10:11:00Z">
        <w:r w:rsidR="00563451">
          <w:rPr>
            <w:lang w:eastAsia="pt-BR"/>
          </w:rPr>
          <w:t>precisa ser coletada</w:t>
        </w:r>
      </w:ins>
      <w:ins w:id="61" w:author="Beatriz de Faria Leao" w:date="2023-02-07T10:12:00Z">
        <w:r w:rsidR="00563451">
          <w:rPr>
            <w:lang w:eastAsia="pt-BR"/>
          </w:rPr>
          <w:t xml:space="preserve"> no PEC. </w:t>
        </w:r>
      </w:ins>
      <w:del w:id="62" w:author="Beatriz de Faria Leao" w:date="2023-02-07T10:12:00Z">
        <w:r w:rsidR="004C4E98" w:rsidDel="00563451">
          <w:rPr>
            <w:lang w:eastAsia="pt-BR"/>
          </w:rPr>
          <w:delText>de fato é necessária</w:delText>
        </w:r>
        <w:r w:rsidR="00096084" w:rsidDel="00563451">
          <w:rPr>
            <w:lang w:eastAsia="pt-BR"/>
          </w:rPr>
          <w:delText xml:space="preserve"> e é preciso que equipe do PNI defina essas necessidades</w:delText>
        </w:r>
        <w:r w:rsidR="00EA112D" w:rsidDel="00563451">
          <w:rPr>
            <w:lang w:eastAsia="pt-BR"/>
          </w:rPr>
          <w:delText>.</w:delText>
        </w:r>
      </w:del>
      <w:ins w:id="63" w:author="Beatriz de Faria Leao" w:date="2023-02-07T10:12:00Z">
        <w:r w:rsidR="00563451">
          <w:rPr>
            <w:lang w:eastAsia="pt-BR"/>
          </w:rPr>
          <w:t xml:space="preserve"> </w:t>
        </w:r>
      </w:ins>
      <w:r w:rsidR="00EA112D">
        <w:rPr>
          <w:lang w:eastAsia="pt-BR"/>
        </w:rPr>
        <w:t xml:space="preserve"> </w:t>
      </w:r>
    </w:p>
    <w:p w14:paraId="4EBCF902" w14:textId="1DDDD852" w:rsidR="00096084" w:rsidRDefault="00F950A1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 w:rsidRPr="00F950A1">
        <w:rPr>
          <w:lang w:eastAsia="pt-BR"/>
        </w:rPr>
        <w:t>HSL menciona que no perfil de alergias</w:t>
      </w:r>
      <w:ins w:id="64" w:author="Beatriz de Faria Leao" w:date="2023-02-07T10:12:00Z">
        <w:r w:rsidR="00563451">
          <w:rPr>
            <w:lang w:eastAsia="pt-BR"/>
          </w:rPr>
          <w:t xml:space="preserve"> do IPS</w:t>
        </w:r>
      </w:ins>
      <w:r w:rsidRPr="00F950A1">
        <w:rPr>
          <w:lang w:eastAsia="pt-BR"/>
        </w:rPr>
        <w:t>, e</w:t>
      </w:r>
      <w:r>
        <w:rPr>
          <w:lang w:eastAsia="pt-BR"/>
        </w:rPr>
        <w:t>sses campos serão necessários.</w:t>
      </w:r>
    </w:p>
    <w:p w14:paraId="4984F467" w14:textId="329FAD35" w:rsidR="00F950A1" w:rsidRDefault="00F950A1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CGIIS menciona que </w:t>
      </w:r>
      <w:r w:rsidR="00042B1D">
        <w:rPr>
          <w:lang w:eastAsia="pt-BR"/>
        </w:rPr>
        <w:t xml:space="preserve">o local de aplicação tem a importância para eventos adversos, mas acredita que não é necessário estar na OBM. </w:t>
      </w:r>
    </w:p>
    <w:p w14:paraId="310A4968" w14:textId="203FDF57" w:rsidR="00563451" w:rsidRPr="00563451" w:rsidRDefault="00CB03DA" w:rsidP="00563451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ins w:id="65" w:author="Beatriz de Faria Leao" w:date="2023-02-07T10:15:00Z"/>
          <w:lang w:val="en-BR" w:eastAsia="pt-BR"/>
        </w:rPr>
      </w:pPr>
      <w:r>
        <w:rPr>
          <w:lang w:eastAsia="pt-BR"/>
        </w:rPr>
        <w:t xml:space="preserve">HSL menciona que </w:t>
      </w:r>
      <w:r w:rsidR="00AC7251">
        <w:rPr>
          <w:lang w:eastAsia="pt-BR"/>
        </w:rPr>
        <w:t xml:space="preserve">o modelo lógico de medicação, </w:t>
      </w:r>
      <w:r w:rsidR="00FE16A2">
        <w:rPr>
          <w:lang w:eastAsia="pt-BR"/>
        </w:rPr>
        <w:t xml:space="preserve">o local anatômico </w:t>
      </w:r>
      <w:r w:rsidR="00AC7251">
        <w:rPr>
          <w:lang w:eastAsia="pt-BR"/>
        </w:rPr>
        <w:t>não aparece, somente a via.</w:t>
      </w:r>
      <w:r w:rsidR="00915FD8">
        <w:rPr>
          <w:lang w:eastAsia="pt-BR"/>
        </w:rPr>
        <w:t xml:space="preserve"> Ainda é destacado que se for realizado o mapeamento, não haverá esse nível de detalhamento.</w:t>
      </w:r>
      <w:r w:rsidR="00FE16A2">
        <w:rPr>
          <w:lang w:eastAsia="pt-BR"/>
        </w:rPr>
        <w:t xml:space="preserve"> Também é destacado que esses campos são opcionais e </w:t>
      </w:r>
      <w:r w:rsidR="003173DA">
        <w:rPr>
          <w:lang w:eastAsia="pt-BR"/>
        </w:rPr>
        <w:t>o escopo do projeto é promover a continuidade do cuidado.</w:t>
      </w:r>
      <w:r w:rsidR="004C2DED">
        <w:rPr>
          <w:lang w:eastAsia="pt-BR"/>
        </w:rPr>
        <w:t xml:space="preserve"> Ainda, será necessário </w:t>
      </w:r>
      <w:ins w:id="66" w:author="Beatriz de Faria Leao" w:date="2023-02-07T10:13:00Z">
        <w:r w:rsidR="00563451">
          <w:rPr>
            <w:lang w:eastAsia="pt-BR"/>
          </w:rPr>
          <w:t>definir os componentes do bloco imunização do IPS a serem implementados, podendo ser uma combinaçã</w:t>
        </w:r>
      </w:ins>
      <w:ins w:id="67" w:author="Beatriz de Faria Leao" w:date="2023-02-07T10:14:00Z">
        <w:r w:rsidR="00563451">
          <w:rPr>
            <w:lang w:eastAsia="pt-BR"/>
          </w:rPr>
          <w:t xml:space="preserve">o do que preconiza o GI do IPS com o </w:t>
        </w:r>
      </w:ins>
      <w:ins w:id="68" w:author="Beatriz de Faria Leao" w:date="2023-02-07T10:15:00Z">
        <w:r w:rsidR="00563451" w:rsidRPr="00563451">
          <w:rPr>
            <w:lang w:val="en-BR" w:eastAsia="pt-BR"/>
            <w:rPrChange w:id="69" w:author="Beatriz de Faria Leao" w:date="2023-02-07T10:15:00Z">
              <w:rPr>
                <w:b/>
                <w:bCs/>
                <w:lang w:val="en-BR" w:eastAsia="pt-BR"/>
              </w:rPr>
            </w:rPrChange>
          </w:rPr>
          <w:t>Imunobiológico Administrado</w:t>
        </w:r>
        <w:r w:rsidR="00563451" w:rsidRPr="00563451">
          <w:rPr>
            <w:lang w:eastAsia="pt-BR"/>
            <w:rPrChange w:id="70" w:author="Beatriz de Faria Leao" w:date="2023-02-07T10:15:00Z">
              <w:rPr>
                <w:lang w:val="en-US" w:eastAsia="pt-BR"/>
              </w:rPr>
            </w:rPrChange>
          </w:rPr>
          <w:t>.</w:t>
        </w:r>
      </w:ins>
    </w:p>
    <w:p w14:paraId="0DDC6CE6" w14:textId="0CE76EF0" w:rsidR="00CB03DA" w:rsidDel="00563451" w:rsidRDefault="004C2DED" w:rsidP="00643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del w:id="71" w:author="Beatriz de Faria Leao" w:date="2023-02-07T10:15:00Z"/>
          <w:lang w:eastAsia="pt-BR"/>
        </w:rPr>
      </w:pPr>
      <w:del w:id="72" w:author="Beatriz de Faria Leao" w:date="2023-02-07T10:14:00Z">
        <w:r w:rsidDel="00563451">
          <w:rPr>
            <w:lang w:eastAsia="pt-BR"/>
          </w:rPr>
          <w:delText xml:space="preserve">fazer o mapeamento do IPS e BR para avaliar qual será seguido ou se será </w:delText>
        </w:r>
        <w:r w:rsidR="00A808AB" w:rsidDel="00563451">
          <w:rPr>
            <w:lang w:eastAsia="pt-BR"/>
          </w:rPr>
          <w:delText>um pouco de cada</w:delText>
        </w:r>
      </w:del>
      <w:del w:id="73" w:author="Beatriz de Faria Leao" w:date="2023-02-07T10:15:00Z">
        <w:r w:rsidR="00A808AB" w:rsidDel="00563451">
          <w:rPr>
            <w:lang w:eastAsia="pt-BR"/>
          </w:rPr>
          <w:delText>.</w:delText>
        </w:r>
      </w:del>
    </w:p>
    <w:p w14:paraId="3425182C" w14:textId="1A0A74F6" w:rsidR="003173DA" w:rsidDel="00563451" w:rsidRDefault="003159C7" w:rsidP="00563451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del w:id="74" w:author="Beatriz de Faria Leao" w:date="2023-02-07T10:17:00Z"/>
          <w:lang w:eastAsia="pt-BR"/>
        </w:rPr>
        <w:pPrChange w:id="75" w:author="Beatriz de Faria Leao" w:date="2023-02-07T10:17:00Z">
          <w:pPr>
            <w:numPr>
              <w:numId w:val="3"/>
            </w:numPr>
            <w:shd w:val="clear" w:color="auto" w:fill="FFFFFF"/>
            <w:tabs>
              <w:tab w:val="num" w:pos="360"/>
            </w:tabs>
            <w:spacing w:before="100" w:beforeAutospacing="1" w:after="120"/>
            <w:ind w:left="360" w:hanging="360"/>
            <w:jc w:val="both"/>
          </w:pPr>
        </w:pPrChange>
      </w:pPr>
      <w:r>
        <w:rPr>
          <w:lang w:eastAsia="pt-BR"/>
        </w:rPr>
        <w:t xml:space="preserve">Consensuado que a </w:t>
      </w:r>
      <w:del w:id="76" w:author="Beatriz de Faria Leao" w:date="2023-02-07T10:15:00Z">
        <w:r w:rsidDel="00563451">
          <w:rPr>
            <w:lang w:eastAsia="pt-BR"/>
          </w:rPr>
          <w:delText>via de administração</w:delText>
        </w:r>
      </w:del>
      <w:ins w:id="77" w:author="Beatriz de Faria Leao" w:date="2023-02-07T10:15:00Z">
        <w:r w:rsidR="00563451">
          <w:rPr>
            <w:lang w:eastAsia="pt-BR"/>
          </w:rPr>
          <w:t xml:space="preserve">o local de aplicação </w:t>
        </w:r>
      </w:ins>
      <w:r>
        <w:rPr>
          <w:lang w:eastAsia="pt-BR"/>
        </w:rPr>
        <w:t xml:space="preserve"> </w:t>
      </w:r>
      <w:del w:id="78" w:author="Beatriz de Faria Leao" w:date="2023-02-07T10:15:00Z">
        <w:r w:rsidDel="00563451">
          <w:rPr>
            <w:lang w:eastAsia="pt-BR"/>
          </w:rPr>
          <w:delText>irá ser</w:delText>
        </w:r>
      </w:del>
      <w:ins w:id="79" w:author="Beatriz de Faria Leao" w:date="2023-02-07T10:15:00Z">
        <w:r w:rsidR="00563451">
          <w:rPr>
            <w:lang w:eastAsia="pt-BR"/>
          </w:rPr>
          <w:t>será</w:t>
        </w:r>
      </w:ins>
      <w:r>
        <w:rPr>
          <w:lang w:eastAsia="pt-BR"/>
        </w:rPr>
        <w:t xml:space="preserve"> mapead</w:t>
      </w:r>
      <w:ins w:id="80" w:author="Beatriz de Faria Leao" w:date="2023-02-07T10:15:00Z">
        <w:r w:rsidR="00563451">
          <w:rPr>
            <w:lang w:eastAsia="pt-BR"/>
          </w:rPr>
          <w:t>o</w:t>
        </w:r>
      </w:ins>
      <w:ins w:id="81" w:author="Beatriz de Faria Leao" w:date="2023-02-07T10:16:00Z">
        <w:r w:rsidR="00563451">
          <w:rPr>
            <w:lang w:eastAsia="pt-BR"/>
          </w:rPr>
          <w:t xml:space="preserve"> conf</w:t>
        </w:r>
      </w:ins>
      <w:ins w:id="82" w:author="Beatriz de Faria Leao" w:date="2023-02-07T10:17:00Z">
        <w:r w:rsidR="00563451">
          <w:rPr>
            <w:lang w:eastAsia="pt-BR"/>
          </w:rPr>
          <w:t>orme GI para o conjunto de</w:t>
        </w:r>
      </w:ins>
      <w:del w:id="83" w:author="Beatriz de Faria Leao" w:date="2023-02-07T10:15:00Z">
        <w:r w:rsidDel="00563451">
          <w:rPr>
            <w:lang w:eastAsia="pt-BR"/>
          </w:rPr>
          <w:delText>a</w:delText>
        </w:r>
      </w:del>
      <w:r>
        <w:rPr>
          <w:lang w:eastAsia="pt-BR"/>
        </w:rPr>
        <w:t xml:space="preserve"> </w:t>
      </w:r>
      <w:del w:id="84" w:author="Beatriz de Faria Leao" w:date="2023-02-07T10:17:00Z">
        <w:r w:rsidDel="00563451">
          <w:rPr>
            <w:lang w:eastAsia="pt-BR"/>
          </w:rPr>
          <w:delText xml:space="preserve">apesar da perda </w:delText>
        </w:r>
        <w:r w:rsidR="001124C5" w:rsidDel="00563451">
          <w:rPr>
            <w:lang w:eastAsia="pt-BR"/>
          </w:rPr>
          <w:delText>semântica</w:delText>
        </w:r>
        <w:r w:rsidR="004C28D6" w:rsidDel="00563451">
          <w:rPr>
            <w:lang w:eastAsia="pt-BR"/>
          </w:rPr>
          <w:delText xml:space="preserve"> que ocorrerá no mapeamento.</w:delText>
        </w:r>
      </w:del>
    </w:p>
    <w:p w14:paraId="68A49D39" w14:textId="0A313128" w:rsidR="001124C5" w:rsidRDefault="001124C5" w:rsidP="00563451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  <w:pPrChange w:id="85" w:author="Beatriz de Faria Leao" w:date="2023-02-07T10:17:00Z">
          <w:pPr>
            <w:numPr>
              <w:ilvl w:val="1"/>
              <w:numId w:val="3"/>
            </w:numPr>
            <w:shd w:val="clear" w:color="auto" w:fill="FFFFFF"/>
            <w:tabs>
              <w:tab w:val="num" w:pos="1080"/>
            </w:tabs>
            <w:spacing w:before="100" w:beforeAutospacing="1" w:after="120"/>
            <w:ind w:left="1080" w:hanging="360"/>
            <w:jc w:val="both"/>
          </w:pPr>
        </w:pPrChange>
      </w:pPr>
      <w:del w:id="86" w:author="Beatriz de Faria Leao" w:date="2023-02-07T10:17:00Z">
        <w:r w:rsidDel="00563451">
          <w:rPr>
            <w:lang w:eastAsia="pt-BR"/>
          </w:rPr>
          <w:delText xml:space="preserve">HSL pontua que esse será o único bloco que é utilizado </w:delText>
        </w:r>
      </w:del>
      <w:ins w:id="87" w:author="Beatriz de Faria Leao" w:date="2023-02-07T10:17:00Z">
        <w:r w:rsidR="00563451">
          <w:rPr>
            <w:lang w:eastAsia="pt-BR"/>
          </w:rPr>
          <w:t>conceitos do</w:t>
        </w:r>
      </w:ins>
      <w:del w:id="88" w:author="Beatriz de Faria Leao" w:date="2023-02-07T10:17:00Z">
        <w:r w:rsidDel="00563451">
          <w:rPr>
            <w:lang w:eastAsia="pt-BR"/>
          </w:rPr>
          <w:delText>o</w:delText>
        </w:r>
      </w:del>
      <w:r>
        <w:rPr>
          <w:lang w:eastAsia="pt-BR"/>
        </w:rPr>
        <w:t xml:space="preserve"> </w:t>
      </w:r>
      <w:proofErr w:type="spellStart"/>
      <w:r>
        <w:rPr>
          <w:lang w:eastAsia="pt-BR"/>
        </w:rPr>
        <w:t>BodyStructure</w:t>
      </w:r>
      <w:proofErr w:type="spellEnd"/>
      <w:ins w:id="89" w:author="Beatriz de Faria Leao" w:date="2023-02-07T10:17:00Z">
        <w:r w:rsidR="00563451">
          <w:rPr>
            <w:lang w:eastAsia="pt-BR"/>
          </w:rPr>
          <w:t xml:space="preserve"> SNOMED-CT</w:t>
        </w:r>
      </w:ins>
      <w:r w:rsidR="004C28D6">
        <w:rPr>
          <w:lang w:eastAsia="pt-BR"/>
        </w:rPr>
        <w:t>;</w:t>
      </w:r>
    </w:p>
    <w:p w14:paraId="569752A5" w14:textId="7EC9355F" w:rsidR="00284AE1" w:rsidRDefault="00284AE1" w:rsidP="00284AE1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HSL pontua se é necessário ter a definição de localização ou não, por exemplo esquerdo ou direto.</w:t>
      </w:r>
    </w:p>
    <w:p w14:paraId="2F5B1762" w14:textId="472AC279" w:rsidR="008A465E" w:rsidRDefault="008A465E" w:rsidP="008A465E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lastRenderedPageBreak/>
        <w:t>CGPNI menciona que é necessário sim saber a lateralidade d</w:t>
      </w:r>
      <w:ins w:id="90" w:author="Beatriz de Faria Leao" w:date="2023-02-07T10:18:00Z">
        <w:r w:rsidR="00563451">
          <w:rPr>
            <w:lang w:eastAsia="pt-BR"/>
          </w:rPr>
          <w:t>o local de</w:t>
        </w:r>
      </w:ins>
      <w:del w:id="91" w:author="Beatriz de Faria Leao" w:date="2023-02-07T10:18:00Z">
        <w:r w:rsidDel="00563451">
          <w:rPr>
            <w:lang w:eastAsia="pt-BR"/>
          </w:rPr>
          <w:delText>a</w:delText>
        </w:r>
      </w:del>
      <w:r>
        <w:rPr>
          <w:lang w:eastAsia="pt-BR"/>
        </w:rPr>
        <w:t xml:space="preserve"> administração por conta dos eventos adversos e má condução profissional. Inclusive, </w:t>
      </w:r>
      <w:ins w:id="92" w:author="Beatriz de Faria Leao" w:date="2023-02-07T10:18:00Z">
        <w:r w:rsidR="00563451">
          <w:rPr>
            <w:lang w:eastAsia="pt-BR"/>
          </w:rPr>
          <w:t xml:space="preserve">informa que esta informação é </w:t>
        </w:r>
      </w:ins>
      <w:r>
        <w:rPr>
          <w:lang w:eastAsia="pt-BR"/>
        </w:rPr>
        <w:t xml:space="preserve">utilizada para </w:t>
      </w:r>
      <w:r w:rsidR="004A4F6F">
        <w:rPr>
          <w:lang w:eastAsia="pt-BR"/>
        </w:rPr>
        <w:t xml:space="preserve">definições e identificações de possibilidades de </w:t>
      </w:r>
      <w:ins w:id="93" w:author="Beatriz de Faria Leao" w:date="2023-02-07T10:18:00Z">
        <w:r w:rsidR="00563451">
          <w:rPr>
            <w:lang w:eastAsia="pt-BR"/>
          </w:rPr>
          <w:t xml:space="preserve">não conformidades de </w:t>
        </w:r>
      </w:ins>
      <w:r w:rsidR="004A4F6F">
        <w:rPr>
          <w:lang w:eastAsia="pt-BR"/>
        </w:rPr>
        <w:t>atuação</w:t>
      </w:r>
      <w:ins w:id="94" w:author="Beatriz de Faria Leao" w:date="2023-02-07T10:18:00Z">
        <w:r w:rsidR="00563451">
          <w:rPr>
            <w:lang w:eastAsia="pt-BR"/>
          </w:rPr>
          <w:t xml:space="preserve"> profissional</w:t>
        </w:r>
      </w:ins>
      <w:r w:rsidR="004A4F6F">
        <w:rPr>
          <w:lang w:eastAsia="pt-BR"/>
        </w:rPr>
        <w:t>.</w:t>
      </w:r>
    </w:p>
    <w:p w14:paraId="21254103" w14:textId="60E67D99" w:rsidR="004A4F6F" w:rsidRDefault="009F2E0F" w:rsidP="008A465E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proofErr w:type="spellStart"/>
      <w:r>
        <w:rPr>
          <w:lang w:eastAsia="pt-BR"/>
        </w:rPr>
        <w:t>SAP</w:t>
      </w:r>
      <w:proofErr w:type="spellEnd"/>
      <w:r>
        <w:rPr>
          <w:lang w:eastAsia="pt-BR"/>
        </w:rPr>
        <w:t>S questiona se essas informações são importantes para RNDS. Entende que a utilização dessa informação n</w:t>
      </w:r>
      <w:r w:rsidR="00C12E0B">
        <w:rPr>
          <w:lang w:eastAsia="pt-BR"/>
        </w:rPr>
        <w:t>os sistemas é justificada, mas para a RNDS não se sabe.</w:t>
      </w:r>
    </w:p>
    <w:p w14:paraId="49FE445C" w14:textId="4B38902F" w:rsidR="00C12E0B" w:rsidRDefault="00C12E0B" w:rsidP="008A465E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CGPNI destaca que com o uso da RNDS, o objetivo é que essa seja a plataforma de uso.</w:t>
      </w:r>
      <w:r w:rsidR="00A24E38">
        <w:rPr>
          <w:lang w:eastAsia="pt-BR"/>
        </w:rPr>
        <w:t xml:space="preserve"> Se não for incluído agora, essa informação não será incluída. Destacando a importância </w:t>
      </w:r>
      <w:proofErr w:type="gramStart"/>
      <w:r w:rsidR="00A24E38">
        <w:rPr>
          <w:lang w:eastAsia="pt-BR"/>
        </w:rPr>
        <w:t>das</w:t>
      </w:r>
      <w:proofErr w:type="gramEnd"/>
      <w:r w:rsidR="00A24E38">
        <w:rPr>
          <w:lang w:eastAsia="pt-BR"/>
        </w:rPr>
        <w:t xml:space="preserve"> necessidades das áreas finalísticas estarem contemplada</w:t>
      </w:r>
      <w:ins w:id="95" w:author="Beatriz de Faria Leao" w:date="2023-02-07T10:19:00Z">
        <w:r w:rsidR="00563451">
          <w:rPr>
            <w:lang w:eastAsia="pt-BR"/>
          </w:rPr>
          <w:t>s</w:t>
        </w:r>
      </w:ins>
      <w:r w:rsidR="00A24E38">
        <w:rPr>
          <w:lang w:eastAsia="pt-BR"/>
        </w:rPr>
        <w:t>.</w:t>
      </w:r>
    </w:p>
    <w:p w14:paraId="5B873EE6" w14:textId="0027F582" w:rsidR="00A24E38" w:rsidRDefault="003E5F1E" w:rsidP="008A465E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HSL destaca que diante dessa questão, seria necessário fazer </w:t>
      </w:r>
      <w:r w:rsidR="00550DE0">
        <w:rPr>
          <w:lang w:eastAsia="pt-BR"/>
        </w:rPr>
        <w:t xml:space="preserve">pós-composição (utilização de termos e lateralidades). </w:t>
      </w:r>
      <w:r w:rsidR="00621FED">
        <w:rPr>
          <w:lang w:eastAsia="pt-BR"/>
        </w:rPr>
        <w:t xml:space="preserve">Também destaca que entende a necessidade do PNI e ressalta que </w:t>
      </w:r>
      <w:ins w:id="96" w:author="Beatriz de Faria Leao" w:date="2023-02-07T10:19:00Z">
        <w:r w:rsidR="00563451">
          <w:rPr>
            <w:lang w:eastAsia="pt-BR"/>
          </w:rPr>
          <w:t>no futuro toda a informação coletada no PEC poderia ser representad</w:t>
        </w:r>
      </w:ins>
      <w:ins w:id="97" w:author="Beatriz de Faria Leao" w:date="2023-02-07T10:20:00Z">
        <w:r w:rsidR="00563451">
          <w:rPr>
            <w:lang w:eastAsia="pt-BR"/>
          </w:rPr>
          <w:t xml:space="preserve">a como uma </w:t>
        </w:r>
      </w:ins>
      <w:del w:id="98" w:author="Beatriz de Faria Leao" w:date="2023-02-07T10:20:00Z">
        <w:r w:rsidR="00621FED" w:rsidDel="00563451">
          <w:rPr>
            <w:lang w:eastAsia="pt-BR"/>
          </w:rPr>
          <w:delText>cada coisa que entra no pec, deveria se</w:delText>
        </w:r>
        <w:r w:rsidR="00890954" w:rsidDel="00563451">
          <w:rPr>
            <w:lang w:eastAsia="pt-BR"/>
          </w:rPr>
          <w:delText xml:space="preserve">r </w:delText>
        </w:r>
      </w:del>
      <w:r w:rsidR="00890954">
        <w:rPr>
          <w:lang w:eastAsia="pt-BR"/>
        </w:rPr>
        <w:t>express</w:t>
      </w:r>
      <w:ins w:id="99" w:author="Beatriz de Faria Leao" w:date="2023-02-07T10:20:00Z">
        <w:r w:rsidR="00563451">
          <w:rPr>
            <w:lang w:eastAsia="pt-BR"/>
          </w:rPr>
          <w:t>ão em</w:t>
        </w:r>
      </w:ins>
      <w:del w:id="100" w:author="Beatriz de Faria Leao" w:date="2023-02-07T10:20:00Z">
        <w:r w:rsidR="00890954" w:rsidDel="00563451">
          <w:rPr>
            <w:lang w:eastAsia="pt-BR"/>
          </w:rPr>
          <w:delText>ões</w:delText>
        </w:r>
      </w:del>
      <w:r w:rsidR="00890954">
        <w:rPr>
          <w:lang w:eastAsia="pt-BR"/>
        </w:rPr>
        <w:t xml:space="preserve"> SNOMED.</w:t>
      </w:r>
      <w:r w:rsidR="0007553F">
        <w:rPr>
          <w:lang w:eastAsia="pt-BR"/>
        </w:rPr>
        <w:t xml:space="preserve"> Não está dentro do escopo do IPS, mas pode ser possível sim mapear </w:t>
      </w:r>
      <w:r w:rsidR="00A70412">
        <w:rPr>
          <w:lang w:eastAsia="pt-BR"/>
        </w:rPr>
        <w:t>e criar a pós-composição</w:t>
      </w:r>
      <w:ins w:id="101" w:author="Beatriz de Faria Leao" w:date="2023-02-07T10:20:00Z">
        <w:r w:rsidR="00563451">
          <w:rPr>
            <w:lang w:eastAsia="pt-BR"/>
          </w:rPr>
          <w:t>, indicando a lateralidade quando esta não estiver presente com conceito primário</w:t>
        </w:r>
      </w:ins>
      <w:r w:rsidR="00A70412">
        <w:rPr>
          <w:lang w:eastAsia="pt-BR"/>
        </w:rPr>
        <w:t>.</w:t>
      </w:r>
    </w:p>
    <w:p w14:paraId="5F8FE286" w14:textId="2732EDBD" w:rsidR="00D91C4E" w:rsidRDefault="004077E7" w:rsidP="00AA113C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HSL destaca que será</w:t>
      </w:r>
      <w:r w:rsidR="00B530FA">
        <w:rPr>
          <w:lang w:eastAsia="pt-BR"/>
        </w:rPr>
        <w:t xml:space="preserve"> mapeado o local de aplicação e depois será avaliado se mantém a rede venosa.</w:t>
      </w:r>
      <w:r w:rsidR="00E22856">
        <w:rPr>
          <w:lang w:eastAsia="pt-BR"/>
        </w:rPr>
        <w:t xml:space="preserve"> Após esse mapeamento, será avaliado e definido quais as necessidades das áreas.</w:t>
      </w:r>
      <w:r w:rsidR="006235A7">
        <w:rPr>
          <w:lang w:eastAsia="pt-BR"/>
        </w:rPr>
        <w:t xml:space="preserve"> Por exemplo, fazer a adição quanto a </w:t>
      </w:r>
      <w:proofErr w:type="gramStart"/>
      <w:r w:rsidR="006235A7">
        <w:rPr>
          <w:lang w:eastAsia="pt-BR"/>
        </w:rPr>
        <w:t>lateralidade e etc.</w:t>
      </w:r>
      <w:proofErr w:type="gramEnd"/>
    </w:p>
    <w:p w14:paraId="5A5515E7" w14:textId="52391CC5" w:rsidR="00E22856" w:rsidRDefault="004077E7" w:rsidP="004077E7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>CGIIS destaca</w:t>
      </w:r>
      <w:r w:rsidR="0067170D">
        <w:rPr>
          <w:lang w:eastAsia="pt-BR"/>
        </w:rPr>
        <w:t xml:space="preserve"> que esse parece ser a melhor opção.</w:t>
      </w:r>
    </w:p>
    <w:p w14:paraId="63FD99D5" w14:textId="7E78B6FF" w:rsidR="0067170D" w:rsidRPr="00F950A1" w:rsidRDefault="0067170D" w:rsidP="004077E7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lang w:eastAsia="pt-BR"/>
        </w:rPr>
      </w:pPr>
      <w:r>
        <w:rPr>
          <w:lang w:eastAsia="pt-BR"/>
        </w:rPr>
        <w:t xml:space="preserve">SAPS pontua também que essa solução </w:t>
      </w:r>
      <w:r w:rsidR="00251234">
        <w:rPr>
          <w:lang w:eastAsia="pt-BR"/>
        </w:rPr>
        <w:t>contempla as necessidades das áreas.</w:t>
      </w:r>
    </w:p>
    <w:p w14:paraId="51BACEE1" w14:textId="77777777" w:rsidR="009F5CE5" w:rsidRPr="00F950A1" w:rsidRDefault="009F5CE5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lang w:eastAsia="pt-BR"/>
        </w:rPr>
      </w:pPr>
    </w:p>
    <w:p w14:paraId="09D9442C" w14:textId="601BB875" w:rsidR="001714EA" w:rsidRPr="00C61F69" w:rsidRDefault="00C44873" w:rsidP="002F05D0">
      <w:pPr>
        <w:pStyle w:val="Heading1"/>
        <w:rPr>
          <w:color w:val="auto"/>
        </w:rPr>
      </w:pPr>
      <w:r w:rsidRPr="00C61F69">
        <w:rPr>
          <w:color w:val="auto"/>
        </w:rPr>
        <w:t>Outros pontos</w:t>
      </w:r>
    </w:p>
    <w:p w14:paraId="22804D27" w14:textId="1C7D2D4D" w:rsidR="00C44873" w:rsidRPr="00C61F69" w:rsidRDefault="00B84F4A" w:rsidP="009D1930">
      <w:pPr>
        <w:spacing w:before="120" w:after="120" w:line="360" w:lineRule="auto"/>
        <w:jc w:val="both"/>
      </w:pPr>
      <w:r w:rsidRPr="00C61F69">
        <w:t>-</w:t>
      </w:r>
    </w:p>
    <w:sectPr w:rsidR="00C44873" w:rsidRPr="00C61F69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6868F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45294963">
    <w:abstractNumId w:val="1"/>
  </w:num>
  <w:num w:numId="2" w16cid:durableId="1462773569">
    <w:abstractNumId w:val="2"/>
  </w:num>
  <w:num w:numId="3" w16cid:durableId="1778796497">
    <w:abstractNumId w:val="5"/>
  </w:num>
  <w:num w:numId="4" w16cid:durableId="1035615431">
    <w:abstractNumId w:val="4"/>
  </w:num>
  <w:num w:numId="5" w16cid:durableId="856386275">
    <w:abstractNumId w:val="0"/>
  </w:num>
  <w:num w:numId="6" w16cid:durableId="16690182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riz de Faria Leao">
    <w15:presenceInfo w15:providerId="AD" w15:userId="S::beatriz.leao@hsl.org.br::99470694-7bbd-4f63-8061-789edcc28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3D4C"/>
    <w:rsid w:val="00010F5B"/>
    <w:rsid w:val="00014844"/>
    <w:rsid w:val="000159A1"/>
    <w:rsid w:val="000165C8"/>
    <w:rsid w:val="000346BD"/>
    <w:rsid w:val="00042B1D"/>
    <w:rsid w:val="000446FB"/>
    <w:rsid w:val="00045F7C"/>
    <w:rsid w:val="00057EFA"/>
    <w:rsid w:val="0006387B"/>
    <w:rsid w:val="000664C3"/>
    <w:rsid w:val="000718E3"/>
    <w:rsid w:val="0007553F"/>
    <w:rsid w:val="00083B22"/>
    <w:rsid w:val="00093793"/>
    <w:rsid w:val="00096084"/>
    <w:rsid w:val="000A39FD"/>
    <w:rsid w:val="000A44E9"/>
    <w:rsid w:val="000B1F8A"/>
    <w:rsid w:val="000B2DD6"/>
    <w:rsid w:val="000B5ADF"/>
    <w:rsid w:val="000D30D3"/>
    <w:rsid w:val="000D479D"/>
    <w:rsid w:val="000E27C5"/>
    <w:rsid w:val="000E3FDA"/>
    <w:rsid w:val="000E5525"/>
    <w:rsid w:val="000E7901"/>
    <w:rsid w:val="001004E7"/>
    <w:rsid w:val="001124C5"/>
    <w:rsid w:val="00126812"/>
    <w:rsid w:val="00145C90"/>
    <w:rsid w:val="00157410"/>
    <w:rsid w:val="0016364E"/>
    <w:rsid w:val="001714EA"/>
    <w:rsid w:val="00171B9F"/>
    <w:rsid w:val="00196086"/>
    <w:rsid w:val="00196387"/>
    <w:rsid w:val="001B62FE"/>
    <w:rsid w:val="001C5C53"/>
    <w:rsid w:val="001E5B81"/>
    <w:rsid w:val="001E6727"/>
    <w:rsid w:val="001E68C5"/>
    <w:rsid w:val="001E6CE2"/>
    <w:rsid w:val="001F2053"/>
    <w:rsid w:val="00201D4A"/>
    <w:rsid w:val="00230B42"/>
    <w:rsid w:val="00233261"/>
    <w:rsid w:val="00234F6E"/>
    <w:rsid w:val="00242829"/>
    <w:rsid w:val="00244725"/>
    <w:rsid w:val="00251234"/>
    <w:rsid w:val="00256EE8"/>
    <w:rsid w:val="00257E39"/>
    <w:rsid w:val="00284AE1"/>
    <w:rsid w:val="002D2871"/>
    <w:rsid w:val="002D3DFB"/>
    <w:rsid w:val="002E02F7"/>
    <w:rsid w:val="002E7EA5"/>
    <w:rsid w:val="002F05D0"/>
    <w:rsid w:val="002F06A5"/>
    <w:rsid w:val="002F1261"/>
    <w:rsid w:val="002F3D54"/>
    <w:rsid w:val="002F4C30"/>
    <w:rsid w:val="002F5DF8"/>
    <w:rsid w:val="003022B7"/>
    <w:rsid w:val="0030365F"/>
    <w:rsid w:val="00303E55"/>
    <w:rsid w:val="003050FE"/>
    <w:rsid w:val="00311126"/>
    <w:rsid w:val="003159C7"/>
    <w:rsid w:val="00316308"/>
    <w:rsid w:val="003173DA"/>
    <w:rsid w:val="003201B5"/>
    <w:rsid w:val="00321AC3"/>
    <w:rsid w:val="0032340B"/>
    <w:rsid w:val="00342134"/>
    <w:rsid w:val="00344EF2"/>
    <w:rsid w:val="003510DF"/>
    <w:rsid w:val="00351106"/>
    <w:rsid w:val="0036209E"/>
    <w:rsid w:val="003645A8"/>
    <w:rsid w:val="00364FEF"/>
    <w:rsid w:val="0036510D"/>
    <w:rsid w:val="00376A7C"/>
    <w:rsid w:val="00384C8A"/>
    <w:rsid w:val="003924D5"/>
    <w:rsid w:val="003A0D80"/>
    <w:rsid w:val="003A266D"/>
    <w:rsid w:val="003A3743"/>
    <w:rsid w:val="003A3A42"/>
    <w:rsid w:val="003A63D9"/>
    <w:rsid w:val="003B4DBE"/>
    <w:rsid w:val="003C23BF"/>
    <w:rsid w:val="003D0E94"/>
    <w:rsid w:val="003D5649"/>
    <w:rsid w:val="003E5F1E"/>
    <w:rsid w:val="003F5686"/>
    <w:rsid w:val="0040165A"/>
    <w:rsid w:val="00402070"/>
    <w:rsid w:val="00405A05"/>
    <w:rsid w:val="004077E7"/>
    <w:rsid w:val="0041063B"/>
    <w:rsid w:val="004144A9"/>
    <w:rsid w:val="00417041"/>
    <w:rsid w:val="00447677"/>
    <w:rsid w:val="004643B0"/>
    <w:rsid w:val="00475C6A"/>
    <w:rsid w:val="00486B17"/>
    <w:rsid w:val="00492AB6"/>
    <w:rsid w:val="004942C8"/>
    <w:rsid w:val="00496C90"/>
    <w:rsid w:val="004A2C20"/>
    <w:rsid w:val="004A4F6F"/>
    <w:rsid w:val="004A585A"/>
    <w:rsid w:val="004B166A"/>
    <w:rsid w:val="004B5ADB"/>
    <w:rsid w:val="004C0299"/>
    <w:rsid w:val="004C28D6"/>
    <w:rsid w:val="004C2DED"/>
    <w:rsid w:val="004C470A"/>
    <w:rsid w:val="004C4E98"/>
    <w:rsid w:val="004E7088"/>
    <w:rsid w:val="004F6C88"/>
    <w:rsid w:val="005007AF"/>
    <w:rsid w:val="005032F5"/>
    <w:rsid w:val="005310EC"/>
    <w:rsid w:val="00532E7D"/>
    <w:rsid w:val="00537B01"/>
    <w:rsid w:val="00547A27"/>
    <w:rsid w:val="00550DE0"/>
    <w:rsid w:val="00563451"/>
    <w:rsid w:val="00564708"/>
    <w:rsid w:val="00564BF7"/>
    <w:rsid w:val="00567702"/>
    <w:rsid w:val="00570221"/>
    <w:rsid w:val="00570CCB"/>
    <w:rsid w:val="00575816"/>
    <w:rsid w:val="00577879"/>
    <w:rsid w:val="005853F8"/>
    <w:rsid w:val="00592F17"/>
    <w:rsid w:val="00593ABC"/>
    <w:rsid w:val="00596120"/>
    <w:rsid w:val="005A0A7D"/>
    <w:rsid w:val="005A3A82"/>
    <w:rsid w:val="005A54FE"/>
    <w:rsid w:val="005B7943"/>
    <w:rsid w:val="005C4683"/>
    <w:rsid w:val="005C4C0F"/>
    <w:rsid w:val="005C5277"/>
    <w:rsid w:val="005C64C5"/>
    <w:rsid w:val="005D4289"/>
    <w:rsid w:val="005F2699"/>
    <w:rsid w:val="005F26C0"/>
    <w:rsid w:val="005F4374"/>
    <w:rsid w:val="00601674"/>
    <w:rsid w:val="00603D10"/>
    <w:rsid w:val="00616D5C"/>
    <w:rsid w:val="00621FED"/>
    <w:rsid w:val="006235A7"/>
    <w:rsid w:val="006250E6"/>
    <w:rsid w:val="0063538B"/>
    <w:rsid w:val="00643410"/>
    <w:rsid w:val="006553E6"/>
    <w:rsid w:val="00670DD3"/>
    <w:rsid w:val="0067170D"/>
    <w:rsid w:val="006B4E20"/>
    <w:rsid w:val="006C6E5D"/>
    <w:rsid w:val="006D02AD"/>
    <w:rsid w:val="006D46E4"/>
    <w:rsid w:val="006E62EF"/>
    <w:rsid w:val="006F52AF"/>
    <w:rsid w:val="006F7CB4"/>
    <w:rsid w:val="00700C3A"/>
    <w:rsid w:val="007024CC"/>
    <w:rsid w:val="00705D95"/>
    <w:rsid w:val="007104DE"/>
    <w:rsid w:val="00710647"/>
    <w:rsid w:val="00710B02"/>
    <w:rsid w:val="00711F11"/>
    <w:rsid w:val="007300FE"/>
    <w:rsid w:val="00730D17"/>
    <w:rsid w:val="00731405"/>
    <w:rsid w:val="00741E89"/>
    <w:rsid w:val="00745914"/>
    <w:rsid w:val="00745DC3"/>
    <w:rsid w:val="007509DE"/>
    <w:rsid w:val="00752BCF"/>
    <w:rsid w:val="00755E42"/>
    <w:rsid w:val="0076185E"/>
    <w:rsid w:val="0076251F"/>
    <w:rsid w:val="007734C3"/>
    <w:rsid w:val="00775EBC"/>
    <w:rsid w:val="00794936"/>
    <w:rsid w:val="007A5984"/>
    <w:rsid w:val="007B4676"/>
    <w:rsid w:val="007B61EC"/>
    <w:rsid w:val="007B7D10"/>
    <w:rsid w:val="007C14D3"/>
    <w:rsid w:val="007C33C8"/>
    <w:rsid w:val="007D18FE"/>
    <w:rsid w:val="007D375D"/>
    <w:rsid w:val="007D4E74"/>
    <w:rsid w:val="007E0353"/>
    <w:rsid w:val="007E6EDF"/>
    <w:rsid w:val="008145D5"/>
    <w:rsid w:val="00816E65"/>
    <w:rsid w:val="00817180"/>
    <w:rsid w:val="00820D3F"/>
    <w:rsid w:val="0082593B"/>
    <w:rsid w:val="00836F93"/>
    <w:rsid w:val="00855F5A"/>
    <w:rsid w:val="00856C96"/>
    <w:rsid w:val="0085723E"/>
    <w:rsid w:val="00871210"/>
    <w:rsid w:val="00883C03"/>
    <w:rsid w:val="00884450"/>
    <w:rsid w:val="0088698E"/>
    <w:rsid w:val="00890954"/>
    <w:rsid w:val="00891F34"/>
    <w:rsid w:val="008A0650"/>
    <w:rsid w:val="008A465E"/>
    <w:rsid w:val="008A4739"/>
    <w:rsid w:val="008A7386"/>
    <w:rsid w:val="008B0FF7"/>
    <w:rsid w:val="008C4253"/>
    <w:rsid w:val="008C7444"/>
    <w:rsid w:val="008C7E1A"/>
    <w:rsid w:val="008E1E91"/>
    <w:rsid w:val="008E4BA3"/>
    <w:rsid w:val="008E5B12"/>
    <w:rsid w:val="008E7829"/>
    <w:rsid w:val="008E7BC6"/>
    <w:rsid w:val="008F5CDB"/>
    <w:rsid w:val="008F6D89"/>
    <w:rsid w:val="00915FD8"/>
    <w:rsid w:val="00925BB5"/>
    <w:rsid w:val="00942C38"/>
    <w:rsid w:val="00942D01"/>
    <w:rsid w:val="00942ED7"/>
    <w:rsid w:val="009611AF"/>
    <w:rsid w:val="0096685F"/>
    <w:rsid w:val="00982BAA"/>
    <w:rsid w:val="0098457B"/>
    <w:rsid w:val="009B1A1F"/>
    <w:rsid w:val="009D1930"/>
    <w:rsid w:val="009D2BA2"/>
    <w:rsid w:val="009D5FF4"/>
    <w:rsid w:val="009F19F1"/>
    <w:rsid w:val="009F1C4A"/>
    <w:rsid w:val="009F2E0F"/>
    <w:rsid w:val="009F5CE5"/>
    <w:rsid w:val="00A0661A"/>
    <w:rsid w:val="00A118B3"/>
    <w:rsid w:val="00A13037"/>
    <w:rsid w:val="00A24E38"/>
    <w:rsid w:val="00A34534"/>
    <w:rsid w:val="00A3532F"/>
    <w:rsid w:val="00A35F2E"/>
    <w:rsid w:val="00A361B0"/>
    <w:rsid w:val="00A54B4A"/>
    <w:rsid w:val="00A60235"/>
    <w:rsid w:val="00A631A1"/>
    <w:rsid w:val="00A70412"/>
    <w:rsid w:val="00A808AB"/>
    <w:rsid w:val="00A808F0"/>
    <w:rsid w:val="00A86CA0"/>
    <w:rsid w:val="00A872DF"/>
    <w:rsid w:val="00A9440D"/>
    <w:rsid w:val="00AA113C"/>
    <w:rsid w:val="00AA1603"/>
    <w:rsid w:val="00AA1801"/>
    <w:rsid w:val="00AA1F96"/>
    <w:rsid w:val="00AB4D19"/>
    <w:rsid w:val="00AC7251"/>
    <w:rsid w:val="00AD584E"/>
    <w:rsid w:val="00AE335E"/>
    <w:rsid w:val="00AE74C6"/>
    <w:rsid w:val="00AF5F49"/>
    <w:rsid w:val="00B1182A"/>
    <w:rsid w:val="00B31547"/>
    <w:rsid w:val="00B44054"/>
    <w:rsid w:val="00B52423"/>
    <w:rsid w:val="00B530FA"/>
    <w:rsid w:val="00B56D8B"/>
    <w:rsid w:val="00B622F3"/>
    <w:rsid w:val="00B62C98"/>
    <w:rsid w:val="00B66803"/>
    <w:rsid w:val="00B7483E"/>
    <w:rsid w:val="00B80C40"/>
    <w:rsid w:val="00B84F4A"/>
    <w:rsid w:val="00B8525F"/>
    <w:rsid w:val="00B8587F"/>
    <w:rsid w:val="00B914D0"/>
    <w:rsid w:val="00B92E43"/>
    <w:rsid w:val="00B930A4"/>
    <w:rsid w:val="00BA5B73"/>
    <w:rsid w:val="00BB27F7"/>
    <w:rsid w:val="00BC7B33"/>
    <w:rsid w:val="00BD7F1F"/>
    <w:rsid w:val="00BE053B"/>
    <w:rsid w:val="00BE0676"/>
    <w:rsid w:val="00BE2D92"/>
    <w:rsid w:val="00BF02D8"/>
    <w:rsid w:val="00BF5198"/>
    <w:rsid w:val="00BF7D80"/>
    <w:rsid w:val="00C12E0B"/>
    <w:rsid w:val="00C135B3"/>
    <w:rsid w:val="00C33107"/>
    <w:rsid w:val="00C42194"/>
    <w:rsid w:val="00C44873"/>
    <w:rsid w:val="00C50F94"/>
    <w:rsid w:val="00C51246"/>
    <w:rsid w:val="00C61F69"/>
    <w:rsid w:val="00C67A41"/>
    <w:rsid w:val="00C72217"/>
    <w:rsid w:val="00C73B86"/>
    <w:rsid w:val="00C77903"/>
    <w:rsid w:val="00C85C10"/>
    <w:rsid w:val="00C92BA3"/>
    <w:rsid w:val="00C94AB5"/>
    <w:rsid w:val="00C95150"/>
    <w:rsid w:val="00C96C17"/>
    <w:rsid w:val="00C96F93"/>
    <w:rsid w:val="00CA429D"/>
    <w:rsid w:val="00CA5898"/>
    <w:rsid w:val="00CB03DA"/>
    <w:rsid w:val="00CC3A83"/>
    <w:rsid w:val="00CD55FC"/>
    <w:rsid w:val="00CD6716"/>
    <w:rsid w:val="00CE002D"/>
    <w:rsid w:val="00CE2AD8"/>
    <w:rsid w:val="00CF1642"/>
    <w:rsid w:val="00CF1A5A"/>
    <w:rsid w:val="00D004CE"/>
    <w:rsid w:val="00D31010"/>
    <w:rsid w:val="00D34245"/>
    <w:rsid w:val="00D34B71"/>
    <w:rsid w:val="00D35294"/>
    <w:rsid w:val="00D42697"/>
    <w:rsid w:val="00D437D0"/>
    <w:rsid w:val="00D460DB"/>
    <w:rsid w:val="00D4766F"/>
    <w:rsid w:val="00D6453B"/>
    <w:rsid w:val="00D66CC6"/>
    <w:rsid w:val="00D779EC"/>
    <w:rsid w:val="00D82004"/>
    <w:rsid w:val="00D82C34"/>
    <w:rsid w:val="00D83271"/>
    <w:rsid w:val="00D84B49"/>
    <w:rsid w:val="00D91C4E"/>
    <w:rsid w:val="00D92492"/>
    <w:rsid w:val="00D95BEC"/>
    <w:rsid w:val="00D95FA0"/>
    <w:rsid w:val="00DA082C"/>
    <w:rsid w:val="00DA41DC"/>
    <w:rsid w:val="00DA57E6"/>
    <w:rsid w:val="00DA661C"/>
    <w:rsid w:val="00DA713A"/>
    <w:rsid w:val="00DC3530"/>
    <w:rsid w:val="00DD78D3"/>
    <w:rsid w:val="00DE36A1"/>
    <w:rsid w:val="00DE6A27"/>
    <w:rsid w:val="00DF77B4"/>
    <w:rsid w:val="00E12949"/>
    <w:rsid w:val="00E1562D"/>
    <w:rsid w:val="00E15A74"/>
    <w:rsid w:val="00E20BB7"/>
    <w:rsid w:val="00E22856"/>
    <w:rsid w:val="00E228CC"/>
    <w:rsid w:val="00E2301B"/>
    <w:rsid w:val="00E25B14"/>
    <w:rsid w:val="00E327E2"/>
    <w:rsid w:val="00E45BFD"/>
    <w:rsid w:val="00E51CE3"/>
    <w:rsid w:val="00E57101"/>
    <w:rsid w:val="00E61FDC"/>
    <w:rsid w:val="00E6413B"/>
    <w:rsid w:val="00E65CDD"/>
    <w:rsid w:val="00E70FCA"/>
    <w:rsid w:val="00E73289"/>
    <w:rsid w:val="00E7482A"/>
    <w:rsid w:val="00E81AF1"/>
    <w:rsid w:val="00E86E2E"/>
    <w:rsid w:val="00E955D3"/>
    <w:rsid w:val="00E9676F"/>
    <w:rsid w:val="00EA112D"/>
    <w:rsid w:val="00EB0542"/>
    <w:rsid w:val="00EC0026"/>
    <w:rsid w:val="00EC0EC4"/>
    <w:rsid w:val="00EC7573"/>
    <w:rsid w:val="00EC7E47"/>
    <w:rsid w:val="00EE6C73"/>
    <w:rsid w:val="00EF63F9"/>
    <w:rsid w:val="00EF797D"/>
    <w:rsid w:val="00F03DB0"/>
    <w:rsid w:val="00F048F0"/>
    <w:rsid w:val="00F04E95"/>
    <w:rsid w:val="00F24B7D"/>
    <w:rsid w:val="00F371C4"/>
    <w:rsid w:val="00F37756"/>
    <w:rsid w:val="00F4144C"/>
    <w:rsid w:val="00F430B3"/>
    <w:rsid w:val="00F5564C"/>
    <w:rsid w:val="00F60C3F"/>
    <w:rsid w:val="00F62F98"/>
    <w:rsid w:val="00F65EB8"/>
    <w:rsid w:val="00F76953"/>
    <w:rsid w:val="00F77137"/>
    <w:rsid w:val="00F819E0"/>
    <w:rsid w:val="00F950A1"/>
    <w:rsid w:val="00FA34F8"/>
    <w:rsid w:val="00FB478B"/>
    <w:rsid w:val="00FC4BB2"/>
    <w:rsid w:val="00FD3B2A"/>
    <w:rsid w:val="00FD4843"/>
    <w:rsid w:val="00FE16A2"/>
    <w:rsid w:val="00FE7955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7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1F3864" w:themeColor="accent1" w:themeShade="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DefaultParagraphFont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Revision">
    <w:name w:val="Revision"/>
    <w:hidden/>
    <w:uiPriority w:val="99"/>
    <w:semiHidden/>
    <w:rsid w:val="00BE067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DefaultParagraphFont"/>
    <w:rsid w:val="008A4739"/>
  </w:style>
  <w:style w:type="character" w:customStyle="1" w:styleId="apple-converted-space">
    <w:name w:val="apple-converted-space"/>
    <w:basedOn w:val="DefaultParagraphFont"/>
    <w:rsid w:val="008A4739"/>
  </w:style>
  <w:style w:type="character" w:customStyle="1" w:styleId="ui-provider">
    <w:name w:val="ui-provider"/>
    <w:basedOn w:val="DefaultParagraphFont"/>
    <w:rsid w:val="00A54B4A"/>
  </w:style>
  <w:style w:type="character" w:styleId="UnresolvedMention">
    <w:name w:val="Unresolved Mention"/>
    <w:basedOn w:val="DefaultParagraphFont"/>
    <w:uiPriority w:val="99"/>
    <w:semiHidden/>
    <w:unhideWhenUsed/>
    <w:rsid w:val="0046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gov.br/fhir/r4/CodeSystem/BRViaAdministra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ude.gov.br/fhir/r4/CodeSystem/BRViaAdministr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Outras%20reuni%C3%B5es/Grava%C3%A7%C3%B5es/02%20-%20Discuss%C3%A3o%20-%20Campos%20via%20de%20administra%C3%A7%C3%A3o%20(Projeto%20IPS)-20230203_160923-Grava%C3%A7%C3%A3o%20de%20Reuni%C3%A3o.mp4?csf=1&amp;web=1&amp;e=N8q8k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ams.microsoft.com/l/meetup-join/19%3ameeting_YjFkZWUzMDItMWZjMC00YWFjLTkxMWQtNDE2ZjllN2M0ZWRk%40thread.v2/0?context=%7b%22Tid%22%3a%229a554ad3-b52b-4862-a36f-84d891e5c705%22%2c%22Oid%22%3a%228d0b2935-e0bd-4962-9b67-b9e7010d9509%22%7d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Beatriz de Faria Leao</cp:lastModifiedBy>
  <cp:revision>3</cp:revision>
  <cp:lastPrinted>2023-01-25T18:16:00Z</cp:lastPrinted>
  <dcterms:created xsi:type="dcterms:W3CDTF">2023-02-06T11:22:00Z</dcterms:created>
  <dcterms:modified xsi:type="dcterms:W3CDTF">2023-02-07T13:21:00Z</dcterms:modified>
</cp:coreProperties>
</file>