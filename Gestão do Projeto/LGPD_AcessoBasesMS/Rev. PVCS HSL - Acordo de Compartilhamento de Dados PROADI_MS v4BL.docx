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 w:right="-205"/>
        <w:rPr>
          <w:rFonts w:ascii="Arial Narrow" w:eastAsia="Arial Narrow" w:hAnsi="Arial Narrow" w:cs="Arial Narrow"/>
          <w:color w:val="000000"/>
        </w:rPr>
      </w:pPr>
    </w:p>
    <w:p w14:paraId="0000000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ACORDO</w:t>
      </w:r>
      <w:r>
        <w:rPr>
          <w:rFonts w:ascii="Arial Narrow" w:eastAsia="Arial Narrow" w:hAnsi="Arial Narrow" w:cs="Arial Narrow"/>
          <w:b/>
          <w:color w:val="000000"/>
        </w:rPr>
        <w:t xml:space="preserve"> DE COMPARTILHAMENTO DE DADOS </w:t>
      </w:r>
    </w:p>
    <w:p w14:paraId="0000000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SOCIEDADE BENEFICENTE DE SENHORAS HOSPITAL SÍRIO LIBANÊS</w:t>
      </w:r>
    </w:p>
    <w:p w14:paraId="00000004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5" w:lineRule="auto"/>
        <w:ind w:left="495" w:right="-205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 UNIÃO FEDERAL, POR INTERMÉDIO DO MINISTÉRIO DA SAÚDE</w:t>
      </w:r>
    </w:p>
    <w:p w14:paraId="0000000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</w:t>
      </w:r>
      <w:proofErr w:type="gramStart"/>
      <w:r>
        <w:rPr>
          <w:rFonts w:ascii="Arial Narrow" w:eastAsia="Arial Narrow" w:hAnsi="Arial Narrow" w:cs="Arial Narrow"/>
          <w:color w:val="000000"/>
        </w:rPr>
        <w:t>sob  confidencialidade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que, entre si, celebram </w:t>
      </w:r>
      <w:r>
        <w:rPr>
          <w:rFonts w:ascii="Arial Narrow" w:eastAsia="Arial Narrow" w:hAnsi="Arial Narrow" w:cs="Arial Narrow"/>
          <w:b/>
        </w:rPr>
        <w:t xml:space="preserve">SOCIEDADE BENEFICENTE DE SENHORAS HOSPITAL SÍRIO LIBANÊS </w:t>
      </w:r>
      <w:r>
        <w:rPr>
          <w:rFonts w:ascii="Arial Narrow" w:eastAsia="Arial Narrow" w:hAnsi="Arial Narrow" w:cs="Arial Narrow"/>
          <w:color w:val="000000"/>
        </w:rPr>
        <w:t xml:space="preserve">e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 xml:space="preserve">, para </w:t>
      </w:r>
      <w:r>
        <w:rPr>
          <w:rFonts w:ascii="Arial Narrow" w:eastAsia="Arial Narrow" w:hAnsi="Arial Narrow" w:cs="Arial Narrow"/>
        </w:rPr>
        <w:t>cumprimento do Termo XXXXXX, vinculado ao PROADI-SUS.</w:t>
      </w:r>
    </w:p>
    <w:p w14:paraId="00000006" w14:textId="2750AFD4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4251" w:right="-205"/>
        <w:jc w:val="both"/>
        <w:rPr>
          <w:rFonts w:ascii="Arial Narrow" w:eastAsia="Arial Narrow" w:hAnsi="Arial Narrow" w:cs="Arial Narrow"/>
        </w:rPr>
      </w:pPr>
      <w:ins w:id="0" w:author="Thamirys de Souza Marchesi" w:date="2023-09-11T09:40:00Z">
        <w:r>
          <w:rPr>
            <w:rFonts w:ascii="Arial Narrow" w:eastAsia="Arial Narrow" w:hAnsi="Arial Narrow" w:cs="Arial Narrow"/>
          </w:rPr>
          <w:t xml:space="preserve"> </w:t>
        </w:r>
      </w:ins>
    </w:p>
    <w:p w14:paraId="00000007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-283" w:right="-205" w:firstLine="15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Pelo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de Compartilhamento de Dados sob confidencialidade, de um lado, </w:t>
      </w:r>
      <w:r>
        <w:rPr>
          <w:rFonts w:ascii="Arial Narrow" w:eastAsia="Arial Narrow" w:hAnsi="Arial Narrow" w:cs="Arial Narrow"/>
        </w:rPr>
        <w:t xml:space="preserve">a União Federal, por intermédio do </w:t>
      </w:r>
      <w:r>
        <w:rPr>
          <w:rFonts w:ascii="Arial Narrow" w:eastAsia="Arial Narrow" w:hAnsi="Arial Narrow" w:cs="Arial Narrow"/>
          <w:b/>
        </w:rPr>
        <w:t>MINISTÉRIO DA SAÚDE</w:t>
      </w:r>
      <w:r>
        <w:rPr>
          <w:rFonts w:ascii="Arial Narrow" w:eastAsia="Arial Narrow" w:hAnsi="Arial Narrow" w:cs="Arial Narrow"/>
          <w:color w:val="000000"/>
        </w:rPr>
        <w:t>, órgão do Poder Executivo Fe</w:t>
      </w:r>
      <w:r>
        <w:rPr>
          <w:rFonts w:ascii="Arial Narrow" w:eastAsia="Arial Narrow" w:hAnsi="Arial Narrow" w:cs="Arial Narrow"/>
        </w:rPr>
        <w:t>deral,</w:t>
      </w:r>
      <w:r>
        <w:rPr>
          <w:rFonts w:ascii="Arial Narrow" w:eastAsia="Arial Narrow" w:hAnsi="Arial Narrow" w:cs="Arial Narrow"/>
          <w:color w:val="000000"/>
        </w:rPr>
        <w:t xml:space="preserve"> inscrito no </w:t>
      </w:r>
      <w:r>
        <w:rPr>
          <w:rFonts w:ascii="Arial Narrow" w:eastAsia="Arial Narrow" w:hAnsi="Arial Narrow" w:cs="Arial Narrow"/>
        </w:rPr>
        <w:t>CNPJ sob o número 00.394.544/127-87, doravante denominado simplesmente [</w:t>
      </w:r>
      <w:proofErr w:type="spellStart"/>
      <w:r>
        <w:rPr>
          <w:rFonts w:ascii="Arial Narrow" w:eastAsia="Arial Narrow" w:hAnsi="Arial Narrow" w:cs="Arial Narrow"/>
        </w:rPr>
        <w:t>xxxxxxxx</w:t>
      </w:r>
      <w:proofErr w:type="spellEnd"/>
      <w:r>
        <w:rPr>
          <w:rFonts w:ascii="Arial Narrow" w:eastAsia="Arial Narrow" w:hAnsi="Arial Narrow" w:cs="Arial Narrow"/>
        </w:rPr>
        <w:t xml:space="preserve">], situado na Esplanada dos Ministérios, Bloco G, Edifício Sede, Brasília, Distrito Federal, </w:t>
      </w:r>
      <w:sdt>
        <w:sdtPr>
          <w:tag w:val="goog_rdk_0"/>
          <w:id w:val="-222215439"/>
        </w:sdtPr>
        <w:sdtContent>
          <w:commentRangeStart w:id="1"/>
        </w:sdtContent>
      </w:sdt>
      <w:r>
        <w:rPr>
          <w:rFonts w:ascii="Arial Narrow" w:eastAsia="Arial Narrow" w:hAnsi="Arial Narrow" w:cs="Arial Narrow"/>
        </w:rPr>
        <w:t>neste ato representado pela</w:t>
      </w:r>
      <w:r>
        <w:rPr>
          <w:rFonts w:ascii="Arial Narrow" w:eastAsia="Arial Narrow" w:hAnsi="Arial Narrow" w:cs="Arial Narrow"/>
          <w:color w:val="000000"/>
        </w:rPr>
        <w:t xml:space="preserve">,  </w:t>
      </w:r>
      <w:r>
        <w:rPr>
          <w:rFonts w:ascii="Arial Narrow" w:eastAsia="Arial Narrow" w:hAnsi="Arial Narrow" w:cs="Arial Narrow"/>
        </w:rPr>
        <w:t xml:space="preserve">[NOME COMPLETO DA DPO/MS] </w:t>
      </w:r>
      <w:r>
        <w:rPr>
          <w:rFonts w:ascii="Arial Narrow" w:eastAsia="Arial Narrow" w:hAnsi="Arial Narrow" w:cs="Arial Narrow"/>
          <w:b/>
          <w:color w:val="000000"/>
        </w:rPr>
        <w:t xml:space="preserve"> [</w:t>
      </w:r>
      <w:r>
        <w:rPr>
          <w:rFonts w:ascii="Arial Narrow" w:eastAsia="Arial Narrow" w:hAnsi="Arial Narrow" w:cs="Arial Narrow"/>
        </w:rPr>
        <w:t xml:space="preserve">nacionalidade] </w:t>
      </w:r>
      <w:r>
        <w:rPr>
          <w:rFonts w:ascii="Arial Narrow" w:eastAsia="Arial Narrow" w:hAnsi="Arial Narrow" w:cs="Arial Narrow"/>
          <w:color w:val="000000"/>
        </w:rPr>
        <w:t>, [</w:t>
      </w:r>
      <w:r>
        <w:rPr>
          <w:rFonts w:ascii="Arial Narrow" w:eastAsia="Arial Narrow" w:hAnsi="Arial Narrow" w:cs="Arial Narrow"/>
        </w:rPr>
        <w:t xml:space="preserve">estado civil] 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</w:rPr>
        <w:t xml:space="preserve">Encarregada de Dados do Ministério da Saúde </w:t>
      </w:r>
      <w:commentRangeEnd w:id="1"/>
      <w:r>
        <w:commentReference w:id="1"/>
      </w:r>
      <w:r>
        <w:rPr>
          <w:rFonts w:ascii="Arial Narrow" w:eastAsia="Arial Narrow" w:hAnsi="Arial Narrow" w:cs="Arial Narrow"/>
        </w:rPr>
        <w:t xml:space="preserve">e de outro a </w:t>
      </w:r>
      <w:r>
        <w:rPr>
          <w:rFonts w:ascii="Arial Narrow" w:eastAsia="Arial Narrow" w:hAnsi="Arial Narrow" w:cs="Arial Narrow"/>
          <w:b/>
        </w:rPr>
        <w:t>SOCIEDADE BENEFICENTE DE SENHORAS HOSPITAL SÍRIO LIBANÊS (“</w:t>
      </w:r>
      <w:r>
        <w:rPr>
          <w:rFonts w:ascii="Arial Narrow" w:eastAsia="Arial Narrow" w:hAnsi="Arial Narrow" w:cs="Arial Narrow"/>
        </w:rPr>
        <w:t>SBSHSL”), pessoa jurídica de direito privado, inscrita no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>CNPJ sob o n</w:t>
      </w:r>
      <w:r>
        <w:rPr>
          <w:rFonts w:ascii="Arial Narrow" w:eastAsia="Arial Narrow" w:hAnsi="Arial Narrow" w:cs="Arial Narrow"/>
          <w:b/>
        </w:rPr>
        <w:t xml:space="preserve">º </w:t>
      </w:r>
      <w:r>
        <w:rPr>
          <w:rFonts w:ascii="Arial Narrow" w:eastAsia="Arial Narrow" w:hAnsi="Arial Narrow" w:cs="Arial Narrow"/>
        </w:rPr>
        <w:t>61.590.410/0001-24, com sede na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Rua Dona </w:t>
      </w:r>
      <w:proofErr w:type="spellStart"/>
      <w:r>
        <w:rPr>
          <w:rFonts w:ascii="Arial Narrow" w:eastAsia="Arial Narrow" w:hAnsi="Arial Narrow" w:cs="Arial Narrow"/>
        </w:rPr>
        <w:t>Adma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Jafet</w:t>
      </w:r>
      <w:proofErr w:type="spellEnd"/>
      <w:r>
        <w:rPr>
          <w:rFonts w:ascii="Arial Narrow" w:eastAsia="Arial Narrow" w:hAnsi="Arial Narrow" w:cs="Arial Narrow"/>
        </w:rPr>
        <w:t>, Nº. 91, Bela Vista, São Paulo/SP, CEP: 01.308-050</w:t>
      </w:r>
      <w:r>
        <w:rPr>
          <w:rFonts w:ascii="Arial Narrow" w:eastAsia="Arial Narrow" w:hAnsi="Arial Narrow" w:cs="Arial Narrow"/>
          <w:color w:val="000000"/>
        </w:rPr>
        <w:t xml:space="preserve">; </w:t>
      </w:r>
      <w:r>
        <w:rPr>
          <w:rFonts w:ascii="Arial Narrow" w:eastAsia="Arial Narrow" w:hAnsi="Arial Narrow" w:cs="Arial Narrow"/>
        </w:rPr>
        <w:t>n</w:t>
      </w:r>
      <w:sdt>
        <w:sdtPr>
          <w:tag w:val="goog_rdk_1"/>
          <w:id w:val="1683160558"/>
        </w:sdtPr>
        <w:sdtContent>
          <w:commentRangeStart w:id="2"/>
        </w:sdtContent>
      </w:sdt>
      <w:r>
        <w:rPr>
          <w:rFonts w:ascii="Arial Narrow" w:eastAsia="Arial Narrow" w:hAnsi="Arial Narrow" w:cs="Arial Narrow"/>
        </w:rPr>
        <w:t>este ato representada por……. [INSERIR]</w:t>
      </w:r>
      <w:commentRangeEnd w:id="2"/>
      <w:r>
        <w:commentReference w:id="2"/>
      </w:r>
      <w:r>
        <w:rPr>
          <w:rFonts w:ascii="Arial Narrow" w:eastAsia="Arial Narrow" w:hAnsi="Arial Narrow" w:cs="Arial Narrow"/>
          <w:color w:val="000000"/>
        </w:rPr>
        <w:t xml:space="preserve"> têm ajustado e </w:t>
      </w:r>
      <w:r>
        <w:rPr>
          <w:rFonts w:ascii="Arial Narrow" w:eastAsia="Arial Narrow" w:hAnsi="Arial Narrow" w:cs="Arial Narrow"/>
        </w:rPr>
        <w:t>acordado</w:t>
      </w:r>
      <w:r>
        <w:rPr>
          <w:rFonts w:ascii="Arial Narrow" w:eastAsia="Arial Narrow" w:hAnsi="Arial Narrow" w:cs="Arial Narrow"/>
          <w:color w:val="000000"/>
        </w:rPr>
        <w:t xml:space="preserve">,  entre si, sob os fundamentos e as cláusulas a seguir elencadas. </w:t>
      </w:r>
    </w:p>
    <w:p w14:paraId="00000008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120" w:right="-205" w:firstLine="19"/>
        <w:jc w:val="both"/>
        <w:rPr>
          <w:rFonts w:ascii="Arial Narrow" w:eastAsia="Arial Narrow" w:hAnsi="Arial Narrow" w:cs="Arial Narrow"/>
        </w:rPr>
      </w:pPr>
    </w:p>
    <w:p w14:paraId="00000009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1. CLÁUSULA PRIMEIRA - DEFINIÇÕES</w:t>
      </w:r>
    </w:p>
    <w:p w14:paraId="0000000A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1.1 As definições das expressões e termos relacionados à Lei Geral de Proteção de Dados (LGPD), Lei nº 13.709/2018, seguirão aqueles indicados na referida norma. </w:t>
      </w:r>
    </w:p>
    <w:p w14:paraId="0000000B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a) Dados Pessoais: informação relacionada a pessoa natural identificada ou identificável;</w:t>
      </w:r>
    </w:p>
    <w:p w14:paraId="0000000C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b) Tratamento: toda operação realizada com Dados Pessoais, como as que se referem a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extração; </w:t>
      </w:r>
    </w:p>
    <w:p w14:paraId="0000000D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c) Titular: pessoa natural a quem se referem os Dados Pessoais que são objeto de Tratamento;</w:t>
      </w:r>
    </w:p>
    <w:p w14:paraId="0000000E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d) Encarregado: pessoa indicada pelo Controlador e Operador para atuar como canal de comunicação entre o Controlador, os titulares dos dados e a Autoridade Nacional de Proteção de Dados (ANPD);</w:t>
      </w:r>
    </w:p>
    <w:p w14:paraId="0000000F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e) Controlador: pessoa natural ou jurídica, de direito público ou privado, a quem competem as decisões referentes ao Tratamento de Dados Pessoais. No caso do presente Acordo, o Controlador é a UNIÃO FEDERAL, intermediada pelo MINISTÉRIO DA SAÚDE;</w:t>
      </w:r>
    </w:p>
    <w:p w14:paraId="00000010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f) Operador: pessoa natural ou jurídica, de direito público ou privado, que realiza o Tratamento de Dados Pessoais em nome do Controlador. No caso do presente Acordo, o Operador é a </w:t>
      </w:r>
      <w:r>
        <w:rPr>
          <w:rFonts w:ascii="Arial Narrow" w:eastAsia="Arial Narrow" w:hAnsi="Arial Narrow" w:cs="Arial Narrow"/>
          <w:b/>
        </w:rPr>
        <w:t>SOCIEDADE BENEFICENTE DE SENHORAS HOSPITAL SÍRIO LIBANÊS</w:t>
      </w:r>
      <w:r>
        <w:rPr>
          <w:rFonts w:ascii="Arial Narrow" w:eastAsia="Arial Narrow" w:hAnsi="Arial Narrow" w:cs="Arial Narrow"/>
        </w:rPr>
        <w:t>.</w:t>
      </w:r>
    </w:p>
    <w:p w14:paraId="00000011" w14:textId="77777777" w:rsidR="00FE2A00" w:rsidRDefault="00CB7E4E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 xml:space="preserve">1.2. As PARTES obrigam-se, sempre que aplicável, a atuar em conformidade com a legislação vigente sobre proteção de dados pessoais e as determinações de órgãos reguladores/fiscalizadores sobre a matéria, em especial, a Constituição Federal, a Lei Federal nº 12.965/2014 (“Marco Civil da Internet”), o Decreto nº 8.771/2016, Lei Geral de Proteção de Dados Pessoais (“LGPD”) e as regulamentações da Autoridade Nacional de Proteção de Dados (“ANPD”). </w:t>
      </w:r>
    </w:p>
    <w:p w14:paraId="00000012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1.3 As PARTES deverão manter a documentação de todas as suas operações de tratamento de dados e gerar, sempre que apropriado e solicitado pela Autoridade competente, um relatório de impacto de proteção de dados. </w:t>
      </w:r>
    </w:p>
    <w:p w14:paraId="00000013" w14:textId="77777777" w:rsidR="00FE2A00" w:rsidRDefault="00CB7E4E">
      <w:pPr>
        <w:widowControl w:val="0"/>
        <w:spacing w:before="323"/>
        <w:ind w:left="-283" w:right="-21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1.4 As PARTES deverão implementar medidas técnicas e organizacionais necessárias para proteger os dados contra a destruição, acidental ou ilícita, a perda, a alteração, a comunicação ou difusão ou o acesso não autorizado, além de garantir que o ambiente (seja ele físico ou digital) utilizado por elas para o tratamento de dados pessoais seja estruturado de forma a atender os requisitos de segurança, aos padrões de boas práticas de governança e aos princípios gerais previstos nas normas aplicáveis a proteção de dados e nas demais normas regulamentares aplicáveis. </w:t>
      </w:r>
    </w:p>
    <w:p w14:paraId="00000014" w14:textId="77777777" w:rsidR="00FE2A00" w:rsidRDefault="00FE2A00">
      <w:pPr>
        <w:widowControl w:val="0"/>
        <w:spacing w:before="381"/>
        <w:ind w:left="-283" w:right="-210"/>
        <w:jc w:val="both"/>
        <w:rPr>
          <w:rFonts w:ascii="Arial Narrow" w:eastAsia="Arial Narrow" w:hAnsi="Arial Narrow" w:cs="Arial Narrow"/>
        </w:rPr>
      </w:pPr>
    </w:p>
    <w:p w14:paraId="0000001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 xml:space="preserve">2. 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r>
        <w:rPr>
          <w:rFonts w:ascii="Arial Narrow" w:eastAsia="Arial Narrow" w:hAnsi="Arial Narrow" w:cs="Arial Narrow"/>
          <w:b/>
        </w:rPr>
        <w:t xml:space="preserve">SEGUNDA </w:t>
      </w:r>
      <w:r>
        <w:rPr>
          <w:rFonts w:ascii="Arial Narrow" w:eastAsia="Arial Narrow" w:hAnsi="Arial Narrow" w:cs="Arial Narrow"/>
          <w:b/>
          <w:color w:val="000000"/>
        </w:rPr>
        <w:t xml:space="preserve">– DO OBJETO </w:t>
      </w:r>
    </w:p>
    <w:p w14:paraId="00000016" w14:textId="71021AF0" w:rsidR="00FE2A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sdt>
        <w:sdtPr>
          <w:tag w:val="goog_rdk_2"/>
          <w:id w:val="-775481544"/>
        </w:sdtPr>
        <w:sdtContent/>
      </w:sdt>
      <w:r w:rsidR="00CB7E4E">
        <w:rPr>
          <w:rFonts w:ascii="Arial Narrow" w:eastAsia="Arial Narrow" w:hAnsi="Arial Narrow" w:cs="Arial Narrow"/>
        </w:rPr>
        <w:t>2</w:t>
      </w:r>
      <w:r w:rsidR="00CB7E4E">
        <w:rPr>
          <w:rFonts w:ascii="Arial Narrow" w:eastAsia="Arial Narrow" w:hAnsi="Arial Narrow" w:cs="Arial Narrow"/>
          <w:color w:val="000000"/>
        </w:rPr>
        <w:t xml:space="preserve">.1. O presente </w:t>
      </w:r>
      <w:r w:rsidR="00CB7E4E">
        <w:rPr>
          <w:rFonts w:ascii="Arial Narrow" w:eastAsia="Arial Narrow" w:hAnsi="Arial Narrow" w:cs="Arial Narrow"/>
        </w:rPr>
        <w:t>Acordo</w:t>
      </w:r>
      <w:r w:rsidR="00CB7E4E">
        <w:rPr>
          <w:rFonts w:ascii="Arial Narrow" w:eastAsia="Arial Narrow" w:hAnsi="Arial Narrow" w:cs="Arial Narrow"/>
          <w:color w:val="000000"/>
        </w:rPr>
        <w:t xml:space="preserve"> de compartilhamento tem por objeto </w:t>
      </w:r>
      <w:r w:rsidR="00CB7E4E">
        <w:rPr>
          <w:rFonts w:ascii="Arial Narrow" w:eastAsia="Arial Narrow" w:hAnsi="Arial Narrow" w:cs="Arial Narrow"/>
        </w:rPr>
        <w:t xml:space="preserve">estabelecer diretrizes de </w:t>
      </w:r>
      <w:r w:rsidR="00CB7E4E">
        <w:rPr>
          <w:rFonts w:ascii="Arial Narrow" w:eastAsia="Arial Narrow" w:hAnsi="Arial Narrow" w:cs="Arial Narrow"/>
          <w:color w:val="000000"/>
        </w:rPr>
        <w:t xml:space="preserve">cooperação entre os partícipes, visando regulamentar o compartilhamento, </w:t>
      </w:r>
      <w:r w:rsidR="00CB7E4E">
        <w:rPr>
          <w:rFonts w:ascii="Arial Narrow" w:eastAsia="Arial Narrow" w:hAnsi="Arial Narrow" w:cs="Arial Narrow"/>
        </w:rPr>
        <w:t>pelo</w:t>
      </w:r>
      <w:r w:rsidR="00CB7E4E">
        <w:rPr>
          <w:rFonts w:ascii="Arial Narrow" w:eastAsia="Arial Narrow" w:hAnsi="Arial Narrow" w:cs="Arial Narrow"/>
          <w:b/>
        </w:rPr>
        <w:t xml:space="preserve"> MINISTÉRIO DA SAÚDE</w:t>
      </w:r>
      <w:r w:rsidR="00CB7E4E">
        <w:rPr>
          <w:rFonts w:ascii="Arial Narrow" w:eastAsia="Arial Narrow" w:hAnsi="Arial Narrow" w:cs="Arial Narrow"/>
        </w:rPr>
        <w:t xml:space="preserve">, </w:t>
      </w:r>
      <w:r w:rsidR="00CB7E4E">
        <w:rPr>
          <w:rFonts w:ascii="Arial Narrow" w:eastAsia="Arial Narrow" w:hAnsi="Arial Narrow" w:cs="Arial Narrow"/>
          <w:color w:val="000000"/>
        </w:rPr>
        <w:t>de dado</w:t>
      </w:r>
      <w:r w:rsidR="00CB7E4E">
        <w:rPr>
          <w:rFonts w:ascii="Arial Narrow" w:eastAsia="Arial Narrow" w:hAnsi="Arial Narrow" w:cs="Arial Narrow"/>
        </w:rPr>
        <w:t xml:space="preserve">s de saúde de pacientes cujo tratamento médico tenha ocorrido dentro do âmbito do Sistema Único de Saúde (SUS) para realizar </w:t>
      </w:r>
      <w:r w:rsidR="00CB7E4E">
        <w:rPr>
          <w:rFonts w:ascii="Arial Narrow" w:eastAsia="Arial Narrow" w:hAnsi="Arial Narrow" w:cs="Arial Narrow"/>
          <w:i/>
        </w:rPr>
        <w:t>provas de conceito (POC)</w:t>
      </w:r>
      <w:r w:rsidR="00CB7E4E">
        <w:rPr>
          <w:rFonts w:ascii="Arial Narrow" w:eastAsia="Arial Narrow" w:hAnsi="Arial Narrow" w:cs="Arial Narrow"/>
        </w:rPr>
        <w:t xml:space="preserve">: Realização de testes de conformidade para os casos de teste especificados – Exames COVID-19 e </w:t>
      </w:r>
      <w:proofErr w:type="spellStart"/>
      <w:r w:rsidR="00CB7E4E">
        <w:rPr>
          <w:rFonts w:ascii="Arial Narrow" w:eastAsia="Arial Narrow" w:hAnsi="Arial Narrow" w:cs="Arial Narrow"/>
        </w:rPr>
        <w:t>Monkeypox</w:t>
      </w:r>
      <w:proofErr w:type="spellEnd"/>
      <w:ins w:id="3" w:author="Beatriz de Faria Leao" w:date="2023-09-11T12:59:00Z">
        <w:r w:rsidR="00F139EE">
          <w:rPr>
            <w:rFonts w:ascii="Arial Narrow" w:eastAsia="Arial Narrow" w:hAnsi="Arial Narrow" w:cs="Arial Narrow"/>
          </w:rPr>
          <w:t xml:space="preserve">, </w:t>
        </w:r>
      </w:ins>
      <w:del w:id="4" w:author="Beatriz de Faria Leao" w:date="2023-09-11T12:58:00Z">
        <w:r w:rsidR="00CB7E4E" w:rsidDel="00F139EE">
          <w:rPr>
            <w:rFonts w:ascii="Arial Narrow" w:eastAsia="Arial Narrow" w:hAnsi="Arial Narrow" w:cs="Arial Narrow"/>
          </w:rPr>
          <w:delText xml:space="preserve"> e </w:delText>
        </w:r>
      </w:del>
      <w:r w:rsidR="00CB7E4E">
        <w:rPr>
          <w:rFonts w:ascii="Arial Narrow" w:eastAsia="Arial Narrow" w:hAnsi="Arial Narrow" w:cs="Arial Narrow"/>
        </w:rPr>
        <w:t xml:space="preserve">Registro de </w:t>
      </w:r>
      <w:commentRangeStart w:id="5"/>
      <w:r w:rsidR="00CB7E4E">
        <w:rPr>
          <w:rFonts w:ascii="Arial Narrow" w:eastAsia="Arial Narrow" w:hAnsi="Arial Narrow" w:cs="Arial Narrow"/>
        </w:rPr>
        <w:t>Imunização</w:t>
      </w:r>
      <w:commentRangeEnd w:id="5"/>
      <w:r w:rsidR="00F139EE">
        <w:rPr>
          <w:rStyle w:val="CommentReference"/>
        </w:rPr>
        <w:commentReference w:id="5"/>
      </w:r>
      <w:r w:rsidR="00CB7E4E">
        <w:rPr>
          <w:rFonts w:ascii="Arial Narrow" w:eastAsia="Arial Narrow" w:hAnsi="Arial Narrow" w:cs="Arial Narrow"/>
        </w:rPr>
        <w:t>,</w:t>
      </w:r>
      <w:ins w:id="6" w:author="Beatriz de Faria Leao" w:date="2023-09-11T12:59:00Z">
        <w:r w:rsidR="00F139EE">
          <w:rPr>
            <w:rFonts w:ascii="Arial Narrow" w:eastAsia="Arial Narrow" w:hAnsi="Arial Narrow" w:cs="Arial Narrow"/>
          </w:rPr>
          <w:t xml:space="preserve"> e, se disponíveis, dados do RAC – Registro de Atendimento Clínico para completar os perfis de Alergias, Medicamentos e Lista do Problemas do Su</w:t>
        </w:r>
      </w:ins>
      <w:ins w:id="7" w:author="Beatriz de Faria Leao" w:date="2023-09-11T13:00:00Z">
        <w:r w:rsidR="00F139EE">
          <w:rPr>
            <w:rFonts w:ascii="Arial Narrow" w:eastAsia="Arial Narrow" w:hAnsi="Arial Narrow" w:cs="Arial Narrow"/>
          </w:rPr>
          <w:t>mário Internacional do Paciente,</w:t>
        </w:r>
      </w:ins>
      <w:r w:rsidR="00CB7E4E">
        <w:rPr>
          <w:rFonts w:ascii="Arial Narrow" w:eastAsia="Arial Narrow" w:hAnsi="Arial Narrow" w:cs="Arial Narrow"/>
        </w:rPr>
        <w:t xml:space="preserve"> conforme descrito no Item 5 do Plano de Trabalho vinculado ao </w:t>
      </w:r>
      <w:r w:rsidR="00CB7E4E">
        <w:rPr>
          <w:rFonts w:ascii="Arial Narrow" w:eastAsia="Arial Narrow" w:hAnsi="Arial Narrow" w:cs="Arial Narrow"/>
          <w:i/>
        </w:rPr>
        <w:t>PROCESSO NUP: 25000.087254/2022-79</w:t>
      </w:r>
      <w:ins w:id="8" w:author="Beatriz de Faria Leao" w:date="2023-09-11T13:18:00Z">
        <w:r w:rsidR="00197D46">
          <w:rPr>
            <w:rFonts w:ascii="Arial Narrow" w:eastAsia="Arial Narrow" w:hAnsi="Arial Narrow" w:cs="Arial Narrow"/>
            <w:i/>
          </w:rPr>
          <w:t xml:space="preserve"> e nas atas das reuniões de Ponto de Controle com Ministério da Saúde que discutiram a ampliação dos dados para o conjunto do RAC quando este estiver dispon</w:t>
        </w:r>
      </w:ins>
      <w:ins w:id="9" w:author="Beatriz de Faria Leao" w:date="2023-09-11T13:19:00Z">
        <w:r w:rsidR="00197D46">
          <w:rPr>
            <w:rFonts w:ascii="Arial Narrow" w:eastAsia="Arial Narrow" w:hAnsi="Arial Narrow" w:cs="Arial Narrow"/>
            <w:i/>
          </w:rPr>
          <w:t>ível</w:t>
        </w:r>
      </w:ins>
      <w:r w:rsidR="00CB7E4E">
        <w:rPr>
          <w:rFonts w:ascii="Arial Narrow" w:eastAsia="Arial Narrow" w:hAnsi="Arial Narrow" w:cs="Arial Narrow"/>
        </w:rPr>
        <w:t>.</w:t>
      </w:r>
    </w:p>
    <w:p w14:paraId="00000017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2.2 As informações compartilhadas entre as partes serão única e exclusivamente utilizadas para atender a finalidades institucionais citadas no Plano de Trabalho vinculado ao processo </w:t>
      </w:r>
      <w:proofErr w:type="spellStart"/>
      <w:r>
        <w:rPr>
          <w:rFonts w:ascii="Arial Narrow" w:eastAsia="Arial Narrow" w:hAnsi="Arial Narrow" w:cs="Arial Narrow"/>
        </w:rPr>
        <w:t>PROCESSO</w:t>
      </w:r>
      <w:proofErr w:type="spellEnd"/>
      <w:r>
        <w:rPr>
          <w:rFonts w:ascii="Arial Narrow" w:eastAsia="Arial Narrow" w:hAnsi="Arial Narrow" w:cs="Arial Narrow"/>
        </w:rPr>
        <w:t xml:space="preserve"> NUP: 25000.087254/2022-79, incluindo aqueles vinculados às provas de conceito indicadas no tópico </w:t>
      </w:r>
      <w:r>
        <w:rPr>
          <w:rFonts w:ascii="Arial Narrow" w:eastAsia="Arial Narrow" w:hAnsi="Arial Narrow" w:cs="Arial Narrow"/>
          <w:i/>
        </w:rPr>
        <w:t>10. RESUMO EXECUTIVO DO PROJETO, no item b</w:t>
      </w:r>
      <w:r>
        <w:rPr>
          <w:rFonts w:ascii="Arial Narrow" w:eastAsia="Arial Narrow" w:hAnsi="Arial Narrow" w:cs="Arial Narrow"/>
        </w:rPr>
        <w:t xml:space="preserve">, além das etapas II e VI, descritas no mesmo item, e o objetivo específico descrito no Item </w:t>
      </w:r>
      <w:r>
        <w:rPr>
          <w:rFonts w:ascii="Arial Narrow" w:eastAsia="Arial Narrow" w:hAnsi="Arial Narrow" w:cs="Arial Narrow"/>
          <w:i/>
        </w:rPr>
        <w:t xml:space="preserve">11. OBJETIVOS DO PROJETO, b) Objetivos específicos, Item 6, </w:t>
      </w:r>
      <w:r>
        <w:rPr>
          <w:rFonts w:ascii="Arial Narrow" w:eastAsia="Arial Narrow" w:hAnsi="Arial Narrow" w:cs="Arial Narrow"/>
        </w:rPr>
        <w:t>todos do</w:t>
      </w:r>
      <w:sdt>
        <w:sdtPr>
          <w:tag w:val="goog_rdk_3"/>
          <w:id w:val="-70576909"/>
        </w:sdtPr>
        <w:sdtContent/>
      </w:sdt>
      <w:r>
        <w:rPr>
          <w:rFonts w:ascii="Arial Narrow" w:eastAsia="Arial Narrow" w:hAnsi="Arial Narrow" w:cs="Arial Narrow"/>
        </w:rPr>
        <w:t xml:space="preserve"> Plano de Trabalho. Além disso, serão empregadas para o cumprimento de políticas públicas, cuja atuação ficará, igualmente, adstrita </w:t>
      </w:r>
      <w:proofErr w:type="gramStart"/>
      <w:r>
        <w:rPr>
          <w:rFonts w:ascii="Arial Narrow" w:eastAsia="Arial Narrow" w:hAnsi="Arial Narrow" w:cs="Arial Narrow"/>
        </w:rPr>
        <w:t>às  disposições</w:t>
      </w:r>
      <w:proofErr w:type="gramEnd"/>
      <w:r>
        <w:rPr>
          <w:rFonts w:ascii="Arial Narrow" w:eastAsia="Arial Narrow" w:hAnsi="Arial Narrow" w:cs="Arial Narrow"/>
        </w:rPr>
        <w:t xml:space="preserve"> da Lei Geral de Proteção de Dados (LGPD), Lei n. 13.709/2018. </w:t>
      </w:r>
    </w:p>
    <w:p w14:paraId="0000001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3</w:t>
      </w:r>
      <w:r>
        <w:rPr>
          <w:rFonts w:ascii="Arial Narrow" w:eastAsia="Arial Narrow" w:hAnsi="Arial Narrow" w:cs="Arial Narrow"/>
          <w:b/>
          <w:color w:val="000000"/>
        </w:rPr>
        <w:t xml:space="preserve">. CLÁUSULA </w:t>
      </w:r>
      <w:r>
        <w:rPr>
          <w:rFonts w:ascii="Arial Narrow" w:eastAsia="Arial Narrow" w:hAnsi="Arial Narrow" w:cs="Arial Narrow"/>
          <w:b/>
        </w:rPr>
        <w:t>TERCEIRA</w:t>
      </w:r>
      <w:r>
        <w:rPr>
          <w:rFonts w:ascii="Arial Narrow" w:eastAsia="Arial Narrow" w:hAnsi="Arial Narrow" w:cs="Arial Narrow"/>
          <w:b/>
          <w:color w:val="000000"/>
        </w:rPr>
        <w:t xml:space="preserve">– DA VIGÊNCIA </w:t>
      </w:r>
    </w:p>
    <w:p w14:paraId="0000001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3.1</w:t>
      </w:r>
      <w:r>
        <w:rPr>
          <w:rFonts w:ascii="Arial Narrow" w:eastAsia="Arial Narrow" w:hAnsi="Arial Narrow" w:cs="Arial Narrow"/>
          <w:color w:val="000000"/>
        </w:rPr>
        <w:t xml:space="preserve">. O presente instrumento </w:t>
      </w:r>
      <w:r>
        <w:rPr>
          <w:rFonts w:ascii="Arial Narrow" w:eastAsia="Arial Narrow" w:hAnsi="Arial Narrow" w:cs="Arial Narrow"/>
        </w:rPr>
        <w:t xml:space="preserve">entrará em </w:t>
      </w:r>
      <w:proofErr w:type="gramStart"/>
      <w:r>
        <w:rPr>
          <w:rFonts w:ascii="Arial Narrow" w:eastAsia="Arial Narrow" w:hAnsi="Arial Narrow" w:cs="Arial Narrow"/>
        </w:rPr>
        <w:t xml:space="preserve">vigor </w:t>
      </w:r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</w:rPr>
        <w:t>na</w:t>
      </w:r>
      <w:proofErr w:type="gramEnd"/>
      <w:r>
        <w:rPr>
          <w:rFonts w:ascii="Arial Narrow" w:eastAsia="Arial Narrow" w:hAnsi="Arial Narrow" w:cs="Arial Narrow"/>
          <w:color w:val="000000"/>
        </w:rPr>
        <w:t xml:space="preserve"> data de sua assinatura pelas partes,  sem prejuízo de publicação no Diário Oficial da União, pelo prazo </w:t>
      </w:r>
      <w:r>
        <w:rPr>
          <w:rFonts w:ascii="Arial Narrow" w:eastAsia="Arial Narrow" w:hAnsi="Arial Narrow" w:cs="Arial Narrow"/>
        </w:rPr>
        <w:t>necessário ao cumprimento do projeto, ou conforme Anexos a serem incluídos neste Termo de Compartilhamento de Dados.</w:t>
      </w:r>
    </w:p>
    <w:p w14:paraId="0000001C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3.2</w:t>
      </w:r>
      <w:r>
        <w:rPr>
          <w:rFonts w:ascii="Arial Narrow" w:eastAsia="Arial Narrow" w:hAnsi="Arial Narrow" w:cs="Arial Narrow"/>
          <w:color w:val="000000"/>
        </w:rPr>
        <w:t xml:space="preserve">. O </w:t>
      </w:r>
      <w:r>
        <w:rPr>
          <w:rFonts w:ascii="Arial Narrow" w:eastAsia="Arial Narrow" w:hAnsi="Arial Narrow" w:cs="Arial Narrow"/>
        </w:rPr>
        <w:t xml:space="preserve">MINISTÉRIO DA SAÚDE </w:t>
      </w:r>
      <w:r>
        <w:rPr>
          <w:rFonts w:ascii="Arial Narrow" w:eastAsia="Arial Narrow" w:hAnsi="Arial Narrow" w:cs="Arial Narrow"/>
          <w:color w:val="000000"/>
        </w:rPr>
        <w:t xml:space="preserve">se compromete a dar publicidade </w:t>
      </w:r>
      <w:r>
        <w:rPr>
          <w:rFonts w:ascii="Arial Narrow" w:eastAsia="Arial Narrow" w:hAnsi="Arial Narrow" w:cs="Arial Narrow"/>
        </w:rPr>
        <w:t>ao</w:t>
      </w:r>
      <w:r>
        <w:rPr>
          <w:rFonts w:ascii="Arial Narrow" w:eastAsia="Arial Narrow" w:hAnsi="Arial Narrow" w:cs="Arial Narrow"/>
          <w:color w:val="000000"/>
        </w:rPr>
        <w:t xml:space="preserve">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 em seu Portal </w:t>
      </w:r>
      <w:proofErr w:type="gramStart"/>
      <w:r>
        <w:rPr>
          <w:rFonts w:ascii="Arial Narrow" w:eastAsia="Arial Narrow" w:hAnsi="Arial Narrow" w:cs="Arial Narrow"/>
          <w:color w:val="000000"/>
        </w:rPr>
        <w:t>da  Transparência</w:t>
      </w:r>
      <w:proofErr w:type="gramEnd"/>
      <w:r>
        <w:rPr>
          <w:rFonts w:ascii="Arial Narrow" w:eastAsia="Arial Narrow" w:hAnsi="Arial Narrow" w:cs="Arial Narrow"/>
        </w:rPr>
        <w:t>.</w:t>
      </w:r>
    </w:p>
    <w:p w14:paraId="0000001D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1E" w14:textId="77777777" w:rsidR="00FE2A00" w:rsidRDefault="00CB7E4E">
      <w:pPr>
        <w:widowControl w:val="0"/>
        <w:spacing w:after="200"/>
        <w:ind w:right="-205" w:hanging="33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4. CLÁUSULA QUARTA – DO COMPARTILHAMENTO DE DADOS </w:t>
      </w:r>
    </w:p>
    <w:p w14:paraId="0000001F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4.1. A autorização de acesso direto aos dados a serem disponibilizados somente poderá ser concedida aos funcionários públicos, estagiários e terceirizados devidamente cadastrados dos partícipes, ou outras partes </w:t>
      </w:r>
      <w:r>
        <w:rPr>
          <w:rFonts w:ascii="Arial Narrow" w:eastAsia="Arial Narrow" w:hAnsi="Arial Narrow" w:cs="Arial Narrow"/>
        </w:rPr>
        <w:lastRenderedPageBreak/>
        <w:t xml:space="preserve">necessárias à execução da atividade. </w:t>
      </w:r>
    </w:p>
    <w:p w14:paraId="00000020" w14:textId="77777777" w:rsidR="00FE2A00" w:rsidRDefault="00CB7E4E">
      <w:pPr>
        <w:widowControl w:val="0"/>
        <w:spacing w:after="200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</w:rPr>
        <w:t xml:space="preserve">4.2. A quebra da confidencialidade das informações disponibilizadas por meio deste Acordo, fora das hipóteses ora autorizadas, sujeitará o infrator às sanções penais, civis e administrativas previstas na legislação pertinente; e </w:t>
      </w:r>
    </w:p>
    <w:p w14:paraId="0000002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4.3. Os dados compartilhados com o Hospital Sírio-Libanês (“HSL</w:t>
      </w:r>
      <w:proofErr w:type="gramStart"/>
      <w:r>
        <w:rPr>
          <w:rFonts w:ascii="Arial Narrow" w:eastAsia="Arial Narrow" w:hAnsi="Arial Narrow" w:cs="Arial Narrow"/>
        </w:rPr>
        <w:t>”)  serão</w:t>
      </w:r>
      <w:proofErr w:type="gramEnd"/>
      <w:r>
        <w:rPr>
          <w:rFonts w:ascii="Arial Narrow" w:eastAsia="Arial Narrow" w:hAnsi="Arial Narrow" w:cs="Arial Narrow"/>
        </w:rPr>
        <w:t xml:space="preserve"> excluídos de qualquer base em que tenham sido tratados, salvo nos casos em que houver a necessidade de defesa da entidade em finalidade específica justificada pela base legal de exercício regular de direitos. </w:t>
      </w:r>
    </w:p>
    <w:p w14:paraId="00000022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4.4. O Hospital Sírio-Libanês (“HSL”) reconhece que os Dados Pessoais compartilhados, estão sob guarda e gestão do Ministério da Saúde e que não possui direito de reter, armazenar ou usar esses Dados Pessoais após a conclusão do Projeto, salvo o tratamento de dados pessoais justificados pela base legal do exercício regular de direitos, a menos que expressamente autorizado pelo Ministério da Saúde, devidamente formalizado por escrito.</w:t>
      </w:r>
    </w:p>
    <w:p w14:paraId="00000023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4.5. Após a conclusão do Projeto ou após o término do contrato entre as Partes, o Hospital Sírio-Libanês (“HSL”) concorda em excluir permanentemente todos os Dados Pessoais fornecidos pelo Ministério da </w:t>
      </w:r>
      <w:proofErr w:type="gramStart"/>
      <w:r>
        <w:rPr>
          <w:rFonts w:ascii="Arial Narrow" w:eastAsia="Arial Narrow" w:hAnsi="Arial Narrow" w:cs="Arial Narrow"/>
        </w:rPr>
        <w:t>Saúde  ou</w:t>
      </w:r>
      <w:proofErr w:type="gramEnd"/>
      <w:r>
        <w:rPr>
          <w:rFonts w:ascii="Arial Narrow" w:eastAsia="Arial Narrow" w:hAnsi="Arial Narrow" w:cs="Arial Narrow"/>
        </w:rPr>
        <w:t xml:space="preserve"> por terceiros no contexto do Projeto. As partes definirão conjuntamente o método de exclusão mais adequado.</w:t>
      </w:r>
    </w:p>
    <w:p w14:paraId="00000024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</w:rPr>
      </w:pPr>
    </w:p>
    <w:p w14:paraId="00000025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5. CLÁUSULA QUINTA - DOS AGENTES DE TRATAMENTO DE DADOS PESSOAIS E SUAS OBRIGAÇÕES ESPECÍFICAS</w:t>
      </w:r>
    </w:p>
    <w:p w14:paraId="00000026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-205" w:hanging="330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5.1. Tendo em vista o Termo de Cooperação firmado entre as PARTES, para fins da LGPD, tem-se que compete, em relação ao compartilhamento de Dados Pessoais de pacientes que foram atendidos no âmbito do Sistema Único de Saúde (“SUS”), a UNIÃO FEDERAL, por intermédio do MINISTÉRIO DA SAÚDE que será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 xml:space="preserve">de tais dados, tomar decisões referentes ao tratamento dos dados pessoais necessários para a execução do Projeto firmado, bem como possui finalidade legítima para tal tratamento. </w:t>
      </w:r>
    </w:p>
    <w:p w14:paraId="00000027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5.2. Entende-se por tratamento e compartilhamento de dados, toda a operação de coleta, acesso, disponibilização, recepção, reprodução, transmissão, distribuição, processamento, arquivamento e armazenamento praticada por parte do Hospital Sírio-Libanês</w:t>
      </w:r>
      <w:r>
        <w:rPr>
          <w:rFonts w:ascii="Arial Narrow" w:eastAsia="Arial Narrow" w:hAnsi="Arial Narrow" w:cs="Arial Narrow"/>
          <w:b/>
        </w:rPr>
        <w:t xml:space="preserve"> </w:t>
      </w:r>
      <w:r>
        <w:rPr>
          <w:rFonts w:ascii="Arial Narrow" w:eastAsia="Arial Narrow" w:hAnsi="Arial Narrow" w:cs="Arial Narrow"/>
        </w:rPr>
        <w:t xml:space="preserve">para o benefício próprio do </w:t>
      </w:r>
      <w:r>
        <w:rPr>
          <w:rFonts w:ascii="Arial Narrow" w:eastAsia="Arial Narrow" w:hAnsi="Arial Narrow" w:cs="Arial Narrow"/>
          <w:b/>
        </w:rPr>
        <w:t>CONTROLADOR</w:t>
      </w:r>
      <w:r>
        <w:rPr>
          <w:rFonts w:ascii="Arial Narrow" w:eastAsia="Arial Narrow" w:hAnsi="Arial Narrow" w:cs="Arial Narrow"/>
        </w:rPr>
        <w:t xml:space="preserve">. </w:t>
      </w:r>
    </w:p>
    <w:p w14:paraId="00000028" w14:textId="77777777" w:rsidR="00FE2A00" w:rsidRDefault="00CB7E4E">
      <w:pPr>
        <w:widowControl w:val="0"/>
        <w:spacing w:before="323"/>
        <w:ind w:left="70" w:right="-210" w:hanging="354"/>
        <w:jc w:val="both"/>
        <w:rPr>
          <w:rFonts w:ascii="Calibri" w:eastAsia="Calibri" w:hAnsi="Calibri" w:cs="Calibri"/>
          <w:b/>
        </w:rPr>
      </w:pPr>
      <w:r>
        <w:rPr>
          <w:rFonts w:ascii="Arial Narrow" w:eastAsia="Arial Narrow" w:hAnsi="Arial Narrow" w:cs="Arial Narrow"/>
          <w:b/>
        </w:rPr>
        <w:t>6. CLÁUSULA SEXTA - CATEGORIAS DE DADOS COMPARTILHADOS</w:t>
      </w:r>
      <w:r>
        <w:rPr>
          <w:rFonts w:ascii="Calibri" w:eastAsia="Calibri" w:hAnsi="Calibri" w:cs="Calibri"/>
          <w:b/>
        </w:rPr>
        <w:t xml:space="preserve"> </w:t>
      </w:r>
    </w:p>
    <w:p w14:paraId="00000029" w14:textId="77777777" w:rsidR="00FE2A00" w:rsidRDefault="00CB7E4E">
      <w:pPr>
        <w:widowControl w:val="0"/>
        <w:spacing w:before="323"/>
        <w:ind w:left="70" w:right="-281" w:hanging="354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6.1 As categorias de dados que poderão ser compartilhados no contexto deste Acordo são: </w:t>
      </w:r>
    </w:p>
    <w:p w14:paraId="0000002A" w14:textId="77777777" w:rsidR="00FE2A00" w:rsidRDefault="00CB7E4E">
      <w:pPr>
        <w:widowControl w:val="0"/>
        <w:spacing w:before="360" w:line="280" w:lineRule="auto"/>
        <w:ind w:left="300" w:right="-281" w:hanging="6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a) Categoria 1: dados pessoais, entendidos como toda e qualquer informação relacionada a pessoa natural identificada ou identificável; </w:t>
      </w:r>
    </w:p>
    <w:p w14:paraId="0000002B" w14:textId="77777777" w:rsidR="00FE2A00" w:rsidRDefault="00CB7E4E">
      <w:pPr>
        <w:widowControl w:val="0"/>
        <w:spacing w:before="14" w:line="280" w:lineRule="auto"/>
        <w:ind w:left="300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b) Categoria 2: dados sensíveis, relativos à origem racial ou étnica, convicção religiosa, opinião política, filiação a sindicato ou a organização de caráter religioso, filosófico ou político, dado referente à saúde ou à vida sexual, dado genético ou biométrico, quando vinculado a uma pessoa natural; </w:t>
      </w:r>
    </w:p>
    <w:p w14:paraId="0000002C" w14:textId="77777777" w:rsidR="00FE2A00" w:rsidRDefault="00CB7E4E">
      <w:pPr>
        <w:widowControl w:val="0"/>
        <w:spacing w:before="14" w:line="280" w:lineRule="auto"/>
        <w:ind w:left="579" w:right="-281" w:firstLine="6"/>
        <w:jc w:val="both"/>
        <w:rPr>
          <w:ins w:id="10" w:author="Beatriz de Faria Leao" w:date="2023-09-11T13:02:00Z"/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b.1) Caso seja necessário o compartilhamento de dados da Categoria 2, as PARTES devem atuar de acordo com o art. 11º e seguintes da </w:t>
      </w:r>
      <w:commentRangeStart w:id="11"/>
      <w:r>
        <w:rPr>
          <w:rFonts w:ascii="Arial Narrow" w:eastAsia="Arial Narrow" w:hAnsi="Arial Narrow" w:cs="Arial Narrow"/>
        </w:rPr>
        <w:t>LGPD</w:t>
      </w:r>
      <w:commentRangeEnd w:id="11"/>
      <w:r w:rsidR="00F139EE">
        <w:rPr>
          <w:rStyle w:val="CommentReference"/>
        </w:rPr>
        <w:commentReference w:id="11"/>
      </w:r>
      <w:r>
        <w:rPr>
          <w:rFonts w:ascii="Arial Narrow" w:eastAsia="Arial Narrow" w:hAnsi="Arial Narrow" w:cs="Arial Narrow"/>
        </w:rPr>
        <w:t xml:space="preserve">. </w:t>
      </w:r>
    </w:p>
    <w:p w14:paraId="248A1975" w14:textId="77777777" w:rsidR="00F139EE" w:rsidRDefault="00F139EE">
      <w:pPr>
        <w:widowControl w:val="0"/>
        <w:spacing w:before="14" w:line="280" w:lineRule="auto"/>
        <w:ind w:left="579" w:right="-281" w:firstLine="6"/>
        <w:jc w:val="both"/>
        <w:rPr>
          <w:rFonts w:ascii="Arial Narrow" w:eastAsia="Arial Narrow" w:hAnsi="Arial Narrow" w:cs="Arial Narrow"/>
        </w:rPr>
      </w:pPr>
    </w:p>
    <w:p w14:paraId="0000002D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6.2. Caso seja necessário o compartilhamento de dados que não se encaixem nas categorias acima descritas, tal operação deve ser objeto de cláusula específica ou aditivo.</w:t>
      </w:r>
    </w:p>
    <w:p w14:paraId="0000002E" w14:textId="77777777" w:rsidR="00FE2A00" w:rsidRDefault="00CB7E4E">
      <w:pPr>
        <w:widowControl w:val="0"/>
        <w:spacing w:before="323" w:line="280" w:lineRule="auto"/>
        <w:ind w:left="-212" w:right="-281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7. CLÁUSULA SÉTIMA - BASE LEGAL PARA O COMPARTILHAMENTO </w:t>
      </w:r>
    </w:p>
    <w:p w14:paraId="0000002F" w14:textId="77777777" w:rsidR="00FE2A00" w:rsidRDefault="00CB7E4E">
      <w:pPr>
        <w:widowControl w:val="0"/>
        <w:spacing w:before="360" w:line="280" w:lineRule="auto"/>
        <w:ind w:left="8" w:right="11" w:hanging="22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7.1. Para a realização deste compartilhamento, ora objeto deste Acordo, a base legal adequada será a </w:t>
      </w:r>
      <w:proofErr w:type="gramStart"/>
      <w:r>
        <w:rPr>
          <w:rFonts w:ascii="Arial Narrow" w:eastAsia="Arial Narrow" w:hAnsi="Arial Narrow" w:cs="Arial Narrow"/>
        </w:rPr>
        <w:t>de  execução</w:t>
      </w:r>
      <w:proofErr w:type="gramEnd"/>
      <w:r>
        <w:rPr>
          <w:rFonts w:ascii="Arial Narrow" w:eastAsia="Arial Narrow" w:hAnsi="Arial Narrow" w:cs="Arial Narrow"/>
        </w:rPr>
        <w:t xml:space="preserve"> de políticas públicas, ou seja, com a finalidade de o </w:t>
      </w:r>
      <w:r>
        <w:rPr>
          <w:rFonts w:ascii="Arial Narrow" w:eastAsia="Arial Narrow" w:hAnsi="Arial Narrow" w:cs="Arial Narrow"/>
          <w:b/>
        </w:rPr>
        <w:t xml:space="preserve">CONTROLADOR </w:t>
      </w:r>
      <w:r>
        <w:rPr>
          <w:rFonts w:ascii="Arial Narrow" w:eastAsia="Arial Narrow" w:hAnsi="Arial Narrow" w:cs="Arial Narrow"/>
        </w:rPr>
        <w:t xml:space="preserve">executar suas competências </w:t>
      </w:r>
      <w:r>
        <w:rPr>
          <w:rFonts w:ascii="Arial Narrow" w:eastAsia="Arial Narrow" w:hAnsi="Arial Narrow" w:cs="Arial Narrow"/>
        </w:rPr>
        <w:lastRenderedPageBreak/>
        <w:t xml:space="preserve">legais e de serviço público, presente no art. 7, III, da LGPD, para dos dados pessoais comuns e no art. 11, II, b), da LGPD, se houver qualquer compartilhamento de dados sensíveis. </w:t>
      </w:r>
    </w:p>
    <w:p w14:paraId="00000030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/>
        <w:jc w:val="both"/>
        <w:rPr>
          <w:rFonts w:ascii="Arial Narrow" w:eastAsia="Arial Narrow" w:hAnsi="Arial Narrow" w:cs="Arial Narrow"/>
        </w:rPr>
      </w:pPr>
    </w:p>
    <w:p w14:paraId="00000031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-205" w:hanging="330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</w:rPr>
        <w:t>8</w:t>
      </w:r>
      <w:r>
        <w:rPr>
          <w:rFonts w:ascii="Arial Narrow" w:eastAsia="Arial Narrow" w:hAnsi="Arial Narrow" w:cs="Arial Narrow"/>
          <w:b/>
          <w:color w:val="000000"/>
        </w:rPr>
        <w:t xml:space="preserve"> CLÁUSULA </w:t>
      </w:r>
      <w:proofErr w:type="gramStart"/>
      <w:r>
        <w:rPr>
          <w:rFonts w:ascii="Arial Narrow" w:eastAsia="Arial Narrow" w:hAnsi="Arial Narrow" w:cs="Arial Narrow"/>
          <w:b/>
        </w:rPr>
        <w:t xml:space="preserve">QUARTA </w:t>
      </w:r>
      <w:r>
        <w:rPr>
          <w:rFonts w:ascii="Arial Narrow" w:eastAsia="Arial Narrow" w:hAnsi="Arial Narrow" w:cs="Arial Narrow"/>
          <w:b/>
          <w:color w:val="000000"/>
        </w:rPr>
        <w:t xml:space="preserve"> –</w:t>
      </w:r>
      <w:proofErr w:type="gramEnd"/>
      <w:r>
        <w:rPr>
          <w:rFonts w:ascii="Arial Narrow" w:eastAsia="Arial Narrow" w:hAnsi="Arial Narrow" w:cs="Arial Narrow"/>
          <w:b/>
          <w:color w:val="000000"/>
        </w:rPr>
        <w:t xml:space="preserve"> DO FORO E DOS CASOS OMISSOS </w:t>
      </w:r>
    </w:p>
    <w:p w14:paraId="00000032" w14:textId="719EE32E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 xml:space="preserve">.1. Os casos omissos serão analisados pelos representantes legais das partes, com o intuito de solucionar o impasse, sem que haja prejuízo para nenhuma delas, </w:t>
      </w:r>
      <w:del w:id="12" w:author="Beatriz de Faria Leao" w:date="2023-09-11T13:06:00Z">
        <w:r w:rsidDel="00F139EE">
          <w:rPr>
            <w:rFonts w:ascii="Arial Narrow" w:eastAsia="Arial Narrow" w:hAnsi="Arial Narrow" w:cs="Arial Narrow"/>
            <w:color w:val="000000"/>
          </w:rPr>
          <w:delText>tendo  por</w:delText>
        </w:r>
      </w:del>
      <w:ins w:id="13" w:author="Beatriz de Faria Leao" w:date="2023-09-11T13:06:00Z">
        <w:r w:rsidR="00F139EE">
          <w:rPr>
            <w:rFonts w:ascii="Arial Narrow" w:eastAsia="Arial Narrow" w:hAnsi="Arial Narrow" w:cs="Arial Narrow"/>
            <w:color w:val="000000"/>
          </w:rPr>
          <w:t>tendo por</w:t>
        </w:r>
      </w:ins>
      <w:r>
        <w:rPr>
          <w:rFonts w:ascii="Arial Narrow" w:eastAsia="Arial Narrow" w:hAnsi="Arial Narrow" w:cs="Arial Narrow"/>
          <w:color w:val="000000"/>
        </w:rPr>
        <w:t xml:space="preserve"> base o que dispõem as normas de direito público aplicáveis à espécie; </w:t>
      </w:r>
    </w:p>
    <w:p w14:paraId="00000033" w14:textId="7BCA1880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43" w:lineRule="auto"/>
        <w:ind w:right="-205" w:hanging="330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</w:rPr>
        <w:t>8</w:t>
      </w:r>
      <w:r>
        <w:rPr>
          <w:rFonts w:ascii="Arial Narrow" w:eastAsia="Arial Narrow" w:hAnsi="Arial Narrow" w:cs="Arial Narrow"/>
          <w:color w:val="000000"/>
        </w:rPr>
        <w:t>.</w:t>
      </w:r>
      <w:r>
        <w:rPr>
          <w:rFonts w:ascii="Arial Narrow" w:eastAsia="Arial Narrow" w:hAnsi="Arial Narrow" w:cs="Arial Narrow"/>
        </w:rPr>
        <w:t>2</w:t>
      </w:r>
      <w:r>
        <w:rPr>
          <w:rFonts w:ascii="Arial Narrow" w:eastAsia="Arial Narrow" w:hAnsi="Arial Narrow" w:cs="Arial Narrow"/>
          <w:color w:val="000000"/>
        </w:rPr>
        <w:t xml:space="preserve">. As questões porventura oriundas das interpretações do presente </w:t>
      </w:r>
      <w:r>
        <w:rPr>
          <w:rFonts w:ascii="Arial Narrow" w:eastAsia="Arial Narrow" w:hAnsi="Arial Narrow" w:cs="Arial Narrow"/>
        </w:rPr>
        <w:t>Acordo</w:t>
      </w:r>
      <w:r>
        <w:rPr>
          <w:rFonts w:ascii="Arial Narrow" w:eastAsia="Arial Narrow" w:hAnsi="Arial Narrow" w:cs="Arial Narrow"/>
          <w:color w:val="000000"/>
        </w:rPr>
        <w:t xml:space="preserve">, que não  possam ser resolvidas </w:t>
      </w:r>
      <w:r>
        <w:rPr>
          <w:rFonts w:ascii="Arial Narrow" w:eastAsia="Arial Narrow" w:hAnsi="Arial Narrow" w:cs="Arial Narrow"/>
        </w:rPr>
        <w:t>administrativamente</w:t>
      </w:r>
      <w:r>
        <w:rPr>
          <w:rFonts w:ascii="Arial Narrow" w:eastAsia="Arial Narrow" w:hAnsi="Arial Narrow" w:cs="Arial Narrow"/>
          <w:color w:val="000000"/>
        </w:rPr>
        <w:t xml:space="preserve">, serão processadas e julgadas no </w:t>
      </w:r>
      <w:sdt>
        <w:sdtPr>
          <w:tag w:val="goog_rdk_4"/>
          <w:id w:val="-607577987"/>
        </w:sdtPr>
        <w:sdtContent/>
      </w:sdt>
      <w:r>
        <w:rPr>
          <w:rFonts w:ascii="Arial Narrow" w:eastAsia="Arial Narrow" w:hAnsi="Arial Narrow" w:cs="Arial Narrow"/>
          <w:color w:val="000000"/>
        </w:rPr>
        <w:t xml:space="preserve">Foro  </w:t>
      </w:r>
      <w:r>
        <w:rPr>
          <w:rFonts w:ascii="Arial Narrow" w:eastAsia="Arial Narrow" w:hAnsi="Arial Narrow" w:cs="Arial Narrow"/>
        </w:rPr>
        <w:t xml:space="preserve">da Justiça </w:t>
      </w:r>
      <w:ins w:id="14" w:author="Thamirys de Souza Marchesi" w:date="2023-09-11T09:41:00Z">
        <w:r>
          <w:rPr>
            <w:rFonts w:ascii="Arial Narrow" w:eastAsia="Arial Narrow" w:hAnsi="Arial Narrow" w:cs="Arial Narrow"/>
          </w:rPr>
          <w:t>de São Paulo</w:t>
        </w:r>
      </w:ins>
      <w:del w:id="15" w:author="Thamirys de Souza Marchesi" w:date="2023-09-11T09:41:00Z">
        <w:r w:rsidDel="00CB7E4E">
          <w:rPr>
            <w:rFonts w:ascii="Arial Narrow" w:eastAsia="Arial Narrow" w:hAnsi="Arial Narrow" w:cs="Arial Narrow"/>
          </w:rPr>
          <w:delText>[...]</w:delText>
        </w:r>
      </w:del>
    </w:p>
    <w:p w14:paraId="00000034" w14:textId="2A47256D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right="-205" w:hanging="330"/>
        <w:jc w:val="right"/>
        <w:rPr>
          <w:rFonts w:ascii="Arial Narrow" w:eastAsia="Arial Narrow" w:hAnsi="Arial Narrow" w:cs="Arial Narrow"/>
          <w:color w:val="000000"/>
        </w:rPr>
      </w:pPr>
      <w:ins w:id="16" w:author="Thamirys de Souza Marchesi" w:date="2023-09-11T09:41:00Z">
        <w:r>
          <w:rPr>
            <w:rFonts w:ascii="Arial Narrow" w:eastAsia="Arial Narrow" w:hAnsi="Arial Narrow" w:cs="Arial Narrow"/>
          </w:rPr>
          <w:t>São Paulo</w:t>
        </w:r>
      </w:ins>
      <w:del w:id="17" w:author="Thamirys de Souza Marchesi" w:date="2023-09-11T09:41:00Z">
        <w:r w:rsidDel="00CB7E4E">
          <w:rPr>
            <w:rFonts w:ascii="Arial Narrow" w:eastAsia="Arial Narrow" w:hAnsi="Arial Narrow" w:cs="Arial Narrow"/>
          </w:rPr>
          <w:delText>Brasília</w:delText>
        </w:r>
      </w:del>
      <w:r>
        <w:rPr>
          <w:rFonts w:ascii="Arial Narrow" w:eastAsia="Arial Narrow" w:hAnsi="Arial Narrow" w:cs="Arial Narrow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 xml:space="preserve">XX de XXXXXX de </w:t>
      </w:r>
      <w:r>
        <w:rPr>
          <w:rFonts w:ascii="Arial Narrow" w:eastAsia="Arial Narrow" w:hAnsi="Arial Narrow" w:cs="Arial Narrow"/>
        </w:rPr>
        <w:t>2023</w:t>
      </w:r>
      <w:r>
        <w:rPr>
          <w:rFonts w:ascii="Arial Narrow" w:eastAsia="Arial Narrow" w:hAnsi="Arial Narrow" w:cs="Arial Narrow"/>
          <w:color w:val="000000"/>
        </w:rPr>
        <w:t xml:space="preserve">. </w:t>
      </w:r>
    </w:p>
    <w:p w14:paraId="00000035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6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7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8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MINISTÉRIO DA SAÚDE</w:t>
      </w:r>
    </w:p>
    <w:p w14:paraId="00000039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</w:p>
    <w:p w14:paraId="0000003A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05" w:hanging="330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__________________________ </w:t>
      </w:r>
    </w:p>
    <w:p w14:paraId="0000003B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right="-205" w:hanging="330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SOCIEDADE BENEFICENTE DE SENHORAS HOSPITAL SÍRIO LIBANÊS</w:t>
      </w:r>
    </w:p>
    <w:p w14:paraId="0000003C" w14:textId="77777777" w:rsidR="00FE2A00" w:rsidRDefault="00FE2A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711" w:right="1765"/>
        <w:jc w:val="center"/>
        <w:rPr>
          <w:rFonts w:ascii="Arial Narrow" w:eastAsia="Arial Narrow" w:hAnsi="Arial Narrow" w:cs="Arial Narrow"/>
          <w:color w:val="0563C1"/>
          <w:sz w:val="13"/>
          <w:szCs w:val="13"/>
        </w:rPr>
      </w:pPr>
    </w:p>
    <w:sectPr w:rsidR="00FE2A00">
      <w:pgSz w:w="11900" w:h="16840"/>
      <w:pgMar w:top="830" w:right="1352" w:bottom="463" w:left="1698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anna Gomes Alencar" w:date="2023-09-04T16:02:00Z" w:initials="">
    <w:p w14:paraId="00000040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Prezados, por gentileza, confirmar e ajustar conforme necessário.</w:t>
      </w:r>
    </w:p>
  </w:comment>
  <w:comment w:id="2" w:author="Marianna Gomes Alencar" w:date="2023-09-04T16:02:00Z" w:initials="">
    <w:p w14:paraId="0000003F" w14:textId="77777777" w:rsidR="00FE2A00" w:rsidRDefault="00CB7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HSL, favor complementar.</w:t>
      </w:r>
    </w:p>
  </w:comment>
  <w:comment w:id="5" w:author="Beatriz de Faria Leao" w:date="2023-09-11T12:58:00Z" w:initials="Bd">
    <w:p w14:paraId="0412834A" w14:textId="77777777" w:rsidR="00F139EE" w:rsidRDefault="00F139EE" w:rsidP="00740BE5">
      <w:r>
        <w:rPr>
          <w:rStyle w:val="CommentReference"/>
        </w:rPr>
        <w:annotationRef/>
      </w:r>
      <w:r>
        <w:rPr>
          <w:sz w:val="20"/>
          <w:szCs w:val="20"/>
        </w:rPr>
        <w:t xml:space="preserve">Apesar de não estar no plano vamos também pegar os dados que existirem de RC - Registro de Atendimento Clínico para os perfis de Alergia, Medicamentos e Lista de Problemas. Vou acrescentar no texto. </w:t>
      </w:r>
    </w:p>
    <w:p w14:paraId="4EE6301B" w14:textId="77777777" w:rsidR="00F139EE" w:rsidRDefault="00F139EE" w:rsidP="00740BE5"/>
  </w:comment>
  <w:comment w:id="11" w:author="Beatriz de Faria Leao" w:date="2023-09-11T13:06:00Z" w:initials="Bd">
    <w:p w14:paraId="4C4AF53A" w14:textId="77777777" w:rsidR="00F139EE" w:rsidRDefault="00F139EE" w:rsidP="0077362A">
      <w:r>
        <w:rPr>
          <w:rStyle w:val="CommentReference"/>
        </w:rPr>
        <w:annotationRef/>
      </w:r>
      <w:r>
        <w:rPr>
          <w:sz w:val="20"/>
          <w:szCs w:val="20"/>
        </w:rPr>
        <w:t>Temos que colocar aqui os demais dados que vamos utilizar? - registro de Imunobiológicos administrados, Laudo de Exames de Covod e MonkeyPox, Alergias e Reações Adversas, Medicamentos em Uso, e Lista de Problemas?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0" w15:done="0"/>
  <w15:commentEx w15:paraId="0000003F" w15:done="0"/>
  <w15:commentEx w15:paraId="4EE6301B" w15:done="0"/>
  <w15:commentEx w15:paraId="4C4AF5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98D7F" w16cex:dateUtc="2023-09-11T15:58:00Z"/>
  <w16cex:commentExtensible w16cex:durableId="28A98F3C" w16cex:dateUtc="2023-09-11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0" w16cid:durableId="28A98CE6"/>
  <w16cid:commentId w16cid:paraId="0000003F" w16cid:durableId="28A98CE5"/>
  <w16cid:commentId w16cid:paraId="4EE6301B" w16cid:durableId="28A98D7F"/>
  <w16cid:commentId w16cid:paraId="4C4AF53A" w16cid:durableId="28A98F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mirys de Souza Marchesi">
    <w15:presenceInfo w15:providerId="AD" w15:userId="S-1-5-21-968166678-1752658307-622671684-94245"/>
  </w15:person>
  <w15:person w15:author="Beatriz de Faria Leao">
    <w15:presenceInfo w15:providerId="AD" w15:userId="S::beatriz.leao@hsl.org.br::99470694-7bbd-4f63-8061-789edcc28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00"/>
    <w:rsid w:val="00197D46"/>
    <w:rsid w:val="00CB7E4E"/>
    <w:rsid w:val="00F139EE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F253"/>
  <w15:docId w15:val="{03B22697-CFD1-4324-A2FE-0048917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E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4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39EE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9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rbT6H1GVGUdah/AxD13/+DQrg==">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Thamirys de Souza Marchesi</dc:creator>
  <cp:lastModifiedBy>Beatriz de Faria Leao</cp:lastModifiedBy>
  <cp:revision>3</cp:revision>
  <dcterms:created xsi:type="dcterms:W3CDTF">2023-09-11T16:06:00Z</dcterms:created>
  <dcterms:modified xsi:type="dcterms:W3CDTF">2023-09-11T16:19:00Z</dcterms:modified>
</cp:coreProperties>
</file>