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 w:right="-205"/>
        <w:rPr>
          <w:rFonts w:ascii="Arial Narrow" w:eastAsia="Arial Narrow" w:hAnsi="Arial Narrow" w:cs="Arial Narrow"/>
          <w:color w:val="000000"/>
        </w:rPr>
      </w:pPr>
    </w:p>
    <w:p w14:paraId="00000002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495" w:right="-205"/>
        <w:jc w:val="center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>ACORDO</w:t>
      </w:r>
      <w:r>
        <w:rPr>
          <w:rFonts w:ascii="Arial Narrow" w:eastAsia="Arial Narrow" w:hAnsi="Arial Narrow" w:cs="Arial Narrow"/>
          <w:b/>
          <w:color w:val="000000"/>
        </w:rPr>
        <w:t xml:space="preserve"> DE COMPARTILHAMENTO DE DADOS </w:t>
      </w:r>
    </w:p>
    <w:p w14:paraId="00000003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495" w:right="-205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SOCIEDADE BENEFICENTE DE SENHORAS HOSPITAL SÍRIO LIBANÊS</w:t>
      </w:r>
    </w:p>
    <w:p w14:paraId="00000004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495" w:right="-205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 UNIÃO FEDERAL, POR INTERMÉDIO DO MINISTÉRIO DA SAÚDE</w:t>
      </w:r>
    </w:p>
    <w:p w14:paraId="00000005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4251" w:right="-20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de Compartilhamento de Dados </w:t>
      </w:r>
      <w:proofErr w:type="gramStart"/>
      <w:r>
        <w:rPr>
          <w:rFonts w:ascii="Arial Narrow" w:eastAsia="Arial Narrow" w:hAnsi="Arial Narrow" w:cs="Arial Narrow"/>
          <w:color w:val="000000"/>
        </w:rPr>
        <w:t>sob  confidencialidade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que, entre si, celebram </w:t>
      </w:r>
      <w:r>
        <w:rPr>
          <w:rFonts w:ascii="Arial Narrow" w:eastAsia="Arial Narrow" w:hAnsi="Arial Narrow" w:cs="Arial Narrow"/>
          <w:b/>
        </w:rPr>
        <w:t xml:space="preserve">SOCIEDADE BENEFICENTE DE SENHORAS HOSPITAL SÍRIO LIBANÊS </w:t>
      </w:r>
      <w:r>
        <w:rPr>
          <w:rFonts w:ascii="Arial Narrow" w:eastAsia="Arial Narrow" w:hAnsi="Arial Narrow" w:cs="Arial Narrow"/>
          <w:color w:val="000000"/>
        </w:rPr>
        <w:t xml:space="preserve">e </w:t>
      </w:r>
      <w:r>
        <w:rPr>
          <w:rFonts w:ascii="Arial Narrow" w:eastAsia="Arial Narrow" w:hAnsi="Arial Narrow" w:cs="Arial Narrow"/>
          <w:b/>
        </w:rPr>
        <w:t>MINISTÉRIO DA SAÚDE</w:t>
      </w:r>
      <w:r>
        <w:rPr>
          <w:rFonts w:ascii="Arial Narrow" w:eastAsia="Arial Narrow" w:hAnsi="Arial Narrow" w:cs="Arial Narrow"/>
          <w:color w:val="000000"/>
        </w:rPr>
        <w:t xml:space="preserve">, para </w:t>
      </w:r>
      <w:r>
        <w:rPr>
          <w:rFonts w:ascii="Arial Narrow" w:eastAsia="Arial Narrow" w:hAnsi="Arial Narrow" w:cs="Arial Narrow"/>
        </w:rPr>
        <w:t>cumprimento do Termo XXXXXX, vinculado ao PROADI-SUS.</w:t>
      </w:r>
    </w:p>
    <w:p w14:paraId="00000006" w14:textId="2750AFD4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4251" w:right="-205"/>
        <w:jc w:val="both"/>
        <w:rPr>
          <w:rFonts w:ascii="Arial Narrow" w:eastAsia="Arial Narrow" w:hAnsi="Arial Narrow" w:cs="Arial Narrow"/>
        </w:rPr>
      </w:pPr>
      <w:ins w:id="0" w:author="Thamirys de Souza Marchesi" w:date="2023-09-11T09:40:00Z">
        <w:r>
          <w:rPr>
            <w:rFonts w:ascii="Arial Narrow" w:eastAsia="Arial Narrow" w:hAnsi="Arial Narrow" w:cs="Arial Narrow"/>
          </w:rPr>
          <w:t xml:space="preserve"> </w:t>
        </w:r>
      </w:ins>
    </w:p>
    <w:p w14:paraId="00000007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-283" w:right="-205" w:firstLine="15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Pelo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de Compartilhamento de Dados sob confidencialidade, de um lado, </w:t>
      </w:r>
      <w:r>
        <w:rPr>
          <w:rFonts w:ascii="Arial Narrow" w:eastAsia="Arial Narrow" w:hAnsi="Arial Narrow" w:cs="Arial Narrow"/>
        </w:rPr>
        <w:t xml:space="preserve">a União Federal, por intermédio do </w:t>
      </w:r>
      <w:r>
        <w:rPr>
          <w:rFonts w:ascii="Arial Narrow" w:eastAsia="Arial Narrow" w:hAnsi="Arial Narrow" w:cs="Arial Narrow"/>
          <w:b/>
        </w:rPr>
        <w:t>MINISTÉRIO DA SAÚDE</w:t>
      </w:r>
      <w:r>
        <w:rPr>
          <w:rFonts w:ascii="Arial Narrow" w:eastAsia="Arial Narrow" w:hAnsi="Arial Narrow" w:cs="Arial Narrow"/>
          <w:color w:val="000000"/>
        </w:rPr>
        <w:t>, órgão do Poder Executivo Fe</w:t>
      </w:r>
      <w:r>
        <w:rPr>
          <w:rFonts w:ascii="Arial Narrow" w:eastAsia="Arial Narrow" w:hAnsi="Arial Narrow" w:cs="Arial Narrow"/>
        </w:rPr>
        <w:t>deral,</w:t>
      </w:r>
      <w:r>
        <w:rPr>
          <w:rFonts w:ascii="Arial Narrow" w:eastAsia="Arial Narrow" w:hAnsi="Arial Narrow" w:cs="Arial Narrow"/>
          <w:color w:val="000000"/>
        </w:rPr>
        <w:t xml:space="preserve"> inscrito no </w:t>
      </w:r>
      <w:r>
        <w:rPr>
          <w:rFonts w:ascii="Arial Narrow" w:eastAsia="Arial Narrow" w:hAnsi="Arial Narrow" w:cs="Arial Narrow"/>
        </w:rPr>
        <w:t>CNPJ sob o número 00.394.544/127-87, doravante denominado simplesmente [</w:t>
      </w:r>
      <w:proofErr w:type="spellStart"/>
      <w:r>
        <w:rPr>
          <w:rFonts w:ascii="Arial Narrow" w:eastAsia="Arial Narrow" w:hAnsi="Arial Narrow" w:cs="Arial Narrow"/>
        </w:rPr>
        <w:t>xxxxxxxx</w:t>
      </w:r>
      <w:proofErr w:type="spellEnd"/>
      <w:r>
        <w:rPr>
          <w:rFonts w:ascii="Arial Narrow" w:eastAsia="Arial Narrow" w:hAnsi="Arial Narrow" w:cs="Arial Narrow"/>
        </w:rPr>
        <w:t>], situado na Esplanada dos Ministérios, Bloco G, Edifício Sede, Brasília,</w:t>
      </w:r>
      <w:r>
        <w:rPr>
          <w:rFonts w:ascii="Arial Narrow" w:eastAsia="Arial Narrow" w:hAnsi="Arial Narrow" w:cs="Arial Narrow"/>
        </w:rPr>
        <w:t xml:space="preserve"> Distrito Federal, </w:t>
      </w:r>
      <w:sdt>
        <w:sdtPr>
          <w:tag w:val="goog_rdk_0"/>
          <w:id w:val="-222215439"/>
        </w:sdtPr>
        <w:sdtEndPr/>
        <w:sdtContent>
          <w:commentRangeStart w:id="1"/>
        </w:sdtContent>
      </w:sdt>
      <w:r>
        <w:rPr>
          <w:rFonts w:ascii="Arial Narrow" w:eastAsia="Arial Narrow" w:hAnsi="Arial Narrow" w:cs="Arial Narrow"/>
        </w:rPr>
        <w:t>neste ato representado pela</w:t>
      </w:r>
      <w:r>
        <w:rPr>
          <w:rFonts w:ascii="Arial Narrow" w:eastAsia="Arial Narrow" w:hAnsi="Arial Narrow" w:cs="Arial Narrow"/>
          <w:color w:val="000000"/>
        </w:rPr>
        <w:t xml:space="preserve">,  </w:t>
      </w:r>
      <w:r>
        <w:rPr>
          <w:rFonts w:ascii="Arial Narrow" w:eastAsia="Arial Narrow" w:hAnsi="Arial Narrow" w:cs="Arial Narrow"/>
        </w:rPr>
        <w:t xml:space="preserve">[NOME COMPLETO DA DPO/MS] </w:t>
      </w:r>
      <w:r>
        <w:rPr>
          <w:rFonts w:ascii="Arial Narrow" w:eastAsia="Arial Narrow" w:hAnsi="Arial Narrow" w:cs="Arial Narrow"/>
          <w:b/>
          <w:color w:val="000000"/>
        </w:rPr>
        <w:t xml:space="preserve"> [</w:t>
      </w:r>
      <w:r>
        <w:rPr>
          <w:rFonts w:ascii="Arial Narrow" w:eastAsia="Arial Narrow" w:hAnsi="Arial Narrow" w:cs="Arial Narrow"/>
        </w:rPr>
        <w:t xml:space="preserve">nacionalidade] </w:t>
      </w:r>
      <w:r>
        <w:rPr>
          <w:rFonts w:ascii="Arial Narrow" w:eastAsia="Arial Narrow" w:hAnsi="Arial Narrow" w:cs="Arial Narrow"/>
          <w:color w:val="000000"/>
        </w:rPr>
        <w:t>, [</w:t>
      </w:r>
      <w:r>
        <w:rPr>
          <w:rFonts w:ascii="Arial Narrow" w:eastAsia="Arial Narrow" w:hAnsi="Arial Narrow" w:cs="Arial Narrow"/>
        </w:rPr>
        <w:t xml:space="preserve">estado civil] </w:t>
      </w:r>
      <w:r>
        <w:rPr>
          <w:rFonts w:ascii="Arial Narrow" w:eastAsia="Arial Narrow" w:hAnsi="Arial Narrow" w:cs="Arial Narrow"/>
          <w:color w:val="000000"/>
        </w:rPr>
        <w:t xml:space="preserve">, </w:t>
      </w:r>
      <w:r>
        <w:rPr>
          <w:rFonts w:ascii="Arial Narrow" w:eastAsia="Arial Narrow" w:hAnsi="Arial Narrow" w:cs="Arial Narrow"/>
        </w:rPr>
        <w:t xml:space="preserve">Encarregada de Dados do Ministério da Saúde </w:t>
      </w:r>
      <w:commentRangeEnd w:id="1"/>
      <w:r>
        <w:commentReference w:id="1"/>
      </w:r>
      <w:r>
        <w:rPr>
          <w:rFonts w:ascii="Arial Narrow" w:eastAsia="Arial Narrow" w:hAnsi="Arial Narrow" w:cs="Arial Narrow"/>
        </w:rPr>
        <w:t xml:space="preserve">e de outro a </w:t>
      </w:r>
      <w:r>
        <w:rPr>
          <w:rFonts w:ascii="Arial Narrow" w:eastAsia="Arial Narrow" w:hAnsi="Arial Narrow" w:cs="Arial Narrow"/>
          <w:b/>
        </w:rPr>
        <w:t>SOCIEDADE BENEFICENTE DE SENHORAS HOSPITAL SÍRIO LIBANÊS (“</w:t>
      </w:r>
      <w:r>
        <w:rPr>
          <w:rFonts w:ascii="Arial Narrow" w:eastAsia="Arial Narrow" w:hAnsi="Arial Narrow" w:cs="Arial Narrow"/>
        </w:rPr>
        <w:t>SBSHSL”), pessoa jurídic</w:t>
      </w:r>
      <w:r>
        <w:rPr>
          <w:rFonts w:ascii="Arial Narrow" w:eastAsia="Arial Narrow" w:hAnsi="Arial Narrow" w:cs="Arial Narrow"/>
        </w:rPr>
        <w:t>a de direito privado, inscrita no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>CNPJ sob o n</w:t>
      </w:r>
      <w:r>
        <w:rPr>
          <w:rFonts w:ascii="Arial Narrow" w:eastAsia="Arial Narrow" w:hAnsi="Arial Narrow" w:cs="Arial Narrow"/>
          <w:b/>
        </w:rPr>
        <w:t xml:space="preserve">º </w:t>
      </w:r>
      <w:r>
        <w:rPr>
          <w:rFonts w:ascii="Arial Narrow" w:eastAsia="Arial Narrow" w:hAnsi="Arial Narrow" w:cs="Arial Narrow"/>
        </w:rPr>
        <w:t>61.590.410/0001-24, com sede na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 xml:space="preserve">Rua Dona </w:t>
      </w:r>
      <w:proofErr w:type="spellStart"/>
      <w:r>
        <w:rPr>
          <w:rFonts w:ascii="Arial Narrow" w:eastAsia="Arial Narrow" w:hAnsi="Arial Narrow" w:cs="Arial Narrow"/>
        </w:rPr>
        <w:t>Adma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Jafet</w:t>
      </w:r>
      <w:proofErr w:type="spellEnd"/>
      <w:r>
        <w:rPr>
          <w:rFonts w:ascii="Arial Narrow" w:eastAsia="Arial Narrow" w:hAnsi="Arial Narrow" w:cs="Arial Narrow"/>
        </w:rPr>
        <w:t>, Nº. 91, Bela Vista, São Paulo/SP, CEP: 01.308-050</w:t>
      </w:r>
      <w:r>
        <w:rPr>
          <w:rFonts w:ascii="Arial Narrow" w:eastAsia="Arial Narrow" w:hAnsi="Arial Narrow" w:cs="Arial Narrow"/>
          <w:color w:val="000000"/>
        </w:rPr>
        <w:t xml:space="preserve">; </w:t>
      </w:r>
      <w:r>
        <w:rPr>
          <w:rFonts w:ascii="Arial Narrow" w:eastAsia="Arial Narrow" w:hAnsi="Arial Narrow" w:cs="Arial Narrow"/>
        </w:rPr>
        <w:t>n</w:t>
      </w:r>
      <w:sdt>
        <w:sdtPr>
          <w:tag w:val="goog_rdk_1"/>
          <w:id w:val="1683160558"/>
        </w:sdtPr>
        <w:sdtEndPr/>
        <w:sdtContent>
          <w:commentRangeStart w:id="2"/>
        </w:sdtContent>
      </w:sdt>
      <w:r>
        <w:rPr>
          <w:rFonts w:ascii="Arial Narrow" w:eastAsia="Arial Narrow" w:hAnsi="Arial Narrow" w:cs="Arial Narrow"/>
        </w:rPr>
        <w:t>este ato representada por……. [INSERIR]</w:t>
      </w:r>
      <w:commentRangeEnd w:id="2"/>
      <w:r>
        <w:commentReference w:id="2"/>
      </w:r>
      <w:r>
        <w:rPr>
          <w:rFonts w:ascii="Arial Narrow" w:eastAsia="Arial Narrow" w:hAnsi="Arial Narrow" w:cs="Arial Narrow"/>
          <w:color w:val="000000"/>
        </w:rPr>
        <w:t xml:space="preserve"> têm ajustado e </w:t>
      </w:r>
      <w:r>
        <w:rPr>
          <w:rFonts w:ascii="Arial Narrow" w:eastAsia="Arial Narrow" w:hAnsi="Arial Narrow" w:cs="Arial Narrow"/>
        </w:rPr>
        <w:t>acordado</w:t>
      </w:r>
      <w:r>
        <w:rPr>
          <w:rFonts w:ascii="Arial Narrow" w:eastAsia="Arial Narrow" w:hAnsi="Arial Narrow" w:cs="Arial Narrow"/>
          <w:color w:val="000000"/>
        </w:rPr>
        <w:t xml:space="preserve">,  entre si, sob os fundamentos e as cláusulas a seguir elencadas. </w:t>
      </w:r>
    </w:p>
    <w:p w14:paraId="00000008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20" w:right="-205" w:firstLine="19"/>
        <w:jc w:val="both"/>
        <w:rPr>
          <w:rFonts w:ascii="Arial Narrow" w:eastAsia="Arial Narrow" w:hAnsi="Arial Narrow" w:cs="Arial Narrow"/>
        </w:rPr>
      </w:pPr>
    </w:p>
    <w:p w14:paraId="00000009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1. CLÁUSULA PRIMEIRA - DEFINIÇÕES</w:t>
      </w:r>
    </w:p>
    <w:p w14:paraId="0000000A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1.1 As</w:t>
      </w:r>
      <w:proofErr w:type="gramEnd"/>
      <w:r>
        <w:rPr>
          <w:rFonts w:ascii="Arial Narrow" w:eastAsia="Arial Narrow" w:hAnsi="Arial Narrow" w:cs="Arial Narrow"/>
        </w:rPr>
        <w:t xml:space="preserve"> definições das expressões e termos relacionados à Lei Geral de Proteção de Dados (LGPD), Lei nº 13.709/2018, seguirão aqueles indicados na referida norma. </w:t>
      </w:r>
    </w:p>
    <w:p w14:paraId="0000000B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a) Dados Pessoais: informação relacionada a pessoa natural identificada ou identificável;</w:t>
      </w:r>
    </w:p>
    <w:p w14:paraId="0000000C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b) </w:t>
      </w:r>
      <w:r>
        <w:rPr>
          <w:rFonts w:ascii="Arial Narrow" w:eastAsia="Arial Narrow" w:hAnsi="Arial Narrow" w:cs="Arial Narrow"/>
        </w:rPr>
        <w:t>Tratamento: toda operação realizada com Dados Pessoais, como as que se referem a coleta, produção, recepção, classificação, utilização, acesso, reprodução, transmissão, distribuição, processamento, arquivamento, armazenamento, eliminação, avaliação ou cont</w:t>
      </w:r>
      <w:r>
        <w:rPr>
          <w:rFonts w:ascii="Arial Narrow" w:eastAsia="Arial Narrow" w:hAnsi="Arial Narrow" w:cs="Arial Narrow"/>
        </w:rPr>
        <w:t xml:space="preserve">role da informação, modificação, comunicação, transferência, difusão ou extração; </w:t>
      </w:r>
    </w:p>
    <w:p w14:paraId="0000000D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c) Titular: pessoa natural a quem se referem os Dados Pessoais que são objeto de Tratamento;</w:t>
      </w:r>
    </w:p>
    <w:p w14:paraId="0000000E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d) Encarregado: pessoa indicada pelo Controlador e Operador para atuar como cana</w:t>
      </w:r>
      <w:r>
        <w:rPr>
          <w:rFonts w:ascii="Arial Narrow" w:eastAsia="Arial Narrow" w:hAnsi="Arial Narrow" w:cs="Arial Narrow"/>
        </w:rPr>
        <w:t>l de comunicação entre o Controlador, os titulares dos dados e a Autoridade Nacional de Proteção de Dados (ANPD);</w:t>
      </w:r>
    </w:p>
    <w:p w14:paraId="0000000F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e) Controlador: pessoa natural ou jurídica, de direito público ou privado, a quem competem as decisões referentes ao Tratamento de Dados Pesso</w:t>
      </w:r>
      <w:r>
        <w:rPr>
          <w:rFonts w:ascii="Arial Narrow" w:eastAsia="Arial Narrow" w:hAnsi="Arial Narrow" w:cs="Arial Narrow"/>
        </w:rPr>
        <w:t>ais. No caso do presente Acordo, o Controlador é a UNIÃO FEDERAL, intermediada pelo MINISTÉRIO DA SAÚDE;</w:t>
      </w:r>
    </w:p>
    <w:p w14:paraId="00000010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f) Operador: pessoa natural ou jurídica, de direito público ou privado, que realiza o Tratamento de Dados Pessoais em nome do Controlador. No caso do p</w:t>
      </w:r>
      <w:r>
        <w:rPr>
          <w:rFonts w:ascii="Arial Narrow" w:eastAsia="Arial Narrow" w:hAnsi="Arial Narrow" w:cs="Arial Narrow"/>
        </w:rPr>
        <w:t xml:space="preserve">resente Acordo, o Operador é a </w:t>
      </w:r>
      <w:r>
        <w:rPr>
          <w:rFonts w:ascii="Arial Narrow" w:eastAsia="Arial Narrow" w:hAnsi="Arial Narrow" w:cs="Arial Narrow"/>
          <w:b/>
        </w:rPr>
        <w:t>SOCIEDADE BENEFICENTE DE SENHORAS HOSPITAL SÍRIO LIBANÊS</w:t>
      </w:r>
      <w:r>
        <w:rPr>
          <w:rFonts w:ascii="Arial Narrow" w:eastAsia="Arial Narrow" w:hAnsi="Arial Narrow" w:cs="Arial Narrow"/>
        </w:rPr>
        <w:t>.</w:t>
      </w:r>
    </w:p>
    <w:p w14:paraId="00000011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>1.2. As PARTES obrigam-se, sempre que aplicável, a atuar em conformidade com a legislação vigente sobre proteção de dados pessoais e as determinações de órgãos regulad</w:t>
      </w:r>
      <w:r>
        <w:rPr>
          <w:rFonts w:ascii="Arial Narrow" w:eastAsia="Arial Narrow" w:hAnsi="Arial Narrow" w:cs="Arial Narrow"/>
        </w:rPr>
        <w:t>ores/fiscalizadores sobre a matéria, em especial, a Constituição Federal, a Lei Federal nº 12.965/2014 (“Marco Civil da Internet”), o Decreto nº 8.771/2016, Lei Geral de Proteção de Dados Pessoais (“LGPD”) e as regulamentações da Autoridade Nacional de Pro</w:t>
      </w:r>
      <w:r>
        <w:rPr>
          <w:rFonts w:ascii="Arial Narrow" w:eastAsia="Arial Narrow" w:hAnsi="Arial Narrow" w:cs="Arial Narrow"/>
        </w:rPr>
        <w:t xml:space="preserve">teção de Dados (“ANPD”). </w:t>
      </w:r>
    </w:p>
    <w:p w14:paraId="00000012" w14:textId="77777777" w:rsidR="00FE2A00" w:rsidRDefault="00CB7E4E">
      <w:pPr>
        <w:widowControl w:val="0"/>
        <w:spacing w:before="323"/>
        <w:ind w:left="-283" w:right="-210"/>
        <w:jc w:val="both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1.3 As</w:t>
      </w:r>
      <w:proofErr w:type="gramEnd"/>
      <w:r>
        <w:rPr>
          <w:rFonts w:ascii="Arial Narrow" w:eastAsia="Arial Narrow" w:hAnsi="Arial Narrow" w:cs="Arial Narrow"/>
        </w:rPr>
        <w:t xml:space="preserve"> PARTES deverão manter a documentação de todas as suas operações de tratamento de dados e gerar, sempre que apropriado e solicitado pela Autoridade competente, um relatório de impacto de proteção de dados. </w:t>
      </w:r>
    </w:p>
    <w:p w14:paraId="00000013" w14:textId="77777777" w:rsidR="00FE2A00" w:rsidRDefault="00CB7E4E">
      <w:pPr>
        <w:widowControl w:val="0"/>
        <w:spacing w:before="323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1.4 As PARTES dev</w:t>
      </w:r>
      <w:r>
        <w:rPr>
          <w:rFonts w:ascii="Arial Narrow" w:eastAsia="Arial Narrow" w:hAnsi="Arial Narrow" w:cs="Arial Narrow"/>
        </w:rPr>
        <w:t>erão implementar medidas técnicas e organizacionais necessárias para proteger os dados contra a destruição, acidental ou ilícita, a perda, a alteração, a comunicação ou difusão ou o acesso não autorizado, além de garantir que o ambiente (seja ele físico ou</w:t>
      </w:r>
      <w:r>
        <w:rPr>
          <w:rFonts w:ascii="Arial Narrow" w:eastAsia="Arial Narrow" w:hAnsi="Arial Narrow" w:cs="Arial Narrow"/>
        </w:rPr>
        <w:t xml:space="preserve"> digital) utilizado por elas para o tratamento de dados pessoais seja estruturado de forma a atender os requisitos de segurança, aos padrões de boas práticas de governança e aos princípios gerais previstos nas normas aplicáveis a proteção de dados e nas de</w:t>
      </w:r>
      <w:r>
        <w:rPr>
          <w:rFonts w:ascii="Arial Narrow" w:eastAsia="Arial Narrow" w:hAnsi="Arial Narrow" w:cs="Arial Narrow"/>
        </w:rPr>
        <w:t xml:space="preserve">mais normas regulamentares aplicáveis. </w:t>
      </w:r>
    </w:p>
    <w:p w14:paraId="00000014" w14:textId="77777777" w:rsidR="00FE2A00" w:rsidRDefault="00FE2A00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</w:p>
    <w:p w14:paraId="00000015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 xml:space="preserve">2. </w:t>
      </w:r>
      <w:r>
        <w:rPr>
          <w:rFonts w:ascii="Arial Narrow" w:eastAsia="Arial Narrow" w:hAnsi="Arial Narrow" w:cs="Arial Narrow"/>
          <w:b/>
          <w:color w:val="000000"/>
        </w:rPr>
        <w:t xml:space="preserve"> CLÁUSULA </w:t>
      </w:r>
      <w:r>
        <w:rPr>
          <w:rFonts w:ascii="Arial Narrow" w:eastAsia="Arial Narrow" w:hAnsi="Arial Narrow" w:cs="Arial Narrow"/>
          <w:b/>
        </w:rPr>
        <w:t xml:space="preserve">SEGUNDA </w:t>
      </w:r>
      <w:r>
        <w:rPr>
          <w:rFonts w:ascii="Arial Narrow" w:eastAsia="Arial Narrow" w:hAnsi="Arial Narrow" w:cs="Arial Narrow"/>
          <w:b/>
          <w:color w:val="000000"/>
        </w:rPr>
        <w:t xml:space="preserve">– DO OBJETO </w:t>
      </w:r>
    </w:p>
    <w:p w14:paraId="00000016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sdt>
        <w:sdtPr>
          <w:tag w:val="goog_rdk_2"/>
          <w:id w:val="-775481544"/>
        </w:sdtPr>
        <w:sdtEndPr/>
        <w:sdtContent/>
      </w:sdt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 xml:space="preserve">.1. O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de compartilhamento tem por objeto </w:t>
      </w:r>
      <w:r>
        <w:rPr>
          <w:rFonts w:ascii="Arial Narrow" w:eastAsia="Arial Narrow" w:hAnsi="Arial Narrow" w:cs="Arial Narrow"/>
        </w:rPr>
        <w:t xml:space="preserve">estabelecer diretrizes de </w:t>
      </w:r>
      <w:r>
        <w:rPr>
          <w:rFonts w:ascii="Arial Narrow" w:eastAsia="Arial Narrow" w:hAnsi="Arial Narrow" w:cs="Arial Narrow"/>
          <w:color w:val="000000"/>
        </w:rPr>
        <w:t xml:space="preserve">cooperação entre os partícipes, visando regulamentar o compartilhamento, </w:t>
      </w:r>
      <w:r>
        <w:rPr>
          <w:rFonts w:ascii="Arial Narrow" w:eastAsia="Arial Narrow" w:hAnsi="Arial Narrow" w:cs="Arial Narrow"/>
        </w:rPr>
        <w:t>pelo</w:t>
      </w:r>
      <w:r>
        <w:rPr>
          <w:rFonts w:ascii="Arial Narrow" w:eastAsia="Arial Narrow" w:hAnsi="Arial Narrow" w:cs="Arial Narrow"/>
          <w:b/>
        </w:rPr>
        <w:t xml:space="preserve"> MINISTÉRIO DA SAÚDE</w:t>
      </w:r>
      <w:r>
        <w:rPr>
          <w:rFonts w:ascii="Arial Narrow" w:eastAsia="Arial Narrow" w:hAnsi="Arial Narrow" w:cs="Arial Narrow"/>
        </w:rPr>
        <w:t xml:space="preserve">, </w:t>
      </w:r>
      <w:r>
        <w:rPr>
          <w:rFonts w:ascii="Arial Narrow" w:eastAsia="Arial Narrow" w:hAnsi="Arial Narrow" w:cs="Arial Narrow"/>
          <w:color w:val="000000"/>
        </w:rPr>
        <w:t>de dado</w:t>
      </w:r>
      <w:r>
        <w:rPr>
          <w:rFonts w:ascii="Arial Narrow" w:eastAsia="Arial Narrow" w:hAnsi="Arial Narrow" w:cs="Arial Narrow"/>
        </w:rPr>
        <w:t xml:space="preserve">s de saúde de pacientes cujo tratamento médico tenha ocorrido dentro do âmbito do Sistema Único de Saúde (SUS) para realizar </w:t>
      </w:r>
      <w:r>
        <w:rPr>
          <w:rFonts w:ascii="Arial Narrow" w:eastAsia="Arial Narrow" w:hAnsi="Arial Narrow" w:cs="Arial Narrow"/>
          <w:i/>
        </w:rPr>
        <w:t>provas de conceito (POC)</w:t>
      </w:r>
      <w:r>
        <w:rPr>
          <w:rFonts w:ascii="Arial Narrow" w:eastAsia="Arial Narrow" w:hAnsi="Arial Narrow" w:cs="Arial Narrow"/>
        </w:rPr>
        <w:t xml:space="preserve">: Realização de testes de conformidade para os casos de teste especificados – </w:t>
      </w:r>
      <w:r>
        <w:rPr>
          <w:rFonts w:ascii="Arial Narrow" w:eastAsia="Arial Narrow" w:hAnsi="Arial Narrow" w:cs="Arial Narrow"/>
        </w:rPr>
        <w:t xml:space="preserve">Exames COVID-19 e </w:t>
      </w:r>
      <w:proofErr w:type="spellStart"/>
      <w:r>
        <w:rPr>
          <w:rFonts w:ascii="Arial Narrow" w:eastAsia="Arial Narrow" w:hAnsi="Arial Narrow" w:cs="Arial Narrow"/>
        </w:rPr>
        <w:t>Monkeypox</w:t>
      </w:r>
      <w:proofErr w:type="spellEnd"/>
      <w:r>
        <w:rPr>
          <w:rFonts w:ascii="Arial Narrow" w:eastAsia="Arial Narrow" w:hAnsi="Arial Narrow" w:cs="Arial Narrow"/>
        </w:rPr>
        <w:t xml:space="preserve"> e Registro de Imunização, conforme descrito no Item 5 do Plano de Trabalho vinculado ao </w:t>
      </w:r>
      <w:r>
        <w:rPr>
          <w:rFonts w:ascii="Arial Narrow" w:eastAsia="Arial Narrow" w:hAnsi="Arial Narrow" w:cs="Arial Narrow"/>
          <w:i/>
        </w:rPr>
        <w:t>PROCESSO NUP: 25000.087254/2022-79</w:t>
      </w:r>
      <w:r>
        <w:rPr>
          <w:rFonts w:ascii="Arial Narrow" w:eastAsia="Arial Narrow" w:hAnsi="Arial Narrow" w:cs="Arial Narrow"/>
        </w:rPr>
        <w:t>.</w:t>
      </w:r>
    </w:p>
    <w:p w14:paraId="00000017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18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2.2 As</w:t>
      </w:r>
      <w:proofErr w:type="gramEnd"/>
      <w:r>
        <w:rPr>
          <w:rFonts w:ascii="Arial Narrow" w:eastAsia="Arial Narrow" w:hAnsi="Arial Narrow" w:cs="Arial Narrow"/>
        </w:rPr>
        <w:t xml:space="preserve"> informações compartilhadas entre as partes serão única e exclusivamente utilizadas para atender a finalidades institucionais citadas no Plano de Trabalho vinculado ao processo </w:t>
      </w:r>
      <w:proofErr w:type="spellStart"/>
      <w:r>
        <w:rPr>
          <w:rFonts w:ascii="Arial Narrow" w:eastAsia="Arial Narrow" w:hAnsi="Arial Narrow" w:cs="Arial Narrow"/>
        </w:rPr>
        <w:t>PROCESSO</w:t>
      </w:r>
      <w:proofErr w:type="spellEnd"/>
      <w:r>
        <w:rPr>
          <w:rFonts w:ascii="Arial Narrow" w:eastAsia="Arial Narrow" w:hAnsi="Arial Narrow" w:cs="Arial Narrow"/>
        </w:rPr>
        <w:t xml:space="preserve"> NUP: 25000.087254/2022-79, incluindo aqueles vinculados às prova</w:t>
      </w:r>
      <w:r>
        <w:rPr>
          <w:rFonts w:ascii="Arial Narrow" w:eastAsia="Arial Narrow" w:hAnsi="Arial Narrow" w:cs="Arial Narrow"/>
        </w:rPr>
        <w:t xml:space="preserve">s de conceito indicadas no tópico </w:t>
      </w:r>
      <w:r>
        <w:rPr>
          <w:rFonts w:ascii="Arial Narrow" w:eastAsia="Arial Narrow" w:hAnsi="Arial Narrow" w:cs="Arial Narrow"/>
          <w:i/>
        </w:rPr>
        <w:t>10. RESUMO EXECUTIVO DO PROJETO, no item b</w:t>
      </w:r>
      <w:r>
        <w:rPr>
          <w:rFonts w:ascii="Arial Narrow" w:eastAsia="Arial Narrow" w:hAnsi="Arial Narrow" w:cs="Arial Narrow"/>
        </w:rPr>
        <w:t xml:space="preserve">, além das etapas II e VI, descritas no mesmo item, e o objetivo específico descrito no Item </w:t>
      </w:r>
      <w:r>
        <w:rPr>
          <w:rFonts w:ascii="Arial Narrow" w:eastAsia="Arial Narrow" w:hAnsi="Arial Narrow" w:cs="Arial Narrow"/>
          <w:i/>
        </w:rPr>
        <w:t xml:space="preserve">11. OBJETIVOS DO PROJETO, b) Objetivos específicos, Item 6, </w:t>
      </w:r>
      <w:r>
        <w:rPr>
          <w:rFonts w:ascii="Arial Narrow" w:eastAsia="Arial Narrow" w:hAnsi="Arial Narrow" w:cs="Arial Narrow"/>
        </w:rPr>
        <w:t>todos do</w:t>
      </w:r>
      <w:sdt>
        <w:sdtPr>
          <w:tag w:val="goog_rdk_3"/>
          <w:id w:val="-70576909"/>
        </w:sdtPr>
        <w:sdtEndPr/>
        <w:sdtContent/>
      </w:sdt>
      <w:r>
        <w:rPr>
          <w:rFonts w:ascii="Arial Narrow" w:eastAsia="Arial Narrow" w:hAnsi="Arial Narrow" w:cs="Arial Narrow"/>
        </w:rPr>
        <w:t xml:space="preserve"> Plano de Trab</w:t>
      </w:r>
      <w:r>
        <w:rPr>
          <w:rFonts w:ascii="Arial Narrow" w:eastAsia="Arial Narrow" w:hAnsi="Arial Narrow" w:cs="Arial Narrow"/>
        </w:rPr>
        <w:t xml:space="preserve">alho. Além disso, serão empregadas para o cumprimento de políticas públicas, cuja atuação ficará, igualmente, adstrita </w:t>
      </w:r>
      <w:proofErr w:type="gramStart"/>
      <w:r>
        <w:rPr>
          <w:rFonts w:ascii="Arial Narrow" w:eastAsia="Arial Narrow" w:hAnsi="Arial Narrow" w:cs="Arial Narrow"/>
        </w:rPr>
        <w:t>às  disposições</w:t>
      </w:r>
      <w:proofErr w:type="gramEnd"/>
      <w:r>
        <w:rPr>
          <w:rFonts w:ascii="Arial Narrow" w:eastAsia="Arial Narrow" w:hAnsi="Arial Narrow" w:cs="Arial Narrow"/>
        </w:rPr>
        <w:t xml:space="preserve"> da Lei Geral de Proteção de Dados (LGPD), Lei n. 13.709/2018. </w:t>
      </w:r>
    </w:p>
    <w:p w14:paraId="00000019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1A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>3</w:t>
      </w:r>
      <w:r>
        <w:rPr>
          <w:rFonts w:ascii="Arial Narrow" w:eastAsia="Arial Narrow" w:hAnsi="Arial Narrow" w:cs="Arial Narrow"/>
          <w:b/>
          <w:color w:val="000000"/>
        </w:rPr>
        <w:t xml:space="preserve">. CLÁUSULA </w:t>
      </w:r>
      <w:r>
        <w:rPr>
          <w:rFonts w:ascii="Arial Narrow" w:eastAsia="Arial Narrow" w:hAnsi="Arial Narrow" w:cs="Arial Narrow"/>
          <w:b/>
        </w:rPr>
        <w:t>TERCEIRA</w:t>
      </w:r>
      <w:r>
        <w:rPr>
          <w:rFonts w:ascii="Arial Narrow" w:eastAsia="Arial Narrow" w:hAnsi="Arial Narrow" w:cs="Arial Narrow"/>
          <w:b/>
          <w:color w:val="000000"/>
        </w:rPr>
        <w:t xml:space="preserve">– DA VIGÊNCIA </w:t>
      </w:r>
    </w:p>
    <w:p w14:paraId="0000001B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3.1</w:t>
      </w:r>
      <w:r>
        <w:rPr>
          <w:rFonts w:ascii="Arial Narrow" w:eastAsia="Arial Narrow" w:hAnsi="Arial Narrow" w:cs="Arial Narrow"/>
          <w:color w:val="000000"/>
        </w:rPr>
        <w:t>. O presente ins</w:t>
      </w:r>
      <w:r>
        <w:rPr>
          <w:rFonts w:ascii="Arial Narrow" w:eastAsia="Arial Narrow" w:hAnsi="Arial Narrow" w:cs="Arial Narrow"/>
          <w:color w:val="000000"/>
        </w:rPr>
        <w:t xml:space="preserve">trumento </w:t>
      </w:r>
      <w:r>
        <w:rPr>
          <w:rFonts w:ascii="Arial Narrow" w:eastAsia="Arial Narrow" w:hAnsi="Arial Narrow" w:cs="Arial Narrow"/>
        </w:rPr>
        <w:t xml:space="preserve">entrará em </w:t>
      </w:r>
      <w:proofErr w:type="gramStart"/>
      <w:r>
        <w:rPr>
          <w:rFonts w:ascii="Arial Narrow" w:eastAsia="Arial Narrow" w:hAnsi="Arial Narrow" w:cs="Arial Narrow"/>
        </w:rPr>
        <w:t xml:space="preserve">vigor </w:t>
      </w:r>
      <w:r>
        <w:rPr>
          <w:rFonts w:ascii="Arial Narrow" w:eastAsia="Arial Narrow" w:hAnsi="Arial Narrow" w:cs="Arial Narrow"/>
          <w:color w:val="000000"/>
        </w:rPr>
        <w:t xml:space="preserve"> </w:t>
      </w:r>
      <w:r>
        <w:rPr>
          <w:rFonts w:ascii="Arial Narrow" w:eastAsia="Arial Narrow" w:hAnsi="Arial Narrow" w:cs="Arial Narrow"/>
        </w:rPr>
        <w:t>na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data de sua assinatura pelas partes,  sem prejuízo de publicação no Diário Oficial da União, pelo prazo </w:t>
      </w:r>
      <w:r>
        <w:rPr>
          <w:rFonts w:ascii="Arial Narrow" w:eastAsia="Arial Narrow" w:hAnsi="Arial Narrow" w:cs="Arial Narrow"/>
        </w:rPr>
        <w:t>necessário ao cumprimento do projeto, ou conforme Anexos a serem incluídos neste Termo de Compartilhamento de Dados.</w:t>
      </w:r>
    </w:p>
    <w:p w14:paraId="0000001C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>3.2</w:t>
      </w:r>
      <w:r>
        <w:rPr>
          <w:rFonts w:ascii="Arial Narrow" w:eastAsia="Arial Narrow" w:hAnsi="Arial Narrow" w:cs="Arial Narrow"/>
          <w:color w:val="000000"/>
        </w:rPr>
        <w:t xml:space="preserve">. </w:t>
      </w:r>
      <w:r>
        <w:rPr>
          <w:rFonts w:ascii="Arial Narrow" w:eastAsia="Arial Narrow" w:hAnsi="Arial Narrow" w:cs="Arial Narrow"/>
          <w:color w:val="000000"/>
        </w:rPr>
        <w:t xml:space="preserve">O </w:t>
      </w:r>
      <w:r>
        <w:rPr>
          <w:rFonts w:ascii="Arial Narrow" w:eastAsia="Arial Narrow" w:hAnsi="Arial Narrow" w:cs="Arial Narrow"/>
        </w:rPr>
        <w:t xml:space="preserve">MINISTÉRIO DA SAÚDE </w:t>
      </w:r>
      <w:r>
        <w:rPr>
          <w:rFonts w:ascii="Arial Narrow" w:eastAsia="Arial Narrow" w:hAnsi="Arial Narrow" w:cs="Arial Narrow"/>
          <w:color w:val="000000"/>
        </w:rPr>
        <w:t xml:space="preserve">se compromete a dar publicidade </w:t>
      </w:r>
      <w:r>
        <w:rPr>
          <w:rFonts w:ascii="Arial Narrow" w:eastAsia="Arial Narrow" w:hAnsi="Arial Narrow" w:cs="Arial Narrow"/>
        </w:rPr>
        <w:t>ao</w:t>
      </w:r>
      <w:r>
        <w:rPr>
          <w:rFonts w:ascii="Arial Narrow" w:eastAsia="Arial Narrow" w:hAnsi="Arial Narrow" w:cs="Arial Narrow"/>
          <w:color w:val="000000"/>
        </w:rPr>
        <w:t xml:space="preserve">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em seu Portal </w:t>
      </w:r>
      <w:proofErr w:type="gramStart"/>
      <w:r>
        <w:rPr>
          <w:rFonts w:ascii="Arial Narrow" w:eastAsia="Arial Narrow" w:hAnsi="Arial Narrow" w:cs="Arial Narrow"/>
          <w:color w:val="000000"/>
        </w:rPr>
        <w:t>da  Transparência</w:t>
      </w:r>
      <w:proofErr w:type="gramEnd"/>
      <w:r>
        <w:rPr>
          <w:rFonts w:ascii="Arial Narrow" w:eastAsia="Arial Narrow" w:hAnsi="Arial Narrow" w:cs="Arial Narrow"/>
        </w:rPr>
        <w:t>.</w:t>
      </w:r>
    </w:p>
    <w:p w14:paraId="0000001D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1E" w14:textId="77777777" w:rsidR="00FE2A00" w:rsidRDefault="00CB7E4E">
      <w:pPr>
        <w:widowControl w:val="0"/>
        <w:spacing w:after="200"/>
        <w:ind w:right="-205" w:hanging="33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4. CLÁUSULA QUARTA – DO COMPARTILHAMENTO DE DADOS </w:t>
      </w:r>
    </w:p>
    <w:p w14:paraId="0000001F" w14:textId="77777777" w:rsidR="00FE2A00" w:rsidRDefault="00CB7E4E">
      <w:pPr>
        <w:widowControl w:val="0"/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4.1. A autorização de acesso direto aos dados a serem disponibilizados somente poderá ser concedid</w:t>
      </w:r>
      <w:r>
        <w:rPr>
          <w:rFonts w:ascii="Arial Narrow" w:eastAsia="Arial Narrow" w:hAnsi="Arial Narrow" w:cs="Arial Narrow"/>
        </w:rPr>
        <w:t xml:space="preserve">a aos funcionários públicos, estagiários e terceirizados devidamente cadastrados dos partícipes, ou outras partes necessárias à execução da atividade. </w:t>
      </w:r>
    </w:p>
    <w:p w14:paraId="00000020" w14:textId="77777777" w:rsidR="00FE2A00" w:rsidRDefault="00CB7E4E">
      <w:pPr>
        <w:widowControl w:val="0"/>
        <w:spacing w:after="200"/>
        <w:ind w:right="-205" w:hanging="33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</w:rPr>
        <w:t xml:space="preserve">4.2. A quebra da confidencialidade das informações disponibilizadas por meio deste Acordo, fora das hipóteses ora </w:t>
      </w:r>
      <w:r>
        <w:rPr>
          <w:rFonts w:ascii="Arial Narrow" w:eastAsia="Arial Narrow" w:hAnsi="Arial Narrow" w:cs="Arial Narrow"/>
        </w:rPr>
        <w:lastRenderedPageBreak/>
        <w:t xml:space="preserve">autorizadas, sujeitará o infrator às sanções penais, civis e administrativas previstas na legislação pertinente; e </w:t>
      </w:r>
    </w:p>
    <w:p w14:paraId="00000021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4.3. Os dados compartilhados com o Hospital Sírio-Libanês (“HSL</w:t>
      </w:r>
      <w:proofErr w:type="gramStart"/>
      <w:r>
        <w:rPr>
          <w:rFonts w:ascii="Arial Narrow" w:eastAsia="Arial Narrow" w:hAnsi="Arial Narrow" w:cs="Arial Narrow"/>
        </w:rPr>
        <w:t>”)  serão</w:t>
      </w:r>
      <w:proofErr w:type="gramEnd"/>
      <w:r>
        <w:rPr>
          <w:rFonts w:ascii="Arial Narrow" w:eastAsia="Arial Narrow" w:hAnsi="Arial Narrow" w:cs="Arial Narrow"/>
        </w:rPr>
        <w:t xml:space="preserve"> excluídos de qualquer base em que tenham sido tratados, salvo nos casos em que houver a necessidade de defesa da entidade em finalidade específica justificada pela base legal de exerc</w:t>
      </w:r>
      <w:r>
        <w:rPr>
          <w:rFonts w:ascii="Arial Narrow" w:eastAsia="Arial Narrow" w:hAnsi="Arial Narrow" w:cs="Arial Narrow"/>
        </w:rPr>
        <w:t xml:space="preserve">ício regular de direitos. </w:t>
      </w:r>
    </w:p>
    <w:p w14:paraId="00000022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4.4. O Hospital Sírio-Libanês (“HSL”) reconhece que os Dados Pessoais compartilhados, estão sob guarda e gestão do Ministério da Saúde e que não possui direito de reter, armazenar ou usar esses Dados Pessoais após a conclusão do </w:t>
      </w:r>
      <w:r>
        <w:rPr>
          <w:rFonts w:ascii="Arial Narrow" w:eastAsia="Arial Narrow" w:hAnsi="Arial Narrow" w:cs="Arial Narrow"/>
        </w:rPr>
        <w:t>Projeto, salvo o tratamento de dados pessoais justificados pela base legal do exercício regular de direitos, a menos que expressamente autorizado pelo Ministério da Saúde, devidamente formalizado por escrito.</w:t>
      </w:r>
    </w:p>
    <w:p w14:paraId="00000023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4.5. Após a conclusão do Projeto ou após o térm</w:t>
      </w:r>
      <w:r>
        <w:rPr>
          <w:rFonts w:ascii="Arial Narrow" w:eastAsia="Arial Narrow" w:hAnsi="Arial Narrow" w:cs="Arial Narrow"/>
        </w:rPr>
        <w:t xml:space="preserve">ino do contrato entre as Partes, o Hospital Sírio-Libanês (“HSL”) concorda em excluir permanentemente todos os Dados Pessoais fornecidos pelo Ministério da </w:t>
      </w:r>
      <w:proofErr w:type="gramStart"/>
      <w:r>
        <w:rPr>
          <w:rFonts w:ascii="Arial Narrow" w:eastAsia="Arial Narrow" w:hAnsi="Arial Narrow" w:cs="Arial Narrow"/>
        </w:rPr>
        <w:t>Saúde  ou</w:t>
      </w:r>
      <w:proofErr w:type="gramEnd"/>
      <w:r>
        <w:rPr>
          <w:rFonts w:ascii="Arial Narrow" w:eastAsia="Arial Narrow" w:hAnsi="Arial Narrow" w:cs="Arial Narrow"/>
        </w:rPr>
        <w:t xml:space="preserve"> por terceiros no contexto do Projeto. As partes definirão conjuntamente o método de exclus</w:t>
      </w:r>
      <w:r>
        <w:rPr>
          <w:rFonts w:ascii="Arial Narrow" w:eastAsia="Arial Narrow" w:hAnsi="Arial Narrow" w:cs="Arial Narrow"/>
        </w:rPr>
        <w:t>ão mais adequado.</w:t>
      </w:r>
    </w:p>
    <w:p w14:paraId="00000024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25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5. CLÁUSULA QUINTA - DOS AGENTES DE TRATAMENTO DE DADOS PESSOAIS E SUAS OBRIGAÇÕES ESPECÍFICAS</w:t>
      </w:r>
    </w:p>
    <w:p w14:paraId="00000026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5.1. Tendo em vista o Termo de Cooperação firmado entre as PARTES, para fins da LGPD, tem-se que compete, em relação ao compartilhamento de Da</w:t>
      </w:r>
      <w:r>
        <w:rPr>
          <w:rFonts w:ascii="Arial Narrow" w:eastAsia="Arial Narrow" w:hAnsi="Arial Narrow" w:cs="Arial Narrow"/>
        </w:rPr>
        <w:t xml:space="preserve">dos Pessoais de pacientes que foram atendidos no âmbito do Sistema Único de Saúde (“SUS”), a UNIÃO FEDERAL, por intermédio do MINISTÉRIO DA SAÚDE que será </w:t>
      </w:r>
      <w:r>
        <w:rPr>
          <w:rFonts w:ascii="Arial Narrow" w:eastAsia="Arial Narrow" w:hAnsi="Arial Narrow" w:cs="Arial Narrow"/>
          <w:b/>
        </w:rPr>
        <w:t xml:space="preserve">CONTROLADOR </w:t>
      </w:r>
      <w:r>
        <w:rPr>
          <w:rFonts w:ascii="Arial Narrow" w:eastAsia="Arial Narrow" w:hAnsi="Arial Narrow" w:cs="Arial Narrow"/>
        </w:rPr>
        <w:t>de tais dados, tomar decisões referentes ao tratamento dos dados pessoais necessários par</w:t>
      </w:r>
      <w:r>
        <w:rPr>
          <w:rFonts w:ascii="Arial Narrow" w:eastAsia="Arial Narrow" w:hAnsi="Arial Narrow" w:cs="Arial Narrow"/>
        </w:rPr>
        <w:t xml:space="preserve">a a execução do Projeto firmado, bem como possui finalidade legítima para tal tratamento. </w:t>
      </w:r>
    </w:p>
    <w:p w14:paraId="00000027" w14:textId="77777777" w:rsidR="00FE2A00" w:rsidRDefault="00CB7E4E">
      <w:pPr>
        <w:widowControl w:val="0"/>
        <w:spacing w:before="323"/>
        <w:ind w:left="70" w:right="-210" w:hanging="354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5.2. Entende-se por tratamento e compartilhamento de dados, toda a operação de coleta, acesso, disponibilização, recepção, reprodução, transmissão, distribuição, pro</w:t>
      </w:r>
      <w:r>
        <w:rPr>
          <w:rFonts w:ascii="Arial Narrow" w:eastAsia="Arial Narrow" w:hAnsi="Arial Narrow" w:cs="Arial Narrow"/>
        </w:rPr>
        <w:t>cessamento, arquivamento e armazenamento praticada por parte do Hospital Sírio-Libanês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 xml:space="preserve">para o benefício próprio do </w:t>
      </w:r>
      <w:r>
        <w:rPr>
          <w:rFonts w:ascii="Arial Narrow" w:eastAsia="Arial Narrow" w:hAnsi="Arial Narrow" w:cs="Arial Narrow"/>
          <w:b/>
        </w:rPr>
        <w:t>CONTROLADOR</w:t>
      </w:r>
      <w:r>
        <w:rPr>
          <w:rFonts w:ascii="Arial Narrow" w:eastAsia="Arial Narrow" w:hAnsi="Arial Narrow" w:cs="Arial Narrow"/>
        </w:rPr>
        <w:t xml:space="preserve">. </w:t>
      </w:r>
    </w:p>
    <w:p w14:paraId="00000028" w14:textId="77777777" w:rsidR="00FE2A00" w:rsidRDefault="00CB7E4E">
      <w:pPr>
        <w:widowControl w:val="0"/>
        <w:spacing w:before="323"/>
        <w:ind w:left="70" w:right="-210" w:hanging="354"/>
        <w:jc w:val="both"/>
        <w:rPr>
          <w:rFonts w:ascii="Calibri" w:eastAsia="Calibri" w:hAnsi="Calibri" w:cs="Calibri"/>
          <w:b/>
        </w:rPr>
      </w:pPr>
      <w:r>
        <w:rPr>
          <w:rFonts w:ascii="Arial Narrow" w:eastAsia="Arial Narrow" w:hAnsi="Arial Narrow" w:cs="Arial Narrow"/>
          <w:b/>
        </w:rPr>
        <w:t>6. CLÁUSULA SEXTA - CATEGORIAS DE DADOS COMPARTILHADOS</w:t>
      </w:r>
      <w:r>
        <w:rPr>
          <w:rFonts w:ascii="Calibri" w:eastAsia="Calibri" w:hAnsi="Calibri" w:cs="Calibri"/>
          <w:b/>
        </w:rPr>
        <w:t xml:space="preserve"> </w:t>
      </w:r>
    </w:p>
    <w:p w14:paraId="00000029" w14:textId="77777777" w:rsidR="00FE2A00" w:rsidRDefault="00CB7E4E">
      <w:pPr>
        <w:widowControl w:val="0"/>
        <w:spacing w:before="323"/>
        <w:ind w:left="70" w:right="-281" w:hanging="354"/>
        <w:jc w:val="both"/>
        <w:rPr>
          <w:rFonts w:ascii="Arial Narrow" w:eastAsia="Arial Narrow" w:hAnsi="Arial Narrow" w:cs="Arial Narrow"/>
        </w:rPr>
      </w:pPr>
      <w:proofErr w:type="gramStart"/>
      <w:r>
        <w:rPr>
          <w:rFonts w:ascii="Arial Narrow" w:eastAsia="Arial Narrow" w:hAnsi="Arial Narrow" w:cs="Arial Narrow"/>
        </w:rPr>
        <w:t>6.1 As</w:t>
      </w:r>
      <w:proofErr w:type="gramEnd"/>
      <w:r>
        <w:rPr>
          <w:rFonts w:ascii="Arial Narrow" w:eastAsia="Arial Narrow" w:hAnsi="Arial Narrow" w:cs="Arial Narrow"/>
        </w:rPr>
        <w:t xml:space="preserve"> categorias de dados que poderão ser compartilhados no contexto deste Acordo são: </w:t>
      </w:r>
    </w:p>
    <w:p w14:paraId="0000002A" w14:textId="77777777" w:rsidR="00FE2A00" w:rsidRDefault="00CB7E4E">
      <w:pPr>
        <w:widowControl w:val="0"/>
        <w:spacing w:before="360" w:line="280" w:lineRule="auto"/>
        <w:ind w:left="300" w:right="-281" w:hanging="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a) Categoria 1: dados pessoais, entendidos como toda e qualquer informação relacionada a pessoa natural identificada ou identificável; </w:t>
      </w:r>
    </w:p>
    <w:p w14:paraId="0000002B" w14:textId="77777777" w:rsidR="00FE2A00" w:rsidRDefault="00CB7E4E">
      <w:pPr>
        <w:widowControl w:val="0"/>
        <w:spacing w:before="14" w:line="280" w:lineRule="auto"/>
        <w:ind w:left="300" w:right="-28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b) Categoria 2: dados sensíveis</w:t>
      </w:r>
      <w:r>
        <w:rPr>
          <w:rFonts w:ascii="Arial Narrow" w:eastAsia="Arial Narrow" w:hAnsi="Arial Narrow" w:cs="Arial Narrow"/>
        </w:rPr>
        <w:t>, relativos à origem racial ou étnica, convicção religiosa, opinião política, filiação a sindicato ou a organização de caráter religioso, filosófico ou político, dado referente à saúde ou à vida sexual, dado genético ou biométrico, quando vinculado a uma p</w:t>
      </w:r>
      <w:r>
        <w:rPr>
          <w:rFonts w:ascii="Arial Narrow" w:eastAsia="Arial Narrow" w:hAnsi="Arial Narrow" w:cs="Arial Narrow"/>
        </w:rPr>
        <w:t xml:space="preserve">essoa natural; </w:t>
      </w:r>
    </w:p>
    <w:p w14:paraId="0000002C" w14:textId="77777777" w:rsidR="00FE2A00" w:rsidRDefault="00CB7E4E">
      <w:pPr>
        <w:widowControl w:val="0"/>
        <w:spacing w:before="14" w:line="280" w:lineRule="auto"/>
        <w:ind w:left="579" w:right="-281" w:firstLine="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b.1</w:t>
      </w:r>
      <w:proofErr w:type="gramStart"/>
      <w:r>
        <w:rPr>
          <w:rFonts w:ascii="Arial Narrow" w:eastAsia="Arial Narrow" w:hAnsi="Arial Narrow" w:cs="Arial Narrow"/>
        </w:rPr>
        <w:t>) Caso</w:t>
      </w:r>
      <w:proofErr w:type="gramEnd"/>
      <w:r>
        <w:rPr>
          <w:rFonts w:ascii="Arial Narrow" w:eastAsia="Arial Narrow" w:hAnsi="Arial Narrow" w:cs="Arial Narrow"/>
        </w:rPr>
        <w:t xml:space="preserve"> seja necessário o compartilhamento de dados da Categoria 2, as PARTES devem atuar de acordo com o art. 11º e seguintes da LGPD. </w:t>
      </w:r>
    </w:p>
    <w:p w14:paraId="0000002D" w14:textId="77777777" w:rsidR="00FE2A00" w:rsidRDefault="00CB7E4E">
      <w:pPr>
        <w:widowControl w:val="0"/>
        <w:spacing w:before="323" w:line="280" w:lineRule="auto"/>
        <w:ind w:left="-212" w:right="-28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6.2. Caso seja necessário o compartilhamento de dados que não se encaixem nas categorias acima descri</w:t>
      </w:r>
      <w:r>
        <w:rPr>
          <w:rFonts w:ascii="Arial Narrow" w:eastAsia="Arial Narrow" w:hAnsi="Arial Narrow" w:cs="Arial Narrow"/>
        </w:rPr>
        <w:t>tas, tal operação deve ser objeto de cláusula específica ou aditivo.</w:t>
      </w:r>
    </w:p>
    <w:p w14:paraId="0000002E" w14:textId="77777777" w:rsidR="00FE2A00" w:rsidRDefault="00CB7E4E">
      <w:pPr>
        <w:widowControl w:val="0"/>
        <w:spacing w:before="323" w:line="280" w:lineRule="auto"/>
        <w:ind w:left="-212" w:right="-281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7. CLÁUSULA SÉTIMA - BASE LEGAL PARA O COMPARTILHAMENTO </w:t>
      </w:r>
    </w:p>
    <w:p w14:paraId="0000002F" w14:textId="77777777" w:rsidR="00FE2A00" w:rsidRDefault="00CB7E4E">
      <w:pPr>
        <w:widowControl w:val="0"/>
        <w:spacing w:before="360" w:line="280" w:lineRule="auto"/>
        <w:ind w:left="8" w:right="11" w:hanging="22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7.1. Para a realização deste compartilhamento, ora objeto deste Acordo, a base legal adequada será a </w:t>
      </w:r>
      <w:proofErr w:type="gramStart"/>
      <w:r>
        <w:rPr>
          <w:rFonts w:ascii="Arial Narrow" w:eastAsia="Arial Narrow" w:hAnsi="Arial Narrow" w:cs="Arial Narrow"/>
        </w:rPr>
        <w:t>de  execução</w:t>
      </w:r>
      <w:proofErr w:type="gramEnd"/>
      <w:r>
        <w:rPr>
          <w:rFonts w:ascii="Arial Narrow" w:eastAsia="Arial Narrow" w:hAnsi="Arial Narrow" w:cs="Arial Narrow"/>
        </w:rPr>
        <w:t xml:space="preserve"> de políticas púb</w:t>
      </w:r>
      <w:r>
        <w:rPr>
          <w:rFonts w:ascii="Arial Narrow" w:eastAsia="Arial Narrow" w:hAnsi="Arial Narrow" w:cs="Arial Narrow"/>
        </w:rPr>
        <w:t xml:space="preserve">licas, ou seja, com a finalidade de o </w:t>
      </w:r>
      <w:r>
        <w:rPr>
          <w:rFonts w:ascii="Arial Narrow" w:eastAsia="Arial Narrow" w:hAnsi="Arial Narrow" w:cs="Arial Narrow"/>
          <w:b/>
        </w:rPr>
        <w:t xml:space="preserve">CONTROLADOR </w:t>
      </w:r>
      <w:r>
        <w:rPr>
          <w:rFonts w:ascii="Arial Narrow" w:eastAsia="Arial Narrow" w:hAnsi="Arial Narrow" w:cs="Arial Narrow"/>
        </w:rPr>
        <w:t>executar suas competências legais e de serviço público, presente no art. 7, III, da LGPD, para dos dados pessoais comuns e no art. 11, II, b), da LGPD, se houver qualquer compartilhamento de dados sensíveis</w:t>
      </w:r>
      <w:r>
        <w:rPr>
          <w:rFonts w:ascii="Arial Narrow" w:eastAsia="Arial Narrow" w:hAnsi="Arial Narrow" w:cs="Arial Narrow"/>
        </w:rPr>
        <w:t xml:space="preserve">. </w:t>
      </w:r>
    </w:p>
    <w:p w14:paraId="00000030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/>
        <w:jc w:val="both"/>
        <w:rPr>
          <w:rFonts w:ascii="Arial Narrow" w:eastAsia="Arial Narrow" w:hAnsi="Arial Narrow" w:cs="Arial Narrow"/>
        </w:rPr>
      </w:pPr>
    </w:p>
    <w:p w14:paraId="00000031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-205" w:hanging="330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lastRenderedPageBreak/>
        <w:t>8</w:t>
      </w:r>
      <w:r>
        <w:rPr>
          <w:rFonts w:ascii="Arial Narrow" w:eastAsia="Arial Narrow" w:hAnsi="Arial Narrow" w:cs="Arial Narrow"/>
          <w:b/>
          <w:color w:val="000000"/>
        </w:rPr>
        <w:t xml:space="preserve"> CLÁUSULA </w:t>
      </w:r>
      <w:proofErr w:type="gramStart"/>
      <w:r>
        <w:rPr>
          <w:rFonts w:ascii="Arial Narrow" w:eastAsia="Arial Narrow" w:hAnsi="Arial Narrow" w:cs="Arial Narrow"/>
          <w:b/>
        </w:rPr>
        <w:t xml:space="preserve">QUARTA </w:t>
      </w:r>
      <w:r>
        <w:rPr>
          <w:rFonts w:ascii="Arial Narrow" w:eastAsia="Arial Narrow" w:hAnsi="Arial Narrow" w:cs="Arial Narrow"/>
          <w:b/>
          <w:color w:val="000000"/>
        </w:rPr>
        <w:t xml:space="preserve"> –</w:t>
      </w:r>
      <w:proofErr w:type="gramEnd"/>
      <w:r>
        <w:rPr>
          <w:rFonts w:ascii="Arial Narrow" w:eastAsia="Arial Narrow" w:hAnsi="Arial Narrow" w:cs="Arial Narrow"/>
          <w:b/>
          <w:color w:val="000000"/>
        </w:rPr>
        <w:t xml:space="preserve"> DO FORO E DOS CASOS OMISSOS </w:t>
      </w:r>
    </w:p>
    <w:p w14:paraId="00000032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>8</w:t>
      </w:r>
      <w:r>
        <w:rPr>
          <w:rFonts w:ascii="Arial Narrow" w:eastAsia="Arial Narrow" w:hAnsi="Arial Narrow" w:cs="Arial Narrow"/>
          <w:color w:val="000000"/>
        </w:rPr>
        <w:t xml:space="preserve">.1. Os casos omissos serão analisados pelos representantes legais das partes, com o intuito de solucionar o impasse, sem que haja prejuízo para nenhuma delas, </w:t>
      </w:r>
      <w:proofErr w:type="gramStart"/>
      <w:r>
        <w:rPr>
          <w:rFonts w:ascii="Arial Narrow" w:eastAsia="Arial Narrow" w:hAnsi="Arial Narrow" w:cs="Arial Narrow"/>
          <w:color w:val="000000"/>
        </w:rPr>
        <w:t>tendo  por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base o que dispõem as normas de direito público aplicáveis à espécie; </w:t>
      </w:r>
    </w:p>
    <w:p w14:paraId="00000033" w14:textId="7BCA1880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>8</w:t>
      </w:r>
      <w:r>
        <w:rPr>
          <w:rFonts w:ascii="Arial Narrow" w:eastAsia="Arial Narrow" w:hAnsi="Arial Narrow" w:cs="Arial Narrow"/>
          <w:color w:val="000000"/>
        </w:rPr>
        <w:t>.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 xml:space="preserve">. As questões porventura oriundas das interpretações do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, que não  possam ser resolvidas </w:t>
      </w:r>
      <w:r>
        <w:rPr>
          <w:rFonts w:ascii="Arial Narrow" w:eastAsia="Arial Narrow" w:hAnsi="Arial Narrow" w:cs="Arial Narrow"/>
        </w:rPr>
        <w:t>administrativamente</w:t>
      </w:r>
      <w:r>
        <w:rPr>
          <w:rFonts w:ascii="Arial Narrow" w:eastAsia="Arial Narrow" w:hAnsi="Arial Narrow" w:cs="Arial Narrow"/>
          <w:color w:val="000000"/>
        </w:rPr>
        <w:t xml:space="preserve">, serão processadas e julgadas no </w:t>
      </w:r>
      <w:sdt>
        <w:sdtPr>
          <w:tag w:val="goog_rdk_4"/>
          <w:id w:val="-607577987"/>
        </w:sdtPr>
        <w:sdtEndPr/>
        <w:sdtContent/>
      </w:sdt>
      <w:r>
        <w:rPr>
          <w:rFonts w:ascii="Arial Narrow" w:eastAsia="Arial Narrow" w:hAnsi="Arial Narrow" w:cs="Arial Narrow"/>
          <w:color w:val="000000"/>
        </w:rPr>
        <w:t xml:space="preserve">Foro  </w:t>
      </w:r>
      <w:r>
        <w:rPr>
          <w:rFonts w:ascii="Arial Narrow" w:eastAsia="Arial Narrow" w:hAnsi="Arial Narrow" w:cs="Arial Narrow"/>
        </w:rPr>
        <w:t xml:space="preserve">da Justiça </w:t>
      </w:r>
      <w:ins w:id="3" w:author="Thamirys de Souza Marchesi" w:date="2023-09-11T09:41:00Z">
        <w:r>
          <w:rPr>
            <w:rFonts w:ascii="Arial Narrow" w:eastAsia="Arial Narrow" w:hAnsi="Arial Narrow" w:cs="Arial Narrow"/>
          </w:rPr>
          <w:t>de São Paulo</w:t>
        </w:r>
      </w:ins>
      <w:bookmarkStart w:id="4" w:name="_GoBack"/>
      <w:bookmarkEnd w:id="4"/>
      <w:del w:id="5" w:author="Thamirys de Souza Marchesi" w:date="2023-09-11T09:41:00Z">
        <w:r w:rsidDel="00CB7E4E">
          <w:rPr>
            <w:rFonts w:ascii="Arial Narrow" w:eastAsia="Arial Narrow" w:hAnsi="Arial Narrow" w:cs="Arial Narrow"/>
          </w:rPr>
          <w:delText>[</w:delText>
        </w:r>
        <w:r w:rsidDel="00CB7E4E">
          <w:rPr>
            <w:rFonts w:ascii="Arial Narrow" w:eastAsia="Arial Narrow" w:hAnsi="Arial Narrow" w:cs="Arial Narrow"/>
          </w:rPr>
          <w:delText>.</w:delText>
        </w:r>
        <w:r w:rsidDel="00CB7E4E">
          <w:rPr>
            <w:rFonts w:ascii="Arial Narrow" w:eastAsia="Arial Narrow" w:hAnsi="Arial Narrow" w:cs="Arial Narrow"/>
          </w:rPr>
          <w:delText>.</w:delText>
        </w:r>
        <w:r w:rsidDel="00CB7E4E">
          <w:rPr>
            <w:rFonts w:ascii="Arial Narrow" w:eastAsia="Arial Narrow" w:hAnsi="Arial Narrow" w:cs="Arial Narrow"/>
          </w:rPr>
          <w:delText>.</w:delText>
        </w:r>
        <w:r w:rsidDel="00CB7E4E">
          <w:rPr>
            <w:rFonts w:ascii="Arial Narrow" w:eastAsia="Arial Narrow" w:hAnsi="Arial Narrow" w:cs="Arial Narrow"/>
          </w:rPr>
          <w:delText>]</w:delText>
        </w:r>
      </w:del>
    </w:p>
    <w:p w14:paraId="00000034" w14:textId="2A47256D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right="-205" w:hanging="330"/>
        <w:jc w:val="right"/>
        <w:rPr>
          <w:rFonts w:ascii="Arial Narrow" w:eastAsia="Arial Narrow" w:hAnsi="Arial Narrow" w:cs="Arial Narrow"/>
          <w:color w:val="000000"/>
        </w:rPr>
      </w:pPr>
      <w:ins w:id="6" w:author="Thamirys de Souza Marchesi" w:date="2023-09-11T09:41:00Z">
        <w:r>
          <w:rPr>
            <w:rFonts w:ascii="Arial Narrow" w:eastAsia="Arial Narrow" w:hAnsi="Arial Narrow" w:cs="Arial Narrow"/>
          </w:rPr>
          <w:t>São Paulo</w:t>
        </w:r>
      </w:ins>
      <w:del w:id="7" w:author="Thamirys de Souza Marchesi" w:date="2023-09-11T09:41:00Z">
        <w:r w:rsidDel="00CB7E4E">
          <w:rPr>
            <w:rFonts w:ascii="Arial Narrow" w:eastAsia="Arial Narrow" w:hAnsi="Arial Narrow" w:cs="Arial Narrow"/>
          </w:rPr>
          <w:delText>B</w:delText>
        </w:r>
        <w:r w:rsidDel="00CB7E4E">
          <w:rPr>
            <w:rFonts w:ascii="Arial Narrow" w:eastAsia="Arial Narrow" w:hAnsi="Arial Narrow" w:cs="Arial Narrow"/>
          </w:rPr>
          <w:delText>r</w:delText>
        </w:r>
        <w:r w:rsidDel="00CB7E4E">
          <w:rPr>
            <w:rFonts w:ascii="Arial Narrow" w:eastAsia="Arial Narrow" w:hAnsi="Arial Narrow" w:cs="Arial Narrow"/>
          </w:rPr>
          <w:delText>a</w:delText>
        </w:r>
        <w:r w:rsidDel="00CB7E4E">
          <w:rPr>
            <w:rFonts w:ascii="Arial Narrow" w:eastAsia="Arial Narrow" w:hAnsi="Arial Narrow" w:cs="Arial Narrow"/>
          </w:rPr>
          <w:delText>s</w:delText>
        </w:r>
        <w:r w:rsidDel="00CB7E4E">
          <w:rPr>
            <w:rFonts w:ascii="Arial Narrow" w:eastAsia="Arial Narrow" w:hAnsi="Arial Narrow" w:cs="Arial Narrow"/>
          </w:rPr>
          <w:delText>í</w:delText>
        </w:r>
        <w:r w:rsidDel="00CB7E4E">
          <w:rPr>
            <w:rFonts w:ascii="Arial Narrow" w:eastAsia="Arial Narrow" w:hAnsi="Arial Narrow" w:cs="Arial Narrow"/>
          </w:rPr>
          <w:delText>l</w:delText>
        </w:r>
        <w:r w:rsidDel="00CB7E4E">
          <w:rPr>
            <w:rFonts w:ascii="Arial Narrow" w:eastAsia="Arial Narrow" w:hAnsi="Arial Narrow" w:cs="Arial Narrow"/>
          </w:rPr>
          <w:delText>i</w:delText>
        </w:r>
        <w:r w:rsidDel="00CB7E4E">
          <w:rPr>
            <w:rFonts w:ascii="Arial Narrow" w:eastAsia="Arial Narrow" w:hAnsi="Arial Narrow" w:cs="Arial Narrow"/>
          </w:rPr>
          <w:delText>a</w:delText>
        </w:r>
      </w:del>
      <w:r>
        <w:rPr>
          <w:rFonts w:ascii="Arial Narrow" w:eastAsia="Arial Narrow" w:hAnsi="Arial Narrow" w:cs="Arial Narrow"/>
        </w:rPr>
        <w:t xml:space="preserve">, </w:t>
      </w:r>
      <w:r>
        <w:rPr>
          <w:rFonts w:ascii="Arial Narrow" w:eastAsia="Arial Narrow" w:hAnsi="Arial Narrow" w:cs="Arial Narrow"/>
          <w:color w:val="000000"/>
        </w:rPr>
        <w:t xml:space="preserve">XX de XXXXXX de </w:t>
      </w:r>
      <w:r>
        <w:rPr>
          <w:rFonts w:ascii="Arial Narrow" w:eastAsia="Arial Narrow" w:hAnsi="Arial Narrow" w:cs="Arial Narrow"/>
        </w:rPr>
        <w:t>2023</w:t>
      </w:r>
      <w:r>
        <w:rPr>
          <w:rFonts w:ascii="Arial Narrow" w:eastAsia="Arial Narrow" w:hAnsi="Arial Narrow" w:cs="Arial Narrow"/>
          <w:color w:val="000000"/>
        </w:rPr>
        <w:t xml:space="preserve">. </w:t>
      </w:r>
    </w:p>
    <w:p w14:paraId="00000035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</w:rPr>
      </w:pPr>
    </w:p>
    <w:p w14:paraId="00000036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</w:rPr>
      </w:pPr>
    </w:p>
    <w:p w14:paraId="00000037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__________________________ </w:t>
      </w:r>
    </w:p>
    <w:p w14:paraId="00000038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-205" w:hanging="33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MINISTÉRIO DA SAÚDE</w:t>
      </w:r>
    </w:p>
    <w:p w14:paraId="00000039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-205" w:hanging="330"/>
        <w:jc w:val="center"/>
        <w:rPr>
          <w:rFonts w:ascii="Arial Narrow" w:eastAsia="Arial Narrow" w:hAnsi="Arial Narrow" w:cs="Arial Narrow"/>
        </w:rPr>
      </w:pPr>
    </w:p>
    <w:p w14:paraId="0000003A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__________________________ </w:t>
      </w:r>
    </w:p>
    <w:p w14:paraId="0000003B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-205" w:hanging="33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SOCIEDADE BENEFICENTE DE SENHORAS HOSPITAL SÍRIO LIBANÊS</w:t>
      </w:r>
    </w:p>
    <w:p w14:paraId="0000003C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711" w:right="1765"/>
        <w:jc w:val="center"/>
        <w:rPr>
          <w:rFonts w:ascii="Arial Narrow" w:eastAsia="Arial Narrow" w:hAnsi="Arial Narrow" w:cs="Arial Narrow"/>
          <w:color w:val="0563C1"/>
          <w:sz w:val="13"/>
          <w:szCs w:val="13"/>
        </w:rPr>
      </w:pPr>
    </w:p>
    <w:sectPr w:rsidR="00FE2A00">
      <w:pgSz w:w="11900" w:h="16840"/>
      <w:pgMar w:top="830" w:right="1352" w:bottom="463" w:left="1698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ianna Gomes Alencar" w:date="2023-09-04T16:02:00Z" w:initials="">
    <w:p w14:paraId="00000040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Prezados, por gentileza, confirmar e ajustar conforme necessário.</w:t>
      </w:r>
    </w:p>
  </w:comment>
  <w:comment w:id="2" w:author="Marianna Gomes Alencar" w:date="2023-09-04T16:02:00Z" w:initials="">
    <w:p w14:paraId="0000003F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HSL, favor complementar.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40" w15:done="0"/>
  <w15:commentEx w15:paraId="000000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amirys de Souza Marchesi">
    <w15:presenceInfo w15:providerId="AD" w15:userId="S-1-5-21-968166678-1752658307-622671684-942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00"/>
    <w:rsid w:val="00CB7E4E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F253"/>
  <w15:docId w15:val="{03B22697-CFD1-4324-A2FE-00489179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E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E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krbT6H1GVGUdah/AxD13/+DQrg==">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1575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Thamirys de Souza Marchesi</dc:creator>
  <cp:lastModifiedBy>Thamirys de Souza Marchesi</cp:lastModifiedBy>
  <cp:revision>2</cp:revision>
  <dcterms:created xsi:type="dcterms:W3CDTF">2023-09-11T12:42:00Z</dcterms:created>
  <dcterms:modified xsi:type="dcterms:W3CDTF">2023-09-11T12:42:00Z</dcterms:modified>
</cp:coreProperties>
</file>