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21"/>
        <w:gridCol w:w="51"/>
        <w:gridCol w:w="1439"/>
        <w:gridCol w:w="2863"/>
      </w:tblGrid>
      <w:tr w:rsidRPr="00E712E7" w:rsidR="00DB1FF8" w:rsidTr="320CE13D" w14:paraId="44B7A6EE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2E74B5" w:themeFill="accent5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Pr="00BD6287" w:rsidR="00DB1FF8" w:rsidP="320CE13D" w:rsidRDefault="00DB1FF8" w14:paraId="610CD797" w14:textId="77777777" w14:noSpellErr="1">
            <w:pPr>
              <w:pStyle w:val="SemEspaamento"/>
              <w:ind w:left="-1350" w:hanging="0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  <w:pPrChange w:author="Beatriz de Faria Leao" w:date="2022-08-21T21:49:54.439Z">
                <w:pPr>
                  <w:pStyle w:val="SemEspaamento"/>
                  <w:jc w:val="center"/>
                </w:pPr>
              </w:pPrChange>
            </w:pPr>
            <w:r w:rsidRPr="320CE13D" w:rsidR="00DB1FF8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PROPOSTA DE PROJETO DE APOIO NO ÂMBITO DO PROADI-SUS</w:t>
            </w:r>
          </w:p>
        </w:tc>
      </w:tr>
      <w:tr w:rsidRPr="00E712E7" w:rsidR="00180945" w:rsidTr="320CE13D" w14:paraId="4AFC46B6" w14:textId="77777777">
        <w:trPr>
          <w:trHeight w:val="240"/>
          <w:jc w:val="center"/>
        </w:trPr>
        <w:tc>
          <w:tcPr>
            <w:tcW w:w="3311" w:type="pct"/>
            <w:gridSpan w:val="3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548BC197" w14:textId="5C738BDB">
            <w:pPr>
              <w:pStyle w:val="SemEspaamento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NOME DO PROPONENTE:</w:t>
            </w:r>
            <w:r w:rsidRPr="00BD6287" w:rsidR="006E687B">
              <w:rPr>
                <w:rFonts w:ascii="Arial" w:hAnsi="Arial" w:cs="Arial"/>
              </w:rPr>
              <w:t xml:space="preserve"> </w:t>
            </w:r>
            <w:r w:rsidRPr="00BD6287" w:rsidR="006E687B">
              <w:rPr>
                <w:b/>
                <w:bCs/>
              </w:rPr>
              <w:t>Sociedade Beneficente de Senhoras Hospital Sírio-Libanês</w:t>
            </w:r>
          </w:p>
        </w:tc>
        <w:tc>
          <w:tcPr>
            <w:tcW w:w="1689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BD6287" w:rsidR="00DB1FF8" w:rsidP="009E6DC9" w:rsidRDefault="00DB1FF8" w14:paraId="108EA27D" w14:textId="2CC86248">
            <w:pPr>
              <w:pStyle w:val="SemEspaamento"/>
              <w:jc w:val="right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DATA: </w:t>
            </w:r>
            <w:r w:rsidRPr="00BD6287" w:rsidR="00F57340">
              <w:rPr>
                <w:rFonts w:ascii="Arial" w:hAnsi="Arial" w:cs="Arial"/>
                <w:highlight w:val="yellow"/>
              </w:rPr>
              <w:t>14</w:t>
            </w:r>
            <w:r w:rsidRPr="00BD6287" w:rsidR="00887F1C">
              <w:rPr>
                <w:rFonts w:ascii="Arial" w:hAnsi="Arial" w:cs="Arial"/>
                <w:highlight w:val="yellow"/>
              </w:rPr>
              <w:t>/</w:t>
            </w:r>
            <w:r w:rsidRPr="00BD6287" w:rsidR="001C11E5">
              <w:rPr>
                <w:rFonts w:ascii="Arial" w:hAnsi="Arial" w:cs="Arial"/>
                <w:highlight w:val="yellow"/>
              </w:rPr>
              <w:t>06/2022</w:t>
            </w:r>
          </w:p>
        </w:tc>
      </w:tr>
      <w:tr w:rsidRPr="00E712E7" w:rsidR="00180945" w:rsidTr="320CE13D" w14:paraId="3D7FEA27" w14:textId="77777777">
        <w:trPr>
          <w:trHeight w:val="270"/>
          <w:jc w:val="center"/>
        </w:trPr>
        <w:tc>
          <w:tcPr>
            <w:tcW w:w="3311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4B31A1E3" w14:textId="48361993">
            <w:pPr>
              <w:pStyle w:val="SemEspaamento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E-MAIL:</w:t>
            </w:r>
            <w:r w:rsidRPr="00BD6287" w:rsidR="008D070A">
              <w:rPr>
                <w:rFonts w:ascii="Arial" w:hAnsi="Arial" w:cs="Arial"/>
              </w:rPr>
              <w:t xml:space="preserve"> </w:t>
            </w:r>
            <w:r w:rsidRPr="008A3536" w:rsidR="008A3536">
              <w:rPr>
                <w:rFonts w:ascii="Arial" w:hAnsi="Arial" w:cs="Arial"/>
                <w:highlight w:val="yellow"/>
              </w:rPr>
              <w:t>email</w:t>
            </w:r>
            <w:r w:rsidRPr="00BD6287" w:rsidR="008D070A">
              <w:rPr>
                <w:rFonts w:ascii="Arial" w:hAnsi="Arial" w:cs="Arial"/>
              </w:rPr>
              <w:t>@hsl.org.br</w:t>
            </w:r>
          </w:p>
        </w:tc>
        <w:tc>
          <w:tcPr>
            <w:tcW w:w="1689" w:type="pc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BD6287" w:rsidR="00DB1FF8" w:rsidP="009E6DC9" w:rsidRDefault="00DB1FF8" w14:paraId="4A1C5F46" w14:textId="189F2766">
            <w:pPr>
              <w:pStyle w:val="SemEspaamento"/>
              <w:jc w:val="right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TELEFONE:</w:t>
            </w:r>
            <w:r w:rsidRPr="00BD6287" w:rsidR="008116DA">
              <w:rPr>
                <w:rFonts w:ascii="Arial" w:hAnsi="Arial" w:cs="Arial"/>
              </w:rPr>
              <w:t xml:space="preserve"> 11 3394 </w:t>
            </w:r>
            <w:r w:rsidRPr="00BD6287" w:rsidR="008116DA">
              <w:rPr>
                <w:rFonts w:ascii="Arial" w:hAnsi="Arial" w:cs="Arial"/>
                <w:highlight w:val="yellow"/>
              </w:rPr>
              <w:t>1226</w:t>
            </w:r>
          </w:p>
        </w:tc>
      </w:tr>
      <w:tr w:rsidRPr="00E712E7" w:rsidR="001616CD" w:rsidTr="320CE13D" w14:paraId="353FF8BE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2E74B5" w:themeFill="accent5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Pr="00BD6287" w:rsidR="001616CD" w:rsidP="005A0EF4" w:rsidRDefault="001616CD" w14:paraId="3E32930C" w14:textId="4580E9A5">
            <w:pPr>
              <w:pStyle w:val="SemEspaamento"/>
              <w:numPr>
                <w:ilvl w:val="0"/>
                <w:numId w:val="20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D6287">
              <w:rPr>
                <w:rFonts w:ascii="Arial" w:hAnsi="Arial" w:cs="Arial"/>
                <w:b/>
                <w:color w:val="FFFFFF" w:themeColor="background1"/>
              </w:rPr>
              <w:t>DADOS DA PROPOSTA</w:t>
            </w:r>
          </w:p>
        </w:tc>
      </w:tr>
      <w:tr w:rsidRPr="00E712E7" w:rsidR="00DB1FF8" w:rsidTr="320CE13D" w14:paraId="08268EE0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6F46BF52" w14:textId="5125C3BD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TÍTULO DA PROPOSTA DE PROJETO DE APOIO:</w:t>
            </w:r>
          </w:p>
        </w:tc>
      </w:tr>
      <w:tr w:rsidRPr="00E712E7" w:rsidR="00DB1FF8" w:rsidTr="320CE13D" w14:paraId="5B6028C3" w14:textId="77777777">
        <w:trPr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C16FFF" w14:paraId="7D8B12E0" w14:textId="41E08B3F">
            <w:pPr>
              <w:pStyle w:val="SemEspaamento"/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Promoção </w:t>
            </w:r>
            <w:r w:rsidRPr="00BD6287" w:rsidR="00FE11BE">
              <w:rPr>
                <w:rFonts w:ascii="Arial" w:hAnsi="Arial" w:cs="Arial"/>
              </w:rPr>
              <w:t>do Ambiente de I</w:t>
            </w:r>
            <w:r w:rsidRPr="00BD6287">
              <w:rPr>
                <w:rFonts w:ascii="Arial" w:hAnsi="Arial" w:cs="Arial"/>
              </w:rPr>
              <w:t xml:space="preserve">nterconectividade em Saúde como apoio </w:t>
            </w:r>
            <w:r w:rsidRPr="00BD6287" w:rsidR="00FE11BE">
              <w:rPr>
                <w:rFonts w:ascii="Arial" w:hAnsi="Arial" w:cs="Arial"/>
              </w:rPr>
              <w:t xml:space="preserve">à Implementação da </w:t>
            </w:r>
            <w:r w:rsidRPr="00BD6287">
              <w:rPr>
                <w:rFonts w:ascii="Arial" w:hAnsi="Arial" w:cs="Arial"/>
              </w:rPr>
              <w:t>Estratégia de Saúde Digital para o Brasil</w:t>
            </w:r>
          </w:p>
        </w:tc>
      </w:tr>
      <w:tr w:rsidRPr="00E712E7" w:rsidR="0063380B" w:rsidTr="320CE13D" w14:paraId="26DC7E21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4A43D202" w14:textId="0E9619CD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NÚMERO DA VERSÃO DA PROPOSTA:</w:t>
            </w:r>
          </w:p>
        </w:tc>
      </w:tr>
      <w:tr w:rsidRPr="00E712E7" w:rsidR="00DB1FF8" w:rsidTr="320CE13D" w14:paraId="1252F312" w14:textId="77777777">
        <w:trPr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295B58" w14:paraId="507E24B4" w14:textId="79AE51BE">
            <w:pPr>
              <w:pStyle w:val="SemEspaamento"/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BD6287" w:rsidR="00EE4BBA">
              <w:rPr>
                <w:rFonts w:ascii="Arial" w:hAnsi="Arial" w:cs="Arial"/>
              </w:rPr>
              <w:t>.0</w:t>
            </w:r>
          </w:p>
        </w:tc>
      </w:tr>
      <w:tr w:rsidRPr="00E712E7" w:rsidR="0063380B" w:rsidTr="320CE13D" w14:paraId="60FBD9EE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Pr="00BD6287" w:rsidR="00DB1FF8" w:rsidP="00FA15BC" w:rsidRDefault="00DB1FF8" w14:paraId="73DF84F0" w14:textId="537006B1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ÓRGÃO OU ENTIDADE </w:t>
            </w:r>
            <w:r w:rsidRPr="00BD6287" w:rsidR="00FA15BC">
              <w:rPr>
                <w:rFonts w:ascii="Arial" w:hAnsi="Arial" w:cs="Arial"/>
              </w:rPr>
              <w:t>DEMANDANTE</w:t>
            </w:r>
            <w:r w:rsidRPr="00BD6287">
              <w:rPr>
                <w:rFonts w:ascii="Arial" w:hAnsi="Arial" w:cs="Arial"/>
              </w:rPr>
              <w:t>:</w:t>
            </w:r>
          </w:p>
        </w:tc>
      </w:tr>
      <w:tr w:rsidRPr="00E712E7" w:rsidR="001537F8" w:rsidTr="320CE13D" w14:paraId="52DAC3A1" w14:textId="77777777">
        <w:trPr>
          <w:trHeight w:val="626"/>
          <w:jc w:val="center"/>
        </w:trPr>
        <w:tc>
          <w:tcPr>
            <w:tcW w:w="2462" w:type="pct"/>
            <w:gridSpan w:val="2"/>
            <w:tcBorders>
              <w:left w:val="single" w:color="auto" w:sz="12" w:space="0"/>
              <w:bottom w:val="single" w:color="auto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99344E" w:rsidRDefault="00DB1FF8" w14:paraId="38E46B49" w14:textId="6E7E30B5">
            <w:pPr>
              <w:pStyle w:val="SemEspaamento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ANS </w:t>
            </w:r>
          </w:p>
          <w:p w:rsidRPr="00BD6287" w:rsidR="00DB1FF8" w:rsidP="0099344E" w:rsidRDefault="00DB1FF8" w14:paraId="2DF4919C" w14:textId="50DC5178">
            <w:pPr>
              <w:pStyle w:val="SemEspaamento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ANVISA</w:t>
            </w:r>
          </w:p>
          <w:p w:rsidRPr="00BD6287" w:rsidR="00DB1FF8" w:rsidP="0099344E" w:rsidRDefault="00DB1FF8" w14:paraId="1A82C918" w14:textId="2F2E594A">
            <w:pPr>
              <w:pStyle w:val="SemEspaamento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CONASEMS </w:t>
            </w:r>
          </w:p>
          <w:p w:rsidRPr="00BD6287" w:rsidR="00DB1FF8" w:rsidP="0099344E" w:rsidRDefault="00DB1FF8" w14:paraId="7F2E352F" w14:textId="77777777">
            <w:pPr>
              <w:pStyle w:val="SemEspaamento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CONASS</w:t>
            </w:r>
          </w:p>
          <w:p w:rsidRPr="00BD6287" w:rsidR="009E336B" w:rsidP="0099344E" w:rsidRDefault="009E336B" w14:paraId="2ABB4CCD" w14:textId="77777777">
            <w:pPr>
              <w:pStyle w:val="SemEspaamento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FUNASA</w:t>
            </w:r>
          </w:p>
          <w:p w:rsidRPr="00BD6287" w:rsidR="009E336B" w:rsidP="0099344E" w:rsidRDefault="009E336B" w14:paraId="31991A1F" w14:textId="7A1F8098">
            <w:pPr>
              <w:pStyle w:val="SemEspaamento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FIOCRUZ</w:t>
            </w:r>
          </w:p>
        </w:tc>
        <w:tc>
          <w:tcPr>
            <w:tcW w:w="849" w:type="pct"/>
            <w:tcBorders>
              <w:bottom w:val="single" w:color="auto" w:sz="6" w:space="0"/>
            </w:tcBorders>
            <w:shd w:val="clear" w:color="auto" w:fill="FFFFFF" w:themeFill="background1"/>
            <w:tcMar/>
            <w:vAlign w:val="center"/>
          </w:tcPr>
          <w:p w:rsidRPr="00536797" w:rsidR="00DB1FF8" w:rsidP="0099344E" w:rsidRDefault="00DB1FF8" w14:paraId="598BE6D6" w14:textId="25E7D1AE">
            <w:pPr>
              <w:pStyle w:val="SemEspaamento"/>
              <w:numPr>
                <w:ilvl w:val="0"/>
                <w:numId w:val="5"/>
              </w:numPr>
              <w:ind w:left="416"/>
              <w:jc w:val="both"/>
              <w:rPr>
                <w:rFonts w:ascii="Arial" w:hAnsi="Arial" w:cs="Arial"/>
              </w:rPr>
            </w:pPr>
            <w:r w:rsidRPr="00536797">
              <w:rPr>
                <w:rFonts w:ascii="Arial" w:hAnsi="Arial" w:cs="Arial"/>
              </w:rPr>
              <w:t>SAES</w:t>
            </w:r>
          </w:p>
          <w:p w:rsidRPr="00BD6287" w:rsidR="00DB1FF8" w:rsidP="0099344E" w:rsidRDefault="00DB1FF8" w14:paraId="672375D5" w14:textId="4963CD9D">
            <w:pPr>
              <w:pStyle w:val="SemEspaamento"/>
              <w:numPr>
                <w:ilvl w:val="0"/>
                <w:numId w:val="5"/>
              </w:numPr>
              <w:ind w:left="41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SAPS</w:t>
            </w:r>
          </w:p>
          <w:p w:rsidRPr="00BD6287" w:rsidR="00DB1FF8" w:rsidP="001B2ED4" w:rsidRDefault="00887F1C" w14:paraId="566C6144" w14:textId="394DFD70">
            <w:pPr>
              <w:pStyle w:val="SemEspaamento"/>
              <w:ind w:left="5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 w:rsidR="00FE11BE">
              <w:rPr>
                <w:rFonts w:ascii="Arial" w:hAnsi="Arial" w:cs="Arial"/>
                <w:b/>
                <w:bCs/>
              </w:rPr>
              <w:t xml:space="preserve">    </w:t>
            </w:r>
            <w:r w:rsidRPr="00BD6287" w:rsidR="00DB1FF8">
              <w:rPr>
                <w:rFonts w:ascii="Arial" w:hAnsi="Arial" w:cs="Arial"/>
              </w:rPr>
              <w:t>SE</w:t>
            </w:r>
          </w:p>
          <w:p w:rsidRPr="00BD6287" w:rsidR="00DB1FF8" w:rsidP="0099344E" w:rsidRDefault="00DB1FF8" w14:paraId="16DC5555" w14:textId="1C40B03C">
            <w:pPr>
              <w:pStyle w:val="SemEspaamento"/>
              <w:numPr>
                <w:ilvl w:val="0"/>
                <w:numId w:val="5"/>
              </w:numPr>
              <w:ind w:left="41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SESAI</w:t>
            </w:r>
          </w:p>
          <w:p w:rsidRPr="00BD6287" w:rsidR="00DB1FF8" w:rsidP="0099344E" w:rsidRDefault="00DB1FF8" w14:paraId="1DC25960" w14:textId="78B5A431">
            <w:pPr>
              <w:pStyle w:val="SemEspaamento"/>
              <w:numPr>
                <w:ilvl w:val="0"/>
                <w:numId w:val="5"/>
              </w:numPr>
              <w:ind w:left="41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SCTIE</w:t>
            </w:r>
          </w:p>
          <w:p w:rsidRPr="00BD6287" w:rsidR="00DB1FF8" w:rsidP="0099344E" w:rsidRDefault="00DB1FF8" w14:paraId="43EB73E5" w14:textId="6B68E70E">
            <w:pPr>
              <w:pStyle w:val="SemEspaamento"/>
              <w:numPr>
                <w:ilvl w:val="0"/>
                <w:numId w:val="5"/>
              </w:numPr>
              <w:ind w:left="41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SGTES</w:t>
            </w:r>
          </w:p>
          <w:p w:rsidRPr="00BD6287" w:rsidR="00DB1FF8" w:rsidP="0099344E" w:rsidRDefault="00DB1FF8" w14:paraId="6D6E7012" w14:textId="3274FCA6">
            <w:pPr>
              <w:pStyle w:val="SemEspaamento"/>
              <w:numPr>
                <w:ilvl w:val="0"/>
                <w:numId w:val="5"/>
              </w:numPr>
              <w:ind w:left="41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SVS</w:t>
            </w:r>
          </w:p>
        </w:tc>
        <w:tc>
          <w:tcPr>
            <w:tcW w:w="1689" w:type="pct"/>
            <w:tcBorders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536797" w:rsidR="00DB1FF8" w:rsidP="00396900" w:rsidRDefault="00DB1FF8" w14:paraId="40CE5B79" w14:textId="4D0D29D2">
            <w:pPr>
              <w:pStyle w:val="SemEspaamento"/>
              <w:numPr>
                <w:ilvl w:val="0"/>
                <w:numId w:val="5"/>
              </w:numPr>
              <w:ind w:left="1502"/>
              <w:jc w:val="both"/>
              <w:rPr>
                <w:rFonts w:ascii="Arial" w:hAnsi="Arial" w:cs="Arial"/>
              </w:rPr>
            </w:pPr>
            <w:r w:rsidRPr="00536797">
              <w:rPr>
                <w:rFonts w:ascii="Arial" w:hAnsi="Arial" w:cs="Arial"/>
              </w:rPr>
              <w:t>HAOC</w:t>
            </w:r>
          </w:p>
          <w:p w:rsidRPr="00536797" w:rsidR="00DB1FF8" w:rsidP="00396900" w:rsidRDefault="00DB1FF8" w14:paraId="47981164" w14:textId="0D0A3C00">
            <w:pPr>
              <w:pStyle w:val="SemEspaamento"/>
              <w:numPr>
                <w:ilvl w:val="0"/>
                <w:numId w:val="5"/>
              </w:numPr>
              <w:ind w:left="1502"/>
              <w:jc w:val="both"/>
              <w:rPr>
                <w:rFonts w:ascii="Arial" w:hAnsi="Arial" w:cs="Arial"/>
              </w:rPr>
            </w:pPr>
            <w:proofErr w:type="spellStart"/>
            <w:r w:rsidRPr="00536797">
              <w:rPr>
                <w:rFonts w:ascii="Arial" w:hAnsi="Arial" w:cs="Arial"/>
              </w:rPr>
              <w:t>HCor</w:t>
            </w:r>
            <w:proofErr w:type="spellEnd"/>
          </w:p>
          <w:p w:rsidRPr="00536797" w:rsidR="00DB1FF8" w:rsidP="00396900" w:rsidRDefault="00DB1FF8" w14:paraId="2FDFFA67" w14:textId="5CAC9641">
            <w:pPr>
              <w:pStyle w:val="SemEspaamento"/>
              <w:numPr>
                <w:ilvl w:val="0"/>
                <w:numId w:val="5"/>
              </w:numPr>
              <w:ind w:left="1502"/>
              <w:jc w:val="both"/>
              <w:rPr>
                <w:rFonts w:ascii="Arial" w:hAnsi="Arial" w:cs="Arial"/>
              </w:rPr>
            </w:pPr>
            <w:r w:rsidRPr="00536797">
              <w:rPr>
                <w:rFonts w:ascii="Arial" w:hAnsi="Arial" w:cs="Arial"/>
              </w:rPr>
              <w:t>HIAE</w:t>
            </w:r>
          </w:p>
          <w:p w:rsidRPr="00536797" w:rsidR="00DB1FF8" w:rsidP="00396900" w:rsidRDefault="00DB1FF8" w14:paraId="3E96096D" w14:textId="640D15AD">
            <w:pPr>
              <w:pStyle w:val="SemEspaamento"/>
              <w:numPr>
                <w:ilvl w:val="0"/>
                <w:numId w:val="5"/>
              </w:numPr>
              <w:ind w:left="1502"/>
              <w:jc w:val="both"/>
              <w:rPr>
                <w:rFonts w:ascii="Arial" w:hAnsi="Arial" w:cs="Arial"/>
              </w:rPr>
            </w:pPr>
            <w:r w:rsidRPr="00536797">
              <w:rPr>
                <w:rFonts w:ascii="Arial" w:hAnsi="Arial" w:cs="Arial"/>
              </w:rPr>
              <w:t>HMV</w:t>
            </w:r>
          </w:p>
          <w:p w:rsidRPr="00536797" w:rsidR="00DB1FF8" w:rsidP="00396900" w:rsidRDefault="00DB1FF8" w14:paraId="66973BB7" w14:textId="6505746C">
            <w:pPr>
              <w:pStyle w:val="SemEspaamento"/>
              <w:numPr>
                <w:ilvl w:val="0"/>
                <w:numId w:val="5"/>
              </w:numPr>
              <w:ind w:left="1502"/>
              <w:jc w:val="both"/>
              <w:rPr>
                <w:rFonts w:ascii="Arial" w:hAnsi="Arial" w:cs="Arial"/>
              </w:rPr>
            </w:pPr>
            <w:r w:rsidRPr="00536797">
              <w:rPr>
                <w:rFonts w:ascii="Arial" w:hAnsi="Arial" w:cs="Arial"/>
              </w:rPr>
              <w:t>HSL</w:t>
            </w:r>
          </w:p>
        </w:tc>
      </w:tr>
      <w:tr w:rsidRPr="00E712E7" w:rsidR="00DB1FF8" w:rsidTr="320CE13D" w14:paraId="04217561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2D8FE3C3" w14:textId="4924D989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ENTIDADE DE SAÚDE DE RECONHECIDA EXCELÊNCIA EXECUTORA DO PROJETO:</w:t>
            </w:r>
          </w:p>
        </w:tc>
      </w:tr>
      <w:tr w:rsidRPr="00E712E7" w:rsidR="009170EE" w:rsidTr="320CE13D" w14:paraId="409374F4" w14:textId="77777777">
        <w:trPr>
          <w:trHeight w:val="20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9170EE" w:rsidP="009170EE" w:rsidRDefault="009170EE" w14:paraId="18AD0487" w14:textId="4E82858D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Hospitais de Reconhecida Excelência </w:t>
            </w:r>
          </w:p>
        </w:tc>
      </w:tr>
      <w:tr w:rsidRPr="00E712E7" w:rsidR="009170EE" w:rsidTr="320CE13D" w14:paraId="077334C8" w14:textId="77777777">
        <w:trPr>
          <w:trHeight w:val="113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9170EE" w:rsidP="009170EE" w:rsidRDefault="009170EE" w14:paraId="65AAC3D4" w14:textId="77777777">
            <w:pPr>
              <w:pStyle w:val="SemEspaamento"/>
              <w:numPr>
                <w:ilvl w:val="0"/>
                <w:numId w:val="6"/>
              </w:numPr>
              <w:ind w:left="123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Associação Beneficente Síria - Hospital do Coração (</w:t>
            </w:r>
            <w:proofErr w:type="spellStart"/>
            <w:r w:rsidRPr="00BD6287">
              <w:rPr>
                <w:rFonts w:ascii="Arial" w:hAnsi="Arial" w:cs="Arial"/>
              </w:rPr>
              <w:t>HCor</w:t>
            </w:r>
            <w:proofErr w:type="spellEnd"/>
            <w:r w:rsidRPr="00BD6287">
              <w:rPr>
                <w:rFonts w:ascii="Arial" w:hAnsi="Arial" w:cs="Arial"/>
              </w:rPr>
              <w:t>);</w:t>
            </w:r>
          </w:p>
          <w:p w:rsidRPr="00BD6287" w:rsidR="009170EE" w:rsidP="009170EE" w:rsidRDefault="009170EE" w14:paraId="632792B3" w14:textId="77777777">
            <w:pPr>
              <w:pStyle w:val="SemEspaamento"/>
              <w:numPr>
                <w:ilvl w:val="0"/>
                <w:numId w:val="6"/>
              </w:numPr>
              <w:ind w:left="123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Associação Hospitalar Moinhos de Vento (HMV);</w:t>
            </w:r>
          </w:p>
          <w:p w:rsidRPr="00BD6287" w:rsidR="009170EE" w:rsidP="009170EE" w:rsidRDefault="009170EE" w14:paraId="0033D272" w14:textId="77777777">
            <w:pPr>
              <w:pStyle w:val="SemEspaamento"/>
              <w:numPr>
                <w:ilvl w:val="0"/>
                <w:numId w:val="6"/>
              </w:numPr>
              <w:ind w:left="123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Hospital Alemão Oswaldo Cruz (HAOC);</w:t>
            </w:r>
          </w:p>
          <w:p w:rsidRPr="00BD6287" w:rsidR="009170EE" w:rsidP="00DA1580" w:rsidRDefault="00DA1580" w14:paraId="5F1D04BA" w14:textId="3D0AEDBD">
            <w:pPr>
              <w:pStyle w:val="SemEspaamento"/>
              <w:ind w:left="864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6F5075">
              <w:rPr>
                <w:rFonts w:ascii="Arial" w:hAnsi="Arial" w:cs="Arial"/>
              </w:rPr>
              <w:t xml:space="preserve">  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9170EE">
              <w:rPr>
                <w:rFonts w:ascii="Arial" w:hAnsi="Arial" w:cs="Arial"/>
              </w:rPr>
              <w:t>Sociedade Beneficente de Senhoras - Hospital Sírio-Libanês (HSL); ou</w:t>
            </w:r>
          </w:p>
          <w:p w:rsidRPr="00BD6287" w:rsidR="009170EE" w:rsidP="009170EE" w:rsidRDefault="009170EE" w14:paraId="40E40A7D" w14:textId="7849798C">
            <w:pPr>
              <w:pStyle w:val="SemEspaamento"/>
              <w:numPr>
                <w:ilvl w:val="0"/>
                <w:numId w:val="6"/>
              </w:numPr>
              <w:ind w:left="123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Sociedade Beneficente Israelita Brasileira - Hospital Albert Einstein (HIAE).</w:t>
            </w:r>
          </w:p>
        </w:tc>
      </w:tr>
      <w:tr w:rsidRPr="00E712E7" w:rsidR="009170EE" w:rsidTr="320CE13D" w14:paraId="0745D09E" w14:textId="77777777">
        <w:trPr>
          <w:trHeight w:val="113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9170EE" w:rsidP="009170EE" w:rsidRDefault="009170EE" w14:paraId="771BF9A9" w14:textId="6B536ADC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Proposta colaborativa:</w:t>
            </w:r>
          </w:p>
        </w:tc>
      </w:tr>
      <w:tr w:rsidRPr="00E712E7" w:rsidR="00DB1FF8" w:rsidTr="320CE13D" w14:paraId="0CA25506" w14:textId="77777777">
        <w:trPr>
          <w:trHeight w:val="113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Pr="00BD6287" w:rsidR="0099344E" w:rsidP="009170EE" w:rsidRDefault="00DB1FF8" w14:paraId="7BFF5237" w14:textId="09105C4E">
            <w:pPr>
              <w:pStyle w:val="SemEspaamento"/>
              <w:numPr>
                <w:ilvl w:val="0"/>
                <w:numId w:val="7"/>
              </w:numPr>
              <w:ind w:left="123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SIM</w:t>
            </w:r>
          </w:p>
          <w:p w:rsidR="00DB1FF8" w:rsidP="00DA1580" w:rsidRDefault="00DA1580" w14:paraId="6DFC5F84" w14:textId="09105C4E">
            <w:pPr>
              <w:pStyle w:val="SemEspaamento"/>
              <w:ind w:left="864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 w:rsidR="006F5075">
              <w:rPr>
                <w:rFonts w:ascii="Arial" w:hAnsi="Arial" w:cs="Arial"/>
                <w:b/>
                <w:bCs/>
              </w:rPr>
              <w:t xml:space="preserve">    </w:t>
            </w:r>
            <w:r w:rsidRPr="00BD6287" w:rsidR="00DB1FF8">
              <w:rPr>
                <w:rFonts w:ascii="Arial" w:hAnsi="Arial" w:cs="Arial"/>
              </w:rPr>
              <w:t>NÃO</w:t>
            </w:r>
          </w:p>
          <w:p w:rsidRPr="00BD6287" w:rsidR="00BA10FD" w:rsidP="00DA1580" w:rsidRDefault="00BA10FD" w14:paraId="6E173D94" w14:textId="7B365233">
            <w:pPr>
              <w:pStyle w:val="SemEspaamento"/>
              <w:ind w:left="864"/>
              <w:jc w:val="both"/>
              <w:rPr>
                <w:rFonts w:ascii="Arial" w:hAnsi="Arial" w:cs="Arial"/>
              </w:rPr>
            </w:pPr>
          </w:p>
        </w:tc>
      </w:tr>
      <w:tr w:rsidRPr="00E712E7" w:rsidR="0099344E" w:rsidTr="320CE13D" w14:paraId="299AE335" w14:textId="77777777">
        <w:trPr>
          <w:trHeight w:val="113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9344E" w:rsidP="009170EE" w:rsidRDefault="009170EE" w14:paraId="64A7B75F" w14:textId="09105C4E">
            <w:pPr>
              <w:pStyle w:val="SemEspaament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Entidades colaboradoras (SIGLA):</w:t>
            </w:r>
            <w:r w:rsidRPr="00BD6287" w:rsidR="005542CA">
              <w:rPr>
                <w:rFonts w:ascii="Arial" w:hAnsi="Arial" w:cs="Arial"/>
              </w:rPr>
              <w:t xml:space="preserve"> HSL</w:t>
            </w:r>
          </w:p>
          <w:p w:rsidRPr="00BD6287" w:rsidR="00BA10FD" w:rsidP="00BA10FD" w:rsidRDefault="00BA10FD" w14:paraId="4898D11B" w14:textId="09105C4E">
            <w:pPr>
              <w:pStyle w:val="SemEspaamento"/>
              <w:ind w:left="426"/>
              <w:jc w:val="both"/>
              <w:rPr>
                <w:rFonts w:ascii="Arial" w:hAnsi="Arial" w:cs="Arial"/>
              </w:rPr>
            </w:pPr>
          </w:p>
        </w:tc>
      </w:tr>
      <w:tr w:rsidRPr="00E712E7" w:rsidR="00DB1FF8" w:rsidTr="320CE13D" w14:paraId="33D187C7" w14:textId="77777777">
        <w:trPr>
          <w:trHeight w:val="567" w:hRule="exact"/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63380B" w:rsidRDefault="00DB1FF8" w14:paraId="5038F310" w14:textId="59F0B80F">
            <w:pPr>
              <w:pStyle w:val="SemEspaamento"/>
              <w:numPr>
                <w:ilvl w:val="0"/>
                <w:numId w:val="1"/>
              </w:numPr>
              <w:ind w:left="426" w:hanging="357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ÁREA TÉCNICA OU ENTIDADE VINCULADA AO MINISTÉRIO DA SAÚDE RESPONSÁVEL PELO PROJETO:</w:t>
            </w:r>
          </w:p>
        </w:tc>
      </w:tr>
      <w:tr w:rsidRPr="00E712E7" w:rsidR="0063380B" w:rsidTr="320CE13D" w14:paraId="2F245176" w14:textId="77777777">
        <w:trPr>
          <w:trHeight w:val="306" w:hRule="exact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63380B" w:rsidP="0063380B" w:rsidRDefault="0063380B" w14:paraId="1D49B152" w14:textId="170EF331">
            <w:pPr>
              <w:pStyle w:val="SemEspaamento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Secretaria ou Entidade Vinculada</w:t>
            </w:r>
          </w:p>
        </w:tc>
      </w:tr>
      <w:tr w:rsidRPr="00E712E7" w:rsidR="00180945" w:rsidTr="320CE13D" w14:paraId="272F18CC" w14:textId="77777777">
        <w:trPr>
          <w:trHeight w:val="1240"/>
          <w:jc w:val="center"/>
        </w:trPr>
        <w:tc>
          <w:tcPr>
            <w:tcW w:w="3311" w:type="pct"/>
            <w:gridSpan w:val="3"/>
            <w:tcBorders>
              <w:lef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99344E" w:rsidRDefault="00DB1FF8" w14:paraId="0852A467" w14:textId="3CA4ED79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ANS </w:t>
            </w:r>
          </w:p>
          <w:p w:rsidRPr="00BD6287" w:rsidR="00DB1FF8" w:rsidP="0099344E" w:rsidRDefault="00DB1FF8" w14:paraId="6579C55A" w14:textId="79C56600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ANVISA</w:t>
            </w:r>
          </w:p>
          <w:p w:rsidRPr="00BD6287" w:rsidR="009E336B" w:rsidP="0099344E" w:rsidRDefault="009E336B" w14:paraId="25953657" w14:textId="77777777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FUNASA</w:t>
            </w:r>
          </w:p>
          <w:p w:rsidRPr="00BD6287" w:rsidR="009E336B" w:rsidP="0099344E" w:rsidRDefault="009E336B" w14:paraId="68526977" w14:textId="1E36FC5F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FIOCRUZ</w:t>
            </w:r>
          </w:p>
          <w:p w:rsidRPr="00BD6287" w:rsidR="00DB1FF8" w:rsidP="0099344E" w:rsidRDefault="00DB1FF8" w14:paraId="0B9507E8" w14:textId="24E71759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SAES</w:t>
            </w:r>
          </w:p>
          <w:p w:rsidRPr="00BD6287" w:rsidR="00DB1FF8" w:rsidP="0099344E" w:rsidRDefault="00DB1FF8" w14:paraId="6F5D0C92" w14:textId="50776E66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SAPS</w:t>
            </w:r>
          </w:p>
        </w:tc>
        <w:tc>
          <w:tcPr>
            <w:tcW w:w="1689" w:type="pct"/>
            <w:tcBorders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BD6287" w:rsidR="00DB1FF8" w:rsidP="00F30A64" w:rsidRDefault="00F30A64" w14:paraId="5FB82D35" w14:textId="7C2E3538">
            <w:pPr>
              <w:pStyle w:val="SemEspaamento"/>
              <w:ind w:left="492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6F5075">
              <w:rPr>
                <w:rFonts w:ascii="Arial" w:hAnsi="Arial" w:cs="Arial"/>
              </w:rPr>
              <w:t xml:space="preserve">  </w:t>
            </w:r>
            <w:r w:rsidRPr="00BD6287" w:rsidR="005542CA">
              <w:rPr>
                <w:rFonts w:ascii="Arial" w:hAnsi="Arial" w:cs="Arial"/>
              </w:rPr>
              <w:t xml:space="preserve"> </w:t>
            </w:r>
            <w:r w:rsidRPr="00BD6287" w:rsidR="00DB1FF8">
              <w:rPr>
                <w:rFonts w:ascii="Arial" w:hAnsi="Arial" w:cs="Arial"/>
              </w:rPr>
              <w:t>SE</w:t>
            </w:r>
          </w:p>
          <w:p w:rsidRPr="00BD6287" w:rsidR="00DB1FF8" w:rsidP="0099344E" w:rsidRDefault="00DB1FF8" w14:paraId="37AB20F2" w14:textId="0DA57869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SESAI</w:t>
            </w:r>
          </w:p>
          <w:p w:rsidRPr="00BD6287" w:rsidR="00DB1FF8" w:rsidP="0099344E" w:rsidRDefault="00DB1FF8" w14:paraId="3B1BC3D3" w14:textId="20090599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SCTIE</w:t>
            </w:r>
          </w:p>
          <w:p w:rsidRPr="00BD6287" w:rsidR="00DB1FF8" w:rsidP="0099344E" w:rsidRDefault="00DB1FF8" w14:paraId="33343C50" w14:textId="152893EE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SGTES</w:t>
            </w:r>
          </w:p>
          <w:p w:rsidRPr="00BD6287" w:rsidR="00DB1FF8" w:rsidP="0099344E" w:rsidRDefault="00DB1FF8" w14:paraId="75FA878D" w14:textId="50BFC0AA">
            <w:pPr>
              <w:pStyle w:val="SemEspaament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SVS </w:t>
            </w:r>
          </w:p>
        </w:tc>
      </w:tr>
      <w:tr w:rsidRPr="00E712E7" w:rsidR="00DB1FF8" w:rsidTr="320CE13D" w14:paraId="57F067F9" w14:textId="77777777">
        <w:trPr>
          <w:trHeight w:val="170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63380B" w:rsidRDefault="00DB1FF8" w14:paraId="54D7053A" w14:textId="5CB0807B">
            <w:pPr>
              <w:pStyle w:val="SemEspaamento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Departamento ou equivalente:</w:t>
            </w:r>
          </w:p>
        </w:tc>
      </w:tr>
      <w:tr w:rsidRPr="00E712E7" w:rsidR="0063380B" w:rsidTr="320CE13D" w14:paraId="6FF85100" w14:textId="77777777">
        <w:trPr>
          <w:trHeight w:val="170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17BEB" w:rsidP="004D5419" w:rsidRDefault="0083600D" w14:paraId="5891E483" w14:textId="0FBF267F">
            <w:pPr>
              <w:pStyle w:val="SemEspaamento"/>
              <w:ind w:left="78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MS/DATASUS</w:t>
            </w:r>
          </w:p>
        </w:tc>
      </w:tr>
      <w:tr w:rsidRPr="00E712E7" w:rsidR="00DB1FF8" w:rsidTr="320CE13D" w14:paraId="1D39252A" w14:textId="77777777">
        <w:trPr>
          <w:trHeight w:val="227"/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63380B" w:rsidRDefault="00DB1FF8" w14:paraId="6FFECE31" w14:textId="6716C499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lastRenderedPageBreak/>
              <w:t xml:space="preserve">ÁREA DE ATUAÇÃO: </w:t>
            </w:r>
          </w:p>
        </w:tc>
      </w:tr>
      <w:tr w:rsidRPr="00E712E7" w:rsidR="009170EE" w:rsidTr="320CE13D" w14:paraId="7981E4D9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9170EE" w:rsidP="0063380B" w:rsidRDefault="009170EE" w14:paraId="728BD546" w14:textId="17007F13">
            <w:pPr>
              <w:pStyle w:val="SemEspaament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Área de atuação principal (apenas uma opção):</w:t>
            </w:r>
          </w:p>
        </w:tc>
      </w:tr>
      <w:tr w:rsidRPr="00E712E7" w:rsidR="009170EE" w:rsidTr="320CE13D" w14:paraId="573AFDC1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9170EE" w:rsidP="009170EE" w:rsidRDefault="009170EE" w14:paraId="178C85C4" w14:textId="77777777">
            <w:pPr>
              <w:pStyle w:val="SemEspaament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Capacitação de Recursos Humanos </w:t>
            </w:r>
          </w:p>
          <w:p w:rsidRPr="00BD6287" w:rsidR="009170EE" w:rsidP="009170EE" w:rsidRDefault="009170EE" w14:paraId="04F46F12" w14:textId="77777777">
            <w:pPr>
              <w:pStyle w:val="SemEspaament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Desenvolvimento de Técnicas e Operação de Gestão em Serviços de Saúde </w:t>
            </w:r>
          </w:p>
          <w:p w:rsidRPr="00BD6287" w:rsidR="009170EE" w:rsidP="00F30A64" w:rsidRDefault="00F30A64" w14:paraId="3055C83A" w14:textId="39488D0E">
            <w:pPr>
              <w:pStyle w:val="SemEspaamento"/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FE11BE">
              <w:rPr>
                <w:rFonts w:ascii="Arial" w:hAnsi="Arial" w:cs="Arial"/>
              </w:rPr>
              <w:t xml:space="preserve">  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9170EE">
              <w:rPr>
                <w:rFonts w:ascii="Arial" w:hAnsi="Arial" w:cs="Arial"/>
              </w:rPr>
              <w:t>Estudos de Avaliação e Incorporação de Tecnologia</w:t>
            </w:r>
          </w:p>
          <w:p w:rsidRPr="00BD6287" w:rsidR="009170EE" w:rsidP="0063380B" w:rsidRDefault="009170EE" w14:paraId="68351387" w14:textId="5B4BEB23">
            <w:pPr>
              <w:pStyle w:val="SemEspaament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Pesquisas de Interesse Público em Saúde</w:t>
            </w:r>
          </w:p>
        </w:tc>
      </w:tr>
      <w:tr w:rsidRPr="00E712E7" w:rsidR="009170EE" w:rsidTr="320CE13D" w14:paraId="57CBBEDE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686141" w:rsidP="00686141" w:rsidRDefault="00686141" w14:paraId="70856644" w14:textId="77777777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  <w:p w:rsidRPr="00BD6287" w:rsidR="009170EE" w:rsidP="0063380B" w:rsidRDefault="009170EE" w14:paraId="0C3491D8" w14:textId="3EF24D1F">
            <w:pPr>
              <w:pStyle w:val="SemEspaament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Áreas de atuação secundárias</w:t>
            </w:r>
          </w:p>
        </w:tc>
      </w:tr>
      <w:tr w:rsidRPr="00E712E7" w:rsidR="009170EE" w:rsidTr="320CE13D" w14:paraId="374E1015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9170EE" w:rsidP="009170EE" w:rsidRDefault="009170EE" w14:paraId="2CB51E3D" w14:textId="77777777">
            <w:pPr>
              <w:pStyle w:val="SemEspaamento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Capacitação de Recursos Humanos </w:t>
            </w:r>
          </w:p>
          <w:p w:rsidRPr="00BD6287" w:rsidR="009170EE" w:rsidP="00F30A64" w:rsidRDefault="00F30A64" w14:paraId="3B55DB3C" w14:textId="040A7F27">
            <w:pPr>
              <w:pStyle w:val="SemEspaamento"/>
              <w:ind w:left="360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 w:rsidR="00FE11BE">
              <w:rPr>
                <w:rFonts w:ascii="Arial" w:hAnsi="Arial" w:cs="Arial"/>
                <w:b/>
                <w:bCs/>
              </w:rPr>
              <w:t xml:space="preserve">    </w:t>
            </w:r>
            <w:r w:rsidRPr="00BD6287" w:rsidR="009170EE">
              <w:rPr>
                <w:rFonts w:ascii="Arial" w:hAnsi="Arial" w:cs="Arial"/>
              </w:rPr>
              <w:t xml:space="preserve">Desenvolvimento de Técnicas e Operação de Gestão em Serviços de Saúde </w:t>
            </w:r>
          </w:p>
          <w:p w:rsidRPr="00BD6287" w:rsidR="0063380B" w:rsidP="0063380B" w:rsidRDefault="009170EE" w14:paraId="16179953" w14:textId="1530F1AD">
            <w:pPr>
              <w:pStyle w:val="SemEspaamento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Estudos de Avaliação e Incorporação de Tecnologia</w:t>
            </w:r>
          </w:p>
          <w:p w:rsidRPr="00BD6287" w:rsidR="009170EE" w:rsidP="00F30A64" w:rsidRDefault="00F30A64" w14:paraId="481DB8F9" w14:textId="4335BA75">
            <w:pPr>
              <w:pStyle w:val="SemEspaamento"/>
              <w:ind w:left="360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 w:rsidR="00FE11BE">
              <w:rPr>
                <w:rFonts w:ascii="Arial" w:hAnsi="Arial" w:cs="Arial"/>
                <w:b/>
                <w:bCs/>
              </w:rPr>
              <w:t xml:space="preserve">    </w:t>
            </w:r>
            <w:r w:rsidRPr="00BD6287" w:rsidR="009170EE">
              <w:rPr>
                <w:rFonts w:ascii="Arial" w:hAnsi="Arial" w:cs="Arial"/>
              </w:rPr>
              <w:t>Pesquisas de Interesse Público em Saúde</w:t>
            </w:r>
          </w:p>
        </w:tc>
      </w:tr>
      <w:tr w:rsidRPr="00E712E7" w:rsidR="001B799D" w:rsidTr="320CE13D" w14:paraId="60348303" w14:textId="77777777">
        <w:trPr>
          <w:trHeight w:val="41"/>
          <w:jc w:val="center"/>
        </w:trPr>
        <w:tc>
          <w:tcPr>
            <w:tcW w:w="5000" w:type="pct"/>
            <w:gridSpan w:val="4"/>
            <w:tcBorders>
              <w:top w:val="single" w:color="auto" w:sz="6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1B799D" w:rsidP="001B799D" w:rsidRDefault="001B799D" w14:paraId="447539BB" w14:textId="050C7F98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ÁREA TEMÁTICA:</w:t>
            </w:r>
          </w:p>
        </w:tc>
      </w:tr>
      <w:tr w:rsidRPr="00E712E7" w:rsidR="00180945" w:rsidTr="320CE13D" w14:paraId="08639642" w14:textId="77777777">
        <w:trPr>
          <w:trHeight w:val="2223"/>
          <w:jc w:val="center"/>
        </w:trPr>
        <w:tc>
          <w:tcPr>
            <w:tcW w:w="2432" w:type="pct"/>
            <w:tcBorders>
              <w:left w:val="single" w:color="auto" w:sz="12" w:space="0"/>
              <w:bottom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4D5419" w:rsidRDefault="00162222" w14:paraId="74285B95" w14:textId="0C7A0C15">
            <w:pPr>
              <w:pStyle w:val="SemEspaamento"/>
              <w:ind w:left="364"/>
              <w:rPr>
                <w:rFonts w:ascii="Arial" w:hAnsi="Arial" w:cs="Arial"/>
              </w:rPr>
            </w:pPr>
            <w:r w:rsidRPr="00162222"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   </w:t>
            </w:r>
            <w:r w:rsidRPr="00BD6287" w:rsidR="00DB1FF8">
              <w:rPr>
                <w:rFonts w:ascii="Arial" w:hAnsi="Arial" w:cs="Arial"/>
              </w:rPr>
              <w:t>Avaliação de Tecnologia em Saúde</w:t>
            </w:r>
          </w:p>
          <w:p w:rsidRPr="00BD6287" w:rsidR="00DB1FF8" w:rsidP="009170EE" w:rsidRDefault="00DB1FF8" w14:paraId="4B4E4F2D" w14:textId="2CCD2736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Cardiovascular</w:t>
            </w:r>
          </w:p>
          <w:p w:rsidRPr="00BD6287" w:rsidR="00DB1FF8" w:rsidP="009170EE" w:rsidRDefault="00DB1FF8" w14:paraId="16405F6C" w14:textId="55660022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Cuidados paliativos</w:t>
            </w:r>
          </w:p>
          <w:p w:rsidRPr="00BD6287" w:rsidR="00DB1FF8" w:rsidP="009170EE" w:rsidRDefault="00DB1FF8" w14:paraId="3E995F31" w14:textId="451FF710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Educação em Saúde</w:t>
            </w:r>
          </w:p>
          <w:p w:rsidRPr="00BD6287" w:rsidR="00DB1FF8" w:rsidP="009170EE" w:rsidRDefault="00DB1FF8" w14:paraId="1CE5B40B" w14:textId="0F572E6E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Gestão de Serviços em Saúde</w:t>
            </w:r>
          </w:p>
          <w:p w:rsidRPr="00BD6287" w:rsidR="001B799D" w:rsidP="009170EE" w:rsidRDefault="00DB1FF8" w14:paraId="3338CA49" w14:textId="245FF22D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Organização de Redes de Atenção</w:t>
            </w:r>
          </w:p>
        </w:tc>
        <w:tc>
          <w:tcPr>
            <w:tcW w:w="2568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Pr="00BD6287" w:rsidR="00DB1FF8" w:rsidP="009170EE" w:rsidRDefault="00DB1FF8" w14:paraId="350409A3" w14:textId="327B40F0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Oncologia</w:t>
            </w:r>
          </w:p>
          <w:p w:rsidRPr="00BD6287" w:rsidR="00DB1FF8" w:rsidP="009170EE" w:rsidRDefault="00DB1FF8" w14:paraId="76F28994" w14:textId="6D5819F6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Qualidade e Segurança do Paciente</w:t>
            </w:r>
          </w:p>
          <w:p w:rsidRPr="00BD6287" w:rsidR="00DB1FF8" w:rsidP="009170EE" w:rsidRDefault="00DB1FF8" w14:paraId="5194EB06" w14:textId="67E8D6EB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Transplantes</w:t>
            </w:r>
          </w:p>
          <w:p w:rsidRPr="00BD6287" w:rsidR="00DB1FF8" w:rsidP="009170EE" w:rsidRDefault="00DB1FF8" w14:paraId="5909338C" w14:textId="6A89EC94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Vigilância em Saúde</w:t>
            </w:r>
          </w:p>
          <w:p w:rsidRPr="00BD6287" w:rsidR="00DB1FF8" w:rsidP="009170EE" w:rsidRDefault="00DB1FF8" w14:paraId="510B710D" w14:textId="4845E998">
            <w:pPr>
              <w:pStyle w:val="SemEspaament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Vigilância Sanitária</w:t>
            </w:r>
          </w:p>
          <w:p w:rsidRPr="00BD6287" w:rsidR="00DB1FF8" w:rsidP="00BA54FF" w:rsidRDefault="00BA54FF" w14:paraId="3EFCEED7" w14:textId="21A6B3BC">
            <w:pPr>
              <w:pStyle w:val="SemEspaamento"/>
              <w:ind w:left="360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  <w:bCs/>
              </w:rPr>
              <w:t>X</w:t>
            </w:r>
            <w:r w:rsidRPr="00BD6287" w:rsidR="00686141">
              <w:rPr>
                <w:rFonts w:ascii="Arial" w:hAnsi="Arial" w:cs="Arial"/>
                <w:b/>
                <w:bCs/>
              </w:rPr>
              <w:t xml:space="preserve">    </w:t>
            </w:r>
            <w:r w:rsidRPr="00BD6287" w:rsidR="00DB1FF8">
              <w:rPr>
                <w:rFonts w:ascii="Arial" w:hAnsi="Arial" w:cs="Arial"/>
              </w:rPr>
              <w:t>Outras</w:t>
            </w:r>
            <w:r w:rsidRPr="00BD6287" w:rsidR="00254AE7">
              <w:rPr>
                <w:rFonts w:ascii="Arial" w:hAnsi="Arial" w:cs="Arial"/>
              </w:rPr>
              <w:t xml:space="preserve"> (Rede </w:t>
            </w:r>
            <w:r w:rsidRPr="00BD6287" w:rsidR="00D7331B">
              <w:rPr>
                <w:rFonts w:ascii="Arial" w:hAnsi="Arial" w:cs="Arial"/>
              </w:rPr>
              <w:t>N</w:t>
            </w:r>
            <w:r w:rsidRPr="00BD6287" w:rsidR="00254AE7">
              <w:rPr>
                <w:rFonts w:ascii="Arial" w:hAnsi="Arial" w:cs="Arial"/>
              </w:rPr>
              <w:t xml:space="preserve">acional de </w:t>
            </w:r>
            <w:r w:rsidRPr="00BD6287" w:rsidR="00D7331B">
              <w:rPr>
                <w:rFonts w:ascii="Arial" w:hAnsi="Arial" w:cs="Arial"/>
              </w:rPr>
              <w:t>D</w:t>
            </w:r>
            <w:r w:rsidRPr="00BD6287" w:rsidR="00254AE7">
              <w:rPr>
                <w:rFonts w:ascii="Arial" w:hAnsi="Arial" w:cs="Arial"/>
              </w:rPr>
              <w:t xml:space="preserve">ados em </w:t>
            </w:r>
            <w:r w:rsidRPr="00BD6287" w:rsidR="00D7331B">
              <w:rPr>
                <w:rFonts w:ascii="Arial" w:hAnsi="Arial" w:cs="Arial"/>
              </w:rPr>
              <w:t>S</w:t>
            </w:r>
            <w:r w:rsidRPr="00BD6287" w:rsidR="00254AE7">
              <w:rPr>
                <w:rFonts w:ascii="Arial" w:hAnsi="Arial" w:cs="Arial"/>
              </w:rPr>
              <w:t>aúde</w:t>
            </w:r>
            <w:r w:rsidRPr="00BD6287" w:rsidR="00686141">
              <w:rPr>
                <w:rFonts w:ascii="Arial" w:hAnsi="Arial" w:cs="Arial"/>
              </w:rPr>
              <w:t>;</w:t>
            </w:r>
            <w:r w:rsidRPr="00BD6287" w:rsidR="00254AE7">
              <w:rPr>
                <w:rFonts w:ascii="Arial" w:hAnsi="Arial" w:cs="Arial"/>
              </w:rPr>
              <w:t xml:space="preserve"> RNDS)</w:t>
            </w:r>
          </w:p>
        </w:tc>
      </w:tr>
      <w:tr w:rsidRPr="00E712E7" w:rsidR="00342F70" w:rsidTr="320CE13D" w14:paraId="1E25EF25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2E74B5" w:themeFill="accent5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Pr="00BD6287" w:rsidR="0063380B" w:rsidP="005A0EF4" w:rsidRDefault="0063380B" w14:paraId="6F54AAB6" w14:textId="74E133B3">
            <w:pPr>
              <w:pStyle w:val="SemEspaamento"/>
              <w:numPr>
                <w:ilvl w:val="0"/>
                <w:numId w:val="20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D6287">
              <w:rPr>
                <w:rFonts w:ascii="Arial" w:hAnsi="Arial" w:cs="Arial"/>
                <w:b/>
                <w:color w:val="FFFFFF" w:themeColor="background1"/>
              </w:rPr>
              <w:t>DETALHAMENTO DA PROPOSTA</w:t>
            </w:r>
          </w:p>
        </w:tc>
      </w:tr>
      <w:tr w:rsidRPr="00E712E7" w:rsidR="00484B0E" w:rsidTr="320CE13D" w14:paraId="1E8958C0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484B0E" w:rsidP="00484B0E" w:rsidRDefault="00484B0E" w14:paraId="1CB9CA0F" w14:textId="43A82990">
            <w:pPr>
              <w:pStyle w:val="SemEspaamento"/>
              <w:numPr>
                <w:ilvl w:val="0"/>
                <w:numId w:val="1"/>
              </w:numPr>
              <w:ind w:left="38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 PROPOSTA SUMARIZADA:</w:t>
            </w:r>
          </w:p>
        </w:tc>
      </w:tr>
      <w:tr w:rsidRPr="00366885" w:rsidR="00484B0E" w:rsidTr="320CE13D" w14:paraId="4599474C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366885" w:rsidR="004D72A5" w:rsidP="00325CB2" w:rsidRDefault="00FF4399" w14:paraId="01CCEA46" w14:textId="22E86A09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00366885">
              <w:rPr>
                <w:rFonts w:ascii="Arial" w:hAnsi="Arial" w:eastAsia="Arial" w:cs="Arial"/>
              </w:rPr>
              <w:t xml:space="preserve">O projeto </w:t>
            </w:r>
            <w:r w:rsidRPr="00366885" w:rsidR="005542CA">
              <w:rPr>
                <w:rFonts w:ascii="Arial" w:hAnsi="Arial" w:eastAsia="Arial" w:cs="Arial"/>
              </w:rPr>
              <w:t>“</w:t>
            </w:r>
            <w:r w:rsidRPr="00366885">
              <w:rPr>
                <w:rFonts w:ascii="Arial" w:hAnsi="Arial" w:eastAsia="Arial" w:cs="Arial"/>
              </w:rPr>
              <w:t>Promoção da Interconectividade em Saúde como apoio a Estratégia de Saúde Digital para o Brasil</w:t>
            </w:r>
            <w:r w:rsidRPr="00366885" w:rsidR="005542CA">
              <w:rPr>
                <w:rFonts w:ascii="Arial" w:hAnsi="Arial" w:eastAsia="Arial" w:cs="Arial"/>
              </w:rPr>
              <w:t>”</w:t>
            </w:r>
            <w:r w:rsidRPr="00366885">
              <w:rPr>
                <w:rFonts w:ascii="Arial" w:hAnsi="Arial" w:eastAsia="Arial" w:cs="Arial"/>
              </w:rPr>
              <w:t xml:space="preserve"> prevê empregar a expertise adquirida pela Sociedade Beneficente de Senhoras Hospital Sírio-Libanês (HSL) </w:t>
            </w:r>
            <w:r w:rsidRPr="00366885" w:rsidR="00E06B60">
              <w:rPr>
                <w:rFonts w:ascii="Arial" w:hAnsi="Arial" w:eastAsia="Arial" w:cs="Arial"/>
              </w:rPr>
              <w:t>no uso das tecnologias de informação e comunicação em saúde</w:t>
            </w:r>
            <w:r w:rsidRPr="00366885" w:rsidR="008A327A">
              <w:rPr>
                <w:rFonts w:ascii="Arial" w:hAnsi="Arial" w:eastAsia="Arial" w:cs="Arial"/>
              </w:rPr>
              <w:t xml:space="preserve"> (</w:t>
            </w:r>
            <w:r w:rsidRPr="00366885" w:rsidR="00E06B60">
              <w:rPr>
                <w:rFonts w:ascii="Arial" w:hAnsi="Arial" w:eastAsia="Arial" w:cs="Arial"/>
              </w:rPr>
              <w:t>TICs</w:t>
            </w:r>
            <w:r w:rsidRPr="00366885" w:rsidR="008A327A">
              <w:rPr>
                <w:rFonts w:ascii="Arial" w:hAnsi="Arial" w:eastAsia="Arial" w:cs="Arial"/>
              </w:rPr>
              <w:t>)</w:t>
            </w:r>
            <w:r w:rsidRPr="00366885" w:rsidR="00E06B60">
              <w:rPr>
                <w:rFonts w:ascii="Arial" w:hAnsi="Arial" w:eastAsia="Arial" w:cs="Arial"/>
              </w:rPr>
              <w:t xml:space="preserve"> </w:t>
            </w:r>
            <w:r w:rsidRPr="00366885">
              <w:rPr>
                <w:rFonts w:ascii="Arial" w:hAnsi="Arial" w:eastAsia="Arial" w:cs="Arial"/>
              </w:rPr>
              <w:t>p</w:t>
            </w:r>
            <w:r w:rsidRPr="00366885" w:rsidR="00337220">
              <w:rPr>
                <w:rFonts w:ascii="Arial" w:hAnsi="Arial" w:eastAsia="Arial" w:cs="Arial"/>
              </w:rPr>
              <w:t xml:space="preserve">ara viabilizar </w:t>
            </w:r>
            <w:r w:rsidRPr="00366885" w:rsidR="0012163A">
              <w:rPr>
                <w:rFonts w:ascii="Arial" w:hAnsi="Arial" w:eastAsia="Arial" w:cs="Arial"/>
              </w:rPr>
              <w:t>prova de conceito para</w:t>
            </w:r>
            <w:r w:rsidRPr="00366885" w:rsidR="004D72A5">
              <w:rPr>
                <w:rFonts w:ascii="Arial" w:hAnsi="Arial" w:eastAsia="Arial" w:cs="Arial"/>
              </w:rPr>
              <w:t xml:space="preserve"> possibilitar</w:t>
            </w:r>
            <w:r w:rsidRPr="00366885" w:rsidR="0012163A">
              <w:rPr>
                <w:rFonts w:ascii="Arial" w:hAnsi="Arial" w:eastAsia="Arial" w:cs="Arial"/>
              </w:rPr>
              <w:t xml:space="preserve"> </w:t>
            </w:r>
            <w:r w:rsidRPr="00366885" w:rsidR="00337220">
              <w:rPr>
                <w:rFonts w:ascii="Arial" w:hAnsi="Arial" w:eastAsia="Arial" w:cs="Arial"/>
              </w:rPr>
              <w:t xml:space="preserve">a internalização do Sumário Internacional do Paciente </w:t>
            </w:r>
            <w:r w:rsidRPr="00366885" w:rsidR="00CB4EF5">
              <w:rPr>
                <w:rFonts w:ascii="Arial" w:hAnsi="Arial" w:eastAsia="Arial" w:cs="Arial"/>
              </w:rPr>
              <w:t xml:space="preserve">(IPS </w:t>
            </w:r>
            <w:r w:rsidRPr="00366885" w:rsidR="0041152E">
              <w:rPr>
                <w:rFonts w:ascii="Arial" w:hAnsi="Arial" w:eastAsia="Arial" w:cs="Arial"/>
              </w:rPr>
              <w:t>–</w:t>
            </w:r>
            <w:r w:rsidRPr="00366885" w:rsidR="00CB4EF5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00366885" w:rsidR="00CB4EF5">
              <w:rPr>
                <w:rFonts w:ascii="Arial" w:hAnsi="Arial" w:eastAsia="Arial" w:cs="Arial"/>
                <w:i/>
              </w:rPr>
              <w:t>International</w:t>
            </w:r>
            <w:proofErr w:type="spellEnd"/>
            <w:r w:rsidRPr="00366885" w:rsidR="00CB4EF5">
              <w:rPr>
                <w:rFonts w:ascii="Arial" w:hAnsi="Arial" w:eastAsia="Arial" w:cs="Arial"/>
                <w:i/>
              </w:rPr>
              <w:t xml:space="preserve"> </w:t>
            </w:r>
            <w:proofErr w:type="spellStart"/>
            <w:r w:rsidRPr="00366885" w:rsidR="00CB4EF5">
              <w:rPr>
                <w:rFonts w:ascii="Arial" w:hAnsi="Arial" w:eastAsia="Arial" w:cs="Arial"/>
                <w:i/>
              </w:rPr>
              <w:t>Patient</w:t>
            </w:r>
            <w:proofErr w:type="spellEnd"/>
            <w:r w:rsidRPr="00366885" w:rsidR="00CB4EF5">
              <w:rPr>
                <w:rFonts w:ascii="Arial" w:hAnsi="Arial" w:eastAsia="Arial" w:cs="Arial"/>
                <w:i/>
              </w:rPr>
              <w:t xml:space="preserve"> </w:t>
            </w:r>
            <w:proofErr w:type="spellStart"/>
            <w:r w:rsidRPr="00366885" w:rsidR="00CB4EF5">
              <w:rPr>
                <w:rFonts w:ascii="Arial" w:hAnsi="Arial" w:eastAsia="Arial" w:cs="Arial"/>
                <w:i/>
              </w:rPr>
              <w:t>Summary</w:t>
            </w:r>
            <w:proofErr w:type="spellEnd"/>
            <w:r w:rsidRPr="00366885" w:rsidR="00CB4EF5">
              <w:rPr>
                <w:rFonts w:ascii="Arial" w:hAnsi="Arial" w:eastAsia="Arial" w:cs="Arial"/>
              </w:rPr>
              <w:t>)</w:t>
            </w:r>
            <w:r w:rsidRPr="00366885" w:rsidR="00ED1C1F">
              <w:rPr>
                <w:rFonts w:ascii="Arial" w:hAnsi="Arial" w:eastAsia="Arial" w:cs="Arial"/>
                <w:vertAlign w:val="superscript"/>
              </w:rPr>
              <w:t>1,2</w:t>
            </w:r>
            <w:r w:rsidRPr="00366885" w:rsidR="00CB4EF5">
              <w:rPr>
                <w:rFonts w:ascii="Arial" w:hAnsi="Arial" w:eastAsia="Arial" w:cs="Arial"/>
              </w:rPr>
              <w:t xml:space="preserve"> </w:t>
            </w:r>
            <w:r w:rsidRPr="00366885" w:rsidR="00337220">
              <w:rPr>
                <w:rFonts w:ascii="Arial" w:hAnsi="Arial" w:eastAsia="Arial" w:cs="Arial"/>
              </w:rPr>
              <w:t>na Rede Nacional de Dados em Saúde</w:t>
            </w:r>
            <w:r w:rsidRPr="00366885" w:rsidR="008A327A">
              <w:rPr>
                <w:rFonts w:ascii="Arial" w:hAnsi="Arial" w:eastAsia="Arial" w:cs="Arial"/>
              </w:rPr>
              <w:t xml:space="preserve"> (RNDS)</w:t>
            </w:r>
            <w:r w:rsidRPr="00366885" w:rsidR="00E33C7A">
              <w:rPr>
                <w:rFonts w:ascii="Arial" w:hAnsi="Arial" w:eastAsia="Arial" w:cs="Arial"/>
                <w:vertAlign w:val="superscript"/>
              </w:rPr>
              <w:t>3</w:t>
            </w:r>
            <w:r w:rsidRPr="00366885">
              <w:rPr>
                <w:rFonts w:ascii="Arial" w:hAnsi="Arial" w:eastAsia="Arial" w:cs="Arial"/>
              </w:rPr>
              <w:t>.</w:t>
            </w:r>
          </w:p>
          <w:p w:rsidRPr="00366885" w:rsidR="00A96612" w:rsidP="00325CB2" w:rsidRDefault="00A96612" w14:paraId="4938AED0" w14:textId="77777777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</w:p>
          <w:p w:rsidRPr="00366885" w:rsidR="008D0AD8" w:rsidP="00325CB2" w:rsidRDefault="001A1F2C" w14:paraId="12563FF3" w14:textId="218B18C5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00366885">
              <w:rPr>
                <w:rFonts w:ascii="Arial" w:hAnsi="Arial" w:eastAsia="Arial" w:cs="Arial"/>
              </w:rPr>
              <w:t xml:space="preserve">Durante a </w:t>
            </w:r>
            <w:r w:rsidRPr="00366885" w:rsidR="00152CE8">
              <w:rPr>
                <w:rFonts w:ascii="Arial" w:hAnsi="Arial" w:eastAsia="Arial" w:cs="Arial"/>
              </w:rPr>
              <w:t>execução do projeto, serão</w:t>
            </w:r>
            <w:r w:rsidRPr="00366885" w:rsidR="003571A8">
              <w:rPr>
                <w:rFonts w:ascii="Arial" w:hAnsi="Arial" w:eastAsia="Arial" w:cs="Arial"/>
              </w:rPr>
              <w:t xml:space="preserve"> </w:t>
            </w:r>
            <w:r w:rsidRPr="00366885" w:rsidR="009A5D77">
              <w:rPr>
                <w:rFonts w:ascii="Arial" w:hAnsi="Arial" w:eastAsia="Arial" w:cs="Arial"/>
              </w:rPr>
              <w:t>realizados</w:t>
            </w:r>
            <w:r w:rsidRPr="00366885" w:rsidR="003571A8">
              <w:rPr>
                <w:rFonts w:ascii="Arial" w:hAnsi="Arial" w:eastAsia="Arial" w:cs="Arial"/>
              </w:rPr>
              <w:t xml:space="preserve">: a) </w:t>
            </w:r>
            <w:r w:rsidRPr="00366885" w:rsidR="002960A5">
              <w:rPr>
                <w:rFonts w:ascii="Arial" w:hAnsi="Arial" w:eastAsia="Arial" w:cs="Arial"/>
              </w:rPr>
              <w:t>Redação do g</w:t>
            </w:r>
            <w:r w:rsidRPr="00366885" w:rsidR="003571A8">
              <w:rPr>
                <w:rFonts w:ascii="Arial" w:hAnsi="Arial" w:eastAsia="Arial" w:cs="Arial"/>
              </w:rPr>
              <w:t xml:space="preserve">uia de implementação do </w:t>
            </w:r>
            <w:r w:rsidRPr="00366885" w:rsidR="002960A5">
              <w:rPr>
                <w:rFonts w:ascii="Arial" w:hAnsi="Arial" w:eastAsia="Arial" w:cs="Arial"/>
              </w:rPr>
              <w:t xml:space="preserve">Sumário </w:t>
            </w:r>
            <w:r w:rsidRPr="00366885" w:rsidR="003571A8">
              <w:rPr>
                <w:rFonts w:ascii="Arial" w:hAnsi="Arial" w:eastAsia="Arial" w:cs="Arial"/>
              </w:rPr>
              <w:t>Internacional do Paciente</w:t>
            </w:r>
            <w:r w:rsidRPr="00366885" w:rsidR="008D0AD8">
              <w:rPr>
                <w:rFonts w:ascii="Arial" w:hAnsi="Arial" w:eastAsia="Arial" w:cs="Arial"/>
              </w:rPr>
              <w:t xml:space="preserve"> – BRASIL-IPS</w:t>
            </w:r>
            <w:r w:rsidRPr="00366885" w:rsidR="00CE522A">
              <w:rPr>
                <w:rFonts w:ascii="Arial" w:hAnsi="Arial" w:eastAsia="Arial" w:cs="Arial"/>
              </w:rPr>
              <w:t xml:space="preserve"> –, </w:t>
            </w:r>
            <w:r w:rsidRPr="00366885" w:rsidR="008D0AD8">
              <w:rPr>
                <w:rFonts w:ascii="Arial" w:hAnsi="Arial" w:eastAsia="Arial" w:cs="Arial"/>
              </w:rPr>
              <w:t xml:space="preserve">no </w:t>
            </w:r>
            <w:r w:rsidRPr="00366885" w:rsidR="00661934">
              <w:rPr>
                <w:rFonts w:ascii="Arial" w:hAnsi="Arial" w:eastAsia="Arial" w:cs="Arial"/>
              </w:rPr>
              <w:t xml:space="preserve">modelo </w:t>
            </w:r>
            <w:r w:rsidRPr="00366885" w:rsidR="008D0AD8">
              <w:rPr>
                <w:rFonts w:ascii="Arial" w:hAnsi="Arial" w:eastAsia="Arial" w:cs="Arial"/>
              </w:rPr>
              <w:t>de interoperabilidade HL7/FHIR, conforme os padrões RNDS</w:t>
            </w:r>
            <w:r w:rsidRPr="00366885" w:rsidR="00CE522A">
              <w:rPr>
                <w:rFonts w:ascii="Arial" w:hAnsi="Arial" w:eastAsia="Arial" w:cs="Arial"/>
              </w:rPr>
              <w:t>; b) prova de conceito</w:t>
            </w:r>
            <w:r w:rsidRPr="00366885" w:rsidR="007B125B">
              <w:rPr>
                <w:rFonts w:ascii="Arial" w:hAnsi="Arial" w:eastAsia="Arial" w:cs="Arial"/>
              </w:rPr>
              <w:t xml:space="preserve"> de emissão de certificado internacional de </w:t>
            </w:r>
            <w:r w:rsidRPr="00366885" w:rsidR="000867F7">
              <w:rPr>
                <w:rFonts w:ascii="Arial" w:hAnsi="Arial" w:eastAsia="Arial" w:cs="Arial"/>
              </w:rPr>
              <w:t xml:space="preserve">testagem e vacinação contra a </w:t>
            </w:r>
            <w:r w:rsidRPr="00366885" w:rsidR="007B125B">
              <w:rPr>
                <w:rFonts w:ascii="Arial" w:hAnsi="Arial" w:eastAsia="Arial" w:cs="Arial"/>
              </w:rPr>
              <w:t xml:space="preserve">COVID-19 </w:t>
            </w:r>
            <w:r w:rsidRPr="00366885" w:rsidR="00F437A2">
              <w:rPr>
                <w:rFonts w:ascii="Arial" w:hAnsi="Arial" w:eastAsia="Arial" w:cs="Arial"/>
              </w:rPr>
              <w:t xml:space="preserve">compatível com o padrão IPS e </w:t>
            </w:r>
            <w:r w:rsidRPr="00366885" w:rsidR="007B125B">
              <w:rPr>
                <w:rFonts w:ascii="Arial" w:hAnsi="Arial" w:eastAsia="Arial" w:cs="Arial"/>
              </w:rPr>
              <w:t>conforme especificações da Organização Mundial de Saúde (OMS)</w:t>
            </w:r>
            <w:r w:rsidRPr="00366885" w:rsidR="00F437A2">
              <w:rPr>
                <w:rFonts w:ascii="Arial" w:hAnsi="Arial" w:eastAsia="Arial" w:cs="Arial"/>
              </w:rPr>
              <w:t>; c)</w:t>
            </w:r>
            <w:r w:rsidRPr="00366885" w:rsidR="00E52B9E">
              <w:rPr>
                <w:rFonts w:ascii="Arial" w:hAnsi="Arial" w:eastAsia="Arial" w:cs="Arial"/>
              </w:rPr>
              <w:t xml:space="preserve"> prova de conceito de </w:t>
            </w:r>
            <w:r w:rsidRPr="00366885" w:rsidR="00754B26">
              <w:rPr>
                <w:rFonts w:ascii="Arial" w:hAnsi="Arial" w:eastAsia="Arial" w:cs="Arial"/>
              </w:rPr>
              <w:t xml:space="preserve">Sumário Internacional do Paciente (Brasil-IPS), a partir de conjunto de dados do </w:t>
            </w:r>
            <w:r w:rsidR="001713E9">
              <w:rPr>
                <w:rFonts w:ascii="Arial" w:hAnsi="Arial" w:eastAsia="Arial" w:cs="Arial"/>
              </w:rPr>
              <w:t>Registro de Atendimento Clínico</w:t>
            </w:r>
            <w:r w:rsidRPr="00366885" w:rsidR="00754B26">
              <w:rPr>
                <w:rFonts w:ascii="Arial" w:hAnsi="Arial" w:eastAsia="Arial" w:cs="Arial"/>
              </w:rPr>
              <w:t xml:space="preserve"> (</w:t>
            </w:r>
            <w:r w:rsidRPr="00366885" w:rsidR="00254EA0">
              <w:rPr>
                <w:rFonts w:ascii="Arial" w:hAnsi="Arial" w:eastAsia="Arial" w:cs="Arial"/>
              </w:rPr>
              <w:t>RAC, utilizado no e-SUS APS</w:t>
            </w:r>
            <w:r w:rsidRPr="00366885" w:rsidR="00754B26">
              <w:rPr>
                <w:rFonts w:ascii="Arial" w:hAnsi="Arial" w:eastAsia="Arial" w:cs="Arial"/>
              </w:rPr>
              <w:t>)</w:t>
            </w:r>
            <w:r w:rsidRPr="00C22539" w:rsidR="00875686">
              <w:rPr>
                <w:rFonts w:ascii="Arial" w:hAnsi="Arial" w:eastAsia="Arial" w:cs="Arial"/>
                <w:vertAlign w:val="superscript"/>
              </w:rPr>
              <w:t>4</w:t>
            </w:r>
            <w:r w:rsidRPr="00366885" w:rsidR="00C85538">
              <w:rPr>
                <w:rFonts w:ascii="Arial" w:hAnsi="Arial" w:eastAsia="Arial" w:cs="Arial"/>
              </w:rPr>
              <w:t>.</w:t>
            </w:r>
          </w:p>
          <w:p w:rsidRPr="00366885" w:rsidR="006771BD" w:rsidP="00325CB2" w:rsidRDefault="006771BD" w14:paraId="73B3AC3C" w14:textId="77777777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</w:p>
          <w:p w:rsidRPr="00366885" w:rsidR="006771BD" w:rsidP="00325CB2" w:rsidRDefault="006771BD" w14:paraId="2F83D616" w14:textId="233A761B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00366885">
              <w:rPr>
                <w:rFonts w:ascii="Arial" w:hAnsi="Arial" w:eastAsia="Arial" w:cs="Arial"/>
              </w:rPr>
              <w:t xml:space="preserve">O projeto </w:t>
            </w:r>
            <w:r w:rsidRPr="00366885" w:rsidR="00540377">
              <w:rPr>
                <w:rFonts w:ascii="Arial" w:hAnsi="Arial" w:eastAsia="Arial" w:cs="Arial"/>
              </w:rPr>
              <w:t xml:space="preserve">compreende </w:t>
            </w:r>
            <w:r w:rsidRPr="00366885" w:rsidR="00AF2BAA">
              <w:rPr>
                <w:rFonts w:ascii="Arial" w:hAnsi="Arial" w:eastAsia="Arial" w:cs="Arial"/>
              </w:rPr>
              <w:t>6 e</w:t>
            </w:r>
            <w:r w:rsidRPr="00366885" w:rsidR="00254EA0">
              <w:rPr>
                <w:rFonts w:ascii="Arial" w:hAnsi="Arial" w:eastAsia="Arial" w:cs="Arial"/>
              </w:rPr>
              <w:t>tapas</w:t>
            </w:r>
            <w:r w:rsidRPr="00366885" w:rsidR="00D1747D">
              <w:rPr>
                <w:rFonts w:ascii="Arial" w:hAnsi="Arial" w:eastAsia="Arial" w:cs="Arial"/>
              </w:rPr>
              <w:t xml:space="preserve"> </w:t>
            </w:r>
            <w:r w:rsidRPr="00366885" w:rsidR="00254EA0">
              <w:rPr>
                <w:rFonts w:ascii="Arial" w:hAnsi="Arial" w:eastAsia="Arial" w:cs="Arial"/>
              </w:rPr>
              <w:t xml:space="preserve">incrementais e iterativas, </w:t>
            </w:r>
            <w:r w:rsidRPr="00366885" w:rsidR="00FF4399">
              <w:rPr>
                <w:rFonts w:ascii="Arial" w:hAnsi="Arial" w:eastAsia="Arial" w:cs="Arial"/>
              </w:rPr>
              <w:t>consistindo em:</w:t>
            </w:r>
          </w:p>
          <w:p w:rsidRPr="00366885" w:rsidR="006771BD" w:rsidP="00325CB2" w:rsidRDefault="006771BD" w14:paraId="080F2FDE" w14:textId="6C72161E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</w:p>
          <w:p w:rsidRPr="00366885" w:rsidR="008B70FB" w:rsidP="00325CB2" w:rsidRDefault="008B70FB" w14:paraId="6FC76BF1" w14:textId="648B5E38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00366885">
              <w:rPr>
                <w:rFonts w:ascii="Arial" w:hAnsi="Arial" w:eastAsia="Arial" w:cs="Arial"/>
                <w:b/>
                <w:bCs/>
              </w:rPr>
              <w:t xml:space="preserve">1. Ações </w:t>
            </w:r>
            <w:r w:rsidRPr="00366885" w:rsidR="006C2338">
              <w:rPr>
                <w:rFonts w:ascii="Arial" w:hAnsi="Arial" w:eastAsia="Arial" w:cs="Arial"/>
                <w:b/>
                <w:bCs/>
              </w:rPr>
              <w:t>preparatórias</w:t>
            </w:r>
            <w:r w:rsidRPr="00366885" w:rsidR="006C2338">
              <w:rPr>
                <w:rFonts w:ascii="Arial" w:hAnsi="Arial" w:eastAsia="Arial" w:cs="Arial"/>
              </w:rPr>
              <w:t xml:space="preserve">: </w:t>
            </w:r>
            <w:r w:rsidRPr="00366885" w:rsidR="0066377E">
              <w:rPr>
                <w:rFonts w:ascii="Arial" w:hAnsi="Arial" w:eastAsia="Arial" w:cs="Arial"/>
              </w:rPr>
              <w:t>Consiste</w:t>
            </w:r>
            <w:r w:rsidRPr="00366885" w:rsidR="00BF15A1">
              <w:rPr>
                <w:rFonts w:ascii="Arial" w:hAnsi="Arial" w:eastAsia="Arial" w:cs="Arial"/>
              </w:rPr>
              <w:t>m</w:t>
            </w:r>
            <w:r w:rsidRPr="00366885" w:rsidR="0066377E">
              <w:rPr>
                <w:rFonts w:ascii="Arial" w:hAnsi="Arial" w:eastAsia="Arial" w:cs="Arial"/>
              </w:rPr>
              <w:t xml:space="preserve"> na e</w:t>
            </w:r>
            <w:r w:rsidRPr="00366885" w:rsidR="006C2338">
              <w:rPr>
                <w:rFonts w:ascii="Arial" w:hAnsi="Arial" w:eastAsia="Arial" w:cs="Arial"/>
              </w:rPr>
              <w:t xml:space="preserve">struturação do ambiente em nuvem para </w:t>
            </w:r>
            <w:r w:rsidRPr="00366885" w:rsidR="00BF15A1">
              <w:rPr>
                <w:rFonts w:ascii="Arial" w:hAnsi="Arial" w:eastAsia="Arial" w:cs="Arial"/>
              </w:rPr>
              <w:t xml:space="preserve">disponibilização </w:t>
            </w:r>
            <w:r w:rsidRPr="00366885" w:rsidR="006C2338">
              <w:rPr>
                <w:rFonts w:ascii="Arial" w:hAnsi="Arial" w:eastAsia="Arial" w:cs="Arial"/>
              </w:rPr>
              <w:t>dos serviços</w:t>
            </w:r>
            <w:r w:rsidRPr="00366885" w:rsidR="00BD44B8">
              <w:rPr>
                <w:rFonts w:ascii="Arial" w:hAnsi="Arial" w:eastAsia="Arial" w:cs="Arial"/>
              </w:rPr>
              <w:t>, carga de serviços</w:t>
            </w:r>
            <w:r w:rsidRPr="00366885" w:rsidR="0036402F">
              <w:rPr>
                <w:rFonts w:ascii="Arial" w:hAnsi="Arial" w:eastAsia="Arial" w:cs="Arial"/>
              </w:rPr>
              <w:t xml:space="preserve">, </w:t>
            </w:r>
            <w:r w:rsidRPr="00366885" w:rsidR="00BD44B8">
              <w:rPr>
                <w:rFonts w:ascii="Arial" w:hAnsi="Arial" w:eastAsia="Arial" w:cs="Arial"/>
              </w:rPr>
              <w:t>vocabulários</w:t>
            </w:r>
            <w:r w:rsidRPr="00366885" w:rsidR="0036402F">
              <w:rPr>
                <w:rFonts w:ascii="Arial" w:hAnsi="Arial" w:eastAsia="Arial" w:cs="Arial"/>
              </w:rPr>
              <w:t>, ferramentas de gestão e mapeamento</w:t>
            </w:r>
            <w:r w:rsidRPr="00366885" w:rsidR="00BD44B8">
              <w:rPr>
                <w:rFonts w:ascii="Arial" w:hAnsi="Arial" w:eastAsia="Arial" w:cs="Arial"/>
              </w:rPr>
              <w:t xml:space="preserve"> necessários</w:t>
            </w:r>
            <w:r w:rsidRPr="00366885" w:rsidR="0036402F">
              <w:rPr>
                <w:rFonts w:ascii="Arial" w:hAnsi="Arial" w:eastAsia="Arial" w:cs="Arial"/>
              </w:rPr>
              <w:t>;</w:t>
            </w:r>
            <w:r w:rsidRPr="00366885" w:rsidR="00BF15A1">
              <w:rPr>
                <w:rFonts w:ascii="Arial" w:hAnsi="Arial" w:eastAsia="Arial" w:cs="Arial"/>
              </w:rPr>
              <w:t xml:space="preserve"> </w:t>
            </w:r>
            <w:r w:rsidRPr="00366885" w:rsidR="00351B23">
              <w:rPr>
                <w:rFonts w:ascii="Arial" w:hAnsi="Arial" w:eastAsia="Arial" w:cs="Arial"/>
              </w:rPr>
              <w:t xml:space="preserve">contratação </w:t>
            </w:r>
            <w:r w:rsidRPr="00366885" w:rsidR="00F74132">
              <w:rPr>
                <w:rFonts w:ascii="Arial" w:hAnsi="Arial" w:eastAsia="Arial" w:cs="Arial"/>
              </w:rPr>
              <w:t xml:space="preserve">de equipe </w:t>
            </w:r>
            <w:r w:rsidRPr="00366885" w:rsidR="00FA05D3">
              <w:rPr>
                <w:rFonts w:ascii="Arial" w:hAnsi="Arial" w:eastAsia="Arial" w:cs="Arial"/>
              </w:rPr>
              <w:t>que atuará na operação do projeto</w:t>
            </w:r>
            <w:r w:rsidRPr="00366885" w:rsidR="00BF15A1">
              <w:rPr>
                <w:rFonts w:ascii="Arial" w:hAnsi="Arial" w:eastAsia="Arial" w:cs="Arial"/>
              </w:rPr>
              <w:t>.</w:t>
            </w:r>
          </w:p>
          <w:p w:rsidRPr="00366885" w:rsidR="007949B7" w:rsidP="00325CB2" w:rsidRDefault="007949B7" w14:paraId="0D861A0E" w14:textId="209D2CD9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</w:p>
          <w:p w:rsidRPr="00366885" w:rsidR="00BC3375" w:rsidP="00325CB2" w:rsidRDefault="007949B7" w14:paraId="73DE1F85" w14:textId="1AB6E0E4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00366885">
              <w:rPr>
                <w:rFonts w:ascii="Arial" w:hAnsi="Arial" w:eastAsia="Arial" w:cs="Arial"/>
                <w:b/>
                <w:bCs/>
              </w:rPr>
              <w:t>2. Definição dos casos de uso para prova de conceito</w:t>
            </w:r>
            <w:r w:rsidRPr="00366885" w:rsidR="0036402F">
              <w:rPr>
                <w:rFonts w:ascii="Arial" w:hAnsi="Arial" w:eastAsia="Arial" w:cs="Arial"/>
                <w:b/>
                <w:bCs/>
              </w:rPr>
              <w:t xml:space="preserve">: </w:t>
            </w:r>
            <w:r w:rsidRPr="00366885" w:rsidR="0036402F">
              <w:rPr>
                <w:rFonts w:ascii="Arial" w:hAnsi="Arial" w:eastAsia="Arial" w:cs="Arial"/>
              </w:rPr>
              <w:t xml:space="preserve">Definição dos casos de uso </w:t>
            </w:r>
            <w:r w:rsidRPr="00366885" w:rsidR="00EA475F">
              <w:rPr>
                <w:rFonts w:ascii="Arial" w:hAnsi="Arial" w:eastAsia="Arial" w:cs="Arial"/>
              </w:rPr>
              <w:t xml:space="preserve">e de caso para: </w:t>
            </w:r>
            <w:r w:rsidRPr="00366885" w:rsidR="0036402F">
              <w:rPr>
                <w:rFonts w:ascii="Arial" w:hAnsi="Arial" w:eastAsia="Arial" w:cs="Arial"/>
              </w:rPr>
              <w:t>testes COVID-19</w:t>
            </w:r>
            <w:r w:rsidRPr="00366885" w:rsidR="00EA475F">
              <w:rPr>
                <w:rFonts w:ascii="Arial" w:hAnsi="Arial" w:eastAsia="Arial" w:cs="Arial"/>
              </w:rPr>
              <w:t>;</w:t>
            </w:r>
            <w:r w:rsidRPr="00366885" w:rsidR="00E4112C">
              <w:rPr>
                <w:rFonts w:ascii="Arial" w:hAnsi="Arial" w:eastAsia="Arial" w:cs="Arial"/>
              </w:rPr>
              <w:t xml:space="preserve"> certificado de vacinação Covid-19</w:t>
            </w:r>
            <w:r w:rsidRPr="00366885" w:rsidR="00EA475F">
              <w:rPr>
                <w:rFonts w:ascii="Arial" w:hAnsi="Arial" w:eastAsia="Arial" w:cs="Arial"/>
              </w:rPr>
              <w:t>,</w:t>
            </w:r>
            <w:r w:rsidRPr="00366885" w:rsidR="00BF417D">
              <w:rPr>
                <w:rFonts w:ascii="Arial" w:hAnsi="Arial" w:eastAsia="Arial" w:cs="Arial"/>
              </w:rPr>
              <w:t xml:space="preserve"> </w:t>
            </w:r>
            <w:r w:rsidRPr="007F33C1" w:rsidR="007F33C1">
              <w:rPr>
                <w:rFonts w:ascii="Arial" w:hAnsi="Arial" w:eastAsia="Arial" w:cs="Arial"/>
              </w:rPr>
              <w:t>incluindo as regras para identificação de ciclo vacinal completo, necessárias para a emissão do certificado vacinal</w:t>
            </w:r>
            <w:r w:rsidR="007F33C1">
              <w:rPr>
                <w:rFonts w:ascii="Arial" w:hAnsi="Arial" w:eastAsia="Arial" w:cs="Arial"/>
              </w:rPr>
              <w:t>,</w:t>
            </w:r>
            <w:r w:rsidRPr="007F33C1" w:rsidR="007F33C1">
              <w:rPr>
                <w:rFonts w:ascii="Arial" w:hAnsi="Arial" w:eastAsia="Arial" w:cs="Arial"/>
              </w:rPr>
              <w:t xml:space="preserve"> </w:t>
            </w:r>
            <w:r w:rsidRPr="00366885" w:rsidR="00BF417D">
              <w:rPr>
                <w:rFonts w:ascii="Arial" w:hAnsi="Arial" w:eastAsia="Arial" w:cs="Arial"/>
              </w:rPr>
              <w:t>e</w:t>
            </w:r>
            <w:r w:rsidRPr="00366885" w:rsidR="00EA475F">
              <w:rPr>
                <w:rFonts w:ascii="Arial" w:hAnsi="Arial" w:eastAsia="Arial" w:cs="Arial"/>
              </w:rPr>
              <w:t>;</w:t>
            </w:r>
            <w:r w:rsidRPr="00366885" w:rsidR="00BF417D">
              <w:rPr>
                <w:rFonts w:ascii="Arial" w:hAnsi="Arial" w:eastAsia="Arial" w:cs="Arial"/>
              </w:rPr>
              <w:t xml:space="preserve"> </w:t>
            </w:r>
            <w:r w:rsidRPr="00366885" w:rsidR="00611370">
              <w:rPr>
                <w:rFonts w:ascii="Arial" w:hAnsi="Arial" w:eastAsia="Arial" w:cs="Arial"/>
              </w:rPr>
              <w:t xml:space="preserve">geração </w:t>
            </w:r>
            <w:r w:rsidRPr="00366885" w:rsidR="00EA475F">
              <w:rPr>
                <w:rFonts w:ascii="Arial" w:hAnsi="Arial" w:eastAsia="Arial" w:cs="Arial"/>
              </w:rPr>
              <w:t>de sumário Brasil-IPS</w:t>
            </w:r>
            <w:r w:rsidRPr="00366885" w:rsidR="001273A2">
              <w:rPr>
                <w:rFonts w:ascii="Arial" w:hAnsi="Arial" w:eastAsia="Arial" w:cs="Arial"/>
              </w:rPr>
              <w:t>.</w:t>
            </w:r>
          </w:p>
          <w:p w:rsidRPr="00366885" w:rsidR="001D3E7C" w:rsidP="00325CB2" w:rsidRDefault="001D3E7C" w14:paraId="1ED6469D" w14:textId="77777777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  <w:b/>
                <w:bCs/>
              </w:rPr>
            </w:pPr>
          </w:p>
          <w:p w:rsidRPr="00366885" w:rsidR="008B70FB" w:rsidP="00325CB2" w:rsidRDefault="00BC3375" w14:paraId="648F92CA" w14:textId="7041FE27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279355A5">
              <w:rPr>
                <w:rFonts w:ascii="Arial" w:hAnsi="Arial" w:eastAsia="Arial" w:cs="Arial"/>
                <w:b/>
                <w:bCs/>
              </w:rPr>
              <w:t xml:space="preserve">3. </w:t>
            </w:r>
            <w:commentRangeStart w:id="0"/>
            <w:commentRangeStart w:id="1"/>
            <w:r w:rsidRPr="279355A5" w:rsidR="00EA475F">
              <w:rPr>
                <w:rFonts w:ascii="Arial" w:hAnsi="Arial" w:eastAsia="Arial" w:cs="Arial"/>
                <w:b/>
                <w:bCs/>
              </w:rPr>
              <w:t xml:space="preserve">Desenvolvimento de </w:t>
            </w:r>
            <w:r w:rsidRPr="279355A5" w:rsidR="00C4662B">
              <w:rPr>
                <w:rFonts w:ascii="Arial" w:hAnsi="Arial" w:eastAsia="Arial" w:cs="Arial"/>
                <w:b/>
                <w:bCs/>
              </w:rPr>
              <w:t xml:space="preserve">repositório </w:t>
            </w:r>
            <w:r w:rsidRPr="279355A5">
              <w:rPr>
                <w:rFonts w:ascii="Arial" w:hAnsi="Arial" w:eastAsia="Arial" w:cs="Arial"/>
                <w:b/>
                <w:bCs/>
              </w:rPr>
              <w:t>semântico</w:t>
            </w:r>
            <w:commentRangeEnd w:id="0"/>
            <w:r>
              <w:commentReference w:id="0"/>
            </w:r>
            <w:commentRangeEnd w:id="1"/>
            <w:r w:rsidR="003F5624">
              <w:rPr>
                <w:rStyle w:val="Refdecomentrio"/>
                <w:rFonts w:ascii="Arial" w:hAnsi="Arial" w:cs="Arial"/>
              </w:rPr>
              <w:commentReference w:id="1"/>
            </w:r>
            <w:r w:rsidRPr="279355A5">
              <w:rPr>
                <w:rFonts w:ascii="Arial" w:hAnsi="Arial" w:eastAsia="Arial" w:cs="Arial"/>
                <w:b/>
                <w:bCs/>
              </w:rPr>
              <w:t xml:space="preserve"> para os domínios obrigatórios </w:t>
            </w:r>
            <w:r w:rsidRPr="279355A5" w:rsidR="00186388">
              <w:rPr>
                <w:rFonts w:ascii="Arial" w:hAnsi="Arial" w:eastAsia="Arial" w:cs="Arial"/>
                <w:b/>
                <w:bCs/>
              </w:rPr>
              <w:t>(</w:t>
            </w:r>
            <w:proofErr w:type="spellStart"/>
            <w:r w:rsidRPr="279355A5" w:rsidR="00186388">
              <w:rPr>
                <w:rFonts w:ascii="Arial" w:hAnsi="Arial" w:eastAsia="Arial" w:cs="Arial"/>
                <w:b/>
                <w:bCs/>
                <w:i/>
                <w:iCs/>
              </w:rPr>
              <w:t>required</w:t>
            </w:r>
            <w:proofErr w:type="spellEnd"/>
            <w:r w:rsidRPr="279355A5" w:rsidR="00186388">
              <w:rPr>
                <w:rFonts w:ascii="Arial" w:hAnsi="Arial" w:eastAsia="Arial" w:cs="Arial"/>
                <w:b/>
                <w:bCs/>
              </w:rPr>
              <w:t>) e recomendados (</w:t>
            </w:r>
            <w:proofErr w:type="spellStart"/>
            <w:r w:rsidRPr="279355A5" w:rsidR="00186388">
              <w:rPr>
                <w:rFonts w:ascii="Arial" w:hAnsi="Arial" w:eastAsia="Arial" w:cs="Arial"/>
                <w:b/>
                <w:bCs/>
                <w:i/>
                <w:iCs/>
              </w:rPr>
              <w:t>recommended</w:t>
            </w:r>
            <w:proofErr w:type="spellEnd"/>
            <w:r w:rsidRPr="279355A5" w:rsidR="00186388">
              <w:rPr>
                <w:rFonts w:ascii="Arial" w:hAnsi="Arial" w:eastAsia="Arial" w:cs="Arial"/>
                <w:b/>
                <w:bCs/>
              </w:rPr>
              <w:t>) do IPS</w:t>
            </w:r>
            <w:r w:rsidRPr="279355A5" w:rsidR="00E71CDF">
              <w:rPr>
                <w:rFonts w:ascii="Arial" w:hAnsi="Arial" w:eastAsia="Arial" w:cs="Arial"/>
                <w:b/>
                <w:bCs/>
              </w:rPr>
              <w:t>:</w:t>
            </w:r>
            <w:r w:rsidRPr="279355A5" w:rsidR="00E71CDF">
              <w:rPr>
                <w:rFonts w:ascii="Arial" w:hAnsi="Arial" w:eastAsia="Arial" w:cs="Arial"/>
              </w:rPr>
              <w:t xml:space="preserve"> Implementação </w:t>
            </w:r>
            <w:r w:rsidRPr="279355A5" w:rsidR="006920E0">
              <w:rPr>
                <w:rFonts w:ascii="Arial" w:hAnsi="Arial" w:eastAsia="Arial" w:cs="Arial"/>
              </w:rPr>
              <w:t xml:space="preserve">do projeto através da identificação e estruturação de codificações locais </w:t>
            </w:r>
            <w:r w:rsidRPr="279355A5" w:rsidR="00C76B58">
              <w:rPr>
                <w:rFonts w:ascii="Arial" w:hAnsi="Arial" w:eastAsia="Arial" w:cs="Arial"/>
              </w:rPr>
              <w:t xml:space="preserve">(Brasil) </w:t>
            </w:r>
            <w:r w:rsidRPr="279355A5" w:rsidR="006920E0">
              <w:rPr>
                <w:rFonts w:ascii="Arial" w:hAnsi="Arial" w:eastAsia="Arial" w:cs="Arial"/>
              </w:rPr>
              <w:t>d</w:t>
            </w:r>
            <w:r w:rsidRPr="279355A5" w:rsidR="00FD21AE">
              <w:rPr>
                <w:rFonts w:ascii="Arial" w:hAnsi="Arial" w:eastAsia="Arial" w:cs="Arial"/>
              </w:rPr>
              <w:t xml:space="preserve">e domínios IPS em modelo HL7/FHIR, que não estejam representadas na RNDS; </w:t>
            </w:r>
            <w:r w:rsidRPr="279355A5" w:rsidR="00C76B58">
              <w:rPr>
                <w:rFonts w:ascii="Arial" w:hAnsi="Arial" w:eastAsia="Arial" w:cs="Arial"/>
              </w:rPr>
              <w:t>m</w:t>
            </w:r>
            <w:r w:rsidRPr="279355A5" w:rsidR="00FD21AE">
              <w:rPr>
                <w:rFonts w:ascii="Arial" w:hAnsi="Arial" w:eastAsia="Arial" w:cs="Arial"/>
              </w:rPr>
              <w:t xml:space="preserve">apear </w:t>
            </w:r>
            <w:r w:rsidRPr="279355A5" w:rsidR="00C76B58">
              <w:rPr>
                <w:rFonts w:ascii="Arial" w:hAnsi="Arial" w:eastAsia="Arial" w:cs="Arial"/>
              </w:rPr>
              <w:t>as codificações locais (Brasil)</w:t>
            </w:r>
            <w:r w:rsidRPr="279355A5" w:rsidR="0065609A">
              <w:rPr>
                <w:rFonts w:ascii="Arial" w:hAnsi="Arial" w:eastAsia="Arial" w:cs="Arial"/>
              </w:rPr>
              <w:t xml:space="preserve"> </w:t>
            </w:r>
            <w:r w:rsidRPr="279355A5" w:rsidR="0065609A">
              <w:rPr>
                <w:rFonts w:ascii="Arial" w:hAnsi="Arial" w:eastAsia="Arial" w:cs="Arial"/>
                <w:u w:val="single"/>
              </w:rPr>
              <w:t xml:space="preserve">para terminologias </w:t>
            </w:r>
            <w:r w:rsidRPr="279355A5" w:rsidR="009840F0">
              <w:rPr>
                <w:rFonts w:ascii="Arial" w:hAnsi="Arial" w:eastAsia="Arial" w:cs="Arial"/>
                <w:u w:val="single"/>
              </w:rPr>
              <w:t>de domínio público</w:t>
            </w:r>
            <w:r w:rsidRPr="279355A5" w:rsidR="009840F0">
              <w:rPr>
                <w:rFonts w:ascii="Arial" w:hAnsi="Arial" w:eastAsia="Arial" w:cs="Arial"/>
              </w:rPr>
              <w:t xml:space="preserve"> </w:t>
            </w:r>
            <w:r w:rsidRPr="279355A5" w:rsidR="0065609A">
              <w:rPr>
                <w:rFonts w:ascii="Arial" w:hAnsi="Arial" w:eastAsia="Arial" w:cs="Arial"/>
              </w:rPr>
              <w:t>utilizadas no IPS</w:t>
            </w:r>
            <w:r w:rsidRPr="279355A5" w:rsidR="00EB36AE">
              <w:rPr>
                <w:rFonts w:ascii="Arial" w:hAnsi="Arial" w:eastAsia="Arial" w:cs="Arial"/>
              </w:rPr>
              <w:t>.</w:t>
            </w:r>
          </w:p>
          <w:p w:rsidRPr="00366885" w:rsidR="00EB36AE" w:rsidP="00325CB2" w:rsidRDefault="00EB36AE" w14:paraId="00C43104" w14:textId="1B944530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</w:p>
          <w:p w:rsidRPr="00366885" w:rsidR="00EB36AE" w:rsidP="00325CB2" w:rsidRDefault="00016D7A" w14:paraId="222F13D0" w14:textId="2EC00E0A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279355A5">
              <w:rPr>
                <w:rFonts w:ascii="Arial" w:hAnsi="Arial" w:eastAsia="Arial" w:cs="Arial"/>
                <w:b/>
                <w:bCs/>
              </w:rPr>
              <w:t xml:space="preserve">4. </w:t>
            </w:r>
            <w:r w:rsidRPr="279355A5" w:rsidR="00EA475F">
              <w:rPr>
                <w:rFonts w:ascii="Arial" w:hAnsi="Arial" w:eastAsia="Arial" w:cs="Arial"/>
                <w:b/>
                <w:bCs/>
              </w:rPr>
              <w:t xml:space="preserve">Realização de </w:t>
            </w:r>
            <w:commentRangeStart w:id="2"/>
            <w:commentRangeStart w:id="3"/>
            <w:r w:rsidRPr="279355A5" w:rsidR="00EA475F">
              <w:rPr>
                <w:rFonts w:ascii="Arial" w:hAnsi="Arial" w:eastAsia="Arial" w:cs="Arial"/>
                <w:b/>
                <w:bCs/>
              </w:rPr>
              <w:t>p</w:t>
            </w:r>
            <w:r w:rsidRPr="279355A5">
              <w:rPr>
                <w:rFonts w:ascii="Arial" w:hAnsi="Arial" w:eastAsia="Arial" w:cs="Arial"/>
                <w:b/>
                <w:bCs/>
              </w:rPr>
              <w:t>rova</w:t>
            </w:r>
            <w:r w:rsidRPr="279355A5" w:rsidR="00EA475F">
              <w:rPr>
                <w:rFonts w:ascii="Arial" w:hAnsi="Arial" w:eastAsia="Arial" w:cs="Arial"/>
                <w:b/>
                <w:bCs/>
              </w:rPr>
              <w:t>s</w:t>
            </w:r>
            <w:r w:rsidRPr="279355A5">
              <w:rPr>
                <w:rFonts w:ascii="Arial" w:hAnsi="Arial" w:eastAsia="Arial" w:cs="Arial"/>
                <w:b/>
                <w:bCs/>
              </w:rPr>
              <w:t xml:space="preserve"> de conceito</w:t>
            </w:r>
            <w:r w:rsidRPr="279355A5" w:rsidR="00E02CC4">
              <w:rPr>
                <w:rFonts w:ascii="Arial" w:hAnsi="Arial" w:eastAsia="Arial" w:cs="Arial"/>
                <w:b/>
                <w:bCs/>
              </w:rPr>
              <w:t xml:space="preserve"> (POC)</w:t>
            </w:r>
            <w:commentRangeEnd w:id="2"/>
            <w:r>
              <w:commentReference w:id="2"/>
            </w:r>
            <w:commentRangeEnd w:id="3"/>
            <w:r w:rsidR="003F5624">
              <w:rPr>
                <w:rStyle w:val="Refdecomentrio"/>
                <w:rFonts w:ascii="Arial" w:hAnsi="Arial" w:cs="Arial"/>
              </w:rPr>
              <w:commentReference w:id="3"/>
            </w:r>
            <w:r w:rsidRPr="279355A5" w:rsidR="00E02CC4">
              <w:rPr>
                <w:rFonts w:ascii="Arial" w:hAnsi="Arial" w:eastAsia="Arial" w:cs="Arial"/>
              </w:rPr>
              <w:t xml:space="preserve">: Realização de </w:t>
            </w:r>
            <w:commentRangeStart w:id="4"/>
            <w:commentRangeStart w:id="5"/>
            <w:r w:rsidRPr="279355A5" w:rsidR="00E02CC4">
              <w:rPr>
                <w:rFonts w:ascii="Arial" w:hAnsi="Arial" w:eastAsia="Arial" w:cs="Arial"/>
              </w:rPr>
              <w:t>testes de conformidade</w:t>
            </w:r>
            <w:commentRangeEnd w:id="4"/>
            <w:r>
              <w:commentReference w:id="4"/>
            </w:r>
            <w:commentRangeEnd w:id="5"/>
            <w:r w:rsidR="00303F27">
              <w:rPr>
                <w:rStyle w:val="Refdecomentrio"/>
                <w:rFonts w:ascii="Arial" w:hAnsi="Arial" w:cs="Arial"/>
              </w:rPr>
              <w:commentReference w:id="5"/>
            </w:r>
            <w:r w:rsidRPr="279355A5" w:rsidR="00E02CC4">
              <w:rPr>
                <w:rFonts w:ascii="Arial" w:hAnsi="Arial" w:eastAsia="Arial" w:cs="Arial"/>
              </w:rPr>
              <w:t xml:space="preserve"> </w:t>
            </w:r>
            <w:r w:rsidRPr="279355A5" w:rsidR="00851F35">
              <w:rPr>
                <w:rFonts w:ascii="Arial" w:hAnsi="Arial" w:eastAsia="Arial" w:cs="Arial"/>
              </w:rPr>
              <w:t xml:space="preserve">para os casos de teste especificados – Teste e Imunização COVID-19 e </w:t>
            </w:r>
            <w:r w:rsidRPr="279355A5" w:rsidR="001713E9">
              <w:rPr>
                <w:rFonts w:ascii="Arial" w:hAnsi="Arial" w:eastAsia="Arial" w:cs="Arial"/>
              </w:rPr>
              <w:t>Registro de Atendimento Clínico</w:t>
            </w:r>
            <w:r w:rsidRPr="279355A5" w:rsidR="00B00D92">
              <w:rPr>
                <w:rFonts w:ascii="Arial" w:hAnsi="Arial" w:eastAsia="Arial" w:cs="Arial"/>
              </w:rPr>
              <w:t xml:space="preserve"> </w:t>
            </w:r>
            <w:r w:rsidRPr="279355A5" w:rsidR="005740F0">
              <w:rPr>
                <w:rFonts w:ascii="Arial" w:hAnsi="Arial" w:eastAsia="Arial" w:cs="Arial"/>
              </w:rPr>
              <w:t>(</w:t>
            </w:r>
            <w:r w:rsidRPr="279355A5" w:rsidR="00E43B13">
              <w:rPr>
                <w:rFonts w:ascii="Arial" w:hAnsi="Arial" w:eastAsia="Arial" w:cs="Arial"/>
              </w:rPr>
              <w:t>RAC</w:t>
            </w:r>
            <w:r w:rsidRPr="279355A5" w:rsidR="005740F0">
              <w:rPr>
                <w:rFonts w:ascii="Arial" w:hAnsi="Arial" w:eastAsia="Arial" w:cs="Arial"/>
              </w:rPr>
              <w:t>)</w:t>
            </w:r>
            <w:r w:rsidRPr="279355A5" w:rsidR="001273A2">
              <w:rPr>
                <w:rFonts w:ascii="Arial" w:hAnsi="Arial" w:eastAsia="Arial" w:cs="Arial"/>
              </w:rPr>
              <w:t>.</w:t>
            </w:r>
          </w:p>
          <w:p w:rsidRPr="00366885" w:rsidR="001273A2" w:rsidP="00325CB2" w:rsidRDefault="001273A2" w14:paraId="0231AA0A" w14:textId="4654F4CF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</w:p>
          <w:p w:rsidRPr="00366885" w:rsidR="001273A2" w:rsidP="00325CB2" w:rsidRDefault="001273A2" w14:paraId="4440855D" w14:textId="2636115B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279355A5">
              <w:rPr>
                <w:rFonts w:ascii="Arial" w:hAnsi="Arial" w:eastAsia="Arial" w:cs="Arial"/>
                <w:b/>
                <w:bCs/>
              </w:rPr>
              <w:t xml:space="preserve">5. </w:t>
            </w:r>
            <w:commentRangeStart w:id="6"/>
            <w:commentRangeStart w:id="7"/>
            <w:r w:rsidRPr="279355A5">
              <w:rPr>
                <w:rFonts w:ascii="Arial" w:hAnsi="Arial" w:eastAsia="Arial" w:cs="Arial"/>
                <w:b/>
                <w:bCs/>
              </w:rPr>
              <w:t xml:space="preserve">Publicação </w:t>
            </w:r>
            <w:r w:rsidRPr="279355A5" w:rsidR="00E54EBE">
              <w:rPr>
                <w:rFonts w:ascii="Arial" w:hAnsi="Arial" w:eastAsia="Arial" w:cs="Arial"/>
                <w:b/>
                <w:bCs/>
              </w:rPr>
              <w:t>do guia</w:t>
            </w:r>
            <w:commentRangeEnd w:id="6"/>
            <w:r>
              <w:commentReference w:id="6"/>
            </w:r>
            <w:commentRangeEnd w:id="7"/>
            <w:r w:rsidR="00044248">
              <w:rPr>
                <w:rStyle w:val="Refdecomentrio"/>
                <w:rFonts w:ascii="Arial" w:hAnsi="Arial" w:cs="Arial"/>
              </w:rPr>
              <w:commentReference w:id="7"/>
            </w:r>
            <w:r w:rsidRPr="279355A5" w:rsidR="00E54EBE">
              <w:rPr>
                <w:rFonts w:ascii="Arial" w:hAnsi="Arial" w:eastAsia="Arial" w:cs="Arial"/>
                <w:b/>
                <w:bCs/>
              </w:rPr>
              <w:t xml:space="preserve"> de implementação (HL7/FHIR-IG Brasil-IPS)</w:t>
            </w:r>
            <w:r w:rsidRPr="279355A5" w:rsidR="005B1EBD">
              <w:rPr>
                <w:rFonts w:ascii="Arial" w:hAnsi="Arial" w:eastAsia="Arial" w:cs="Arial"/>
              </w:rPr>
              <w:t xml:space="preserve">: Publicação do guia </w:t>
            </w:r>
            <w:ins w:author="Gabriella Neves" w:date="2022-06-12T09:24:00Z" w:id="8">
              <w:r w:rsidR="00144ED2">
                <w:rPr>
                  <w:rFonts w:ascii="Arial" w:hAnsi="Arial" w:eastAsia="Arial" w:cs="Arial"/>
                </w:rPr>
                <w:t xml:space="preserve">com status ativo </w:t>
              </w:r>
            </w:ins>
            <w:r w:rsidRPr="279355A5" w:rsidR="005B1EBD">
              <w:rPr>
                <w:rFonts w:ascii="Arial" w:hAnsi="Arial" w:eastAsia="Arial" w:cs="Arial"/>
              </w:rPr>
              <w:t>para internalização</w:t>
            </w:r>
            <w:r w:rsidRPr="279355A5" w:rsidR="00CE298B">
              <w:rPr>
                <w:rFonts w:ascii="Arial" w:hAnsi="Arial" w:eastAsia="Arial" w:cs="Arial"/>
              </w:rPr>
              <w:t xml:space="preserve"> e uso </w:t>
            </w:r>
            <w:r w:rsidRPr="279355A5" w:rsidR="000B6C62">
              <w:rPr>
                <w:rFonts w:ascii="Arial" w:hAnsi="Arial" w:eastAsia="Arial" w:cs="Arial"/>
              </w:rPr>
              <w:t xml:space="preserve">do modelo </w:t>
            </w:r>
            <w:r w:rsidRPr="279355A5" w:rsidR="000401E7">
              <w:rPr>
                <w:rFonts w:ascii="Arial" w:hAnsi="Arial" w:eastAsia="Arial" w:cs="Arial"/>
              </w:rPr>
              <w:t>de serviço Brasil-IPS no padrão de interoperabilidade HL7-FHIR.</w:t>
            </w:r>
          </w:p>
          <w:p w:rsidRPr="00366885" w:rsidR="005B1EBD" w:rsidP="00325CB2" w:rsidRDefault="005B1EBD" w14:paraId="3BC70C10" w14:textId="5E268ACB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  <w:b/>
                <w:bCs/>
              </w:rPr>
            </w:pPr>
          </w:p>
          <w:p w:rsidRPr="00366885" w:rsidR="005B1EBD" w:rsidP="00325CB2" w:rsidRDefault="005B1EBD" w14:paraId="07A76471" w14:textId="183D41D9">
            <w:pPr>
              <w:pStyle w:val="SemEspaamento"/>
              <w:spacing w:line="276" w:lineRule="auto"/>
              <w:jc w:val="both"/>
              <w:rPr>
                <w:rFonts w:ascii="Arial" w:hAnsi="Arial" w:eastAsia="Arial" w:cs="Arial"/>
              </w:rPr>
            </w:pPr>
            <w:r w:rsidRPr="00366885">
              <w:rPr>
                <w:rFonts w:ascii="Arial" w:hAnsi="Arial" w:eastAsia="Arial" w:cs="Arial"/>
                <w:b/>
                <w:bCs/>
              </w:rPr>
              <w:t>6. Publicação de artigos científicos</w:t>
            </w:r>
            <w:r w:rsidRPr="00366885" w:rsidR="00611C10">
              <w:rPr>
                <w:rFonts w:ascii="Arial" w:hAnsi="Arial" w:eastAsia="Arial" w:cs="Arial"/>
                <w:b/>
                <w:bCs/>
              </w:rPr>
              <w:t>:</w:t>
            </w:r>
            <w:r w:rsidRPr="00366885" w:rsidR="00611C10">
              <w:rPr>
                <w:rFonts w:ascii="Arial" w:hAnsi="Arial" w:eastAsia="Arial" w:cs="Arial"/>
              </w:rPr>
              <w:t xml:space="preserve"> </w:t>
            </w:r>
            <w:r w:rsidRPr="00366885" w:rsidR="00DE384B">
              <w:rPr>
                <w:rFonts w:ascii="Arial" w:hAnsi="Arial" w:eastAsia="Arial" w:cs="Arial"/>
              </w:rPr>
              <w:t xml:space="preserve">Elaboração de </w:t>
            </w:r>
            <w:r w:rsidRPr="00366885" w:rsidR="00611C10">
              <w:rPr>
                <w:rFonts w:ascii="Arial" w:hAnsi="Arial" w:eastAsia="Arial" w:cs="Arial"/>
              </w:rPr>
              <w:t>artigos científicos sobre o tema</w:t>
            </w:r>
            <w:r w:rsidRPr="00366885" w:rsidR="006116CC">
              <w:rPr>
                <w:rFonts w:ascii="Arial" w:hAnsi="Arial" w:eastAsia="Arial" w:cs="Arial"/>
              </w:rPr>
              <w:t>, para disseminação dos resultados obtidos</w:t>
            </w:r>
            <w:r w:rsidRPr="00366885" w:rsidR="00611C10">
              <w:rPr>
                <w:rFonts w:ascii="Arial" w:hAnsi="Arial" w:eastAsia="Arial" w:cs="Arial"/>
              </w:rPr>
              <w:t>.</w:t>
            </w:r>
          </w:p>
          <w:p w:rsidRPr="00366885" w:rsidR="00484B0E" w:rsidP="00C22539" w:rsidRDefault="00484B0E" w14:paraId="455AC08A" w14:textId="6D30BC04">
            <w:pPr>
              <w:pStyle w:val="SemEspaamento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Pr="00E712E7" w:rsidR="00484B0E" w:rsidTr="320CE13D" w14:paraId="20F0DB15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484B0E" w:rsidP="00484B0E" w:rsidRDefault="00484B0E" w14:paraId="190CF3C7" w14:textId="0AECE026">
            <w:pPr>
              <w:pStyle w:val="SemEspaamento"/>
              <w:numPr>
                <w:ilvl w:val="0"/>
                <w:numId w:val="1"/>
              </w:numPr>
              <w:ind w:left="381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OBJETIVOS DO PROJETO:</w:t>
            </w:r>
          </w:p>
        </w:tc>
      </w:tr>
      <w:tr w:rsidRPr="00E712E7" w:rsidR="00484B0E" w:rsidTr="320CE13D" w14:paraId="624F7033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F52722" w:rsidR="00484B0E" w:rsidP="00C22539" w:rsidRDefault="00484B0E" w14:paraId="302E920E" w14:textId="77777777">
            <w:pPr>
              <w:pStyle w:val="SemEspaamento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F52722">
              <w:rPr>
                <w:rFonts w:ascii="Arial" w:hAnsi="Arial" w:cs="Arial"/>
                <w:b/>
                <w:bCs/>
              </w:rPr>
              <w:t>Objetivo geral</w:t>
            </w:r>
            <w:r w:rsidRPr="00F52722" w:rsidR="00394B62">
              <w:rPr>
                <w:rFonts w:ascii="Arial" w:hAnsi="Arial" w:cs="Arial"/>
                <w:b/>
                <w:bCs/>
              </w:rPr>
              <w:t xml:space="preserve"> (Objeto do Proposta)</w:t>
            </w:r>
            <w:r w:rsidRPr="00F52722">
              <w:rPr>
                <w:rFonts w:ascii="Arial" w:hAnsi="Arial" w:cs="Arial"/>
                <w:b/>
                <w:bCs/>
              </w:rPr>
              <w:t>:</w:t>
            </w:r>
          </w:p>
          <w:p w:rsidRPr="00C22539" w:rsidR="00C16FFF" w:rsidP="00C22539" w:rsidRDefault="00C16FFF" w14:paraId="24001D35" w14:textId="77777777">
            <w:pPr>
              <w:pStyle w:val="SemEspaamento"/>
            </w:pPr>
          </w:p>
          <w:p w:rsidRPr="008645FB" w:rsidR="00C16FFF" w:rsidP="00C22539" w:rsidRDefault="00C16FFF" w14:paraId="05040A06" w14:textId="77777777">
            <w:r w:rsidRPr="008645FB">
              <w:t>Promover ambiente de interconectividade de infor</w:t>
            </w:r>
            <w:r w:rsidRPr="008645FB" w:rsidR="009E088B">
              <w:t>mação em saúde a fim de apoiar</w:t>
            </w:r>
            <w:r w:rsidRPr="008645FB" w:rsidR="0031157D">
              <w:t xml:space="preserve"> </w:t>
            </w:r>
            <w:r w:rsidRPr="008645FB" w:rsidR="00EE64E6">
              <w:t>a</w:t>
            </w:r>
            <w:r w:rsidRPr="008645FB" w:rsidR="009E088B">
              <w:t xml:space="preserve"> implantação d</w:t>
            </w:r>
            <w:r w:rsidRPr="008645FB">
              <w:t>a Estratégia de Saúde Digital para o Brasil</w:t>
            </w:r>
            <w:r w:rsidRPr="008645FB" w:rsidR="0056408C">
              <w:t>.</w:t>
            </w:r>
            <w:r w:rsidRPr="008645FB" w:rsidR="00EE64E6">
              <w:t xml:space="preserve"> </w:t>
            </w:r>
          </w:p>
          <w:p w:rsidRPr="00C22539" w:rsidR="00F04A4A" w:rsidP="00C22539" w:rsidRDefault="00F04A4A" w14:paraId="7BD2D557" w14:textId="434D3C03">
            <w:pPr>
              <w:pStyle w:val="SemEspaamento"/>
            </w:pPr>
          </w:p>
        </w:tc>
      </w:tr>
      <w:tr w:rsidRPr="00E712E7" w:rsidR="00484B0E" w:rsidTr="320CE13D" w14:paraId="3C5B81F7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2A5376" w:rsidR="00484B0E" w:rsidP="00D74E71" w:rsidRDefault="00484B0E" w14:paraId="23B1494C" w14:textId="3B87328C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2A5376">
              <w:rPr>
                <w:rFonts w:ascii="Arial" w:hAnsi="Arial" w:cs="Arial"/>
                <w:b/>
                <w:bCs/>
              </w:rPr>
              <w:t>Objetivos específicos:</w:t>
            </w:r>
          </w:p>
          <w:p w:rsidRPr="00C22539" w:rsidR="00C16FFF" w:rsidP="00C22539" w:rsidRDefault="00C16FFF" w14:paraId="6E3CCC28" w14:textId="77777777">
            <w:pPr>
              <w:pStyle w:val="SemEspaamento"/>
            </w:pPr>
          </w:p>
          <w:p w:rsidRPr="002A5376" w:rsidR="00D77C01" w:rsidP="00D77C01" w:rsidRDefault="00D77C01" w14:paraId="663F2F7E" w14:textId="73A21C5D">
            <w:pPr>
              <w:pStyle w:val="SemEspaamento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Definição dos casos de uso para emissão dos certificados de testes e vacinação Covid-19, bem como da geração de sumário IPS a partir </w:t>
            </w:r>
            <w:r w:rsidRPr="00366885">
              <w:rPr>
                <w:rFonts w:ascii="Arial" w:hAnsi="Arial" w:eastAsia="Arial" w:cs="Arial"/>
              </w:rPr>
              <w:t xml:space="preserve">do </w:t>
            </w:r>
            <w:r>
              <w:rPr>
                <w:rFonts w:ascii="Arial" w:hAnsi="Arial" w:eastAsia="Arial" w:cs="Arial"/>
              </w:rPr>
              <w:t>Registro de Atendimento Clínico</w:t>
            </w:r>
            <w:r w:rsidRPr="00366885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(</w:t>
            </w:r>
            <w:r>
              <w:rPr>
                <w:rFonts w:ascii="Arial" w:hAnsi="Arial" w:cs="Arial"/>
              </w:rPr>
              <w:t>RAC);</w:t>
            </w:r>
          </w:p>
          <w:p w:rsidR="00D77C01" w:rsidP="00C22539" w:rsidRDefault="00D77C01" w14:paraId="4B24A846" w14:textId="77777777">
            <w:pPr>
              <w:pStyle w:val="SemEspaamento"/>
              <w:ind w:left="360"/>
              <w:jc w:val="both"/>
              <w:rPr>
                <w:rFonts w:ascii="Arial" w:hAnsi="Arial" w:cs="Arial"/>
              </w:rPr>
            </w:pPr>
          </w:p>
          <w:p w:rsidR="003F7A6E" w:rsidP="00885C9A" w:rsidRDefault="002F1B59" w14:paraId="7493A59B" w14:textId="00628EA9">
            <w:pPr>
              <w:pStyle w:val="SemEspaamento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2A5376">
              <w:rPr>
                <w:rFonts w:ascii="Arial" w:hAnsi="Arial" w:cs="Arial"/>
              </w:rPr>
              <w:t xml:space="preserve">Criar </w:t>
            </w:r>
            <w:r w:rsidR="002350C3">
              <w:rPr>
                <w:rFonts w:ascii="Arial" w:hAnsi="Arial" w:cs="Arial"/>
              </w:rPr>
              <w:t>repositório</w:t>
            </w:r>
            <w:r w:rsidRPr="002A5376" w:rsidR="002350C3">
              <w:rPr>
                <w:rFonts w:ascii="Arial" w:hAnsi="Arial" w:cs="Arial"/>
              </w:rPr>
              <w:t xml:space="preserve"> </w:t>
            </w:r>
            <w:r w:rsidRPr="002A5376">
              <w:rPr>
                <w:rFonts w:ascii="Arial" w:hAnsi="Arial" w:cs="Arial"/>
              </w:rPr>
              <w:t>semântico para os diferentes domínios obrigatório</w:t>
            </w:r>
            <w:ins w:author="Allan Sousa" w:date="2022-06-09T17:52:00Z" w:id="9">
              <w:r w:rsidR="004557F4">
                <w:rPr>
                  <w:rFonts w:ascii="Arial" w:hAnsi="Arial" w:cs="Arial"/>
                </w:rPr>
                <w:t>s</w:t>
              </w:r>
            </w:ins>
            <w:r w:rsidR="00BD6204">
              <w:rPr>
                <w:rFonts w:ascii="Arial" w:hAnsi="Arial" w:cs="Arial"/>
              </w:rPr>
              <w:t xml:space="preserve"> (</w:t>
            </w:r>
            <w:r w:rsidR="009B4EED">
              <w:rPr>
                <w:rFonts w:ascii="Arial" w:hAnsi="Arial" w:cs="Arial"/>
                <w:i/>
                <w:iCs/>
              </w:rPr>
              <w:t>Sumário de medicações; alergias e intolerâncias; lista de problemas</w:t>
            </w:r>
            <w:r w:rsidR="00BD6204">
              <w:rPr>
                <w:rFonts w:ascii="Arial" w:hAnsi="Arial" w:cs="Arial"/>
              </w:rPr>
              <w:t>)</w:t>
            </w:r>
            <w:r w:rsidRPr="002A5376">
              <w:rPr>
                <w:rFonts w:ascii="Arial" w:hAnsi="Arial" w:cs="Arial"/>
              </w:rPr>
              <w:t xml:space="preserve"> e recomendados </w:t>
            </w:r>
            <w:r w:rsidR="00BD6204">
              <w:rPr>
                <w:rFonts w:ascii="Arial" w:hAnsi="Arial" w:cs="Arial"/>
              </w:rPr>
              <w:t>(</w:t>
            </w:r>
            <w:r w:rsidR="009B4EED">
              <w:rPr>
                <w:rFonts w:ascii="Arial" w:hAnsi="Arial" w:cs="Arial"/>
                <w:i/>
                <w:iCs/>
              </w:rPr>
              <w:t>Imunizaç</w:t>
            </w:r>
            <w:r w:rsidR="003F7AEF">
              <w:rPr>
                <w:rFonts w:ascii="Arial" w:hAnsi="Arial" w:cs="Arial"/>
                <w:i/>
                <w:iCs/>
              </w:rPr>
              <w:t>ões</w:t>
            </w:r>
            <w:r w:rsidR="005B2AE6">
              <w:rPr>
                <w:rFonts w:ascii="Arial" w:hAnsi="Arial" w:cs="Arial"/>
                <w:i/>
                <w:iCs/>
              </w:rPr>
              <w:t>, e</w:t>
            </w:r>
            <w:r w:rsidR="009B4EED">
              <w:rPr>
                <w:rFonts w:ascii="Arial" w:hAnsi="Arial" w:cs="Arial"/>
                <w:i/>
                <w:iCs/>
              </w:rPr>
              <w:t xml:space="preserve">; resultados </w:t>
            </w:r>
            <w:r w:rsidR="004C4D44">
              <w:rPr>
                <w:rFonts w:ascii="Arial" w:hAnsi="Arial" w:cs="Arial"/>
                <w:i/>
                <w:iCs/>
              </w:rPr>
              <w:t xml:space="preserve">de </w:t>
            </w:r>
            <w:r w:rsidR="009B4EED">
              <w:rPr>
                <w:rFonts w:ascii="Arial" w:hAnsi="Arial" w:cs="Arial"/>
                <w:i/>
                <w:iCs/>
              </w:rPr>
              <w:t>S</w:t>
            </w:r>
            <w:r w:rsidR="00102B2D">
              <w:rPr>
                <w:rFonts w:ascii="Arial" w:hAnsi="Arial" w:cs="Arial"/>
                <w:i/>
                <w:iCs/>
              </w:rPr>
              <w:t xml:space="preserve">erviços de </w:t>
            </w:r>
            <w:r w:rsidR="009B4EED">
              <w:rPr>
                <w:rFonts w:ascii="Arial" w:hAnsi="Arial" w:cs="Arial"/>
                <w:i/>
                <w:iCs/>
              </w:rPr>
              <w:t>A</w:t>
            </w:r>
            <w:r w:rsidR="00102B2D">
              <w:rPr>
                <w:rFonts w:ascii="Arial" w:hAnsi="Arial" w:cs="Arial"/>
                <w:i/>
                <w:iCs/>
              </w:rPr>
              <w:t xml:space="preserve">poio </w:t>
            </w:r>
            <w:r w:rsidR="009B4EED">
              <w:rPr>
                <w:rFonts w:ascii="Arial" w:hAnsi="Arial" w:cs="Arial"/>
                <w:i/>
                <w:iCs/>
              </w:rPr>
              <w:t>D</w:t>
            </w:r>
            <w:r w:rsidR="00102B2D">
              <w:rPr>
                <w:rFonts w:ascii="Arial" w:hAnsi="Arial" w:cs="Arial"/>
                <w:i/>
                <w:iCs/>
              </w:rPr>
              <w:t xml:space="preserve">iagnóstico </w:t>
            </w:r>
            <w:r w:rsidR="009B4EED">
              <w:rPr>
                <w:rFonts w:ascii="Arial" w:hAnsi="Arial" w:cs="Arial"/>
                <w:i/>
                <w:iCs/>
              </w:rPr>
              <w:t>T</w:t>
            </w:r>
            <w:r w:rsidR="00102B2D">
              <w:rPr>
                <w:rFonts w:ascii="Arial" w:hAnsi="Arial" w:cs="Arial"/>
                <w:i/>
                <w:iCs/>
              </w:rPr>
              <w:t>erap</w:t>
            </w:r>
            <w:r w:rsidR="001944C6">
              <w:rPr>
                <w:rFonts w:ascii="Arial" w:hAnsi="Arial" w:cs="Arial"/>
                <w:i/>
                <w:iCs/>
              </w:rPr>
              <w:t>êutico</w:t>
            </w:r>
            <w:r w:rsidR="00BD6204">
              <w:rPr>
                <w:rFonts w:ascii="Arial" w:hAnsi="Arial" w:cs="Arial"/>
              </w:rPr>
              <w:t xml:space="preserve">) </w:t>
            </w:r>
            <w:r w:rsidRPr="002A5376">
              <w:rPr>
                <w:rFonts w:ascii="Arial" w:hAnsi="Arial" w:cs="Arial"/>
              </w:rPr>
              <w:t xml:space="preserve">do </w:t>
            </w:r>
            <w:r w:rsidR="00395A0A">
              <w:rPr>
                <w:rFonts w:ascii="Arial" w:hAnsi="Arial" w:cs="Arial"/>
              </w:rPr>
              <w:t xml:space="preserve">sumário </w:t>
            </w:r>
            <w:r w:rsidRPr="002A5376">
              <w:rPr>
                <w:rFonts w:ascii="Arial" w:hAnsi="Arial" w:cs="Arial"/>
              </w:rPr>
              <w:t>IPS;</w:t>
            </w:r>
          </w:p>
          <w:p w:rsidR="00965AA8" w:rsidP="00C22539" w:rsidRDefault="00965AA8" w14:paraId="07485C35" w14:textId="77777777">
            <w:pPr>
              <w:pStyle w:val="SemEspaamento"/>
              <w:ind w:left="360"/>
              <w:jc w:val="both"/>
              <w:rPr>
                <w:rFonts w:ascii="Arial" w:hAnsi="Arial" w:cs="Arial"/>
              </w:rPr>
            </w:pPr>
          </w:p>
          <w:p w:rsidRPr="00CD7CB4" w:rsidR="006E4B1C" w:rsidP="006E4B1C" w:rsidRDefault="003A3656" w14:paraId="1B48C778" w14:textId="4E1A0B1A">
            <w:pPr>
              <w:pStyle w:val="SemEspaamento"/>
              <w:numPr>
                <w:ilvl w:val="0"/>
                <w:numId w:val="25"/>
              </w:numPr>
              <w:jc w:val="both"/>
              <w:rPr>
                <w:ins w:author="Gabriella Neves" w:date="2022-06-12T09:50:00Z" w:id="10"/>
                <w:rFonts w:ascii="Arial" w:hAnsi="Arial" w:cs="Arial"/>
                <w:rPrChange w:author="Gabriella Neves" w:date="2022-06-12T09:50:00Z" w:id="11">
                  <w:rPr>
                    <w:ins w:author="Gabriella Neves" w:date="2022-06-12T09:50:00Z" w:id="12"/>
                    <w:rFonts w:ascii="Arial" w:hAnsi="Arial" w:cs="Arial"/>
                    <w:color w:val="000000" w:themeColor="text1"/>
                  </w:rPr>
                </w:rPrChange>
              </w:rPr>
            </w:pPr>
            <w:r w:rsidRPr="002A5376">
              <w:rPr>
                <w:rFonts w:ascii="Arial" w:hAnsi="Arial" w:cs="Arial"/>
              </w:rPr>
              <w:t xml:space="preserve">Estabelecer os mapeamentos dos domínios </w:t>
            </w:r>
            <w:r w:rsidR="00B36B3D">
              <w:rPr>
                <w:rFonts w:ascii="Arial" w:hAnsi="Arial" w:cs="Arial"/>
              </w:rPr>
              <w:t xml:space="preserve">acima </w:t>
            </w:r>
            <w:r w:rsidRPr="002A5376">
              <w:rPr>
                <w:rFonts w:ascii="Arial" w:hAnsi="Arial" w:cs="Arial"/>
              </w:rPr>
              <w:t xml:space="preserve">do </w:t>
            </w:r>
            <w:r w:rsidR="001713E9">
              <w:rPr>
                <w:rFonts w:ascii="Arial" w:hAnsi="Arial" w:cs="Arial"/>
              </w:rPr>
              <w:t>Registro de Atendimento Clínico</w:t>
            </w:r>
            <w:r w:rsidR="0050581D">
              <w:rPr>
                <w:rFonts w:ascii="Arial" w:hAnsi="Arial" w:cs="Arial"/>
              </w:rPr>
              <w:t xml:space="preserve"> (</w:t>
            </w:r>
            <w:r w:rsidRPr="002A5376">
              <w:rPr>
                <w:rFonts w:ascii="Arial" w:hAnsi="Arial" w:cs="Arial"/>
              </w:rPr>
              <w:t>RAC</w:t>
            </w:r>
            <w:r w:rsidR="0050581D">
              <w:rPr>
                <w:rFonts w:ascii="Arial" w:hAnsi="Arial" w:cs="Arial"/>
              </w:rPr>
              <w:t>)</w:t>
            </w:r>
            <w:r w:rsidRPr="002A5376">
              <w:rPr>
                <w:rFonts w:ascii="Arial" w:hAnsi="Arial" w:cs="Arial"/>
              </w:rPr>
              <w:t xml:space="preserve"> para </w:t>
            </w:r>
            <w:del w:author="Allan Sousa" w:date="2022-06-09T17:52:00Z" w:id="13">
              <w:r w:rsidRPr="002A5376" w:rsidDel="004557F4">
                <w:rPr>
                  <w:rFonts w:ascii="Arial" w:hAnsi="Arial" w:cs="Arial"/>
                </w:rPr>
                <w:delText xml:space="preserve">o </w:delText>
              </w:r>
              <w:r w:rsidRPr="002A5376" w:rsidDel="004557F4" w:rsidR="009C0BC8">
                <w:rPr>
                  <w:rFonts w:ascii="Arial" w:hAnsi="Arial" w:cs="Arial"/>
                  <w:color w:val="000000" w:themeColor="text1"/>
                </w:rPr>
                <w:delText xml:space="preserve">para </w:delText>
              </w:r>
            </w:del>
            <w:r w:rsidRPr="002A5376" w:rsidR="009C0BC8">
              <w:rPr>
                <w:rFonts w:ascii="Arial" w:hAnsi="Arial" w:cs="Arial"/>
                <w:color w:val="000000" w:themeColor="text1"/>
              </w:rPr>
              <w:t>os padrões terminológicos IPS</w:t>
            </w:r>
            <w:r w:rsidRPr="002A5376">
              <w:rPr>
                <w:rFonts w:ascii="Arial" w:hAnsi="Arial" w:cs="Arial"/>
              </w:rPr>
              <w:t xml:space="preserve">, </w:t>
            </w:r>
            <w:r w:rsidR="004E30C2">
              <w:rPr>
                <w:rFonts w:ascii="Arial" w:hAnsi="Arial" w:cs="Arial"/>
              </w:rPr>
              <w:t>considerando os</w:t>
            </w:r>
            <w:r w:rsidR="008D7551">
              <w:rPr>
                <w:rFonts w:ascii="Arial" w:hAnsi="Arial" w:cs="Arial"/>
              </w:rPr>
              <w:t xml:space="preserve"> </w:t>
            </w:r>
            <w:r w:rsidRPr="004E30C2" w:rsidR="008D7551">
              <w:rPr>
                <w:rFonts w:ascii="Arial" w:hAnsi="Arial" w:cs="Arial"/>
              </w:rPr>
              <w:t xml:space="preserve">domínios </w:t>
            </w:r>
            <w:r w:rsidRPr="004E30C2" w:rsidR="004E30C2">
              <w:rPr>
                <w:rFonts w:ascii="Arial" w:hAnsi="Arial" w:cs="Arial"/>
              </w:rPr>
              <w:t>“</w:t>
            </w:r>
            <w:r w:rsidRPr="004E30C2" w:rsidR="00BB1838">
              <w:rPr>
                <w:rFonts w:ascii="Arial" w:hAnsi="Arial" w:cs="Arial"/>
              </w:rPr>
              <w:t>obrigatório</w:t>
            </w:r>
            <w:r w:rsidRPr="004E30C2" w:rsidR="004E30C2">
              <w:rPr>
                <w:rFonts w:ascii="Arial" w:hAnsi="Arial" w:cs="Arial"/>
              </w:rPr>
              <w:t>”</w:t>
            </w:r>
            <w:r w:rsidRPr="004E30C2" w:rsidR="00BB1838">
              <w:rPr>
                <w:rFonts w:ascii="Arial" w:hAnsi="Arial" w:cs="Arial"/>
              </w:rPr>
              <w:t xml:space="preserve"> e </w:t>
            </w:r>
            <w:r w:rsidRPr="004E30C2" w:rsidR="004E30C2">
              <w:rPr>
                <w:rFonts w:ascii="Arial" w:hAnsi="Arial" w:cs="Arial"/>
              </w:rPr>
              <w:t>“</w:t>
            </w:r>
            <w:r w:rsidRPr="004E30C2" w:rsidR="00C33482">
              <w:rPr>
                <w:rFonts w:ascii="Arial" w:hAnsi="Arial" w:cs="Arial"/>
              </w:rPr>
              <w:t>recomendado</w:t>
            </w:r>
            <w:r w:rsidRPr="004E30C2" w:rsidR="004E30C2">
              <w:rPr>
                <w:rFonts w:ascii="Arial" w:hAnsi="Arial" w:cs="Arial"/>
              </w:rPr>
              <w:t>”</w:t>
            </w:r>
            <w:r w:rsidRPr="004E30C2" w:rsidR="00C33482">
              <w:rPr>
                <w:rFonts w:ascii="Arial" w:hAnsi="Arial" w:cs="Arial"/>
              </w:rPr>
              <w:t xml:space="preserve"> </w:t>
            </w:r>
            <w:r w:rsidRPr="004E30C2" w:rsidR="00BB5183">
              <w:rPr>
                <w:rFonts w:ascii="Arial" w:hAnsi="Arial" w:cs="Arial"/>
              </w:rPr>
              <w:t xml:space="preserve">descritos no item anterior. </w:t>
            </w:r>
            <w:r w:rsidRPr="00C22539" w:rsidR="00BB5183">
              <w:rPr>
                <w:rFonts w:ascii="Arial" w:hAnsi="Arial" w:cs="Arial"/>
              </w:rPr>
              <w:t xml:space="preserve">Em relação </w:t>
            </w:r>
            <w:r w:rsidRPr="00C22539" w:rsidR="00231C39">
              <w:rPr>
                <w:rFonts w:ascii="Arial" w:hAnsi="Arial" w:cs="Arial"/>
              </w:rPr>
              <w:t xml:space="preserve">ao domínio </w:t>
            </w:r>
            <w:r w:rsidRPr="00C22539" w:rsidR="00102B2D">
              <w:rPr>
                <w:rFonts w:ascii="Arial" w:hAnsi="Arial" w:cs="Arial"/>
              </w:rPr>
              <w:t xml:space="preserve">de resultados de </w:t>
            </w:r>
            <w:r w:rsidRPr="004E30C2">
              <w:rPr>
                <w:rFonts w:ascii="Arial" w:hAnsi="Arial" w:cs="Arial"/>
              </w:rPr>
              <w:t>SADT</w:t>
            </w:r>
            <w:r w:rsidRPr="00C22539" w:rsidR="00BB5183">
              <w:rPr>
                <w:rFonts w:ascii="Arial" w:hAnsi="Arial" w:cs="Arial"/>
              </w:rPr>
              <w:t xml:space="preserve">, </w:t>
            </w:r>
            <w:r w:rsidRPr="00C22539" w:rsidR="00293E05">
              <w:rPr>
                <w:rFonts w:ascii="Arial" w:hAnsi="Arial" w:cs="Arial"/>
              </w:rPr>
              <w:t xml:space="preserve">considera-se </w:t>
            </w:r>
            <w:r w:rsidRPr="00C22539" w:rsidR="00856482">
              <w:rPr>
                <w:rFonts w:ascii="Arial" w:hAnsi="Arial" w:cs="Arial"/>
              </w:rPr>
              <w:t xml:space="preserve">escopo </w:t>
            </w:r>
            <w:r w:rsidRPr="00C22539" w:rsidR="00293E05">
              <w:rPr>
                <w:rFonts w:ascii="Arial" w:hAnsi="Arial" w:cs="Arial"/>
              </w:rPr>
              <w:t>d</w:t>
            </w:r>
            <w:r w:rsidRPr="00C22539" w:rsidR="00F01D24">
              <w:rPr>
                <w:rFonts w:ascii="Arial" w:hAnsi="Arial" w:cs="Arial"/>
              </w:rPr>
              <w:t>es</w:t>
            </w:r>
            <w:del w:author="Allan Sousa" w:date="2022-06-09T17:53:00Z" w:id="14">
              <w:r w:rsidRPr="00C22539" w:rsidDel="004557F4" w:rsidR="00F01D24">
                <w:rPr>
                  <w:rFonts w:ascii="Arial" w:hAnsi="Arial" w:cs="Arial"/>
                </w:rPr>
                <w:delText>s</w:delText>
              </w:r>
            </w:del>
            <w:ins w:author="Allan Sousa" w:date="2022-06-09T17:53:00Z" w:id="15">
              <w:r w:rsidR="004557F4">
                <w:rPr>
                  <w:rFonts w:ascii="Arial" w:hAnsi="Arial" w:cs="Arial"/>
                </w:rPr>
                <w:t>t</w:t>
              </w:r>
            </w:ins>
            <w:r w:rsidRPr="00C22539" w:rsidR="00F01D24">
              <w:rPr>
                <w:rFonts w:ascii="Arial" w:hAnsi="Arial" w:cs="Arial"/>
              </w:rPr>
              <w:t xml:space="preserve">e projeto os </w:t>
            </w:r>
            <w:r w:rsidRPr="00C22539" w:rsidR="004E30C2">
              <w:rPr>
                <w:rFonts w:ascii="Arial" w:hAnsi="Arial" w:cs="Arial"/>
              </w:rPr>
              <w:t xml:space="preserve">procedimentos </w:t>
            </w:r>
            <w:r w:rsidRPr="004E30C2">
              <w:rPr>
                <w:rFonts w:ascii="Arial" w:hAnsi="Arial" w:cs="Arial"/>
              </w:rPr>
              <w:t xml:space="preserve">coletados </w:t>
            </w:r>
            <w:r w:rsidRPr="004E30C2" w:rsidR="003948C0">
              <w:rPr>
                <w:rFonts w:ascii="Arial" w:hAnsi="Arial" w:cs="Arial"/>
              </w:rPr>
              <w:t>na Atenção Primária a Saúde (APS) e</w:t>
            </w:r>
            <w:r w:rsidRPr="004E30C2" w:rsidR="00745A6F">
              <w:rPr>
                <w:rFonts w:ascii="Arial" w:hAnsi="Arial" w:cs="Arial"/>
              </w:rPr>
              <w:t xml:space="preserve"> registrados no</w:t>
            </w:r>
            <w:r w:rsidRPr="004E30C2" w:rsidR="003948C0">
              <w:rPr>
                <w:rFonts w:ascii="Arial" w:hAnsi="Arial" w:cs="Arial"/>
              </w:rPr>
              <w:t xml:space="preserve"> </w:t>
            </w:r>
            <w:r w:rsidR="0041053F">
              <w:rPr>
                <w:rFonts w:ascii="Arial" w:hAnsi="Arial" w:cs="Arial"/>
              </w:rPr>
              <w:t>e-SUS APS</w:t>
            </w:r>
            <w:r w:rsidR="007C25BE">
              <w:rPr>
                <w:rFonts w:ascii="Arial" w:hAnsi="Arial" w:cs="Arial"/>
              </w:rPr>
              <w:t>.</w:t>
            </w:r>
            <w:r w:rsidRPr="007C25BE" w:rsidR="007C25B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C25BE" w:rsidR="00B35107">
              <w:rPr>
                <w:rFonts w:ascii="Arial" w:hAnsi="Arial" w:cs="Arial"/>
                <w:color w:val="000000" w:themeColor="text1"/>
              </w:rPr>
              <w:t xml:space="preserve">Ressalta-se que o conjunto de terminologias adotadas pelo IPS são de domínio público, não havendo qualquer licença para </w:t>
            </w:r>
            <w:r w:rsidR="006831EB">
              <w:rPr>
                <w:rFonts w:ascii="Arial" w:hAnsi="Arial" w:cs="Arial"/>
                <w:color w:val="000000" w:themeColor="text1"/>
              </w:rPr>
              <w:t xml:space="preserve">sua </w:t>
            </w:r>
            <w:r w:rsidRPr="007C25BE" w:rsidR="00B35107">
              <w:rPr>
                <w:rFonts w:ascii="Arial" w:hAnsi="Arial" w:cs="Arial"/>
                <w:color w:val="000000" w:themeColor="text1"/>
              </w:rPr>
              <w:t>utilização</w:t>
            </w:r>
            <w:r w:rsidRPr="007C25BE" w:rsidR="000E7681">
              <w:rPr>
                <w:rFonts w:ascii="Arial" w:hAnsi="Arial" w:cs="Arial"/>
                <w:color w:val="000000" w:themeColor="text1"/>
              </w:rPr>
              <w:t>;</w:t>
            </w:r>
          </w:p>
          <w:p w:rsidR="00CD7CB4" w:rsidRDefault="00CD7CB4" w14:paraId="3057AE54" w14:textId="77777777">
            <w:pPr>
              <w:pStyle w:val="PargrafodaLista"/>
              <w:rPr>
                <w:ins w:author="Gabriella Neves" w:date="2022-06-12T09:50:00Z" w:id="16"/>
                <w:rFonts w:ascii="Arial" w:hAnsi="Arial" w:cs="Arial"/>
              </w:rPr>
              <w:pPrChange w:author="Gabriella Neves" w:date="2022-06-12T09:50:00Z" w:id="17">
                <w:pPr>
                  <w:pStyle w:val="SemEspaamento"/>
                  <w:numPr>
                    <w:numId w:val="25"/>
                  </w:numPr>
                  <w:ind w:left="360" w:hanging="360"/>
                  <w:jc w:val="both"/>
                </w:pPr>
              </w:pPrChange>
            </w:pPr>
          </w:p>
          <w:p w:rsidRPr="007C25BE" w:rsidR="00CD7CB4" w:rsidDel="00CD7CB4" w:rsidP="006E4B1C" w:rsidRDefault="00CD7CB4" w14:paraId="5828CD45" w14:textId="79DEF600">
            <w:pPr>
              <w:pStyle w:val="SemEspaamento"/>
              <w:numPr>
                <w:ilvl w:val="0"/>
                <w:numId w:val="25"/>
              </w:numPr>
              <w:jc w:val="both"/>
              <w:rPr>
                <w:del w:author="Gabriella Neves" w:date="2022-06-12T09:51:00Z" w:id="18"/>
                <w:rFonts w:ascii="Arial" w:hAnsi="Arial" w:cs="Arial"/>
              </w:rPr>
            </w:pPr>
          </w:p>
          <w:p w:rsidR="006E4B1C" w:rsidP="008645FB" w:rsidRDefault="006E4B1C" w14:paraId="5218F6C6" w14:textId="6D71D425"/>
          <w:p w:rsidRPr="008C0C06" w:rsidR="005C7ABC" w:rsidP="279355A5" w:rsidRDefault="005C7ABC" w14:paraId="42E489E0" w14:textId="7D62BF9A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hAnsi="Arial" w:cs="Arial"/>
              </w:rPr>
            </w:pPr>
            <w:r w:rsidRPr="279355A5">
              <w:rPr>
                <w:rFonts w:ascii="Arial" w:hAnsi="Arial" w:cs="Arial"/>
              </w:rPr>
              <w:t xml:space="preserve">Gerar </w:t>
            </w:r>
            <w:r w:rsidRPr="279355A5" w:rsidR="00686D83">
              <w:rPr>
                <w:rFonts w:ascii="Arial" w:hAnsi="Arial" w:cs="Arial"/>
              </w:rPr>
              <w:t xml:space="preserve">prova de conceito de </w:t>
            </w:r>
            <w:commentRangeStart w:id="19"/>
            <w:commentRangeStart w:id="20"/>
            <w:r w:rsidRPr="279355A5">
              <w:rPr>
                <w:rFonts w:ascii="Arial" w:hAnsi="Arial" w:cs="Arial"/>
              </w:rPr>
              <w:t xml:space="preserve">certificado internacional de testagem e </w:t>
            </w:r>
            <w:r w:rsidRPr="279355A5" w:rsidR="00686D83">
              <w:rPr>
                <w:rFonts w:ascii="Arial" w:hAnsi="Arial" w:cs="Arial"/>
              </w:rPr>
              <w:t xml:space="preserve">de </w:t>
            </w:r>
            <w:r w:rsidRPr="279355A5">
              <w:rPr>
                <w:rFonts w:ascii="Arial" w:hAnsi="Arial" w:cs="Arial"/>
              </w:rPr>
              <w:t>vacinação COVID-19</w:t>
            </w:r>
            <w:commentRangeEnd w:id="19"/>
            <w:r>
              <w:commentReference w:id="19"/>
            </w:r>
            <w:commentRangeEnd w:id="20"/>
            <w:r w:rsidR="00B45FFA">
              <w:rPr>
                <w:rStyle w:val="Refdecomentrio"/>
                <w:rFonts w:ascii="Arial" w:hAnsi="Arial" w:eastAsia="Calibri" w:cs="Arial"/>
              </w:rPr>
              <w:commentReference w:id="20"/>
            </w:r>
            <w:r w:rsidRPr="279355A5">
              <w:rPr>
                <w:rFonts w:ascii="Arial" w:hAnsi="Arial" w:cs="Arial"/>
              </w:rPr>
              <w:t xml:space="preserve"> conforme os padrões da </w:t>
            </w:r>
            <w:r w:rsidRPr="279355A5" w:rsidR="007C25BE">
              <w:rPr>
                <w:rFonts w:ascii="Arial" w:hAnsi="Arial" w:cs="Arial"/>
              </w:rPr>
              <w:t>Organização Mundial d</w:t>
            </w:r>
            <w:r w:rsidRPr="279355A5" w:rsidR="00C862B3">
              <w:rPr>
                <w:rFonts w:ascii="Arial" w:hAnsi="Arial" w:cs="Arial"/>
              </w:rPr>
              <w:t>a</w:t>
            </w:r>
            <w:r w:rsidRPr="279355A5" w:rsidR="007C25BE">
              <w:rPr>
                <w:rFonts w:ascii="Arial" w:hAnsi="Arial" w:cs="Arial"/>
              </w:rPr>
              <w:t xml:space="preserve"> Saúde </w:t>
            </w:r>
            <w:r w:rsidRPr="279355A5">
              <w:rPr>
                <w:rFonts w:ascii="Arial" w:hAnsi="Arial" w:cs="Arial"/>
              </w:rPr>
              <w:t>(DDCC</w:t>
            </w:r>
            <w:r w:rsidRPr="279355A5" w:rsidR="00C862B3">
              <w:rPr>
                <w:rFonts w:ascii="Arial" w:hAnsi="Arial" w:cs="Arial"/>
              </w:rPr>
              <w:t>:</w:t>
            </w:r>
            <w:r w:rsidRPr="279355A5">
              <w:rPr>
                <w:rFonts w:ascii="Arial" w:hAnsi="Arial" w:cs="Arial"/>
              </w:rPr>
              <w:t>VS)</w:t>
            </w:r>
            <w:r w:rsidRPr="279355A5" w:rsidR="00F61492">
              <w:rPr>
                <w:rFonts w:ascii="Arial" w:hAnsi="Arial" w:cs="Arial"/>
                <w:vertAlign w:val="superscript"/>
              </w:rPr>
              <w:t>5</w:t>
            </w:r>
            <w:r w:rsidRPr="279355A5">
              <w:rPr>
                <w:rFonts w:ascii="Arial" w:hAnsi="Arial" w:cs="Arial"/>
                <w:vertAlign w:val="superscript"/>
              </w:rPr>
              <w:t>,</w:t>
            </w:r>
            <w:r w:rsidRPr="279355A5" w:rsidR="00F61492">
              <w:rPr>
                <w:rFonts w:ascii="Arial" w:hAnsi="Arial" w:cs="Arial"/>
                <w:vertAlign w:val="superscript"/>
              </w:rPr>
              <w:t>6</w:t>
            </w:r>
            <w:r w:rsidRPr="279355A5" w:rsidR="00C862B3">
              <w:rPr>
                <w:rFonts w:ascii="Arial" w:hAnsi="Arial" w:cs="Arial"/>
              </w:rPr>
              <w:t xml:space="preserve">, </w:t>
            </w:r>
            <w:r w:rsidRPr="279355A5">
              <w:rPr>
                <w:rFonts w:ascii="Arial" w:hAnsi="Arial" w:cs="Arial"/>
              </w:rPr>
              <w:t xml:space="preserve">de acordo </w:t>
            </w:r>
            <w:ins w:author="Allan Sousa" w:date="2022-06-09T17:53:00Z" w:id="21">
              <w:r w:rsidRPr="279355A5" w:rsidR="004557F4">
                <w:rPr>
                  <w:rFonts w:ascii="Arial" w:hAnsi="Arial" w:cs="Arial"/>
                </w:rPr>
                <w:t xml:space="preserve">com </w:t>
              </w:r>
            </w:ins>
            <w:r w:rsidRPr="279355A5">
              <w:rPr>
                <w:rFonts w:ascii="Arial" w:hAnsi="Arial" w:cs="Arial"/>
              </w:rPr>
              <w:t xml:space="preserve">as </w:t>
            </w:r>
            <w:commentRangeStart w:id="22"/>
            <w:r w:rsidRPr="279355A5">
              <w:rPr>
                <w:rFonts w:ascii="Arial" w:hAnsi="Arial" w:cs="Arial"/>
              </w:rPr>
              <w:t xml:space="preserve">regras de negócio fornecidas pelo </w:t>
            </w:r>
            <w:r w:rsidRPr="279355A5" w:rsidR="0083600D">
              <w:rPr>
                <w:rFonts w:ascii="Arial" w:hAnsi="Arial" w:cs="Arial"/>
              </w:rPr>
              <w:t>MS/DATASUS</w:t>
            </w:r>
            <w:r w:rsidRPr="279355A5">
              <w:rPr>
                <w:rFonts w:ascii="Arial" w:hAnsi="Arial" w:cs="Arial"/>
              </w:rPr>
              <w:t xml:space="preserve"> para emissão de certificados de vacinação com esquema vacinal completo</w:t>
            </w:r>
            <w:commentRangeEnd w:id="22"/>
            <w:r>
              <w:commentReference w:id="22"/>
            </w:r>
            <w:r w:rsidRPr="279355A5">
              <w:rPr>
                <w:rFonts w:ascii="Arial" w:hAnsi="Arial" w:cs="Arial"/>
              </w:rPr>
              <w:t>;</w:t>
            </w:r>
          </w:p>
          <w:p w:rsidR="00BD2B86" w:rsidP="00C22539" w:rsidRDefault="00BD2B86" w14:paraId="53B4B774" w14:textId="77777777">
            <w:pPr>
              <w:pStyle w:val="SemEspaamento"/>
              <w:ind w:left="360"/>
              <w:jc w:val="both"/>
              <w:rPr>
                <w:rFonts w:ascii="Arial" w:hAnsi="Arial" w:cs="Arial"/>
              </w:rPr>
            </w:pPr>
          </w:p>
          <w:p w:rsidRPr="00CD7CB4" w:rsidR="00CE59F9" w:rsidP="006F7AF4" w:rsidRDefault="00CE59F9" w14:paraId="3106A8FF" w14:textId="3BC2980F">
            <w:pPr>
              <w:pStyle w:val="SemEspaamento"/>
              <w:numPr>
                <w:ilvl w:val="0"/>
                <w:numId w:val="25"/>
              </w:numPr>
              <w:jc w:val="both"/>
              <w:rPr>
                <w:ins w:author="Gabriella Neves" w:date="2022-06-12T09:51:00Z" w:id="23"/>
                <w:rFonts w:ascii="Arial" w:hAnsi="Arial" w:cs="Arial"/>
                <w:rPrChange w:author="Gabriella Neves" w:date="2022-06-12T09:51:00Z" w:id="24">
                  <w:rPr>
                    <w:ins w:author="Gabriella Neves" w:date="2022-06-12T09:51:00Z" w:id="25"/>
                    <w:rFonts w:ascii="Arial" w:hAnsi="Arial" w:cs="Arial"/>
                    <w:color w:val="000000" w:themeColor="text1"/>
                  </w:rPr>
                </w:rPrChange>
              </w:rPr>
            </w:pPr>
            <w:r w:rsidRPr="006831EB">
              <w:rPr>
                <w:rFonts w:ascii="Arial" w:hAnsi="Arial" w:cs="Arial"/>
              </w:rPr>
              <w:t>Criar perfis HL7</w:t>
            </w:r>
            <w:r w:rsidRPr="006831EB" w:rsidR="0033301F">
              <w:rPr>
                <w:rFonts w:ascii="Arial" w:hAnsi="Arial" w:cs="Arial"/>
              </w:rPr>
              <w:t>/</w:t>
            </w:r>
            <w:r w:rsidRPr="006831EB">
              <w:rPr>
                <w:rFonts w:ascii="Arial" w:hAnsi="Arial" w:cs="Arial"/>
              </w:rPr>
              <w:t xml:space="preserve">FHIR que estendem os perfis </w:t>
            </w:r>
            <w:r w:rsidRPr="006831EB" w:rsidR="00754E24">
              <w:rPr>
                <w:rFonts w:ascii="Arial" w:hAnsi="Arial" w:cs="Arial"/>
                <w:color w:val="000000" w:themeColor="text1"/>
              </w:rPr>
              <w:t xml:space="preserve">da </w:t>
            </w:r>
            <w:r w:rsidRPr="006831EB" w:rsidR="00AB1A99">
              <w:rPr>
                <w:rFonts w:ascii="Arial" w:hAnsi="Arial" w:cs="Arial"/>
                <w:color w:val="000000" w:themeColor="text1"/>
              </w:rPr>
              <w:t>Rede Nacional de Dados em Saúde (</w:t>
            </w:r>
            <w:r w:rsidRPr="006831EB" w:rsidR="00754E24">
              <w:rPr>
                <w:rFonts w:ascii="Arial" w:hAnsi="Arial" w:cs="Arial"/>
                <w:color w:val="000000" w:themeColor="text1"/>
              </w:rPr>
              <w:t>RNDS</w:t>
            </w:r>
            <w:r w:rsidRPr="006831EB" w:rsidR="00AB1A99">
              <w:rPr>
                <w:rFonts w:ascii="Arial" w:hAnsi="Arial" w:cs="Arial"/>
                <w:color w:val="000000" w:themeColor="text1"/>
              </w:rPr>
              <w:t>)</w:t>
            </w:r>
            <w:r w:rsidRPr="006831EB" w:rsidR="00B62112">
              <w:rPr>
                <w:rFonts w:ascii="Arial" w:hAnsi="Arial" w:cs="Arial"/>
                <w:color w:val="000000" w:themeColor="text1"/>
              </w:rPr>
              <w:t xml:space="preserve">, com foco no RAC (proveniente do </w:t>
            </w:r>
            <w:r w:rsidRPr="006831EB" w:rsidR="0041053F">
              <w:rPr>
                <w:rFonts w:ascii="Arial" w:hAnsi="Arial" w:cs="Arial"/>
                <w:color w:val="000000" w:themeColor="text1"/>
              </w:rPr>
              <w:t>e-SUS APS</w:t>
            </w:r>
            <w:r w:rsidRPr="006831EB" w:rsidR="00B62112">
              <w:rPr>
                <w:rFonts w:ascii="Arial" w:hAnsi="Arial" w:cs="Arial"/>
                <w:color w:val="000000" w:themeColor="text1"/>
              </w:rPr>
              <w:t>),</w:t>
            </w:r>
            <w:r w:rsidRPr="006831EB" w:rsidR="00754E24">
              <w:rPr>
                <w:rFonts w:ascii="Arial" w:hAnsi="Arial" w:cs="Arial"/>
                <w:color w:val="000000" w:themeColor="text1"/>
              </w:rPr>
              <w:t xml:space="preserve"> para representação dos blocos </w:t>
            </w:r>
            <w:r w:rsidRPr="006831EB" w:rsidR="00AB1A99">
              <w:rPr>
                <w:rFonts w:ascii="Arial" w:hAnsi="Arial" w:cs="Arial"/>
                <w:color w:val="000000" w:themeColor="text1"/>
              </w:rPr>
              <w:t>“</w:t>
            </w:r>
            <w:r w:rsidRPr="006831EB" w:rsidR="00754E24">
              <w:rPr>
                <w:rFonts w:ascii="Arial" w:hAnsi="Arial" w:cs="Arial"/>
                <w:color w:val="000000" w:themeColor="text1"/>
              </w:rPr>
              <w:t>obrigatório</w:t>
            </w:r>
            <w:r w:rsidRPr="006831EB" w:rsidR="00AB1A99">
              <w:rPr>
                <w:rFonts w:ascii="Arial" w:hAnsi="Arial" w:cs="Arial"/>
                <w:color w:val="000000" w:themeColor="text1"/>
              </w:rPr>
              <w:t>” e “recomendável”</w:t>
            </w:r>
            <w:r w:rsidRPr="006831EB" w:rsidR="00754E24">
              <w:rPr>
                <w:rFonts w:ascii="Arial" w:hAnsi="Arial" w:cs="Arial"/>
                <w:color w:val="000000" w:themeColor="text1"/>
              </w:rPr>
              <w:t xml:space="preserve"> do IPS;</w:t>
            </w:r>
          </w:p>
          <w:p w:rsidR="00CD7CB4" w:rsidRDefault="00CD7CB4" w14:paraId="28125AAC" w14:textId="77777777">
            <w:pPr>
              <w:pStyle w:val="PargrafodaLista"/>
              <w:rPr>
                <w:ins w:author="Gabriella Neves" w:date="2022-06-12T09:51:00Z" w:id="26"/>
                <w:rFonts w:ascii="Arial" w:hAnsi="Arial" w:cs="Arial"/>
              </w:rPr>
              <w:pPrChange w:author="Gabriella Neves" w:date="2022-06-12T09:51:00Z" w:id="27">
                <w:pPr>
                  <w:pStyle w:val="SemEspaamento"/>
                  <w:numPr>
                    <w:numId w:val="25"/>
                  </w:numPr>
                  <w:ind w:left="360" w:hanging="360"/>
                  <w:jc w:val="both"/>
                </w:pPr>
              </w:pPrChange>
            </w:pPr>
          </w:p>
          <w:p w:rsidRPr="00CD7CB4" w:rsidR="00CD7CB4" w:rsidP="00CD7CB4" w:rsidRDefault="00CD7CB4" w14:paraId="33503BC9" w14:textId="7F68987D">
            <w:pPr>
              <w:pStyle w:val="SemEspaamento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ins w:author="Gabriella Neves" w:date="2022-06-12T09:51:00Z" w:id="28">
              <w:r>
                <w:rPr>
                  <w:rFonts w:ascii="Arial" w:hAnsi="Arial" w:cs="Arial"/>
                </w:rPr>
                <w:t xml:space="preserve">Descrever </w:t>
              </w:r>
              <w:r w:rsidRPr="00CD7CB4">
                <w:rPr>
                  <w:rFonts w:ascii="Arial" w:hAnsi="Arial" w:cs="Arial"/>
                </w:rPr>
                <w:t xml:space="preserve">as relações do </w:t>
              </w:r>
              <w:r>
                <w:rPr>
                  <w:rFonts w:ascii="Arial" w:hAnsi="Arial" w:cs="Arial"/>
                </w:rPr>
                <w:t>Brasil-</w:t>
              </w:r>
              <w:r w:rsidRPr="00CD7CB4">
                <w:rPr>
                  <w:rFonts w:ascii="Arial" w:hAnsi="Arial" w:cs="Arial"/>
                </w:rPr>
                <w:t>IPS com outros projetos</w:t>
              </w:r>
              <w:r>
                <w:rPr>
                  <w:rFonts w:ascii="Arial" w:hAnsi="Arial" w:cs="Arial"/>
                </w:rPr>
                <w:t xml:space="preserve"> ou perfis</w:t>
              </w:r>
              <w:r w:rsidRPr="00CD7CB4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da Rede Nacional de Dados em Saúde</w:t>
              </w:r>
              <w:r w:rsidRPr="00CD7CB4">
                <w:rPr>
                  <w:rFonts w:ascii="Arial" w:hAnsi="Arial" w:cs="Arial"/>
                </w:rPr>
                <w:t>.</w:t>
              </w:r>
            </w:ins>
          </w:p>
          <w:p w:rsidRPr="00C22539" w:rsidR="002A5376" w:rsidP="008645FB" w:rsidRDefault="002A5376" w14:paraId="1692B5A7" w14:textId="77777777">
            <w:pPr>
              <w:pStyle w:val="PargrafodaLista"/>
              <w:rPr>
                <w:rFonts w:ascii="Arial" w:hAnsi="Arial" w:cs="Arial"/>
              </w:rPr>
            </w:pPr>
          </w:p>
          <w:p w:rsidRPr="00C22539" w:rsidR="00FB56E6" w:rsidP="008645FB" w:rsidRDefault="002A5376" w14:paraId="34C9D8A6" w14:textId="6E523ED9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22539">
              <w:rPr>
                <w:rFonts w:ascii="Arial" w:hAnsi="Arial" w:cs="Arial"/>
              </w:rPr>
              <w:t>Construir a prova de conceito para gerar IPS a partir de um conjunto de registros de imunizações</w:t>
            </w:r>
            <w:r w:rsidRPr="00C22539" w:rsidR="002C5706">
              <w:rPr>
                <w:rFonts w:ascii="Arial" w:hAnsi="Arial" w:cs="Arial"/>
              </w:rPr>
              <w:t xml:space="preserve">, fornecidos pelo </w:t>
            </w:r>
            <w:r w:rsidRPr="00C22539" w:rsidR="0083600D">
              <w:rPr>
                <w:rFonts w:ascii="Arial" w:hAnsi="Arial" w:cs="Arial"/>
              </w:rPr>
              <w:t>MS/DATASUS</w:t>
            </w:r>
            <w:r w:rsidRPr="00C22539" w:rsidR="00AA6EE6">
              <w:rPr>
                <w:rFonts w:ascii="Arial" w:hAnsi="Arial" w:cs="Arial"/>
              </w:rPr>
              <w:t>;</w:t>
            </w:r>
          </w:p>
          <w:p w:rsidRPr="00C22539" w:rsidR="00FB56E6" w:rsidP="008645FB" w:rsidRDefault="00FB56E6" w14:paraId="3E893870" w14:textId="77777777">
            <w:pPr>
              <w:pStyle w:val="PargrafodaLista"/>
              <w:rPr>
                <w:rFonts w:ascii="Arial" w:hAnsi="Arial" w:cs="Arial"/>
              </w:rPr>
            </w:pPr>
          </w:p>
          <w:p w:rsidRPr="00C22539" w:rsidR="002A5376" w:rsidP="00C22539" w:rsidRDefault="002C5706" w14:paraId="2D565F68" w14:textId="79E1649F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hAnsi="Arial" w:cs="Arial"/>
              </w:rPr>
            </w:pPr>
            <w:r w:rsidRPr="00C22539">
              <w:rPr>
                <w:rFonts w:ascii="Arial" w:hAnsi="Arial" w:cs="Arial"/>
              </w:rPr>
              <w:t xml:space="preserve">Construir a prova de conceito para gerar IPS a partir de </w:t>
            </w:r>
            <w:r w:rsidRPr="00C22539" w:rsidR="002A5376">
              <w:rPr>
                <w:rFonts w:ascii="Arial" w:hAnsi="Arial" w:cs="Arial"/>
              </w:rPr>
              <w:t>um conjunto de registros de RAC</w:t>
            </w:r>
            <w:r w:rsidRPr="00C22539">
              <w:rPr>
                <w:rFonts w:ascii="Arial" w:hAnsi="Arial" w:cs="Arial"/>
              </w:rPr>
              <w:t xml:space="preserve">, </w:t>
            </w:r>
            <w:r w:rsidRPr="00C22539" w:rsidR="00F237FE">
              <w:rPr>
                <w:rFonts w:ascii="Arial" w:hAnsi="Arial" w:cs="Arial"/>
              </w:rPr>
              <w:t xml:space="preserve">do e-SUS APS, </w:t>
            </w:r>
            <w:r w:rsidRPr="00C22539">
              <w:rPr>
                <w:rFonts w:ascii="Arial" w:hAnsi="Arial" w:cs="Arial"/>
              </w:rPr>
              <w:t xml:space="preserve">fornecidos pelo </w:t>
            </w:r>
            <w:r w:rsidRPr="00C22539" w:rsidR="0083600D">
              <w:rPr>
                <w:rFonts w:ascii="Arial" w:hAnsi="Arial" w:cs="Arial"/>
              </w:rPr>
              <w:t>MS/DATASUS</w:t>
            </w:r>
            <w:r w:rsidRPr="00C22539" w:rsidR="00AA6EE6">
              <w:rPr>
                <w:rFonts w:ascii="Arial" w:hAnsi="Arial" w:cs="Arial"/>
              </w:rPr>
              <w:t>;</w:t>
            </w:r>
          </w:p>
          <w:p w:rsidRPr="006831EB" w:rsidR="002A5376" w:rsidP="008645FB" w:rsidRDefault="002A5376" w14:paraId="6596E2A9" w14:textId="788EDBC7"/>
          <w:p w:rsidRPr="00C22539" w:rsidR="00B470A0" w:rsidP="00C22539" w:rsidRDefault="00B470A0" w14:paraId="1B926731" w14:textId="61B0A9DC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hAnsi="Arial" w:eastAsia="Calibri" w:cs="Arial"/>
              </w:rPr>
            </w:pPr>
            <w:r w:rsidRPr="00C22539">
              <w:rPr>
                <w:rFonts w:ascii="Arial" w:hAnsi="Arial" w:cs="Arial"/>
              </w:rPr>
              <w:t>Criar o Guia de Implementação HL7/FHIR do BRASIL-IPS</w:t>
            </w:r>
            <w:ins w:author="Allan Sousa" w:date="2022-06-09T17:53:00Z" w:id="29">
              <w:r w:rsidR="004557F4">
                <w:rPr>
                  <w:rFonts w:ascii="Arial" w:hAnsi="Arial" w:cs="Arial"/>
                </w:rPr>
                <w:t>,</w:t>
              </w:r>
            </w:ins>
            <w:r w:rsidRPr="00C22539">
              <w:rPr>
                <w:rFonts w:ascii="Arial" w:hAnsi="Arial" w:cs="Arial"/>
              </w:rPr>
              <w:t xml:space="preserve"> conforme os padrões RNDS;</w:t>
            </w:r>
          </w:p>
          <w:p w:rsidRPr="00C22539" w:rsidR="009476A1" w:rsidP="008645FB" w:rsidRDefault="009476A1" w14:paraId="2BD8B156" w14:textId="77777777">
            <w:pPr>
              <w:pStyle w:val="PargrafodaLista"/>
              <w:rPr>
                <w:rFonts w:ascii="Arial" w:hAnsi="Arial" w:cs="Arial"/>
              </w:rPr>
            </w:pPr>
          </w:p>
          <w:p w:rsidRPr="00C22539" w:rsidR="002A5376" w:rsidP="00C22539" w:rsidRDefault="002A5376" w14:paraId="40CAB8B7" w14:textId="643C7CE6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hAnsi="Arial" w:cs="Arial"/>
              </w:rPr>
            </w:pPr>
            <w:r w:rsidRPr="00C22539">
              <w:rPr>
                <w:rFonts w:ascii="Arial" w:hAnsi="Arial" w:cs="Arial"/>
              </w:rPr>
              <w:t xml:space="preserve">Analisar os resultados obtidos e disseminá-los por meio de publicação científica para </w:t>
            </w:r>
            <w:ins w:author="Allan Sousa" w:date="2022-06-09T17:54:00Z" w:id="30">
              <w:r w:rsidR="004557F4">
                <w:rPr>
                  <w:rFonts w:ascii="Arial" w:hAnsi="Arial" w:cs="Arial"/>
                </w:rPr>
                <w:t>publicização dos</w:t>
              </w:r>
            </w:ins>
            <w:del w:author="Allan Sousa" w:date="2022-06-09T17:54:00Z" w:id="31">
              <w:r w:rsidRPr="00C22539" w:rsidDel="004557F4">
                <w:rPr>
                  <w:rFonts w:ascii="Arial" w:hAnsi="Arial" w:cs="Arial"/>
                </w:rPr>
                <w:delText>produzir</w:delText>
              </w:r>
            </w:del>
            <w:r w:rsidRPr="00C22539">
              <w:rPr>
                <w:rFonts w:ascii="Arial" w:hAnsi="Arial" w:cs="Arial"/>
              </w:rPr>
              <w:t xml:space="preserve"> conhecimento</w:t>
            </w:r>
            <w:ins w:author="Allan Sousa" w:date="2022-06-09T17:54:00Z" w:id="32">
              <w:r w:rsidR="004557F4">
                <w:rPr>
                  <w:rFonts w:ascii="Arial" w:hAnsi="Arial" w:cs="Arial"/>
                </w:rPr>
                <w:t>s produzidos</w:t>
              </w:r>
            </w:ins>
            <w:r w:rsidRPr="00C22539">
              <w:rPr>
                <w:rFonts w:ascii="Arial" w:hAnsi="Arial" w:cs="Arial"/>
              </w:rPr>
              <w:t>;</w:t>
            </w:r>
          </w:p>
          <w:p w:rsidRPr="00C22539" w:rsidR="00293F79" w:rsidP="008645FB" w:rsidRDefault="00293F79" w14:paraId="31A9C537" w14:textId="77777777">
            <w:pPr>
              <w:pStyle w:val="PargrafodaLista"/>
              <w:rPr>
                <w:rFonts w:ascii="Arial" w:hAnsi="Arial" w:cs="Arial"/>
              </w:rPr>
            </w:pPr>
          </w:p>
          <w:p w:rsidRPr="00C22539" w:rsidR="00293F79" w:rsidP="00C22539" w:rsidRDefault="00293F79" w14:paraId="59D5D606" w14:textId="5EECE21B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hAnsi="Arial" w:cs="Arial"/>
              </w:rPr>
            </w:pPr>
            <w:r w:rsidRPr="00C22539">
              <w:rPr>
                <w:rFonts w:ascii="Arial" w:hAnsi="Arial" w:cs="Arial"/>
              </w:rPr>
              <w:t xml:space="preserve">Apoiar a equipe do </w:t>
            </w:r>
            <w:r w:rsidRPr="00C22539" w:rsidR="0083600D">
              <w:rPr>
                <w:rFonts w:ascii="Arial" w:hAnsi="Arial" w:cs="Arial"/>
              </w:rPr>
              <w:t>MS/DATASUS</w:t>
            </w:r>
            <w:r w:rsidRPr="00C22539">
              <w:rPr>
                <w:rFonts w:ascii="Arial" w:hAnsi="Arial" w:cs="Arial"/>
              </w:rPr>
              <w:t xml:space="preserve"> na internalização do Sumário Internacional do Paciente </w:t>
            </w:r>
            <w:r w:rsidR="00E9741C">
              <w:rPr>
                <w:rFonts w:ascii="Arial" w:hAnsi="Arial" w:cs="Arial"/>
              </w:rPr>
              <w:t xml:space="preserve">(IPS) </w:t>
            </w:r>
            <w:r w:rsidRPr="00C22539">
              <w:rPr>
                <w:rFonts w:ascii="Arial" w:hAnsi="Arial" w:cs="Arial"/>
              </w:rPr>
              <w:t>na Rede Nacional de Dados em Saúde</w:t>
            </w:r>
            <w:r w:rsidRPr="00C22539" w:rsidR="005862F5">
              <w:rPr>
                <w:rFonts w:ascii="Arial" w:hAnsi="Arial" w:cs="Arial"/>
              </w:rPr>
              <w:t>.</w:t>
            </w:r>
          </w:p>
          <w:p w:rsidRPr="002A5376" w:rsidR="00BD2B86" w:rsidP="00910531" w:rsidRDefault="00BD2B86" w14:paraId="3D4287AB" w14:textId="3D8F17F6">
            <w:pPr>
              <w:pStyle w:val="SemEspaamento"/>
            </w:pPr>
          </w:p>
        </w:tc>
      </w:tr>
      <w:tr w:rsidRPr="00E712E7" w:rsidR="00484B0E" w:rsidTr="320CE13D" w14:paraId="52D6C855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885C9A" w:rsidR="00484B0E" w:rsidP="00484B0E" w:rsidRDefault="005A479C" w14:paraId="034FEF82" w14:textId="77777777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885C9A">
              <w:rPr>
                <w:rFonts w:ascii="Arial" w:hAnsi="Arial" w:cs="Arial"/>
                <w:b/>
                <w:bCs/>
              </w:rPr>
              <w:t>Objetivo (s) do Plano Nacional de Saúde ao (s) qual (</w:t>
            </w:r>
            <w:proofErr w:type="spellStart"/>
            <w:r w:rsidRPr="00885C9A">
              <w:rPr>
                <w:rFonts w:ascii="Arial" w:hAnsi="Arial" w:cs="Arial"/>
                <w:b/>
                <w:bCs/>
              </w:rPr>
              <w:t>is</w:t>
            </w:r>
            <w:proofErr w:type="spellEnd"/>
            <w:r w:rsidRPr="00885C9A">
              <w:rPr>
                <w:rFonts w:ascii="Arial" w:hAnsi="Arial" w:cs="Arial"/>
                <w:b/>
                <w:bCs/>
              </w:rPr>
              <w:t>) o projeto se vinculará:</w:t>
            </w:r>
          </w:p>
          <w:p w:rsidRPr="00BD6287" w:rsidR="00E25D00" w:rsidP="005A553A" w:rsidRDefault="00E25D00" w14:paraId="14BA0372" w14:textId="77777777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  <w:p w:rsidRPr="00BD6287" w:rsidR="00DA41B5" w:rsidP="002A5376" w:rsidRDefault="00DA41B5" w14:paraId="031FBAC1" w14:textId="77777777">
            <w:pPr>
              <w:pStyle w:val="SemEspaamento"/>
              <w:jc w:val="both"/>
              <w:rPr>
                <w:rFonts w:ascii="Arial" w:hAnsi="Arial" w:cs="Arial"/>
              </w:rPr>
            </w:pPr>
            <w:r w:rsidRPr="002A5376">
              <w:rPr>
                <w:rFonts w:ascii="Arial" w:hAnsi="Arial" w:cs="Arial"/>
                <w:b/>
                <w:bCs/>
              </w:rPr>
              <w:t>Objetivo 1</w:t>
            </w:r>
            <w:r w:rsidRPr="00BD6287">
              <w:rPr>
                <w:rFonts w:ascii="Arial" w:hAnsi="Arial" w:cs="Arial"/>
              </w:rPr>
              <w:t xml:space="preserve"> – Promover a ampliação e a resolutividade das ações e serviços da atenção primária de forma integrada e planejada;</w:t>
            </w:r>
          </w:p>
          <w:p w:rsidRPr="00BD6287" w:rsidR="00DA41B5" w:rsidP="002A5376" w:rsidRDefault="00DA41B5" w14:paraId="0BEC96FA" w14:textId="77777777">
            <w:pPr>
              <w:pStyle w:val="SemEspaamento"/>
              <w:jc w:val="both"/>
              <w:rPr>
                <w:rFonts w:ascii="Arial" w:hAnsi="Arial" w:cs="Arial"/>
              </w:rPr>
            </w:pPr>
          </w:p>
          <w:p w:rsidRPr="00BD6287" w:rsidR="00DA41B5" w:rsidP="002A5376" w:rsidRDefault="00DA41B5" w14:paraId="54B8555D" w14:textId="77777777">
            <w:pPr>
              <w:pStyle w:val="SemEspaamento"/>
              <w:jc w:val="both"/>
              <w:rPr>
                <w:rFonts w:ascii="Arial" w:hAnsi="Arial" w:cs="Arial"/>
              </w:rPr>
            </w:pPr>
            <w:r w:rsidRPr="002227DE">
              <w:rPr>
                <w:rFonts w:ascii="Arial" w:hAnsi="Arial" w:cs="Arial"/>
                <w:b/>
                <w:bCs/>
              </w:rPr>
              <w:t xml:space="preserve">Objetivo 4 </w:t>
            </w:r>
            <w:r w:rsidRPr="00BD6287" w:rsidR="00645AA0">
              <w:rPr>
                <w:rFonts w:ascii="Arial" w:hAnsi="Arial" w:cs="Arial"/>
              </w:rPr>
              <w:t>–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645AA0">
              <w:rPr>
                <w:rFonts w:ascii="Arial" w:hAnsi="Arial" w:cs="Arial"/>
              </w:rPr>
              <w:t>Fomentar a produção do conhecimento científico, promovendo o acesso da população às tecnologias em saúde de forma equitativa, igualitária, progressiva e sustentável;</w:t>
            </w:r>
          </w:p>
          <w:p w:rsidRPr="00BD6287" w:rsidR="00645AA0" w:rsidP="002A5376" w:rsidRDefault="00645AA0" w14:paraId="7625B74B" w14:textId="77777777">
            <w:pPr>
              <w:pStyle w:val="SemEspaamento"/>
              <w:jc w:val="both"/>
              <w:rPr>
                <w:rFonts w:ascii="Arial" w:hAnsi="Arial" w:cs="Arial"/>
              </w:rPr>
            </w:pPr>
          </w:p>
          <w:p w:rsidR="00484B0E" w:rsidP="002A5376" w:rsidRDefault="00645AA0" w14:paraId="581AFD96" w14:textId="77777777">
            <w:pPr>
              <w:pStyle w:val="SemEspaamento"/>
              <w:jc w:val="both"/>
              <w:rPr>
                <w:rFonts w:ascii="Arial" w:hAnsi="Arial" w:cs="Arial"/>
              </w:rPr>
            </w:pPr>
            <w:r w:rsidRPr="002227DE">
              <w:rPr>
                <w:rFonts w:ascii="Arial" w:hAnsi="Arial" w:cs="Arial"/>
                <w:b/>
                <w:bCs/>
              </w:rPr>
              <w:t xml:space="preserve">Objetivo 7 </w:t>
            </w:r>
            <w:r w:rsidRPr="00BD6287">
              <w:rPr>
                <w:rFonts w:ascii="Arial" w:hAnsi="Arial" w:cs="Arial"/>
              </w:rPr>
              <w:t xml:space="preserve">– </w:t>
            </w:r>
            <w:r w:rsidRPr="00BD6287" w:rsidR="00B41327">
              <w:rPr>
                <w:rFonts w:ascii="Arial" w:hAnsi="Arial" w:cs="Arial"/>
              </w:rPr>
              <w:t>Aperfeiçoar a gestão do SUS visando a garantia do acesso a bens e serviços de saúde equitativos e de qualidade.</w:t>
            </w:r>
          </w:p>
          <w:p w:rsidRPr="00BD6287" w:rsidR="00D1254A" w:rsidP="005A553A" w:rsidRDefault="00D1254A" w14:paraId="38D15C82" w14:textId="79184A27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Pr="00E712E7" w:rsidR="00484B0E" w:rsidTr="320CE13D" w14:paraId="09029BF6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2A5376" w:rsidR="00484B0E" w:rsidP="00484B0E" w:rsidRDefault="00484B0E" w14:paraId="7AE80344" w14:textId="77777777">
            <w:pPr>
              <w:pStyle w:val="SemEspaamento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2A5376">
              <w:rPr>
                <w:rFonts w:ascii="Arial" w:hAnsi="Arial" w:cs="Arial"/>
                <w:b/>
                <w:bCs/>
              </w:rPr>
              <w:t>Política(s) Pública(s) Vinculada(s):</w:t>
            </w:r>
          </w:p>
          <w:p w:rsidRPr="00BD6287" w:rsidR="004D0010" w:rsidP="004D0010" w:rsidRDefault="004D0010" w14:paraId="18640AAA" w14:textId="09105C4E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  <w:p w:rsidR="004557F4" w:rsidRDefault="00FF4399" w14:paraId="7637AB88" w14:textId="77777777">
            <w:pPr>
              <w:pStyle w:val="PargrafodaLista"/>
              <w:numPr>
                <w:ilvl w:val="0"/>
                <w:numId w:val="25"/>
              </w:numPr>
              <w:rPr>
                <w:ins w:author="Allan Sousa" w:date="2022-06-09T17:56:00Z" w:id="33"/>
              </w:rPr>
              <w:pPrChange w:author="Allan Sousa" w:date="2022-06-09T17:56:00Z" w:id="34">
                <w:pPr>
                  <w:pStyle w:val="PargrafodaLista"/>
                </w:pPr>
              </w:pPrChange>
            </w:pPr>
            <w:r w:rsidRPr="00E712E7">
              <w:t xml:space="preserve">Política Nacional de Informação e Informática em </w:t>
            </w:r>
            <w:r w:rsidRPr="00E712E7" w:rsidR="00EB65C6">
              <w:t>Saúde</w:t>
            </w:r>
            <w:r w:rsidRPr="00C22539" w:rsidR="00C22539">
              <w:rPr>
                <w:vertAlign w:val="superscript"/>
              </w:rPr>
              <w:t>7</w:t>
            </w:r>
            <w:ins w:author="Allan Sousa" w:date="2022-06-09T17:56:00Z" w:id="35">
              <w:r w:rsidR="004557F4">
                <w:t>;</w:t>
              </w:r>
            </w:ins>
          </w:p>
          <w:p w:rsidR="004557F4" w:rsidRDefault="004557F4" w14:paraId="7B81FC98" w14:textId="49BBB511">
            <w:pPr>
              <w:pStyle w:val="PargrafodaLista"/>
              <w:numPr>
                <w:ilvl w:val="0"/>
                <w:numId w:val="25"/>
              </w:numPr>
              <w:rPr>
                <w:ins w:author="Allan Sousa" w:date="2022-06-09T17:56:00Z" w:id="36"/>
              </w:rPr>
              <w:pPrChange w:author="Allan Sousa" w:date="2022-06-09T17:56:00Z" w:id="37">
                <w:pPr>
                  <w:pStyle w:val="PargrafodaLista"/>
                </w:pPr>
              </w:pPrChange>
            </w:pPr>
            <w:ins w:author="Allan Sousa" w:date="2022-06-09T17:56:00Z" w:id="38">
              <w:r>
                <w:t>Política Nacional de Atenção Básica</w:t>
              </w:r>
            </w:ins>
            <w:ins w:author="Allan Sousa" w:date="2022-06-09T18:03:00Z" w:id="39">
              <w:r w:rsidRPr="00B4503D" w:rsidR="00B4503D">
                <w:rPr>
                  <w:vertAlign w:val="superscript"/>
                  <w:rPrChange w:author="Allan Sousa" w:date="2022-06-09T18:03:00Z" w:id="40">
                    <w:rPr/>
                  </w:rPrChange>
                </w:rPr>
                <w:t>8</w:t>
              </w:r>
            </w:ins>
          </w:p>
          <w:p w:rsidR="00FD7F03" w:rsidRDefault="004557F4" w14:paraId="19503209" w14:textId="6A20E4D1">
            <w:pPr>
              <w:pStyle w:val="PargrafodaLista"/>
              <w:numPr>
                <w:ilvl w:val="0"/>
                <w:numId w:val="25"/>
              </w:numPr>
              <w:pPrChange w:author="Allan Sousa" w:date="2022-06-09T17:56:00Z" w:id="41">
                <w:pPr>
                  <w:pStyle w:val="PargrafodaLista"/>
                </w:pPr>
              </w:pPrChange>
            </w:pPr>
            <w:ins w:author="Allan Sousa" w:date="2022-06-09T17:56:00Z" w:id="42">
              <w:r>
                <w:t>Política Nacional de Vigilância em Saúde</w:t>
              </w:r>
            </w:ins>
            <w:ins w:author="Allan Sousa" w:date="2022-06-09T18:03:00Z" w:id="43">
              <w:r w:rsidRPr="00B4503D" w:rsidR="00B4503D">
                <w:rPr>
                  <w:vertAlign w:val="superscript"/>
                  <w:rPrChange w:author="Allan Sousa" w:date="2022-06-09T18:03:00Z" w:id="44">
                    <w:rPr/>
                  </w:rPrChange>
                </w:rPr>
                <w:t>9</w:t>
              </w:r>
            </w:ins>
            <w:del w:author="Allan Sousa" w:date="2022-06-09T17:56:00Z" w:id="45">
              <w:r w:rsidRPr="00E712E7" w:rsidDel="004557F4" w:rsidR="00FF4399">
                <w:delText>.</w:delText>
              </w:r>
            </w:del>
          </w:p>
          <w:p w:rsidR="003F09AC" w:rsidP="00BA10FD" w:rsidRDefault="003F09AC" w14:paraId="682F3795" w14:textId="77777777">
            <w:pPr>
              <w:pStyle w:val="PargrafodaLista"/>
            </w:pPr>
          </w:p>
          <w:p w:rsidRPr="00E712E7" w:rsidR="003F09AC" w:rsidP="00BA10FD" w:rsidRDefault="003F09AC" w14:paraId="181216D5" w14:textId="349C3879">
            <w:pPr>
              <w:pStyle w:val="PargrafodaLista"/>
            </w:pPr>
          </w:p>
        </w:tc>
      </w:tr>
      <w:tr w:rsidRPr="00E712E7" w:rsidR="00DB1FF8" w:rsidTr="320CE13D" w14:paraId="6096C5AA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53117A89" w14:textId="4A54A723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PREVISÃO DE DESENVOLVIMENTO DE SOFTWARE: </w:t>
            </w:r>
          </w:p>
        </w:tc>
      </w:tr>
      <w:tr w:rsidRPr="00E712E7" w:rsidR="00635B78" w:rsidTr="320CE13D" w14:paraId="62D7265F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635B78" w:rsidP="00DF4DA6" w:rsidRDefault="00DF4DA6" w14:paraId="1FDC277A" w14:textId="1B56AFE8">
            <w:pPr>
              <w:pStyle w:val="SemEspaamento"/>
              <w:ind w:left="78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</w:rPr>
              <w:t>X</w:t>
            </w:r>
            <w:r w:rsidRPr="00BD6287">
              <w:rPr>
                <w:rFonts w:ascii="Arial" w:hAnsi="Arial" w:cs="Arial"/>
              </w:rPr>
              <w:t xml:space="preserve"> </w:t>
            </w:r>
            <w:r w:rsidRPr="00BD6287" w:rsidR="00404C84">
              <w:rPr>
                <w:rFonts w:ascii="Arial" w:hAnsi="Arial" w:cs="Arial"/>
              </w:rPr>
              <w:t xml:space="preserve">   </w:t>
            </w:r>
            <w:r w:rsidRPr="00BD6287" w:rsidR="00635B78">
              <w:rPr>
                <w:rFonts w:ascii="Arial" w:hAnsi="Arial" w:cs="Arial"/>
              </w:rPr>
              <w:t>SIM</w:t>
            </w:r>
          </w:p>
          <w:p w:rsidRPr="00BD6287" w:rsidR="00635B78" w:rsidP="00635B78" w:rsidRDefault="00635B78" w14:paraId="6ACD58DE" w14:textId="5BE33BC6">
            <w:pPr>
              <w:pStyle w:val="SemEspaamento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NÃO</w:t>
            </w:r>
          </w:p>
        </w:tc>
      </w:tr>
      <w:tr w:rsidRPr="00E712E7" w:rsidR="00DB1FF8" w:rsidTr="320CE13D" w14:paraId="4C6F6E02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1329FA2E" w14:textId="475A6C01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PREVISÃO PARA EXECUÇÃO DE REFORMAS: </w:t>
            </w:r>
          </w:p>
        </w:tc>
      </w:tr>
      <w:tr w:rsidRPr="00E712E7" w:rsidR="00635B78" w:rsidTr="320CE13D" w14:paraId="1B9C1DAF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1616CD" w:rsidP="001616CD" w:rsidRDefault="00635B78" w14:paraId="1B026E9E" w14:textId="77777777">
            <w:pPr>
              <w:pStyle w:val="SemEspaamento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SIM</w:t>
            </w:r>
          </w:p>
          <w:p w:rsidRPr="00BD6287" w:rsidR="00635B78" w:rsidP="006A34CA" w:rsidRDefault="006A34CA" w14:paraId="3F578528" w14:textId="58291C4D">
            <w:pPr>
              <w:pStyle w:val="SemEspaamento"/>
              <w:ind w:left="78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</w:rPr>
              <w:t>X</w:t>
            </w:r>
            <w:r w:rsidR="00F04A4A">
              <w:rPr>
                <w:rFonts w:ascii="Arial" w:hAnsi="Arial" w:cs="Arial"/>
                <w:b/>
              </w:rPr>
              <w:t xml:space="preserve">    </w:t>
            </w:r>
            <w:r w:rsidRPr="00BD6287" w:rsidR="00635B78">
              <w:rPr>
                <w:rFonts w:ascii="Arial" w:hAnsi="Arial" w:cs="Arial"/>
              </w:rPr>
              <w:t>NÃO</w:t>
            </w:r>
          </w:p>
        </w:tc>
      </w:tr>
      <w:tr w:rsidRPr="00E712E7" w:rsidR="00DB1FF8" w:rsidTr="320CE13D" w14:paraId="3B7BD7AC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63380B" w:rsidRDefault="00DB1FF8" w14:paraId="0B0E37B5" w14:textId="6AD29FBC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PREVISÃO DE AQUISIÇÃO DE EQUIPAMENTOS MÉDICO-HOSPITALAR: </w:t>
            </w:r>
          </w:p>
        </w:tc>
      </w:tr>
      <w:tr w:rsidRPr="00E712E7" w:rsidR="0063380B" w:rsidTr="320CE13D" w14:paraId="14AA0A9D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63380B" w:rsidP="0063380B" w:rsidRDefault="0063380B" w14:paraId="5780DAFC" w14:textId="77777777">
            <w:pPr>
              <w:pStyle w:val="SemEspaamento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SIM</w:t>
            </w:r>
          </w:p>
          <w:p w:rsidRPr="00BD6287" w:rsidR="0063380B" w:rsidP="006A34CA" w:rsidRDefault="006A34CA" w14:paraId="2420AD6E" w14:textId="27ED81BD">
            <w:pPr>
              <w:pStyle w:val="SemEspaamento"/>
              <w:ind w:left="78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</w:rPr>
              <w:t>X</w:t>
            </w:r>
            <w:r w:rsidR="00F04A4A">
              <w:rPr>
                <w:rFonts w:ascii="Arial" w:hAnsi="Arial" w:cs="Arial"/>
                <w:b/>
              </w:rPr>
              <w:t xml:space="preserve">    </w:t>
            </w:r>
            <w:r w:rsidRPr="00BD6287" w:rsidR="0063380B">
              <w:rPr>
                <w:rFonts w:ascii="Arial" w:hAnsi="Arial" w:cs="Arial"/>
              </w:rPr>
              <w:t>NÃO</w:t>
            </w:r>
          </w:p>
        </w:tc>
      </w:tr>
      <w:tr w:rsidRPr="00E712E7" w:rsidR="00DB1FF8" w:rsidTr="320CE13D" w14:paraId="3CF8266C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190DAED0" w14:textId="45547125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PREVISÃO DE AQUISIÇÃO DE MATERIAL PERMANENTE</w:t>
            </w:r>
            <w:r w:rsidRPr="00BD6287" w:rsidR="0063380B">
              <w:rPr>
                <w:rFonts w:ascii="Arial" w:hAnsi="Arial" w:cs="Arial"/>
              </w:rPr>
              <w:t>:</w:t>
            </w:r>
          </w:p>
        </w:tc>
      </w:tr>
      <w:tr w:rsidRPr="00E712E7" w:rsidR="0063380B" w:rsidTr="320CE13D" w14:paraId="701F39B4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295169" w:rsidP="00404C84" w:rsidRDefault="00F04A4A" w14:paraId="0AEA18C6" w14:textId="5B8ACAE4">
            <w:pPr>
              <w:pStyle w:val="SemEspaamento"/>
              <w:ind w:left="64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634B">
              <w:rPr>
                <w:rFonts w:ascii="Arial" w:hAnsi="Arial" w:cs="Arial"/>
                <w:b/>
              </w:rPr>
              <w:t xml:space="preserve"> </w:t>
            </w:r>
            <w:r w:rsidRPr="00BD6287" w:rsidR="00295169"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E7634B">
              <w:rPr>
                <w:rFonts w:ascii="Arial" w:hAnsi="Arial" w:cs="Arial"/>
                <w:b/>
              </w:rPr>
              <w:t xml:space="preserve"> </w:t>
            </w:r>
            <w:r w:rsidRPr="00BD6287" w:rsidR="00295169">
              <w:rPr>
                <w:rFonts w:ascii="Arial" w:hAnsi="Arial" w:cs="Arial"/>
              </w:rPr>
              <w:t>SIM</w:t>
            </w:r>
          </w:p>
          <w:p w:rsidRPr="00D1254A" w:rsidR="0063380B" w:rsidP="00C22539" w:rsidRDefault="00295169" w14:paraId="7DACFAD2" w14:textId="2C77D197">
            <w:pPr>
              <w:pStyle w:val="SemEspaamento"/>
              <w:numPr>
                <w:ilvl w:val="0"/>
                <w:numId w:val="17"/>
              </w:numPr>
              <w:ind w:hanging="289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NÃO</w:t>
            </w:r>
          </w:p>
        </w:tc>
      </w:tr>
      <w:tr w:rsidRPr="00E712E7" w:rsidR="00DB1FF8" w:rsidTr="320CE13D" w14:paraId="327D90AE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342F70" w:rsidRDefault="00DB1FF8" w14:paraId="0DFCB377" w14:textId="7F4A52F4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 xml:space="preserve">GESTÃO DE RISCO: </w:t>
            </w:r>
          </w:p>
        </w:tc>
      </w:tr>
      <w:tr w:rsidRPr="00E712E7" w:rsidR="00342F70" w:rsidTr="320CE13D" w14:paraId="4EA13D37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E7634B" w:rsidR="00342F70" w:rsidP="00FB66B8" w:rsidRDefault="00342F70" w14:paraId="0239D7E9" w14:textId="77777777">
            <w:pPr>
              <w:pStyle w:val="SemEspaamento"/>
              <w:numPr>
                <w:ilvl w:val="0"/>
                <w:numId w:val="19"/>
              </w:numPr>
              <w:tabs>
                <w:tab w:val="left" w:pos="366"/>
              </w:tabs>
              <w:ind w:left="0" w:firstLine="0"/>
              <w:jc w:val="both"/>
              <w:rPr>
                <w:rFonts w:ascii="Arial" w:hAnsi="Arial" w:cs="Arial"/>
                <w:b/>
                <w:bCs/>
              </w:rPr>
            </w:pPr>
            <w:r w:rsidRPr="00E7634B">
              <w:rPr>
                <w:rFonts w:ascii="Arial" w:hAnsi="Arial" w:cs="Arial"/>
                <w:b/>
                <w:bCs/>
              </w:rPr>
              <w:t>Possíveis riscos na execução do Projeto:</w:t>
            </w:r>
          </w:p>
          <w:p w:rsidRPr="00BD6287" w:rsidR="00AE322F" w:rsidP="00AE322F" w:rsidRDefault="00AE322F" w14:paraId="6C7E64AF" w14:textId="77777777">
            <w:pPr>
              <w:pStyle w:val="SemEspaamento"/>
              <w:jc w:val="both"/>
              <w:rPr>
                <w:rFonts w:ascii="Arial" w:hAnsi="Arial" w:cs="Arial"/>
              </w:rPr>
            </w:pPr>
          </w:p>
          <w:p w:rsidR="00E332BF" w:rsidP="00AE322F" w:rsidRDefault="00E332BF" w14:paraId="39876190" w14:textId="2E43751B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riscos na execução do projeto estão </w:t>
            </w:r>
            <w:r w:rsidR="00B43BBB">
              <w:rPr>
                <w:rFonts w:ascii="Arial" w:hAnsi="Arial" w:cs="Arial"/>
              </w:rPr>
              <w:t>descritos no anexo 1 a essa proposta.</w:t>
            </w:r>
          </w:p>
          <w:p w:rsidRPr="00BD6287" w:rsidR="006E7316" w:rsidP="00B43BBB" w:rsidRDefault="006E7316" w14:paraId="4665E8D0" w14:textId="172D8E41">
            <w:pPr>
              <w:pStyle w:val="SemEspaamento"/>
              <w:jc w:val="both"/>
              <w:rPr>
                <w:rFonts w:ascii="Arial" w:hAnsi="Arial" w:cs="Arial"/>
              </w:rPr>
            </w:pPr>
          </w:p>
        </w:tc>
      </w:tr>
      <w:tr w:rsidRPr="006E7316" w:rsidR="00342F70" w:rsidTr="320CE13D" w14:paraId="0181CF8A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6E7316" w:rsidR="00342F70" w:rsidP="000D0AAC" w:rsidRDefault="00342F70" w14:paraId="2664FA1F" w14:textId="4DD82272">
            <w:pPr>
              <w:pStyle w:val="SemEspaamento"/>
              <w:numPr>
                <w:ilvl w:val="0"/>
                <w:numId w:val="19"/>
              </w:numPr>
              <w:ind w:left="366" w:hanging="366"/>
              <w:jc w:val="both"/>
              <w:rPr>
                <w:rFonts w:ascii="Arial" w:hAnsi="Arial" w:cs="Arial"/>
                <w:b/>
                <w:bCs/>
              </w:rPr>
            </w:pPr>
            <w:r w:rsidRPr="006E7316">
              <w:rPr>
                <w:rFonts w:ascii="Arial" w:hAnsi="Arial" w:cs="Arial"/>
                <w:b/>
                <w:bCs/>
              </w:rPr>
              <w:t>O projeto possui desafio (s) pertinente (s) ao desenvolvimento do SUS:</w:t>
            </w:r>
          </w:p>
          <w:p w:rsidRPr="006E7316" w:rsidR="2F447DF5" w:rsidP="008645FB" w:rsidRDefault="2F447DF5" w14:paraId="78E3C9E0" w14:textId="7AB3A1F3"/>
          <w:p w:rsidR="00BD2B86" w:rsidP="008645FB" w:rsidRDefault="7DF28CEE" w14:paraId="7EA3A160" w14:textId="5DA3369A">
            <w:r w:rsidRPr="006E7316">
              <w:t xml:space="preserve">Os desafios do projeto estão relacionados a </w:t>
            </w:r>
            <w:r w:rsidR="005A5502">
              <w:t xml:space="preserve">atual </w:t>
            </w:r>
            <w:r w:rsidRPr="006E7316">
              <w:t xml:space="preserve">falta de </w:t>
            </w:r>
            <w:r w:rsidR="005A5502">
              <w:t xml:space="preserve">padronização e integração da </w:t>
            </w:r>
            <w:r w:rsidRPr="006E7316">
              <w:t>informação em saúde</w:t>
            </w:r>
            <w:r w:rsidR="005A5502">
              <w:t>,</w:t>
            </w:r>
            <w:r w:rsidRPr="006E7316">
              <w:t xml:space="preserve"> </w:t>
            </w:r>
            <w:r w:rsidR="000F3E60">
              <w:t xml:space="preserve">a qual </w:t>
            </w:r>
            <w:r w:rsidRPr="006E7316">
              <w:t xml:space="preserve">pode comprometer </w:t>
            </w:r>
            <w:r w:rsidR="002E3965">
              <w:t xml:space="preserve">o fluxo </w:t>
            </w:r>
            <w:r w:rsidR="000F3E60">
              <w:t xml:space="preserve">longitudinal do </w:t>
            </w:r>
            <w:r w:rsidR="002E3965">
              <w:t xml:space="preserve">cuidado </w:t>
            </w:r>
            <w:r w:rsidR="001F7841">
              <w:t>ao usuário</w:t>
            </w:r>
            <w:r w:rsidRPr="006E7316">
              <w:t xml:space="preserve"> e</w:t>
            </w:r>
            <w:r w:rsidR="005C6F14">
              <w:t>,</w:t>
            </w:r>
            <w:r w:rsidRPr="006E7316">
              <w:t xml:space="preserve"> por consequência</w:t>
            </w:r>
            <w:r w:rsidR="005C6F14">
              <w:t>,</w:t>
            </w:r>
            <w:r w:rsidRPr="006E7316">
              <w:t xml:space="preserve"> </w:t>
            </w:r>
            <w:r w:rsidR="00272C1F">
              <w:t xml:space="preserve">gerar gargalos na atenção em saúde, </w:t>
            </w:r>
            <w:r w:rsidR="00B91406">
              <w:t xml:space="preserve">onerar </w:t>
            </w:r>
            <w:r w:rsidR="008D37E5">
              <w:t xml:space="preserve">os custos de tratamento, </w:t>
            </w:r>
            <w:r w:rsidR="005C6F14">
              <w:t xml:space="preserve">ou mesmo </w:t>
            </w:r>
            <w:r w:rsidRPr="006E7316">
              <w:t xml:space="preserve">levar a desfechos de saúde </w:t>
            </w:r>
            <w:r w:rsidR="001F7841">
              <w:t>prejudiciais ou incorretos</w:t>
            </w:r>
            <w:r w:rsidRPr="006E7316" w:rsidDel="004B54A6" w:rsidR="004B54A6">
              <w:t>.</w:t>
            </w:r>
            <w:r w:rsidRPr="00C22539" w:rsidR="00C22539">
              <w:rPr>
                <w:vertAlign w:val="superscript"/>
              </w:rPr>
              <w:t>8,9</w:t>
            </w:r>
          </w:p>
          <w:p w:rsidR="008D37E5" w:rsidP="008645FB" w:rsidRDefault="7DF28CEE" w14:paraId="3B02FAC5" w14:textId="3F5A19FC">
            <w:r w:rsidRPr="006E7316">
              <w:t xml:space="preserve"> </w:t>
            </w:r>
          </w:p>
          <w:p w:rsidR="00BD301B" w:rsidP="008645FB" w:rsidRDefault="002D0E2E" w14:paraId="69C89DDB" w14:textId="50A4F4C8">
            <w:r>
              <w:t>E</w:t>
            </w:r>
            <w:r w:rsidRPr="006E7316">
              <w:t>mbora as interfaces de cuidado possam ser digitais,</w:t>
            </w:r>
            <w:r>
              <w:t xml:space="preserve"> o </w:t>
            </w:r>
            <w:r w:rsidRPr="006E7316" w:rsidR="7DF28CEE">
              <w:t xml:space="preserve">fato de os dados de saúde não serem </w:t>
            </w:r>
            <w:r w:rsidR="00FF1050">
              <w:t xml:space="preserve">armazenados em uma modelagem </w:t>
            </w:r>
            <w:r w:rsidR="002D05BC">
              <w:t>intercambiáve</w:t>
            </w:r>
            <w:r w:rsidR="00FF1050">
              <w:t>l</w:t>
            </w:r>
            <w:r w:rsidRPr="006E7316" w:rsidR="002D05BC">
              <w:t xml:space="preserve"> </w:t>
            </w:r>
            <w:r w:rsidRPr="006E7316" w:rsidR="7DF28CEE">
              <w:t xml:space="preserve">de um serviço para outro é um desafio significativo para o </w:t>
            </w:r>
            <w:ins w:author="Allan Sousa" w:date="2022-06-09T18:07:00Z" w:id="46">
              <w:r w:rsidR="00B4503D">
                <w:t>S</w:t>
              </w:r>
            </w:ins>
            <w:del w:author="Allan Sousa" w:date="2022-06-09T18:07:00Z" w:id="47">
              <w:r w:rsidRPr="006E7316" w:rsidDel="00B4503D" w:rsidR="7DF28CEE">
                <w:delText>s</w:delText>
              </w:r>
            </w:del>
            <w:r w:rsidRPr="006E7316" w:rsidR="7DF28CEE">
              <w:t xml:space="preserve">istema </w:t>
            </w:r>
            <w:del w:author="Allan Sousa" w:date="2022-06-09T18:07:00Z" w:id="48">
              <w:r w:rsidRPr="006E7316" w:rsidDel="00B4503D" w:rsidR="7DF28CEE">
                <w:delText>ú</w:delText>
              </w:r>
            </w:del>
            <w:ins w:author="Allan Sousa" w:date="2022-06-09T18:07:00Z" w:id="49">
              <w:r w:rsidR="00B4503D">
                <w:t>Ú</w:t>
              </w:r>
            </w:ins>
            <w:r w:rsidRPr="006E7316" w:rsidR="7DF28CEE">
              <w:t xml:space="preserve">nico de </w:t>
            </w:r>
            <w:ins w:author="Allan Sousa" w:date="2022-06-09T18:07:00Z" w:id="50">
              <w:r w:rsidR="00B4503D">
                <w:t>S</w:t>
              </w:r>
            </w:ins>
            <w:del w:author="Allan Sousa" w:date="2022-06-09T18:07:00Z" w:id="51">
              <w:r w:rsidRPr="006E7316" w:rsidDel="00B4503D" w:rsidR="7DF28CEE">
                <w:delText>s</w:delText>
              </w:r>
            </w:del>
            <w:r w:rsidRPr="006E7316" w:rsidR="7DF28CEE">
              <w:t>aúde</w:t>
            </w:r>
            <w:r w:rsidR="00BD301B">
              <w:t xml:space="preserve">: </w:t>
            </w:r>
            <w:r w:rsidR="00DF5183">
              <w:t xml:space="preserve">Sistemas </w:t>
            </w:r>
            <w:r w:rsidR="003B7C01">
              <w:t>de informaç</w:t>
            </w:r>
            <w:r w:rsidR="00DF5183">
              <w:t>ão</w:t>
            </w:r>
            <w:r w:rsidR="003B7C01">
              <w:t xml:space="preserve"> </w:t>
            </w:r>
            <w:r w:rsidR="005F1665">
              <w:t xml:space="preserve">fragmentados e independentes </w:t>
            </w:r>
            <w:r w:rsidR="00DF5183">
              <w:t xml:space="preserve">frequentemente propiciam interrupções </w:t>
            </w:r>
            <w:r w:rsidR="006E252F">
              <w:t>na</w:t>
            </w:r>
            <w:r w:rsidRPr="006E7316" w:rsidR="7DF28CEE">
              <w:t xml:space="preserve"> continuidade do cuidado ao longo da jornada do</w:t>
            </w:r>
            <w:ins w:author="Allan Sousa" w:date="2022-06-09T18:14:00Z" w:id="52">
              <w:r w:rsidR="00C74145">
                <w:t xml:space="preserve"> usuário</w:t>
              </w:r>
            </w:ins>
            <w:del w:author="Allan Sousa" w:date="2022-06-09T18:14:00Z" w:id="53">
              <w:r w:rsidRPr="006E7316" w:rsidDel="00C74145" w:rsidR="7DF28CEE">
                <w:delText xml:space="preserve"> paciente</w:delText>
              </w:r>
            </w:del>
            <w:r w:rsidR="00172EED">
              <w:t xml:space="preserve">, </w:t>
            </w:r>
            <w:r w:rsidRPr="006E7316" w:rsidR="7DF28CEE">
              <w:t>aumentam a carga de trabalho dos profissionais de saúde</w:t>
            </w:r>
            <w:r w:rsidR="00C00743">
              <w:t>, impactam diretamente na experiência dos usuários (paciente e equipe de saúde)</w:t>
            </w:r>
            <w:r w:rsidR="00BD2559">
              <w:t>, e</w:t>
            </w:r>
            <w:r w:rsidR="00C22539">
              <w:t xml:space="preserve"> </w:t>
            </w:r>
            <w:r w:rsidR="00BD2559">
              <w:t>na própria qualidade da assistência</w:t>
            </w:r>
            <w:r w:rsidRPr="006E7316" w:rsidR="7DF28CEE">
              <w:t>.</w:t>
            </w:r>
            <w:del w:author="Allan Sousa" w:date="2022-06-09T18:08:00Z" w:id="54">
              <w:r w:rsidRPr="00C22539" w:rsidDel="00B4503D" w:rsidR="00C22539">
                <w:rPr>
                  <w:vertAlign w:val="superscript"/>
                </w:rPr>
                <w:delText>8</w:delText>
              </w:r>
            </w:del>
            <w:ins w:author="Allan Sousa" w:date="2022-06-09T18:08:00Z" w:id="55">
              <w:r w:rsidR="00B4503D">
                <w:rPr>
                  <w:vertAlign w:val="superscript"/>
                </w:rPr>
                <w:t>10</w:t>
              </w:r>
            </w:ins>
            <w:r w:rsidRPr="00C22539" w:rsidR="00C22539">
              <w:rPr>
                <w:vertAlign w:val="superscript"/>
              </w:rPr>
              <w:t>,</w:t>
            </w:r>
            <w:del w:author="Allan Sousa" w:date="2022-06-09T18:08:00Z" w:id="56">
              <w:r w:rsidRPr="00C22539" w:rsidDel="00B4503D" w:rsidR="00C22539">
                <w:rPr>
                  <w:vertAlign w:val="superscript"/>
                </w:rPr>
                <w:delText>9</w:delText>
              </w:r>
            </w:del>
            <w:ins w:author="Allan Sousa" w:date="2022-06-09T18:08:00Z" w:id="57">
              <w:r w:rsidR="00B4503D">
                <w:rPr>
                  <w:vertAlign w:val="superscript"/>
                </w:rPr>
                <w:t>11</w:t>
              </w:r>
            </w:ins>
            <w:r w:rsidRPr="00C22539" w:rsidR="00C22539">
              <w:rPr>
                <w:vertAlign w:val="superscript"/>
              </w:rPr>
              <w:t>,1</w:t>
            </w:r>
            <w:del w:author="Allan Sousa" w:date="2022-06-09T18:08:00Z" w:id="58">
              <w:r w:rsidRPr="00C22539" w:rsidDel="00B4503D" w:rsidR="00C22539">
                <w:rPr>
                  <w:vertAlign w:val="superscript"/>
                </w:rPr>
                <w:delText>0</w:delText>
              </w:r>
            </w:del>
            <w:ins w:author="Allan Sousa" w:date="2022-06-09T18:08:00Z" w:id="59">
              <w:r w:rsidR="00B4503D">
                <w:rPr>
                  <w:vertAlign w:val="superscript"/>
                </w:rPr>
                <w:t>2</w:t>
              </w:r>
            </w:ins>
          </w:p>
          <w:p w:rsidR="00BD2B86" w:rsidP="008645FB" w:rsidRDefault="00BD2B86" w14:paraId="2995BAF3" w14:textId="77777777"/>
          <w:p w:rsidR="00EA08A4" w:rsidP="008645FB" w:rsidRDefault="00FF1050" w14:paraId="2ED102E0" w14:textId="590ECCE7">
            <w:r>
              <w:t xml:space="preserve">O projeto busca </w:t>
            </w:r>
            <w:r w:rsidR="00EA08A4">
              <w:t xml:space="preserve">responder a esse desafio </w:t>
            </w:r>
            <w:r w:rsidR="00FC2238">
              <w:t xml:space="preserve">através </w:t>
            </w:r>
            <w:r w:rsidR="00E56E94">
              <w:t xml:space="preserve">da realização de </w:t>
            </w:r>
            <w:r w:rsidR="0092595B">
              <w:t>prova</w:t>
            </w:r>
            <w:r w:rsidR="00EA08A4">
              <w:t>s</w:t>
            </w:r>
            <w:r w:rsidR="0092595B">
              <w:t xml:space="preserve"> de conceito</w:t>
            </w:r>
            <w:r w:rsidR="00E56E94">
              <w:t xml:space="preserve">, bem como um </w:t>
            </w:r>
            <w:r w:rsidR="0092595B">
              <w:t>guia de implementação</w:t>
            </w:r>
            <w:ins w:author="Gabriella Neves" w:date="2022-06-12T09:16:00Z" w:id="60">
              <w:r w:rsidR="00E86ABE">
                <w:t>, a partir d</w:t>
              </w:r>
              <w:r w:rsidRPr="00E86ABE" w:rsidR="00E86ABE">
                <w:t xml:space="preserve">o </w:t>
              </w:r>
              <w:r w:rsidRPr="00E86ABE" w:rsidR="00E86ABE">
                <w:rPr>
                  <w:i/>
                  <w:iCs/>
                  <w:rPrChange w:author="Gabriella Neves" w:date="2022-06-12T09:17:00Z" w:id="61">
                    <w:rPr/>
                  </w:rPrChange>
                </w:rPr>
                <w:t xml:space="preserve">FHIR </w:t>
              </w:r>
              <w:proofErr w:type="spellStart"/>
              <w:r w:rsidRPr="00E86ABE" w:rsidR="00E86ABE">
                <w:rPr>
                  <w:i/>
                  <w:iCs/>
                  <w:rPrChange w:author="Gabriella Neves" w:date="2022-06-12T09:17:00Z" w:id="62">
                    <w:rPr/>
                  </w:rPrChange>
                </w:rPr>
                <w:t>Implementation</w:t>
              </w:r>
              <w:proofErr w:type="spellEnd"/>
              <w:r w:rsidRPr="00E86ABE" w:rsidR="00E86ABE">
                <w:rPr>
                  <w:i/>
                  <w:iCs/>
                  <w:rPrChange w:author="Gabriella Neves" w:date="2022-06-12T09:17:00Z" w:id="63">
                    <w:rPr/>
                  </w:rPrChange>
                </w:rPr>
                <w:t xml:space="preserve"> </w:t>
              </w:r>
              <w:proofErr w:type="spellStart"/>
              <w:r w:rsidRPr="00E86ABE" w:rsidR="00E86ABE">
                <w:rPr>
                  <w:i/>
                  <w:iCs/>
                  <w:rPrChange w:author="Gabriella Neves" w:date="2022-06-12T09:17:00Z" w:id="64">
                    <w:rPr/>
                  </w:rPrChange>
                </w:rPr>
                <w:t>Guide</w:t>
              </w:r>
              <w:proofErr w:type="spellEnd"/>
              <w:r w:rsidRPr="00E86ABE" w:rsidR="00E86ABE">
                <w:rPr>
                  <w:i/>
                  <w:iCs/>
                  <w:rPrChange w:author="Gabriella Neves" w:date="2022-06-12T09:17:00Z" w:id="65">
                    <w:rPr/>
                  </w:rPrChange>
                </w:rPr>
                <w:t xml:space="preserve"> Publishe</w:t>
              </w:r>
            </w:ins>
            <w:ins w:author="Gabriella Neves" w:date="2022-06-12T09:17:00Z" w:id="66">
              <w:r w:rsidR="00E86ABE">
                <w:rPr>
                  <w:i/>
                  <w:iCs/>
                </w:rPr>
                <w:t>r</w:t>
              </w:r>
            </w:ins>
            <w:ins w:author="Gabriella Neves" w:date="2022-06-12T09:16:00Z" w:id="67">
              <w:r w:rsidR="00E86ABE">
                <w:t>,</w:t>
              </w:r>
            </w:ins>
            <w:r w:rsidR="0092595B">
              <w:t xml:space="preserve"> de </w:t>
            </w:r>
            <w:r w:rsidR="00965B8E">
              <w:t xml:space="preserve">um </w:t>
            </w:r>
            <w:r w:rsidR="00E56E94">
              <w:t xml:space="preserve">serviço </w:t>
            </w:r>
            <w:r w:rsidR="00ED7799">
              <w:t xml:space="preserve">que faz a aplicação de </w:t>
            </w:r>
            <w:r w:rsidR="00EB57AE">
              <w:t xml:space="preserve">um </w:t>
            </w:r>
            <w:r w:rsidR="00AA4DF6">
              <w:t xml:space="preserve">modelo </w:t>
            </w:r>
            <w:r w:rsidR="00124E89">
              <w:t xml:space="preserve">internacional </w:t>
            </w:r>
            <w:r w:rsidR="00FD7130">
              <w:t xml:space="preserve">de </w:t>
            </w:r>
            <w:r w:rsidR="00124E89">
              <w:t>registro</w:t>
            </w:r>
            <w:r w:rsidR="00AA4DF6">
              <w:t xml:space="preserve"> </w:t>
            </w:r>
            <w:r w:rsidR="00E742FA">
              <w:t xml:space="preserve">(Sumário Internacional </w:t>
            </w:r>
            <w:r w:rsidR="00965B8E">
              <w:t xml:space="preserve">de Paciente – </w:t>
            </w:r>
            <w:proofErr w:type="spellStart"/>
            <w:r w:rsidRPr="00842C55" w:rsidR="00965B8E">
              <w:rPr>
                <w:i/>
                <w:iCs/>
              </w:rPr>
              <w:t>International</w:t>
            </w:r>
            <w:proofErr w:type="spellEnd"/>
            <w:r w:rsidRPr="00842C55" w:rsidR="00965B8E">
              <w:rPr>
                <w:i/>
                <w:iCs/>
              </w:rPr>
              <w:t xml:space="preserve"> </w:t>
            </w:r>
            <w:proofErr w:type="spellStart"/>
            <w:r w:rsidRPr="00842C55" w:rsidR="00965B8E">
              <w:rPr>
                <w:i/>
                <w:iCs/>
              </w:rPr>
              <w:t>Patient</w:t>
            </w:r>
            <w:proofErr w:type="spellEnd"/>
            <w:r w:rsidRPr="00842C55" w:rsidR="00965B8E">
              <w:rPr>
                <w:i/>
                <w:iCs/>
              </w:rPr>
              <w:t xml:space="preserve"> </w:t>
            </w:r>
            <w:proofErr w:type="spellStart"/>
            <w:r w:rsidRPr="00842C55" w:rsidR="00965B8E">
              <w:rPr>
                <w:i/>
                <w:iCs/>
              </w:rPr>
              <w:t>Summary</w:t>
            </w:r>
            <w:proofErr w:type="spellEnd"/>
            <w:r w:rsidR="00965B8E">
              <w:t>, IPS)</w:t>
            </w:r>
            <w:r w:rsidR="006C3CF6">
              <w:t xml:space="preserve">, compatível com </w:t>
            </w:r>
            <w:r w:rsidR="00EB57AE">
              <w:t>a Rede Nacional de Dados em Saúde (RNDS)</w:t>
            </w:r>
            <w:r w:rsidR="0016106C">
              <w:t xml:space="preserve"> através das ações descritas nos objetivos específicos.</w:t>
            </w:r>
          </w:p>
          <w:p w:rsidRPr="00FE1878" w:rsidR="00FE1878" w:rsidP="00C22539" w:rsidRDefault="00FE1878" w14:paraId="2217AE2E" w14:textId="7F7A7C6B">
            <w:pPr>
              <w:pStyle w:val="SemEspaamento"/>
            </w:pPr>
          </w:p>
        </w:tc>
      </w:tr>
      <w:tr w:rsidRPr="008364B6" w:rsidR="00342F70" w:rsidTr="320CE13D" w14:paraId="1E84063A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C22539" w:rsidR="00342F70" w:rsidP="00C22539" w:rsidRDefault="00342F70" w14:paraId="23DBD2B7" w14:textId="6A8988FD">
            <w:pPr>
              <w:pStyle w:val="PargrafodaLista"/>
              <w:numPr>
                <w:ilvl w:val="0"/>
                <w:numId w:val="19"/>
              </w:numPr>
              <w:spacing w:after="0"/>
              <w:ind w:left="370"/>
              <w:rPr>
                <w:b/>
                <w:bCs/>
              </w:rPr>
            </w:pPr>
            <w:r w:rsidRPr="00C22539">
              <w:rPr>
                <w:b/>
                <w:bCs/>
              </w:rPr>
              <w:t>Quais os benefícios ao</w:t>
            </w:r>
            <w:del w:author="Gabriella Neves" w:date="2022-06-12T09:21:00Z" w:id="68">
              <w:r w:rsidRPr="00C22539" w:rsidDel="00044248">
                <w:rPr>
                  <w:b/>
                  <w:bCs/>
                </w:rPr>
                <w:delText>s</w:delText>
              </w:r>
            </w:del>
            <w:r w:rsidRPr="00C22539">
              <w:rPr>
                <w:b/>
                <w:bCs/>
              </w:rPr>
              <w:t xml:space="preserve"> SUS:</w:t>
            </w:r>
          </w:p>
          <w:p w:rsidR="009903DD" w:rsidP="008645FB" w:rsidRDefault="009903DD" w14:paraId="1F3C7D3C" w14:textId="77777777"/>
          <w:p w:rsidR="00147FE0" w:rsidP="008645FB" w:rsidRDefault="747434B1" w14:paraId="3BFD97D9" w14:textId="78484D52">
            <w:r w:rsidRPr="008364B6">
              <w:t>O projeto ambiciona promover ambiente de interconectividade de informação em saúde</w:t>
            </w:r>
            <w:ins w:author="Allan Sousa" w:date="2022-06-09T18:09:00Z" w:id="69">
              <w:r w:rsidR="00D24290">
                <w:t>,</w:t>
              </w:r>
            </w:ins>
            <w:r w:rsidRPr="008364B6">
              <w:t xml:space="preserve"> com dados estruturados</w:t>
            </w:r>
            <w:ins w:author="Allan Sousa" w:date="2022-06-09T18:09:00Z" w:id="70">
              <w:r w:rsidR="00D24290">
                <w:t>,</w:t>
              </w:r>
            </w:ins>
            <w:r w:rsidRPr="008364B6">
              <w:t xml:space="preserve"> de acordo com padrões internacionais, </w:t>
            </w:r>
            <w:r w:rsidR="00A00D60">
              <w:t xml:space="preserve">tornando-as </w:t>
            </w:r>
            <w:r w:rsidRPr="008364B6" w:rsidR="00B36FF2">
              <w:t>facilmente acessíveis</w:t>
            </w:r>
            <w:r w:rsidR="00B36FF2">
              <w:t xml:space="preserve"> e intercambiáveis</w:t>
            </w:r>
            <w:r w:rsidRPr="008364B6" w:rsidR="00B36FF2">
              <w:t xml:space="preserve">, </w:t>
            </w:r>
            <w:r w:rsidR="00B36FF2">
              <w:t>resulta</w:t>
            </w:r>
            <w:r w:rsidR="00090E21">
              <w:t>ndo</w:t>
            </w:r>
            <w:r w:rsidR="00B36FF2">
              <w:t xml:space="preserve"> </w:t>
            </w:r>
            <w:r w:rsidR="00090E21">
              <w:t>na</w:t>
            </w:r>
            <w:r w:rsidR="00B36FF2">
              <w:t xml:space="preserve"> melhora </w:t>
            </w:r>
            <w:r w:rsidR="00090E21">
              <w:t>d</w:t>
            </w:r>
            <w:r w:rsidR="00A00D60">
              <w:t xml:space="preserve">a continuidade </w:t>
            </w:r>
            <w:r w:rsidR="00B36FF2">
              <w:t>d</w:t>
            </w:r>
            <w:r w:rsidR="00090E21">
              <w:t>e</w:t>
            </w:r>
            <w:r w:rsidRPr="008364B6" w:rsidR="00B36FF2">
              <w:t xml:space="preserve"> assistência realizada pelos profissionais de saúde</w:t>
            </w:r>
            <w:r w:rsidR="00203430">
              <w:t>,</w:t>
            </w:r>
            <w:r w:rsidR="00A00D60">
              <w:t xml:space="preserve"> </w:t>
            </w:r>
            <w:r w:rsidR="00090E21">
              <w:t xml:space="preserve">ao disponibilizar </w:t>
            </w:r>
            <w:r w:rsidR="00B36FF2">
              <w:t xml:space="preserve">as </w:t>
            </w:r>
            <w:r w:rsidRPr="008364B6" w:rsidR="00B36FF2">
              <w:t>informações certas, para a pessoa certa, no momento certo.</w:t>
            </w:r>
            <w:r w:rsidR="00147FE0">
              <w:t xml:space="preserve"> </w:t>
            </w:r>
            <w:r w:rsidRPr="008364B6" w:rsidR="00147FE0">
              <w:t xml:space="preserve">O intercâmbio de dados padronizados </w:t>
            </w:r>
            <w:r w:rsidR="00147FE0">
              <w:t xml:space="preserve">possibilita </w:t>
            </w:r>
            <w:r w:rsidRPr="008364B6" w:rsidR="00147FE0">
              <w:t>centra</w:t>
            </w:r>
            <w:r w:rsidR="00147FE0">
              <w:t>r</w:t>
            </w:r>
            <w:r w:rsidRPr="008364B6" w:rsidR="00147FE0">
              <w:t xml:space="preserve"> o </w:t>
            </w:r>
            <w:r w:rsidR="00147FE0">
              <w:t xml:space="preserve">foco no </w:t>
            </w:r>
            <w:ins w:author="Allan Sousa" w:date="2022-06-09T18:15:00Z" w:id="71">
              <w:r w:rsidR="00C74145">
                <w:t>usuário</w:t>
              </w:r>
            </w:ins>
            <w:del w:author="Allan Sousa" w:date="2022-06-09T18:15:00Z" w:id="72">
              <w:r w:rsidRPr="008364B6" w:rsidDel="00C74145" w:rsidR="00147FE0">
                <w:delText>paciente</w:delText>
              </w:r>
            </w:del>
            <w:r w:rsidRPr="008364B6" w:rsidR="00147FE0">
              <w:t xml:space="preserve"> </w:t>
            </w:r>
            <w:r w:rsidR="00147FE0">
              <w:t xml:space="preserve">e </w:t>
            </w:r>
            <w:r w:rsidRPr="008364B6" w:rsidR="00147FE0">
              <w:t xml:space="preserve">melhorar a continuidade do cuidado </w:t>
            </w:r>
            <w:r w:rsidR="00147FE0">
              <w:t xml:space="preserve">tanto </w:t>
            </w:r>
            <w:r w:rsidRPr="008364B6" w:rsidR="00147FE0">
              <w:t>entre os níveis de atenção à saúde</w:t>
            </w:r>
            <w:r w:rsidR="00147FE0">
              <w:t xml:space="preserve">, bem como </w:t>
            </w:r>
            <w:r w:rsidRPr="008364B6" w:rsidR="00147FE0">
              <w:t>entre a saúde pública e privada.</w:t>
            </w:r>
            <w:del w:author="Allan Sousa" w:date="2022-06-09T18:10:00Z" w:id="73">
              <w:r w:rsidRPr="00C22539" w:rsidDel="00D24290" w:rsidR="00C22539">
                <w:rPr>
                  <w:vertAlign w:val="superscript"/>
                </w:rPr>
                <w:delText>9,</w:delText>
              </w:r>
            </w:del>
            <w:ins w:author="Allan Sousa" w:date="2022-06-09T18:10:00Z" w:id="74">
              <w:r w:rsidR="00D24290">
                <w:rPr>
                  <w:vertAlign w:val="superscript"/>
                </w:rPr>
                <w:t>11,</w:t>
              </w:r>
            </w:ins>
            <w:r w:rsidRPr="00C22539" w:rsidR="00C22539">
              <w:rPr>
                <w:vertAlign w:val="superscript"/>
              </w:rPr>
              <w:t>1</w:t>
            </w:r>
            <w:del w:author="Allan Sousa" w:date="2022-06-09T18:10:00Z" w:id="75">
              <w:r w:rsidRPr="00C22539" w:rsidDel="00D24290" w:rsidR="00C22539">
                <w:rPr>
                  <w:vertAlign w:val="superscript"/>
                </w:rPr>
                <w:delText>0</w:delText>
              </w:r>
            </w:del>
            <w:ins w:author="Allan Sousa" w:date="2022-06-09T18:10:00Z" w:id="76">
              <w:r w:rsidR="00D24290">
                <w:rPr>
                  <w:vertAlign w:val="superscript"/>
                </w:rPr>
                <w:t>2</w:t>
              </w:r>
            </w:ins>
            <w:r w:rsidRPr="00C22539" w:rsidR="00C22539">
              <w:rPr>
                <w:vertAlign w:val="superscript"/>
              </w:rPr>
              <w:t>,1</w:t>
            </w:r>
            <w:del w:author="Allan Sousa" w:date="2022-06-09T18:10:00Z" w:id="77">
              <w:r w:rsidRPr="00C22539" w:rsidDel="00D24290" w:rsidR="00C22539">
                <w:rPr>
                  <w:vertAlign w:val="superscript"/>
                </w:rPr>
                <w:delText>1</w:delText>
              </w:r>
            </w:del>
            <w:ins w:author="Allan Sousa" w:date="2022-06-09T18:10:00Z" w:id="78">
              <w:r w:rsidR="00D24290">
                <w:rPr>
                  <w:vertAlign w:val="superscript"/>
                </w:rPr>
                <w:t>3</w:t>
              </w:r>
            </w:ins>
          </w:p>
          <w:p w:rsidR="00B36FF2" w:rsidP="008645FB" w:rsidRDefault="00B36FF2" w14:paraId="2F065860" w14:textId="1972D7E2"/>
          <w:p w:rsidR="00147FE0" w:rsidP="008645FB" w:rsidRDefault="00203430" w14:paraId="1AF586B6" w14:textId="4557EB68">
            <w:r w:rsidRPr="008364B6">
              <w:t xml:space="preserve">Há de ser ressaltado que </w:t>
            </w:r>
            <w:r w:rsidR="00AF7424">
              <w:t xml:space="preserve">modelos </w:t>
            </w:r>
            <w:r w:rsidRPr="008364B6">
              <w:t xml:space="preserve">interoperáveis </w:t>
            </w:r>
            <w:r w:rsidR="00AF7424">
              <w:t>simplificam processos e constroem bases de informações longitudinai</w:t>
            </w:r>
            <w:r w:rsidR="00DD072C">
              <w:t>s e transversais</w:t>
            </w:r>
            <w:r w:rsidR="00854358">
              <w:t xml:space="preserve">, </w:t>
            </w:r>
            <w:r w:rsidR="00F844E5">
              <w:t xml:space="preserve">permitindo a </w:t>
            </w:r>
            <w:r w:rsidRPr="008364B6" w:rsidR="00147FE0">
              <w:t>redu</w:t>
            </w:r>
            <w:r w:rsidR="00147FE0">
              <w:t>ção</w:t>
            </w:r>
            <w:r w:rsidRPr="008364B6" w:rsidR="00147FE0">
              <w:t xml:space="preserve"> </w:t>
            </w:r>
            <w:r w:rsidR="00147FE0">
              <w:t xml:space="preserve">de </w:t>
            </w:r>
            <w:r w:rsidRPr="008364B6" w:rsidR="00147FE0">
              <w:t xml:space="preserve">custos e desperdícios, </w:t>
            </w:r>
            <w:r w:rsidR="00D23768">
              <w:t xml:space="preserve">potencializando a </w:t>
            </w:r>
            <w:r w:rsidRPr="008364B6" w:rsidR="00147FE0">
              <w:t>avalia</w:t>
            </w:r>
            <w:r w:rsidR="008811AE">
              <w:t>ção</w:t>
            </w:r>
            <w:r w:rsidRPr="008364B6" w:rsidR="00147FE0">
              <w:t xml:space="preserve"> </w:t>
            </w:r>
            <w:r w:rsidR="008811AE">
              <w:t>d</w:t>
            </w:r>
            <w:r w:rsidRPr="008364B6" w:rsidR="00147FE0">
              <w:t>a saúde baseada em valor e produzi</w:t>
            </w:r>
            <w:r w:rsidR="00D23768">
              <w:t xml:space="preserve">ndo </w:t>
            </w:r>
            <w:r w:rsidRPr="008364B6" w:rsidR="00147FE0">
              <w:t xml:space="preserve">evidências que podem refletir </w:t>
            </w:r>
            <w:r w:rsidR="00D23768">
              <w:t xml:space="preserve">diretamente </w:t>
            </w:r>
            <w:r w:rsidRPr="008364B6" w:rsidR="00147FE0">
              <w:t>em novas políticas de saúde</w:t>
            </w:r>
            <w:r w:rsidR="00147FE0">
              <w:t>.</w:t>
            </w:r>
            <w:del w:author="Allan Sousa" w:date="2022-06-09T18:12:00Z" w:id="79">
              <w:r w:rsidRPr="00C22539" w:rsidDel="00C74145" w:rsidR="00C22539">
                <w:rPr>
                  <w:vertAlign w:val="superscript"/>
                </w:rPr>
                <w:delText>8</w:delText>
              </w:r>
            </w:del>
            <w:ins w:author="Allan Sousa" w:date="2022-06-09T18:12:00Z" w:id="80">
              <w:r w:rsidR="00C74145">
                <w:rPr>
                  <w:vertAlign w:val="superscript"/>
                </w:rPr>
                <w:t>10</w:t>
              </w:r>
            </w:ins>
            <w:r w:rsidRPr="00C22539" w:rsidR="00C22539">
              <w:rPr>
                <w:vertAlign w:val="superscript"/>
              </w:rPr>
              <w:t>,</w:t>
            </w:r>
            <w:ins w:author="Allan Sousa" w:date="2022-06-09T18:12:00Z" w:id="81">
              <w:r w:rsidR="00C74145">
                <w:rPr>
                  <w:vertAlign w:val="superscript"/>
                </w:rPr>
                <w:t>11</w:t>
              </w:r>
            </w:ins>
            <w:del w:author="Allan Sousa" w:date="2022-06-09T18:12:00Z" w:id="82">
              <w:r w:rsidRPr="00C22539" w:rsidDel="00C74145" w:rsidR="00C22539">
                <w:rPr>
                  <w:vertAlign w:val="superscript"/>
                </w:rPr>
                <w:delText>9</w:delText>
              </w:r>
            </w:del>
            <w:r w:rsidRPr="00C22539" w:rsidR="00C22539">
              <w:rPr>
                <w:vertAlign w:val="superscript"/>
              </w:rPr>
              <w:t>,1</w:t>
            </w:r>
            <w:del w:author="Allan Sousa" w:date="2022-06-09T18:12:00Z" w:id="83">
              <w:r w:rsidRPr="00C22539" w:rsidDel="00C74145" w:rsidR="00C22539">
                <w:rPr>
                  <w:vertAlign w:val="superscript"/>
                </w:rPr>
                <w:delText>1</w:delText>
              </w:r>
            </w:del>
            <w:ins w:author="Allan Sousa" w:date="2022-06-09T18:12:00Z" w:id="84">
              <w:r w:rsidR="00C74145">
                <w:rPr>
                  <w:vertAlign w:val="superscript"/>
                </w:rPr>
                <w:t>3</w:t>
              </w:r>
            </w:ins>
          </w:p>
          <w:p w:rsidR="00624BB5" w:rsidP="008645FB" w:rsidRDefault="00624BB5" w14:paraId="3C513F0C" w14:textId="0C2C6F23"/>
          <w:p w:rsidR="00706F9D" w:rsidP="008645FB" w:rsidRDefault="00806B78" w14:paraId="182D67E9" w14:textId="1744E268">
            <w:r>
              <w:t>A autonomia do</w:t>
            </w:r>
            <w:r w:rsidRPr="008364B6" w:rsidR="00624BB5">
              <w:t xml:space="preserve"> </w:t>
            </w:r>
            <w:ins w:author="Allan Sousa" w:date="2022-06-09T18:13:00Z" w:id="85">
              <w:r w:rsidR="00C74145">
                <w:t>cidadão</w:t>
              </w:r>
            </w:ins>
            <w:del w:author="Allan Sousa" w:date="2022-06-09T18:13:00Z" w:id="86">
              <w:r w:rsidRPr="008364B6" w:rsidDel="00C74145" w:rsidR="00624BB5">
                <w:delText>paciente</w:delText>
              </w:r>
            </w:del>
            <w:r w:rsidRPr="008364B6" w:rsidR="00624BB5">
              <w:t xml:space="preserve"> será impactad</w:t>
            </w:r>
            <w:r>
              <w:t>a</w:t>
            </w:r>
            <w:r w:rsidRPr="008364B6" w:rsidR="00624BB5">
              <w:t xml:space="preserve"> diretamente</w:t>
            </w:r>
            <w:r w:rsidR="00CC6F0D">
              <w:t>:</w:t>
            </w:r>
            <w:r w:rsidRPr="008364B6" w:rsidR="00624BB5">
              <w:t xml:space="preserve"> Atualmente, a maioria das informações que orientam as decisões dos profissionais sobre as condutas clínicas não estão facilmente acessíveis aos próprios </w:t>
            </w:r>
            <w:ins w:author="Allan Sousa" w:date="2022-06-09T18:13:00Z" w:id="87">
              <w:r w:rsidR="00C74145">
                <w:t>cidadãos</w:t>
              </w:r>
            </w:ins>
            <w:del w:author="Allan Sousa" w:date="2022-06-09T18:13:00Z" w:id="88">
              <w:r w:rsidRPr="008364B6" w:rsidDel="00C74145" w:rsidR="00624BB5">
                <w:delText>pacientes</w:delText>
              </w:r>
            </w:del>
            <w:r w:rsidRPr="008364B6" w:rsidR="00624BB5">
              <w:t xml:space="preserve">. Com o acesso adequado aos seus dados de saúde os </w:t>
            </w:r>
            <w:ins w:author="Allan Sousa" w:date="2022-06-09T18:13:00Z" w:id="89">
              <w:r w:rsidR="00C74145">
                <w:t>cidadãos</w:t>
              </w:r>
            </w:ins>
            <w:del w:author="Allan Sousa" w:date="2022-06-09T18:13:00Z" w:id="90">
              <w:r w:rsidRPr="008364B6" w:rsidDel="00C74145" w:rsidR="00624BB5">
                <w:delText>pacientes</w:delText>
              </w:r>
            </w:del>
            <w:r w:rsidRPr="008364B6" w:rsidR="00624BB5">
              <w:t xml:space="preserve"> poderão ser protagonistas do seu cuidado com a visualização dos seus dados clínicos</w:t>
            </w:r>
            <w:r w:rsidR="00386213">
              <w:t xml:space="preserve"> </w:t>
            </w:r>
            <w:r w:rsidR="00AE75DA">
              <w:t xml:space="preserve">através </w:t>
            </w:r>
            <w:r w:rsidR="00713B82">
              <w:t>d</w:t>
            </w:r>
            <w:r w:rsidR="00386213">
              <w:t>e</w:t>
            </w:r>
            <w:r w:rsidR="00713B82">
              <w:t xml:space="preserve"> </w:t>
            </w:r>
            <w:r w:rsidRPr="008364B6" w:rsidR="00624BB5">
              <w:t>aplicativo</w:t>
            </w:r>
            <w:r w:rsidR="00386213">
              <w:t>s como o</w:t>
            </w:r>
            <w:r w:rsidRPr="008364B6" w:rsidR="00624BB5">
              <w:t xml:space="preserve"> </w:t>
            </w:r>
            <w:r w:rsidRPr="008364B6" w:rsidR="00C22539">
              <w:t xml:space="preserve">CONECTE </w:t>
            </w:r>
            <w:r w:rsidRPr="008364B6" w:rsidR="00624BB5">
              <w:t>SUS Cidadão</w:t>
            </w:r>
            <w:r w:rsidR="00386213">
              <w:t>, por exemplo</w:t>
            </w:r>
            <w:r w:rsidRPr="008364B6" w:rsidR="00624BB5">
              <w:t>.</w:t>
            </w:r>
            <w:r w:rsidR="00076AE6">
              <w:t xml:space="preserve"> </w:t>
            </w:r>
            <w:r w:rsidRPr="00076AE6" w:rsidR="00076AE6">
              <w:t>Adicionalmente,</w:t>
            </w:r>
            <w:r w:rsidR="00076AE6">
              <w:t xml:space="preserve"> </w:t>
            </w:r>
            <w:r w:rsidRPr="00076AE6" w:rsidR="00076AE6">
              <w:t>o projeto abre a possibilidade para que o cidadão venha a fornecer diretamente no CONECTE SUS o seu Sumário de Saúde que passará a ser armazenado na RNDS e disponível para exibição em qualquer ponto de atenção no Brasil ou fora.</w:t>
            </w:r>
          </w:p>
          <w:p w:rsidR="00203430" w:rsidP="008645FB" w:rsidRDefault="00203430" w14:paraId="65D0C108" w14:textId="77777777"/>
          <w:p w:rsidR="00F0203F" w:rsidP="008645FB" w:rsidRDefault="00EC6F5A" w14:paraId="6800ED15" w14:textId="66551345">
            <w:r>
              <w:t>Por se tratar de modelo internacionalmente reconhecido, a</w:t>
            </w:r>
            <w:r w:rsidR="00A06957">
              <w:t xml:space="preserve"> interoperabilidade em dados também </w:t>
            </w:r>
            <w:r w:rsidRPr="008364B6" w:rsidR="747434B1">
              <w:t xml:space="preserve">permitirá que </w:t>
            </w:r>
            <w:r>
              <w:t xml:space="preserve">as informações geradas no </w:t>
            </w:r>
            <w:r w:rsidR="00794EB2">
              <w:t xml:space="preserve">Brasil </w:t>
            </w:r>
            <w:r w:rsidR="0040182D">
              <w:t xml:space="preserve">estejam </w:t>
            </w:r>
            <w:r w:rsidR="00706F9D">
              <w:t xml:space="preserve">em mesmo formato de outras nações, permitindo que </w:t>
            </w:r>
            <w:r w:rsidRPr="008364B6" w:rsidR="747434B1">
              <w:t xml:space="preserve">problemas de saúde globais sejam gerenciados de forma mais </w:t>
            </w:r>
            <w:r w:rsidR="00706F9D">
              <w:t xml:space="preserve">rápida, integrada e </w:t>
            </w:r>
            <w:r w:rsidRPr="008364B6" w:rsidR="747434B1">
              <w:t>assertiva.</w:t>
            </w:r>
            <w:r w:rsidRPr="008364B6" w:rsidR="44978350">
              <w:t xml:space="preserve"> </w:t>
            </w:r>
            <w:r w:rsidR="00950B16">
              <w:t>Além disso, reduzir as fronteiras na integração de informações pode ter benefícios indiretos em outras áreas: Por exemplo,</w:t>
            </w:r>
            <w:r w:rsidRPr="008364B6" w:rsidR="00950B16">
              <w:t xml:space="preserve"> a possibilidade de reconhecer certificados de vacina internacionais produzidos </w:t>
            </w:r>
            <w:r w:rsidRPr="008364B6" w:rsidR="003E128E">
              <w:t xml:space="preserve">digitalmente </w:t>
            </w:r>
            <w:r w:rsidRPr="008364B6" w:rsidR="00950B16">
              <w:t>conforme o padrão da</w:t>
            </w:r>
            <w:r w:rsidR="003E128E">
              <w:t xml:space="preserve"> OMS</w:t>
            </w:r>
            <w:r w:rsidRPr="008364B6" w:rsidR="00950B16">
              <w:t xml:space="preserve"> (DDCC</w:t>
            </w:r>
            <w:r w:rsidR="00386213">
              <w:t>:</w:t>
            </w:r>
            <w:r w:rsidRPr="008364B6" w:rsidR="00950B16">
              <w:t>VS)</w:t>
            </w:r>
            <w:r w:rsidR="00386213">
              <w:rPr>
                <w:vertAlign w:val="superscript"/>
              </w:rPr>
              <w:t>5,6</w:t>
            </w:r>
            <w:r w:rsidR="00853303">
              <w:t xml:space="preserve"> </w:t>
            </w:r>
            <w:r w:rsidRPr="008364B6" w:rsidR="00950B16">
              <w:t>agilizará os processos de verificação da documentação nos pontos de entrada</w:t>
            </w:r>
            <w:ins w:author="Allan Sousa" w:date="2022-06-09T18:26:00Z" w:id="91">
              <w:r w:rsidR="008521E1">
                <w:t>,</w:t>
              </w:r>
            </w:ins>
            <w:r w:rsidRPr="008364B6" w:rsidR="00950B16">
              <w:t xml:space="preserve"> </w:t>
            </w:r>
            <w:r w:rsidR="008E7F3A">
              <w:t>tanto no Brasil</w:t>
            </w:r>
            <w:ins w:author="Allan Sousa" w:date="2022-06-09T18:26:00Z" w:id="92">
              <w:r w:rsidR="008521E1">
                <w:t>,</w:t>
              </w:r>
            </w:ins>
            <w:r w:rsidR="008E7F3A">
              <w:t xml:space="preserve"> quanto em outros países</w:t>
            </w:r>
            <w:r w:rsidRPr="008364B6" w:rsidR="00950B16">
              <w:t>.</w:t>
            </w:r>
          </w:p>
          <w:p w:rsidRPr="008364B6" w:rsidR="00853303" w:rsidP="008645FB" w:rsidRDefault="00853303" w14:paraId="3393AE5D" w14:textId="77777777"/>
          <w:p w:rsidR="00F0203F" w:rsidP="008645FB" w:rsidRDefault="747434B1" w14:paraId="352292B0" w14:textId="2AD0526B">
            <w:r w:rsidRPr="008364B6">
              <w:t xml:space="preserve">Também haverá impacto na área de pesquisa, oportunizando a geração de evidências de mundo real por meio do acesso a dados </w:t>
            </w:r>
            <w:del w:author="Allan Sousa" w:date="2022-06-09T18:26:00Z" w:id="93">
              <w:r w:rsidRPr="008364B6" w:rsidDel="008521E1">
                <w:delText xml:space="preserve">de mundo real </w:delText>
              </w:r>
            </w:del>
            <w:r w:rsidRPr="008364B6">
              <w:t>para estudos observacionais</w:t>
            </w:r>
            <w:ins w:author="Allan Sousa" w:date="2022-06-09T18:27:00Z" w:id="94">
              <w:r w:rsidR="008521E1">
                <w:t xml:space="preserve">, além das possibilidades para a sua </w:t>
              </w:r>
              <w:proofErr w:type="spellStart"/>
              <w:r w:rsidR="008521E1">
                <w:t>utlização</w:t>
              </w:r>
              <w:proofErr w:type="spellEnd"/>
              <w:r w:rsidR="008521E1">
                <w:t xml:space="preserve"> </w:t>
              </w:r>
            </w:ins>
            <w:del w:author="Allan Sousa" w:date="2022-06-09T18:27:00Z" w:id="95">
              <w:r w:rsidRPr="008364B6" w:rsidDel="008521E1">
                <w:delText>. Dados de mundo real também podem ser utilizados par</w:delText>
              </w:r>
            </w:del>
            <w:ins w:author="Allan Sousa" w:date="2022-06-09T18:27:00Z" w:id="96">
              <w:r w:rsidR="008521E1">
                <w:t>n</w:t>
              </w:r>
            </w:ins>
            <w:r w:rsidRPr="008364B6">
              <w:t>a pesquisa com inteligência artificial.</w:t>
            </w:r>
          </w:p>
          <w:p w:rsidRPr="008364B6" w:rsidR="00950B16" w:rsidP="008645FB" w:rsidRDefault="00950B16" w14:paraId="2F7C8DEC" w14:textId="02D5085A"/>
          <w:p w:rsidR="00B47561" w:rsidP="00346308" w:rsidRDefault="00346308" w14:paraId="52E937E7" w14:textId="659835A1">
            <w:r>
              <w:t>Como perspectiva</w:t>
            </w:r>
            <w:del w:author="Allan Sousa" w:date="2022-06-09T18:28:00Z" w:id="97">
              <w:r w:rsidDel="008521E1">
                <w:delText xml:space="preserve"> futura</w:delText>
              </w:r>
            </w:del>
            <w:r>
              <w:t>, a</w:t>
            </w:r>
            <w:r w:rsidRPr="00C22539" w:rsidR="00831DD1">
              <w:t xml:space="preserve"> representaçã</w:t>
            </w:r>
            <w:r w:rsidRPr="00C22539" w:rsidR="00BF4208">
              <w:t>o d</w:t>
            </w:r>
            <w:r w:rsidRPr="00C22539" w:rsidR="00E61A65">
              <w:t xml:space="preserve">os dados no padrão IPS – HL7/FHIR </w:t>
            </w:r>
            <w:r>
              <w:t xml:space="preserve">permite que </w:t>
            </w:r>
            <w:r w:rsidRPr="00C22539" w:rsidR="006C6C83">
              <w:t>componentes de apoio</w:t>
            </w:r>
            <w:r w:rsidRPr="00C22539" w:rsidR="00C22013">
              <w:t xml:space="preserve"> à decisão </w:t>
            </w:r>
            <w:r w:rsidR="00DD1A2A">
              <w:t xml:space="preserve">possam ser inseridos no contexto da RNDS de forma </w:t>
            </w:r>
            <w:r w:rsidR="009C63D3">
              <w:t>rápida (</w:t>
            </w:r>
            <w:r w:rsidR="009C63D3">
              <w:rPr>
                <w:i/>
                <w:iCs/>
              </w:rPr>
              <w:t>plug n’ play</w:t>
            </w:r>
            <w:r w:rsidR="009C63D3">
              <w:t>)</w:t>
            </w:r>
            <w:r w:rsidRPr="00C22539" w:rsidR="00AD1481">
              <w:t>.</w:t>
            </w:r>
            <w:r w:rsidR="00B725A3">
              <w:t xml:space="preserve"> </w:t>
            </w:r>
            <w:r w:rsidRPr="00C22539" w:rsidR="00AD1481">
              <w:t xml:space="preserve">A ampla experiência </w:t>
            </w:r>
            <w:r w:rsidRPr="00C22539" w:rsidR="006F5D5E">
              <w:t xml:space="preserve">brasileira no desenvolvimento de protocolos </w:t>
            </w:r>
            <w:r w:rsidRPr="00C22539" w:rsidR="00C00A14">
              <w:t>e guias de boas práticas nos diferentes níveis de atenção, em especial para a APS</w:t>
            </w:r>
            <w:r w:rsidRPr="00C22539" w:rsidR="00697EB9">
              <w:t xml:space="preserve"> poderá ser </w:t>
            </w:r>
            <w:r w:rsidRPr="00C22539" w:rsidR="00D80EF2">
              <w:t xml:space="preserve">integrada </w:t>
            </w:r>
            <w:r w:rsidRPr="00C22539" w:rsidR="00CE601F">
              <w:t>aos registros de atendimento na RNDS</w:t>
            </w:r>
            <w:r w:rsidR="00B725A3">
              <w:t xml:space="preserve"> </w:t>
            </w:r>
            <w:r w:rsidR="00881893">
              <w:t>dentro d</w:t>
            </w:r>
            <w:r w:rsidRPr="003B0316" w:rsidR="00B725A3">
              <w:t>o padrão proposto pela OMS</w:t>
            </w:r>
            <w:ins w:author="Allan Sousa" w:date="2022-06-09T18:28:00Z" w:id="98">
              <w:r w:rsidR="008521E1">
                <w:t xml:space="preserve"> (ex.</w:t>
              </w:r>
            </w:ins>
            <w:del w:author="Allan Sousa" w:date="2022-06-09T18:28:00Z" w:id="99">
              <w:r w:rsidDel="008521E1" w:rsidR="00B725A3">
                <w:delText>, por exemplo</w:delText>
              </w:r>
            </w:del>
            <w:ins w:author="Allan Sousa" w:date="2022-06-09T18:28:00Z" w:id="100">
              <w:r w:rsidR="008521E1">
                <w:t>:</w:t>
              </w:r>
            </w:ins>
            <w:del w:author="Allan Sousa" w:date="2022-06-09T18:28:00Z" w:id="101">
              <w:r w:rsidDel="008521E1" w:rsidR="00881893">
                <w:delText xml:space="preserve"> (</w:delText>
              </w:r>
            </w:del>
            <w:ins w:author="Allan Sousa" w:date="2022-06-09T18:28:00Z" w:id="102">
              <w:r w:rsidR="008521E1">
                <w:t xml:space="preserve"> </w:t>
              </w:r>
            </w:ins>
            <w:proofErr w:type="spellStart"/>
            <w:r w:rsidRPr="00C22539" w:rsidR="00881893">
              <w:rPr>
                <w:i/>
                <w:iCs/>
              </w:rPr>
              <w:t>Smart</w:t>
            </w:r>
            <w:proofErr w:type="spellEnd"/>
            <w:r w:rsidRPr="00C22539" w:rsidR="00881893">
              <w:rPr>
                <w:i/>
                <w:iCs/>
              </w:rPr>
              <w:t xml:space="preserve"> </w:t>
            </w:r>
            <w:proofErr w:type="spellStart"/>
            <w:r w:rsidRPr="00C22539" w:rsidR="00881893">
              <w:rPr>
                <w:i/>
                <w:iCs/>
              </w:rPr>
              <w:t>Guidelines</w:t>
            </w:r>
            <w:proofErr w:type="spellEnd"/>
            <w:r w:rsidR="00881893">
              <w:t>)</w:t>
            </w:r>
            <w:r w:rsidRPr="00386213" w:rsidR="007F5D78">
              <w:t>.</w:t>
            </w:r>
          </w:p>
          <w:p w:rsidRPr="008364B6" w:rsidR="00C22539" w:rsidP="00346308" w:rsidRDefault="00C22539" w14:paraId="5B09B57B" w14:textId="5F40C598"/>
        </w:tc>
      </w:tr>
      <w:tr w:rsidRPr="00E712E7" w:rsidR="00DB1FF8" w:rsidTr="320CE13D" w14:paraId="2C2DF285" w14:textId="77777777">
        <w:trPr>
          <w:trHeight w:val="272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342F70" w:rsidRDefault="00DB1FF8" w14:paraId="64E47A1F" w14:textId="61A0AF91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ABRANGÊNCIA TERRITORIAL:</w:t>
            </w:r>
          </w:p>
        </w:tc>
      </w:tr>
      <w:tr w:rsidRPr="00E712E7" w:rsidR="00342F70" w:rsidTr="320CE13D" w14:paraId="507D9CC1" w14:textId="77777777">
        <w:trPr>
          <w:trHeight w:val="272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342F70" w:rsidP="00A0358C" w:rsidRDefault="00F53B0E" w14:paraId="7DF36882" w14:textId="68FBC6FF">
            <w:pPr>
              <w:pStyle w:val="SemEspaamento"/>
              <w:ind w:left="360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  <w:b/>
              </w:rPr>
              <w:t>X</w:t>
            </w:r>
            <w:r w:rsidRPr="00BD6287">
              <w:rPr>
                <w:rFonts w:ascii="Arial" w:hAnsi="Arial" w:cs="Arial"/>
              </w:rPr>
              <w:t xml:space="preserve"> </w:t>
            </w:r>
            <w:r w:rsidR="00540DED">
              <w:rPr>
                <w:rFonts w:ascii="Arial" w:hAnsi="Arial" w:cs="Arial"/>
              </w:rPr>
              <w:t xml:space="preserve">   </w:t>
            </w:r>
            <w:r w:rsidRPr="00BD6287" w:rsidR="00342F70">
              <w:rPr>
                <w:rFonts w:ascii="Arial" w:hAnsi="Arial" w:cs="Arial"/>
              </w:rPr>
              <w:t>Nacional</w:t>
            </w:r>
          </w:p>
          <w:p w:rsidRPr="00BD6287" w:rsidR="00342F70" w:rsidP="00342F70" w:rsidRDefault="00342F70" w14:paraId="7DFD3F9B" w14:textId="464F8FB5">
            <w:pPr>
              <w:pStyle w:val="SemEspaamento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Estadual</w:t>
            </w:r>
          </w:p>
          <w:p w:rsidRPr="00BD6287" w:rsidR="00342F70" w:rsidP="00342F70" w:rsidRDefault="00342F70" w14:paraId="777E0B3A" w14:textId="550F91B5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Qual/ Quais? _________________________________________</w:t>
            </w:r>
          </w:p>
          <w:p w:rsidRPr="00BD6287" w:rsidR="00342F70" w:rsidP="00342F70" w:rsidRDefault="00342F70" w14:paraId="67DC9DFD" w14:textId="77777777">
            <w:pPr>
              <w:pStyle w:val="SemEspaamento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Regional</w:t>
            </w:r>
          </w:p>
          <w:p w:rsidRPr="00BD6287" w:rsidR="00342F70" w:rsidP="00342F70" w:rsidRDefault="00342F70" w14:paraId="39819BE5" w14:textId="0B1FABEB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Qual/ Quais? _________________________________________</w:t>
            </w:r>
          </w:p>
          <w:p w:rsidRPr="00BD6287" w:rsidR="00342F70" w:rsidP="00342F70" w:rsidRDefault="00342F70" w14:paraId="269B5C23" w14:textId="09105C4E">
            <w:pPr>
              <w:pStyle w:val="SemEspaamento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Municipal</w:t>
            </w:r>
          </w:p>
          <w:p w:rsidR="00342F70" w:rsidP="00342F70" w:rsidRDefault="00342F70" w14:paraId="3C6AE5E0" w14:textId="09105C4E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Qual/ Quais? _________________________________________</w:t>
            </w:r>
          </w:p>
          <w:p w:rsidR="00BA10FD" w:rsidP="00342F70" w:rsidRDefault="00BA10FD" w14:paraId="0449DC8F" w14:textId="77777777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  <w:p w:rsidR="001D1F31" w:rsidP="00342F70" w:rsidRDefault="001D1F31" w14:paraId="120F120C" w14:textId="77777777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  <w:p w:rsidRPr="00BD6287" w:rsidR="001D1F31" w:rsidP="00342F70" w:rsidRDefault="001D1F31" w14:paraId="550F8C13" w14:textId="209F15AB">
            <w:pPr>
              <w:pStyle w:val="SemEspaamento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Pr="00E712E7" w:rsidR="00DB1FF8" w:rsidTr="320CE13D" w14:paraId="7C406785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0E5142" w:rsidR="00DB1FF8" w:rsidP="00DB1FF8" w:rsidRDefault="00DB1FF8" w14:paraId="79BDAA6F" w14:textId="6C7C268A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0E5142">
              <w:rPr>
                <w:rFonts w:ascii="Arial" w:hAnsi="Arial" w:cs="Arial"/>
              </w:rPr>
              <w:t>JUSTIFICATIVA E RELEVÂNCIA DO PROJETO PARA O SUS:</w:t>
            </w:r>
          </w:p>
        </w:tc>
      </w:tr>
      <w:tr w:rsidRPr="00E712E7" w:rsidR="00342F70" w:rsidTr="320CE13D" w14:paraId="1B0ADD6F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5B70" w:rsidP="008645FB" w:rsidRDefault="00430426" w14:paraId="14262597" w14:textId="3F75476B">
            <w:r>
              <w:t>A</w:t>
            </w:r>
            <w:r w:rsidRPr="00E712E7" w:rsidR="008D685E">
              <w:t xml:space="preserve"> digitalização da saúde </w:t>
            </w:r>
            <w:r w:rsidRPr="00E712E7" w:rsidR="00F70BD7">
              <w:t>vem sendo reconhecida como uma oportunidade de promover grandes avanços na saúde pública</w:t>
            </w:r>
            <w:r w:rsidR="00063725">
              <w:t>,</w:t>
            </w:r>
            <w:r w:rsidRPr="00E712E7" w:rsidR="00F70BD7">
              <w:t xml:space="preserve"> </w:t>
            </w:r>
            <w:r w:rsidRPr="00E712E7" w:rsidR="008D685E">
              <w:t xml:space="preserve">como </w:t>
            </w:r>
            <w:r w:rsidR="008A5943">
              <w:t xml:space="preserve">elemento capaz </w:t>
            </w:r>
            <w:r w:rsidR="00063725">
              <w:t xml:space="preserve">de </w:t>
            </w:r>
            <w:r w:rsidRPr="00E712E7" w:rsidR="008D685E">
              <w:t>ampliar o acesso</w:t>
            </w:r>
            <w:r>
              <w:t xml:space="preserve"> à assistência</w:t>
            </w:r>
            <w:r w:rsidRPr="00E712E7" w:rsidR="008D685E">
              <w:t>, melhorar a qualidade do cuidado e a experiência das pessoas.</w:t>
            </w:r>
            <w:del w:author="Allan Sousa" w:date="2022-06-09T18:29:00Z" w:id="103">
              <w:r w:rsidRPr="00C22539" w:rsidDel="008521E1" w:rsidR="00C22539">
                <w:rPr>
                  <w:vertAlign w:val="superscript"/>
                </w:rPr>
                <w:delText>9</w:delText>
              </w:r>
            </w:del>
            <w:ins w:author="Allan Sousa" w:date="2022-06-09T18:29:00Z" w:id="104">
              <w:r w:rsidR="008521E1">
                <w:rPr>
                  <w:vertAlign w:val="superscript"/>
                </w:rPr>
                <w:t>11</w:t>
              </w:r>
            </w:ins>
            <w:r w:rsidRPr="00C22539" w:rsidR="00C22539">
              <w:rPr>
                <w:vertAlign w:val="superscript"/>
              </w:rPr>
              <w:t>,1</w:t>
            </w:r>
            <w:del w:author="Allan Sousa" w:date="2022-06-09T18:29:00Z" w:id="105">
              <w:r w:rsidRPr="00C22539" w:rsidDel="008521E1" w:rsidR="00C22539">
                <w:rPr>
                  <w:vertAlign w:val="superscript"/>
                </w:rPr>
                <w:delText>0</w:delText>
              </w:r>
            </w:del>
            <w:ins w:author="Allan Sousa" w:date="2022-06-09T18:29:00Z" w:id="106">
              <w:r w:rsidR="008521E1">
                <w:rPr>
                  <w:vertAlign w:val="superscript"/>
                </w:rPr>
                <w:t>2</w:t>
              </w:r>
            </w:ins>
          </w:p>
          <w:p w:rsidR="008521E1" w:rsidP="008645FB" w:rsidRDefault="008521E1" w14:paraId="6ACFD8A5" w14:textId="77777777">
            <w:pPr>
              <w:rPr>
                <w:ins w:author="Allan Sousa" w:date="2022-06-09T18:28:00Z" w:id="107"/>
              </w:rPr>
            </w:pPr>
          </w:p>
          <w:p w:rsidR="00ED67A5" w:rsidP="008645FB" w:rsidRDefault="008D685E" w14:paraId="5BAF31CB" w14:textId="4456E033">
            <w:r w:rsidRPr="00E712E7">
              <w:t xml:space="preserve">A </w:t>
            </w:r>
            <w:r w:rsidR="00EE145C">
              <w:t xml:space="preserve">alta </w:t>
            </w:r>
            <w:r w:rsidRPr="00E712E7">
              <w:t xml:space="preserve">disponibilidade de novas tecnologias </w:t>
            </w:r>
            <w:r w:rsidR="00AE5B70">
              <w:t>constitui um</w:t>
            </w:r>
            <w:r w:rsidRPr="00E712E7">
              <w:t xml:space="preserve"> importante mecanismo nesse sentido, </w:t>
            </w:r>
            <w:r w:rsidR="00EE145C">
              <w:t xml:space="preserve">pois </w:t>
            </w:r>
            <w:r w:rsidR="00AE5B70">
              <w:t xml:space="preserve">o desenvolvimento e a velocidade de difusão </w:t>
            </w:r>
            <w:r w:rsidR="00C07BF1">
              <w:t>de novas tecnologias</w:t>
            </w:r>
            <w:r w:rsidR="00635A76">
              <w:t xml:space="preserve"> ampliam </w:t>
            </w:r>
            <w:r w:rsidRPr="00E712E7">
              <w:t xml:space="preserve">o contato </w:t>
            </w:r>
            <w:r w:rsidR="00635A76">
              <w:t xml:space="preserve">com o </w:t>
            </w:r>
            <w:r w:rsidRPr="00E712E7">
              <w:t>paciente em vários pontos da sua jornada</w:t>
            </w:r>
            <w:r w:rsidR="006A02CF">
              <w:t xml:space="preserve"> </w:t>
            </w:r>
            <w:r w:rsidR="00C07BF1">
              <w:t>assistencial</w:t>
            </w:r>
            <w:r w:rsidR="00D01ED1">
              <w:t>, e</w:t>
            </w:r>
            <w:r w:rsidRPr="00E712E7">
              <w:t xml:space="preserve"> tem o potencial de </w:t>
            </w:r>
            <w:r w:rsidR="006A02CF">
              <w:t xml:space="preserve">promover </w:t>
            </w:r>
            <w:r w:rsidR="002E63C2">
              <w:t>avanços</w:t>
            </w:r>
            <w:r w:rsidR="006A02CF">
              <w:t xml:space="preserve"> </w:t>
            </w:r>
            <w:r w:rsidR="007A07C4">
              <w:t xml:space="preserve">na </w:t>
            </w:r>
            <w:r w:rsidR="002E63C2">
              <w:t xml:space="preserve">consistência da </w:t>
            </w:r>
            <w:r w:rsidR="006A02CF">
              <w:t xml:space="preserve">continuidade </w:t>
            </w:r>
            <w:r w:rsidRPr="006A02CF" w:rsidR="006A02CF">
              <w:t>d</w:t>
            </w:r>
            <w:r w:rsidR="00A46957">
              <w:t>o</w:t>
            </w:r>
            <w:r w:rsidRPr="006A02CF" w:rsidR="006A02CF">
              <w:t xml:space="preserve"> cuidado </w:t>
            </w:r>
            <w:r w:rsidR="00C319B9">
              <w:t xml:space="preserve">e, consequentemente, melhores </w:t>
            </w:r>
            <w:r w:rsidR="00A46957">
              <w:t>desfecho</w:t>
            </w:r>
            <w:r w:rsidR="003B62D9">
              <w:t>s</w:t>
            </w:r>
            <w:r w:rsidR="00A46957">
              <w:t xml:space="preserve"> </w:t>
            </w:r>
            <w:r w:rsidRPr="006A02CF" w:rsidR="006A02CF">
              <w:t>em saúde</w:t>
            </w:r>
            <w:r w:rsidRPr="00E712E7">
              <w:t>.</w:t>
            </w:r>
            <w:r w:rsidRPr="00C22539" w:rsidR="00C22539">
              <w:rPr>
                <w:vertAlign w:val="superscript"/>
              </w:rPr>
              <w:t>1</w:t>
            </w:r>
            <w:del w:author="Allan Sousa" w:date="2022-06-09T18:29:00Z" w:id="108">
              <w:r w:rsidRPr="00C22539" w:rsidDel="008521E1" w:rsidR="00C22539">
                <w:rPr>
                  <w:vertAlign w:val="superscript"/>
                </w:rPr>
                <w:delText>0</w:delText>
              </w:r>
            </w:del>
            <w:ins w:author="Allan Sousa" w:date="2022-06-09T18:29:00Z" w:id="109">
              <w:r w:rsidR="008521E1">
                <w:rPr>
                  <w:vertAlign w:val="superscript"/>
                </w:rPr>
                <w:t>2</w:t>
              </w:r>
            </w:ins>
          </w:p>
          <w:p w:rsidR="00F0203F" w:rsidP="008645FB" w:rsidRDefault="00F0203F" w14:paraId="6B3686C9" w14:textId="77777777"/>
          <w:p w:rsidR="008D685E" w:rsidP="008645FB" w:rsidRDefault="008D685E" w14:paraId="58D3AFA7" w14:textId="5CEC261F">
            <w:r w:rsidRPr="00E712E7">
              <w:t xml:space="preserve">Grande parte das iniciativas </w:t>
            </w:r>
            <w:r w:rsidR="00471146">
              <w:t>em</w:t>
            </w:r>
            <w:r w:rsidRPr="00E712E7" w:rsidR="00471146">
              <w:t xml:space="preserve"> </w:t>
            </w:r>
            <w:r w:rsidRPr="00E712E7">
              <w:t xml:space="preserve">saúde digital está relacionada a digitalização do cuidado, como o desenvolvimento de aplicativos móveis de saúde, serviços de </w:t>
            </w:r>
            <w:proofErr w:type="spellStart"/>
            <w:r w:rsidRPr="00E712E7">
              <w:t>telessaúde</w:t>
            </w:r>
            <w:proofErr w:type="spellEnd"/>
            <w:r w:rsidRPr="00E712E7">
              <w:t xml:space="preserve">, </w:t>
            </w:r>
            <w:r w:rsidRPr="00E712E7" w:rsidR="00C8074C">
              <w:t>sistemas de prontuário eletrônico</w:t>
            </w:r>
            <w:r w:rsidRPr="00E712E7">
              <w:t>, bem como novos sensores e dispositivos</w:t>
            </w:r>
            <w:ins w:author="Allan Sousa" w:date="2022-06-09T18:29:00Z" w:id="110">
              <w:r w:rsidRPr="008521E1" w:rsidR="008521E1">
                <w:rPr>
                  <w:vertAlign w:val="superscript"/>
                  <w:rPrChange w:author="Allan Sousa" w:date="2022-06-09T18:29:00Z" w:id="111">
                    <w:rPr/>
                  </w:rPrChange>
                </w:rPr>
                <w:t>11</w:t>
              </w:r>
            </w:ins>
            <w:r w:rsidRPr="00E712E7" w:rsidR="00A6266C">
              <w:t>.</w:t>
            </w:r>
            <w:del w:author="Allan Sousa" w:date="2022-06-09T18:29:00Z" w:id="112">
              <w:r w:rsidRPr="00C22539" w:rsidDel="008521E1" w:rsidR="00C22539">
                <w:rPr>
                  <w:vertAlign w:val="superscript"/>
                </w:rPr>
                <w:delText>9</w:delText>
              </w:r>
            </w:del>
            <w:r w:rsidR="00A6266C">
              <w:t xml:space="preserve"> </w:t>
            </w:r>
            <w:r w:rsidR="0018437C">
              <w:t xml:space="preserve">Outros </w:t>
            </w:r>
            <w:r w:rsidRPr="00493FC2" w:rsidR="00493FC2">
              <w:t>ponto</w:t>
            </w:r>
            <w:r w:rsidR="0018437C">
              <w:t>s</w:t>
            </w:r>
            <w:r w:rsidRPr="00493FC2" w:rsidR="00493FC2">
              <w:t xml:space="preserve"> importante</w:t>
            </w:r>
            <w:r w:rsidR="0018437C">
              <w:t>s</w:t>
            </w:r>
            <w:r w:rsidRPr="00493FC2" w:rsidR="00493FC2">
              <w:t xml:space="preserve"> para reflexão </w:t>
            </w:r>
            <w:r w:rsidR="0018437C">
              <w:t>dizem respeito a</w:t>
            </w:r>
            <w:r w:rsidRPr="00493FC2" w:rsidR="00493FC2">
              <w:t xml:space="preserve">o uso </w:t>
            </w:r>
            <w:r w:rsidR="0018437C">
              <w:t xml:space="preserve">de </w:t>
            </w:r>
            <w:r w:rsidRPr="00493FC2" w:rsidR="00493FC2">
              <w:t>tecnologias como inteligência artificial</w:t>
            </w:r>
            <w:r w:rsidR="00BF55F9">
              <w:t xml:space="preserve"> e </w:t>
            </w:r>
            <w:r w:rsidRPr="00C22539" w:rsidR="00493FC2">
              <w:rPr>
                <w:i/>
                <w:iCs/>
              </w:rPr>
              <w:t>big data</w:t>
            </w:r>
            <w:r w:rsidRPr="00493FC2" w:rsidR="00493FC2">
              <w:t xml:space="preserve"> </w:t>
            </w:r>
            <w:r w:rsidR="00BF55F9">
              <w:t xml:space="preserve">– </w:t>
            </w:r>
            <w:r w:rsidRPr="00493FC2" w:rsidR="00493FC2">
              <w:t xml:space="preserve">tecnologias </w:t>
            </w:r>
            <w:r w:rsidR="00BF55F9">
              <w:t xml:space="preserve">que </w:t>
            </w:r>
            <w:r w:rsidRPr="00493FC2" w:rsidR="00493FC2">
              <w:t>têm sido destacadas como principais impulsionadoras da inovação em saúde</w:t>
            </w:r>
            <w:r w:rsidR="00BF55F9">
              <w:t xml:space="preserve">. </w:t>
            </w:r>
            <w:r w:rsidRPr="00E712E7">
              <w:t xml:space="preserve">Todos esses sistemas armazenam </w:t>
            </w:r>
            <w:r w:rsidR="00C844E2">
              <w:t>uma quanti</w:t>
            </w:r>
            <w:r w:rsidR="00A6266C">
              <w:t>d</w:t>
            </w:r>
            <w:r w:rsidR="00C844E2">
              <w:t>ade</w:t>
            </w:r>
            <w:r w:rsidRPr="00E712E7">
              <w:t xml:space="preserve"> cada vez maior de dados</w:t>
            </w:r>
            <w:r w:rsidR="00D51402">
              <w:t xml:space="preserve"> </w:t>
            </w:r>
            <w:r w:rsidRPr="00E712E7">
              <w:t>que</w:t>
            </w:r>
            <w:r w:rsidR="00D51402">
              <w:t>, quando</w:t>
            </w:r>
            <w:r w:rsidRPr="00E712E7">
              <w:t xml:space="preserve"> combinado</w:t>
            </w:r>
            <w:r w:rsidR="00D51402">
              <w:t>s</w:t>
            </w:r>
            <w:r w:rsidRPr="00E712E7">
              <w:t xml:space="preserve"> com outras tecnologias</w:t>
            </w:r>
            <w:r w:rsidR="00D51402">
              <w:t>,</w:t>
            </w:r>
            <w:r w:rsidRPr="00E712E7">
              <w:t xml:space="preserve"> </w:t>
            </w:r>
            <w:r w:rsidRPr="00E712E7" w:rsidR="00D51402">
              <w:t>t</w:t>
            </w:r>
            <w:r w:rsidR="00D51402">
              <w:t>ê</w:t>
            </w:r>
            <w:r w:rsidRPr="00E712E7" w:rsidR="00D51402">
              <w:t xml:space="preserve">m </w:t>
            </w:r>
            <w:r w:rsidRPr="00E712E7">
              <w:t xml:space="preserve">um enorme potencial de melhorar diagnósticos, </w:t>
            </w:r>
            <w:r w:rsidR="00A6266C">
              <w:t xml:space="preserve">auxiliar na </w:t>
            </w:r>
            <w:r w:rsidRPr="00E712E7">
              <w:t xml:space="preserve">prevenção de doenças e </w:t>
            </w:r>
            <w:r w:rsidR="00A6266C">
              <w:t xml:space="preserve">transformar </w:t>
            </w:r>
            <w:r w:rsidRPr="00E712E7">
              <w:t>desfechos de saúde.</w:t>
            </w:r>
            <w:ins w:author="Allan Sousa" w:date="2022-06-09T18:30:00Z" w:id="113">
              <w:r w:rsidR="008521E1">
                <w:rPr>
                  <w:vertAlign w:val="superscript"/>
                </w:rPr>
                <w:t>11</w:t>
              </w:r>
            </w:ins>
            <w:del w:author="Allan Sousa" w:date="2022-06-09T18:30:00Z" w:id="114">
              <w:r w:rsidRPr="00C22539" w:rsidDel="008521E1" w:rsidR="00C22539">
                <w:rPr>
                  <w:vertAlign w:val="superscript"/>
                </w:rPr>
                <w:delText>9</w:delText>
              </w:r>
            </w:del>
            <w:r w:rsidRPr="00C22539" w:rsidR="00C22539">
              <w:rPr>
                <w:vertAlign w:val="superscript"/>
              </w:rPr>
              <w:t>,1</w:t>
            </w:r>
            <w:del w:author="Allan Sousa" w:date="2022-06-09T18:30:00Z" w:id="115">
              <w:r w:rsidRPr="00C22539" w:rsidDel="008521E1" w:rsidR="00C22539">
                <w:rPr>
                  <w:vertAlign w:val="superscript"/>
                </w:rPr>
                <w:delText>0</w:delText>
              </w:r>
            </w:del>
            <w:ins w:author="Allan Sousa" w:date="2022-06-09T18:30:00Z" w:id="116">
              <w:r w:rsidR="008521E1">
                <w:rPr>
                  <w:vertAlign w:val="superscript"/>
                </w:rPr>
                <w:t>2</w:t>
              </w:r>
            </w:ins>
          </w:p>
          <w:p w:rsidRPr="00E712E7" w:rsidR="00F0203F" w:rsidP="008645FB" w:rsidRDefault="00F0203F" w14:paraId="00422EC8" w14:textId="77777777"/>
          <w:p w:rsidR="008D685E" w:rsidP="008645FB" w:rsidRDefault="0080363F" w14:paraId="4C0678FA" w14:textId="4D574D82">
            <w:r w:rsidRPr="0080363F">
              <w:t>Para que essa série de dados de saúde digitalizados e armazenados possa ser aproveitad</w:t>
            </w:r>
            <w:r w:rsidR="00544C2B">
              <w:t>a</w:t>
            </w:r>
            <w:r w:rsidRPr="0080363F">
              <w:t>, é preciso que seja transformad</w:t>
            </w:r>
            <w:r w:rsidR="003653FC">
              <w:t>a</w:t>
            </w:r>
            <w:r w:rsidRPr="0080363F">
              <w:t xml:space="preserve"> em informação</w:t>
            </w:r>
            <w:r w:rsidR="003653FC">
              <w:t xml:space="preserve"> relevante</w:t>
            </w:r>
            <w:r w:rsidRPr="0080363F">
              <w:t>.</w:t>
            </w:r>
            <w:r w:rsidR="00544C2B">
              <w:t xml:space="preserve"> </w:t>
            </w:r>
            <w:r w:rsidR="00704F54">
              <w:t xml:space="preserve">Atualmente, </w:t>
            </w:r>
            <w:r w:rsidR="00286578">
              <w:t xml:space="preserve">as </w:t>
            </w:r>
            <w:r w:rsidR="00A57F5F">
              <w:t>T</w:t>
            </w:r>
            <w:r w:rsidR="00286578">
              <w:t xml:space="preserve">ecnologias de </w:t>
            </w:r>
            <w:r w:rsidR="00A57F5F">
              <w:t>I</w:t>
            </w:r>
            <w:r w:rsidR="00286578">
              <w:t xml:space="preserve">nformação e </w:t>
            </w:r>
            <w:r w:rsidR="00A57F5F">
              <w:t>C</w:t>
            </w:r>
            <w:r w:rsidR="00286578">
              <w:t xml:space="preserve">omunicação </w:t>
            </w:r>
            <w:r w:rsidR="00A57F5F">
              <w:t xml:space="preserve">em Saúde </w:t>
            </w:r>
            <w:r w:rsidR="00286578">
              <w:t>(TIC</w:t>
            </w:r>
            <w:r w:rsidR="00A57F5F">
              <w:t>S</w:t>
            </w:r>
            <w:r w:rsidR="00286578">
              <w:t xml:space="preserve">) </w:t>
            </w:r>
            <w:r w:rsidR="00A57F5F">
              <w:t xml:space="preserve">no Brasil </w:t>
            </w:r>
            <w:r w:rsidR="001E0E36">
              <w:t>consistem</w:t>
            </w:r>
            <w:r w:rsidR="008E0047">
              <w:t>,</w:t>
            </w:r>
            <w:r w:rsidR="001E0E36">
              <w:t xml:space="preserve"> em </w:t>
            </w:r>
            <w:r w:rsidR="008E0047">
              <w:t xml:space="preserve">sua grande maioria, em </w:t>
            </w:r>
            <w:r w:rsidRPr="00E712E7" w:rsidR="008D685E">
              <w:t xml:space="preserve">sistemas </w:t>
            </w:r>
            <w:r w:rsidR="001E0E36">
              <w:t xml:space="preserve">e </w:t>
            </w:r>
            <w:r w:rsidRPr="00E712E7" w:rsidR="008D685E">
              <w:t>processos independente</w:t>
            </w:r>
            <w:r w:rsidR="00C22539">
              <w:t>s.</w:t>
            </w:r>
            <w:del w:author="Allan Sousa" w:date="2022-06-09T18:30:00Z" w:id="117">
              <w:r w:rsidRPr="00C22539" w:rsidDel="008521E1" w:rsidR="00C22539">
                <w:rPr>
                  <w:vertAlign w:val="superscript"/>
                </w:rPr>
                <w:delText>8</w:delText>
              </w:r>
            </w:del>
            <w:ins w:author="Allan Sousa" w:date="2022-06-09T18:30:00Z" w:id="118">
              <w:r w:rsidR="008521E1">
                <w:rPr>
                  <w:vertAlign w:val="superscript"/>
                </w:rPr>
                <w:t>10</w:t>
              </w:r>
            </w:ins>
            <w:r w:rsidRPr="00C22539" w:rsidR="00C22539">
              <w:rPr>
                <w:vertAlign w:val="superscript"/>
              </w:rPr>
              <w:t>,1</w:t>
            </w:r>
            <w:del w:author="Allan Sousa" w:date="2022-06-09T18:30:00Z" w:id="119">
              <w:r w:rsidRPr="00C22539" w:rsidDel="008521E1" w:rsidR="00C22539">
                <w:rPr>
                  <w:vertAlign w:val="superscript"/>
                </w:rPr>
                <w:delText>1</w:delText>
              </w:r>
            </w:del>
            <w:ins w:author="Allan Sousa" w:date="2022-06-09T18:30:00Z" w:id="120">
              <w:r w:rsidR="008521E1">
                <w:rPr>
                  <w:vertAlign w:val="superscript"/>
                </w:rPr>
                <w:t>3</w:t>
              </w:r>
            </w:ins>
            <w:r w:rsidR="00C22539">
              <w:t xml:space="preserve"> </w:t>
            </w:r>
            <w:r w:rsidRPr="00E712E7" w:rsidR="00234222">
              <w:t xml:space="preserve">Isso significa que, embora as interfaces de cuidado possam ser digitais, a fragmentação do fluxo do cuidado </w:t>
            </w:r>
            <w:r w:rsidR="0059746F">
              <w:t>contribui para</w:t>
            </w:r>
            <w:r w:rsidR="0034007A">
              <w:t>:</w:t>
            </w:r>
            <w:r w:rsidR="0059746F">
              <w:t xml:space="preserve"> interrupção n</w:t>
            </w:r>
            <w:r w:rsidRPr="00E712E7" w:rsidR="008D685E">
              <w:t xml:space="preserve">a continuidade do cuidado ao longo da jornada </w:t>
            </w:r>
            <w:r w:rsidR="006B355D">
              <w:t>assistencial</w:t>
            </w:r>
            <w:r w:rsidR="0034007A">
              <w:t>;</w:t>
            </w:r>
            <w:r w:rsidRPr="00E712E7" w:rsidR="008D685E">
              <w:t xml:space="preserve"> aument</w:t>
            </w:r>
            <w:r w:rsidR="00431047">
              <w:t>o</w:t>
            </w:r>
            <w:r w:rsidRPr="00E712E7" w:rsidR="008D685E">
              <w:t xml:space="preserve"> </w:t>
            </w:r>
            <w:r w:rsidR="00431047">
              <w:t>d</w:t>
            </w:r>
            <w:r w:rsidRPr="00E712E7" w:rsidR="008D685E">
              <w:t xml:space="preserve">a carga de trabalho dos profissionais de saúde </w:t>
            </w:r>
            <w:r w:rsidR="006B355D">
              <w:t xml:space="preserve">– </w:t>
            </w:r>
            <w:r w:rsidR="0034007A">
              <w:t xml:space="preserve">promovendo o </w:t>
            </w:r>
            <w:r w:rsidRPr="00BD6287" w:rsidR="004B77B6">
              <w:t xml:space="preserve">retrabalho no </w:t>
            </w:r>
            <w:r w:rsidRPr="00E712E7" w:rsidR="008D685E">
              <w:t>manuseio d</w:t>
            </w:r>
            <w:r w:rsidRPr="00BD6287" w:rsidR="004B77B6">
              <w:t>os</w:t>
            </w:r>
            <w:r w:rsidRPr="00E712E7" w:rsidR="008D685E">
              <w:t xml:space="preserve"> distintos sistemas</w:t>
            </w:r>
            <w:r w:rsidR="0034007A">
              <w:t>;</w:t>
            </w:r>
            <w:r w:rsidR="006B355D">
              <w:t xml:space="preserve"> </w:t>
            </w:r>
            <w:r w:rsidR="00204B2D">
              <w:t>potencial</w:t>
            </w:r>
            <w:r w:rsidR="002B00C4">
              <w:t xml:space="preserve"> </w:t>
            </w:r>
            <w:proofErr w:type="spellStart"/>
            <w:r w:rsidR="00204B2D">
              <w:t>hiperutilização</w:t>
            </w:r>
            <w:proofErr w:type="spellEnd"/>
            <w:r w:rsidR="00204B2D">
              <w:t xml:space="preserve"> de recursos </w:t>
            </w:r>
            <w:r w:rsidR="00152B68">
              <w:t>em saúde; promo</w:t>
            </w:r>
            <w:r w:rsidR="005F050D">
              <w:t>ção</w:t>
            </w:r>
            <w:r w:rsidR="00152B68">
              <w:t xml:space="preserve"> de </w:t>
            </w:r>
            <w:r w:rsidR="000E72EF">
              <w:t xml:space="preserve">gargalos no atendimento de pacientes </w:t>
            </w:r>
            <w:r w:rsidR="00EA5D18">
              <w:t xml:space="preserve">com maiores demandas de </w:t>
            </w:r>
            <w:r w:rsidR="005F050D">
              <w:t>assistência</w:t>
            </w:r>
            <w:r w:rsidR="00EA5D18">
              <w:t xml:space="preserve">, e; de maneira geral, </w:t>
            </w:r>
            <w:r w:rsidR="00A56323">
              <w:t xml:space="preserve">gera </w:t>
            </w:r>
            <w:r w:rsidRPr="00E712E7" w:rsidR="008D685E">
              <w:t xml:space="preserve">desperdício, impacta a experiência do </w:t>
            </w:r>
            <w:ins w:author="Allan Sousa" w:date="2022-06-09T18:30:00Z" w:id="121">
              <w:r w:rsidR="008521E1">
                <w:t>usuário</w:t>
              </w:r>
            </w:ins>
            <w:del w:author="Allan Sousa" w:date="2022-06-09T18:30:00Z" w:id="122">
              <w:r w:rsidRPr="00E712E7" w:rsidDel="008521E1" w:rsidR="008D685E">
                <w:delText>paciente</w:delText>
              </w:r>
            </w:del>
            <w:r w:rsidRPr="00BD6287" w:rsidR="0063185D">
              <w:t>,</w:t>
            </w:r>
            <w:r w:rsidRPr="00E712E7" w:rsidR="008D685E">
              <w:t xml:space="preserve"> </w:t>
            </w:r>
            <w:r w:rsidR="002A365A">
              <w:t xml:space="preserve">aumenta custos ao longo de toda cadeia de cuidado em saúde e </w:t>
            </w:r>
            <w:r w:rsidR="00674E38">
              <w:t>impacta diretamente n</w:t>
            </w:r>
            <w:r w:rsidRPr="00E712E7" w:rsidR="008D685E">
              <w:t>a qualidade da assistência.</w:t>
            </w:r>
            <w:del w:author="Allan Sousa" w:date="2022-06-09T18:31:00Z" w:id="123">
              <w:r w:rsidRPr="00C22539" w:rsidDel="008521E1" w:rsidR="00C22539">
                <w:rPr>
                  <w:vertAlign w:val="superscript"/>
                </w:rPr>
                <w:delText>8</w:delText>
              </w:r>
            </w:del>
            <w:ins w:author="Allan Sousa" w:date="2022-06-09T18:31:00Z" w:id="124">
              <w:r w:rsidR="008521E1">
                <w:rPr>
                  <w:vertAlign w:val="superscript"/>
                </w:rPr>
                <w:t>10</w:t>
              </w:r>
            </w:ins>
            <w:r w:rsidRPr="00C22539" w:rsidR="00C22539">
              <w:rPr>
                <w:vertAlign w:val="superscript"/>
              </w:rPr>
              <w:t>,</w:t>
            </w:r>
            <w:del w:author="Allan Sousa" w:date="2022-06-09T18:31:00Z" w:id="125">
              <w:r w:rsidRPr="00C22539" w:rsidDel="008521E1" w:rsidR="00C22539">
                <w:rPr>
                  <w:vertAlign w:val="superscript"/>
                </w:rPr>
                <w:delText>9</w:delText>
              </w:r>
            </w:del>
            <w:ins w:author="Allan Sousa" w:date="2022-06-09T18:31:00Z" w:id="126">
              <w:r w:rsidR="008521E1">
                <w:rPr>
                  <w:vertAlign w:val="superscript"/>
                </w:rPr>
                <w:t>11</w:t>
              </w:r>
            </w:ins>
          </w:p>
          <w:p w:rsidR="00CF4EAE" w:rsidP="008645FB" w:rsidRDefault="00CF4EAE" w14:paraId="0350D845" w14:textId="77777777"/>
          <w:p w:rsidR="0017204F" w:rsidP="008645FB" w:rsidRDefault="005C4B49" w14:paraId="62A2F2CC" w14:textId="05E4A602">
            <w:r>
              <w:t xml:space="preserve">Para que tecnologias </w:t>
            </w:r>
            <w:r w:rsidR="006D3ED1">
              <w:t xml:space="preserve">em saúde </w:t>
            </w:r>
            <w:r w:rsidR="004D6580">
              <w:t xml:space="preserve">já consolidadas e </w:t>
            </w:r>
            <w:r w:rsidR="00AC0872">
              <w:t xml:space="preserve">emergentes possam </w:t>
            </w:r>
            <w:r w:rsidR="006D3ED1">
              <w:t xml:space="preserve">de fato </w:t>
            </w:r>
            <w:r w:rsidRPr="00BD6287" w:rsidR="005E2276">
              <w:t>oferecer real apoio à decisão em saúde</w:t>
            </w:r>
            <w:r w:rsidR="005E2276">
              <w:t xml:space="preserve">, </w:t>
            </w:r>
            <w:r w:rsidR="00C1019D">
              <w:t xml:space="preserve">é preciso que </w:t>
            </w:r>
            <w:r w:rsidR="003A485C">
              <w:t xml:space="preserve">o conjunto </w:t>
            </w:r>
            <w:r w:rsidR="00AD0675">
              <w:t>de dados gerad</w:t>
            </w:r>
            <w:del w:author="Allan Sousa" w:date="2022-06-09T18:31:00Z" w:id="127">
              <w:r w:rsidDel="008521E1" w:rsidR="00AD0675">
                <w:delText>a</w:delText>
              </w:r>
            </w:del>
            <w:ins w:author="Allan Sousa" w:date="2022-06-09T18:31:00Z" w:id="128">
              <w:r w:rsidR="008521E1">
                <w:t>o</w:t>
              </w:r>
            </w:ins>
            <w:r w:rsidR="00AD0675">
              <w:t xml:space="preserve"> por toda a estrutura de sistemas se traduza em informações</w:t>
            </w:r>
            <w:r w:rsidR="000F4DC3">
              <w:t xml:space="preserve"> robustas, relevantes e consistentes ao longo de toda</w:t>
            </w:r>
            <w:r w:rsidR="00AA54B0">
              <w:t>s as dimensões do cuidado</w:t>
            </w:r>
            <w:r w:rsidR="0023259F">
              <w:t xml:space="preserve"> – </w:t>
            </w:r>
            <w:r w:rsidR="0073154C">
              <w:t>permitindo a</w:t>
            </w:r>
            <w:r w:rsidR="0023259F">
              <w:t xml:space="preserve"> </w:t>
            </w:r>
            <w:r w:rsidRPr="00E712E7" w:rsidR="008D685E">
              <w:t xml:space="preserve">interoperabilidade </w:t>
            </w:r>
            <w:r w:rsidRPr="00BD6287" w:rsidR="00CC761C">
              <w:t xml:space="preserve">entre </w:t>
            </w:r>
            <w:r w:rsidR="00C1019D">
              <w:t xml:space="preserve">os diferentes </w:t>
            </w:r>
            <w:r w:rsidRPr="00BD6287" w:rsidR="00CC761C">
              <w:t>sistemas</w:t>
            </w:r>
            <w:r w:rsidR="000F733C">
              <w:t xml:space="preserve"> e </w:t>
            </w:r>
            <w:r w:rsidR="00FB4D48">
              <w:t xml:space="preserve">garantindo confiabilidade a </w:t>
            </w:r>
            <w:r w:rsidRPr="00BD6287" w:rsidR="002D2FBE">
              <w:t xml:space="preserve">tecnologias </w:t>
            </w:r>
            <w:r w:rsidR="00FB4D48">
              <w:t xml:space="preserve">existentes </w:t>
            </w:r>
            <w:r w:rsidR="0049628A">
              <w:t xml:space="preserve">e </w:t>
            </w:r>
            <w:r w:rsidR="00443E0A">
              <w:t xml:space="preserve">em </w:t>
            </w:r>
            <w:r w:rsidR="00317065">
              <w:t>potencial</w:t>
            </w:r>
            <w:r w:rsidRPr="00BD6287" w:rsidR="00094615">
              <w:t>.</w:t>
            </w:r>
            <w:r w:rsidR="001D6331">
              <w:t xml:space="preserve"> </w:t>
            </w:r>
            <w:r w:rsidRPr="0017204F" w:rsidR="0017204F">
              <w:t>Portanto, para que toda tecnologia disponível possa ter seu máximo potencial utilizado na saúde</w:t>
            </w:r>
            <w:r w:rsidR="00AA75D4">
              <w:t xml:space="preserve">, se faz </w:t>
            </w:r>
            <w:r w:rsidRPr="0017204F" w:rsidR="0017204F">
              <w:t>necessária uma infraestrutura de dados interconectada, confiável e segura</w:t>
            </w:r>
            <w:r w:rsidR="00AA75D4">
              <w:t xml:space="preserve">, expressa através de </w:t>
            </w:r>
            <w:r w:rsidRPr="0017204F" w:rsidR="0017204F">
              <w:t>padrões internacionais para troca de dados e terminologias que definam vocabulários para a comunicação de informações em saúde</w:t>
            </w:r>
            <w:r w:rsidR="198F3749">
              <w:t>.</w:t>
            </w:r>
            <w:del w:author="Allan Sousa" w:date="2022-06-09T18:31:00Z" w:id="129">
              <w:r w:rsidRPr="00C22539" w:rsidDel="008521E1" w:rsidR="00C22539">
                <w:rPr>
                  <w:vertAlign w:val="superscript"/>
                </w:rPr>
                <w:delText>8</w:delText>
              </w:r>
            </w:del>
            <w:ins w:author="Allan Sousa" w:date="2022-06-09T18:31:00Z" w:id="130">
              <w:r w:rsidR="008521E1">
                <w:rPr>
                  <w:vertAlign w:val="superscript"/>
                </w:rPr>
                <w:t>10</w:t>
              </w:r>
            </w:ins>
            <w:r w:rsidRPr="00C22539" w:rsidR="00C22539">
              <w:rPr>
                <w:vertAlign w:val="superscript"/>
              </w:rPr>
              <w:t>,</w:t>
            </w:r>
            <w:ins w:author="Allan Sousa" w:date="2022-06-09T18:31:00Z" w:id="131">
              <w:r w:rsidR="008521E1">
                <w:rPr>
                  <w:vertAlign w:val="superscript"/>
                </w:rPr>
                <w:t>11,13</w:t>
              </w:r>
            </w:ins>
            <w:del w:author="Allan Sousa" w:date="2022-06-09T18:31:00Z" w:id="132">
              <w:r w:rsidRPr="00C22539" w:rsidDel="008521E1" w:rsidR="00C22539">
                <w:rPr>
                  <w:vertAlign w:val="superscript"/>
                </w:rPr>
                <w:delText>9,11</w:delText>
              </w:r>
            </w:del>
          </w:p>
          <w:p w:rsidR="00AD37B6" w:rsidP="008645FB" w:rsidRDefault="00AD37B6" w14:paraId="4E5B009F" w14:textId="77777777"/>
          <w:p w:rsidR="003E2B0B" w:rsidP="008645FB" w:rsidRDefault="00F23DFF" w14:paraId="73986BA8" w14:textId="04EDEB37">
            <w:r>
              <w:t>Des</w:t>
            </w:r>
            <w:del w:author="Allan Sousa" w:date="2022-06-09T18:33:00Z" w:id="133">
              <w:r w:rsidDel="008521E1">
                <w:delText>t</w:delText>
              </w:r>
            </w:del>
            <w:ins w:author="Allan Sousa" w:date="2022-06-09T18:33:00Z" w:id="134">
              <w:r w:rsidR="008521E1">
                <w:t>s</w:t>
              </w:r>
            </w:ins>
            <w:r>
              <w:t xml:space="preserve">a forma, </w:t>
            </w:r>
            <w:r w:rsidR="00881AB3">
              <w:t xml:space="preserve">iniciativas para </w:t>
            </w:r>
            <w:r w:rsidR="00B225CB">
              <w:t xml:space="preserve">modelagem </w:t>
            </w:r>
            <w:r w:rsidR="00CC39E4">
              <w:t xml:space="preserve">de conjuntos </w:t>
            </w:r>
            <w:r w:rsidR="00480506">
              <w:t xml:space="preserve">de </w:t>
            </w:r>
            <w:r w:rsidR="00E53655">
              <w:t xml:space="preserve">dados </w:t>
            </w:r>
            <w:r w:rsidR="00B225CB">
              <w:t xml:space="preserve">de alta qualidade </w:t>
            </w:r>
            <w:r w:rsidR="000422B8">
              <w:t>e intercomuni</w:t>
            </w:r>
            <w:r w:rsidR="00D00BA6">
              <w:t>cáveis</w:t>
            </w:r>
            <w:r w:rsidR="000422B8">
              <w:t xml:space="preserve"> </w:t>
            </w:r>
            <w:r w:rsidR="00874268">
              <w:t xml:space="preserve">são </w:t>
            </w:r>
            <w:r w:rsidR="00DD42D3">
              <w:t>desenvolvid</w:t>
            </w:r>
            <w:r w:rsidR="00874268">
              <w:t>a</w:t>
            </w:r>
            <w:r w:rsidR="00DD42D3">
              <w:t xml:space="preserve">s </w:t>
            </w:r>
            <w:r w:rsidR="002D6B8A">
              <w:t>mundialmente</w:t>
            </w:r>
            <w:r w:rsidR="006B4146">
              <w:t xml:space="preserve">, evidenciando </w:t>
            </w:r>
            <w:r w:rsidR="00573C90">
              <w:t xml:space="preserve">a importância </w:t>
            </w:r>
            <w:r w:rsidR="0034481F">
              <w:t xml:space="preserve">do transporte </w:t>
            </w:r>
            <w:r w:rsidR="00172DA5">
              <w:t xml:space="preserve">e </w:t>
            </w:r>
            <w:r w:rsidR="00367E93">
              <w:t xml:space="preserve">padronização </w:t>
            </w:r>
            <w:r w:rsidR="00172DA5">
              <w:t xml:space="preserve">entre diferentes sistemas de saúde </w:t>
            </w:r>
            <w:r w:rsidR="0096779F">
              <w:t xml:space="preserve">para garantia do cuidado longitudinal </w:t>
            </w:r>
            <w:r w:rsidR="002C53BE">
              <w:t>dos pacientes.</w:t>
            </w:r>
            <w:r w:rsidR="003E2B0B">
              <w:t xml:space="preserve"> </w:t>
            </w:r>
            <w:r w:rsidRPr="00E712E7" w:rsidR="008D685E">
              <w:t xml:space="preserve">A promoção do uso de </w:t>
            </w:r>
            <w:r w:rsidRPr="00E712E7" w:rsidR="003E2B0B">
              <w:t xml:space="preserve">Registros Eletrônicos </w:t>
            </w:r>
            <w:r w:rsidRPr="00E712E7" w:rsidR="008D685E">
              <w:t xml:space="preserve">de </w:t>
            </w:r>
            <w:r w:rsidRPr="00E712E7" w:rsidR="003E2B0B">
              <w:t xml:space="preserve">Saúde </w:t>
            </w:r>
            <w:r w:rsidRPr="00E712E7" w:rsidR="002B1039">
              <w:t>(RES) i</w:t>
            </w:r>
            <w:r w:rsidRPr="00E712E7" w:rsidR="008D685E">
              <w:t xml:space="preserve">nteroperáveis é particularmente importante neste contexto e o uso de padrões e terminologias internacionais pode tornar os </w:t>
            </w:r>
            <w:r w:rsidRPr="00E712E7" w:rsidR="002B1039">
              <w:t>RES</w:t>
            </w:r>
            <w:r w:rsidRPr="00E712E7" w:rsidR="008D685E">
              <w:t xml:space="preserve"> interoperáveis, permitindo a comunicação confiável de informações de saúde</w:t>
            </w:r>
            <w:r w:rsidRPr="00BD6287" w:rsidR="00DA4562">
              <w:t xml:space="preserve">. </w:t>
            </w:r>
            <w:r w:rsidR="00453180">
              <w:t>Assim, i</w:t>
            </w:r>
            <w:r w:rsidRPr="00453180" w:rsidR="00453180">
              <w:t>nvestir em melhorias na interoperabilidade pode mudar completamente a maneira como os sistemas de saúde utilizam dados, trocam informações e aceleram a inovação digital.</w:t>
            </w:r>
            <w:del w:author="Allan Sousa" w:date="2022-06-09T18:34:00Z" w:id="135">
              <w:r w:rsidRPr="00C22539" w:rsidDel="008521E1" w:rsidR="00C22539">
                <w:rPr>
                  <w:vertAlign w:val="superscript"/>
                </w:rPr>
                <w:delText>8</w:delText>
              </w:r>
            </w:del>
            <w:ins w:author="Allan Sousa" w:date="2022-06-09T18:34:00Z" w:id="136">
              <w:r w:rsidR="008521E1">
                <w:rPr>
                  <w:vertAlign w:val="superscript"/>
                </w:rPr>
                <w:t>10</w:t>
              </w:r>
            </w:ins>
            <w:r w:rsidRPr="00C22539" w:rsidR="00C22539">
              <w:rPr>
                <w:vertAlign w:val="superscript"/>
              </w:rPr>
              <w:t>,</w:t>
            </w:r>
            <w:ins w:author="Allan Sousa" w:date="2022-06-09T18:34:00Z" w:id="137">
              <w:r w:rsidR="008521E1">
                <w:rPr>
                  <w:vertAlign w:val="superscript"/>
                </w:rPr>
                <w:t>11,12</w:t>
              </w:r>
            </w:ins>
            <w:del w:author="Allan Sousa" w:date="2022-06-09T18:34:00Z" w:id="138">
              <w:r w:rsidRPr="00C22539" w:rsidDel="008521E1" w:rsidR="00C22539">
                <w:rPr>
                  <w:vertAlign w:val="superscript"/>
                </w:rPr>
                <w:delText>9,10</w:delText>
              </w:r>
            </w:del>
          </w:p>
          <w:p w:rsidR="009600EC" w:rsidP="008645FB" w:rsidRDefault="009600EC" w14:paraId="3BAB36FF" w14:textId="77777777"/>
          <w:p w:rsidRPr="00092EE5" w:rsidR="008D685E" w:rsidP="008645FB" w:rsidRDefault="00147A02" w14:paraId="0EDF77F2" w14:textId="1010FFA8">
            <w:pPr>
              <w:rPr>
                <w:lang w:eastAsia="pt-BR"/>
              </w:rPr>
            </w:pPr>
            <w:r w:rsidRPr="00092EE5">
              <w:t>A</w:t>
            </w:r>
            <w:r w:rsidRPr="00092EE5" w:rsidR="008D685E">
              <w:t xml:space="preserve"> Estratégia de Saúde Digital para o Brasil 2020-2028 (ESD28)</w:t>
            </w:r>
            <w:r w:rsidR="00C22539">
              <w:rPr>
                <w:vertAlign w:val="superscript"/>
              </w:rPr>
              <w:t>1</w:t>
            </w:r>
            <w:del w:author="Allan Sousa" w:date="2022-06-09T18:35:00Z" w:id="139">
              <w:r w:rsidDel="008521E1" w:rsidR="00C22539">
                <w:rPr>
                  <w:vertAlign w:val="superscript"/>
                </w:rPr>
                <w:delText>2</w:delText>
              </w:r>
            </w:del>
            <w:ins w:author="Allan Sousa" w:date="2022-06-09T18:35:00Z" w:id="140">
              <w:r w:rsidR="008521E1">
                <w:rPr>
                  <w:vertAlign w:val="superscript"/>
                </w:rPr>
                <w:t>4</w:t>
              </w:r>
            </w:ins>
            <w:r w:rsidRPr="00092EE5" w:rsidR="008D685E">
              <w:t xml:space="preserve">, </w:t>
            </w:r>
            <w:r w:rsidRPr="00092EE5" w:rsidR="008D685E">
              <w:rPr>
                <w:lang w:eastAsia="pt-BR"/>
              </w:rPr>
              <w:t xml:space="preserve">aprovada pela </w:t>
            </w:r>
            <w:r w:rsidRPr="00092EE5" w:rsidR="00CB70EE">
              <w:rPr>
                <w:lang w:eastAsia="pt-BR"/>
              </w:rPr>
              <w:t xml:space="preserve">PORTARIA Nº 1.434, DE 28 DE MAIO DE </w:t>
            </w:r>
            <w:r w:rsidRPr="00092EE5" w:rsidR="00386213">
              <w:rPr>
                <w:lang w:eastAsia="pt-BR"/>
              </w:rPr>
              <w:t>2020</w:t>
            </w:r>
            <w:r w:rsidR="00386213">
              <w:rPr>
                <w:vertAlign w:val="superscript"/>
              </w:rPr>
              <w:t>3</w:t>
            </w:r>
            <w:r w:rsidRPr="00092EE5" w:rsidR="008D685E">
              <w:rPr>
                <w:lang w:eastAsia="pt-BR"/>
              </w:rPr>
              <w:t xml:space="preserve"> </w:t>
            </w:r>
            <w:r w:rsidRPr="00092EE5" w:rsidR="0083399C">
              <w:rPr>
                <w:lang w:eastAsia="pt-BR"/>
              </w:rPr>
              <w:t>do GM/</w:t>
            </w:r>
            <w:r w:rsidRPr="00092EE5" w:rsidR="00DB15F4">
              <w:rPr>
                <w:lang w:eastAsia="pt-BR"/>
              </w:rPr>
              <w:t xml:space="preserve">MS </w:t>
            </w:r>
            <w:r w:rsidRPr="00092EE5" w:rsidR="008D685E">
              <w:t xml:space="preserve">composta pelo Plano de Ação para a Saúde Digital 2020-2028 e pelo Plano de Monitoramento e Avaliação de Saúde </w:t>
            </w:r>
            <w:r w:rsidRPr="00092EE5" w:rsidR="00386213">
              <w:t>Digital</w:t>
            </w:r>
            <w:r w:rsidR="00C22539">
              <w:rPr>
                <w:vertAlign w:val="superscript"/>
              </w:rPr>
              <w:t>1</w:t>
            </w:r>
            <w:del w:author="Allan Sousa" w:date="2022-06-09T18:35:00Z" w:id="141">
              <w:r w:rsidDel="008521E1" w:rsidR="00C22539">
                <w:rPr>
                  <w:vertAlign w:val="superscript"/>
                </w:rPr>
                <w:delText>3</w:delText>
              </w:r>
            </w:del>
            <w:ins w:author="Allan Sousa" w:date="2022-06-09T18:35:00Z" w:id="142">
              <w:r w:rsidR="008521E1">
                <w:rPr>
                  <w:vertAlign w:val="superscript"/>
                </w:rPr>
                <w:t>5</w:t>
              </w:r>
            </w:ins>
            <w:r w:rsidRPr="00092EE5" w:rsidR="008D685E">
              <w:t xml:space="preserve"> para o país</w:t>
            </w:r>
            <w:r w:rsidRPr="00092EE5">
              <w:t xml:space="preserve"> direciona as ações</w:t>
            </w:r>
            <w:r w:rsidRPr="00092EE5" w:rsidR="00323188">
              <w:t xml:space="preserve"> em saúde digital no </w:t>
            </w:r>
            <w:ins w:author="Allan Sousa" w:date="2022-06-09T18:35:00Z" w:id="143">
              <w:r w:rsidR="008521E1">
                <w:t>Brasil</w:t>
              </w:r>
            </w:ins>
            <w:del w:author="Allan Sousa" w:date="2022-06-09T18:35:00Z" w:id="144">
              <w:r w:rsidRPr="00092EE5" w:rsidDel="008521E1" w:rsidR="00323188">
                <w:delText>País</w:delText>
              </w:r>
            </w:del>
            <w:r w:rsidRPr="00092EE5" w:rsidR="00323188">
              <w:t>. A visão proposta no documento da ESD28 é:</w:t>
            </w:r>
          </w:p>
          <w:p w:rsidRPr="00E712E7" w:rsidR="008D685E" w:rsidP="008645FB" w:rsidRDefault="008D685E" w14:paraId="2E093C82" w14:textId="77777777">
            <w:pPr>
              <w:rPr>
                <w:lang w:eastAsia="pt-BR"/>
              </w:rPr>
            </w:pPr>
          </w:p>
          <w:p w:rsidRPr="00E712E7" w:rsidR="008D685E" w:rsidP="00C22539" w:rsidRDefault="008D685E" w14:paraId="3363068B" w14:textId="7B7DB78E">
            <w:pPr>
              <w:spacing w:line="240" w:lineRule="auto"/>
              <w:ind w:left="3057"/>
              <w:rPr>
                <w:lang w:eastAsia="pt-BR"/>
              </w:rPr>
            </w:pPr>
            <w:r w:rsidRPr="00E712E7">
              <w:rPr>
                <w:lang w:eastAsia="pt-BR"/>
              </w:rPr>
              <w:t>“Até 202</w:t>
            </w:r>
            <w:del w:author="Allan Sousa" w:date="2022-06-09T18:36:00Z" w:id="145">
              <w:r w:rsidRPr="00E712E7" w:rsidDel="008521E1">
                <w:rPr>
                  <w:lang w:eastAsia="pt-BR"/>
                </w:rPr>
                <w:delText>0</w:delText>
              </w:r>
            </w:del>
            <w:ins w:author="Allan Sousa" w:date="2022-06-09T18:36:00Z" w:id="146">
              <w:r w:rsidR="008521E1">
                <w:rPr>
                  <w:lang w:eastAsia="pt-BR"/>
                </w:rPr>
                <w:t>8</w:t>
              </w:r>
            </w:ins>
            <w:r w:rsidRPr="00E712E7">
              <w:rPr>
                <w:lang w:eastAsia="pt-BR"/>
              </w:rPr>
              <w:t xml:space="preserve">, a e-Saúde Digital estará incorporada ao SUS como uma dimensão fundamental, sendo reconhecida como estratégia de melhoria consistente dos serviços de saúde por meio da disponibilização e uso de informação abrangente, precisa e segura </w:t>
            </w:r>
            <w:proofErr w:type="gramStart"/>
            <w:r w:rsidRPr="00E712E7">
              <w:rPr>
                <w:lang w:eastAsia="pt-BR"/>
              </w:rPr>
              <w:t>que</w:t>
            </w:r>
            <w:proofErr w:type="gramEnd"/>
            <w:r w:rsidRPr="00E712E7">
              <w:rPr>
                <w:lang w:eastAsia="pt-BR"/>
              </w:rPr>
              <w:t xml:space="preserve"> agilize e melhore a qualidade da atenção e dos processos de Saúde, nas três esferas de governo e no setor privado, beneficiando pacientes, cidadãos, profissionais, gestores e organizações de saúde”.</w:t>
            </w:r>
            <w:r w:rsidRPr="00C22539" w:rsidR="00C22539">
              <w:rPr>
                <w:vertAlign w:val="superscript"/>
                <w:lang w:eastAsia="pt-BR"/>
              </w:rPr>
              <w:t>1</w:t>
            </w:r>
            <w:ins w:author="Allan Sousa" w:date="2022-06-09T18:36:00Z" w:id="147">
              <w:r w:rsidR="008521E1">
                <w:rPr>
                  <w:vertAlign w:val="superscript"/>
                  <w:lang w:eastAsia="pt-BR"/>
                </w:rPr>
                <w:t>4</w:t>
              </w:r>
            </w:ins>
            <w:del w:author="Allan Sousa" w:date="2022-06-09T18:36:00Z" w:id="148">
              <w:r w:rsidRPr="00C22539" w:rsidDel="008521E1" w:rsidR="00C22539">
                <w:rPr>
                  <w:vertAlign w:val="superscript"/>
                  <w:lang w:eastAsia="pt-BR"/>
                </w:rPr>
                <w:delText>2</w:delText>
              </w:r>
            </w:del>
          </w:p>
          <w:p w:rsidRPr="00E712E7" w:rsidR="008D685E" w:rsidP="008645FB" w:rsidRDefault="008D685E" w14:paraId="78FEC8A0" w14:textId="77777777"/>
          <w:p w:rsidR="00602F56" w:rsidP="00602F56" w:rsidRDefault="00602F56" w14:paraId="6ABA9B68" w14:textId="6798AB75">
            <w:pPr>
              <w:rPr>
                <w:lang w:eastAsia="pt-BR"/>
              </w:rPr>
            </w:pPr>
            <w:r w:rsidRPr="00043007">
              <w:rPr>
                <w:lang w:eastAsia="pt-BR"/>
              </w:rPr>
              <w:t>Este projeto está totalmente alinhado com a ESD28</w:t>
            </w:r>
            <w:r w:rsidRPr="00043007">
              <w:rPr>
                <w:vertAlign w:val="superscript"/>
                <w:lang w:eastAsia="pt-BR"/>
              </w:rPr>
              <w:t>1</w:t>
            </w:r>
            <w:del w:author="Allan Sousa" w:date="2022-06-09T18:36:00Z" w:id="149">
              <w:r w:rsidRPr="00043007" w:rsidDel="008521E1">
                <w:rPr>
                  <w:vertAlign w:val="superscript"/>
                  <w:lang w:eastAsia="pt-BR"/>
                </w:rPr>
                <w:delText>2</w:delText>
              </w:r>
            </w:del>
            <w:ins w:author="Allan Sousa" w:date="2022-06-09T18:36:00Z" w:id="150">
              <w:r w:rsidR="008521E1">
                <w:rPr>
                  <w:vertAlign w:val="superscript"/>
                  <w:lang w:eastAsia="pt-BR"/>
                </w:rPr>
                <w:t>4</w:t>
              </w:r>
            </w:ins>
            <w:r w:rsidRPr="00043007">
              <w:rPr>
                <w:lang w:eastAsia="pt-BR"/>
              </w:rPr>
              <w:t xml:space="preserve"> e atende</w:t>
            </w:r>
            <w:ins w:author="Allan Sousa" w:date="2022-06-09T18:36:00Z" w:id="151">
              <w:r w:rsidR="008521E1">
                <w:rPr>
                  <w:lang w:eastAsia="pt-BR"/>
                </w:rPr>
                <w:t xml:space="preserve"> a</w:t>
              </w:r>
            </w:ins>
            <w:r w:rsidRPr="00043007">
              <w:rPr>
                <w:lang w:eastAsia="pt-BR"/>
              </w:rPr>
              <w:t xml:space="preserve"> três </w:t>
            </w:r>
            <w:ins w:author="Allan Sousa" w:date="2022-06-09T18:36:00Z" w:id="152">
              <w:r w:rsidR="008521E1">
                <w:rPr>
                  <w:lang w:eastAsia="pt-BR"/>
                </w:rPr>
                <w:t xml:space="preserve">de suas </w:t>
              </w:r>
            </w:ins>
            <w:r w:rsidRPr="00043007">
              <w:rPr>
                <w:lang w:eastAsia="pt-BR"/>
              </w:rPr>
              <w:t>prioridades</w:t>
            </w:r>
            <w:del w:author="Allan Sousa" w:date="2022-06-09T18:36:00Z" w:id="153">
              <w:r w:rsidRPr="00043007" w:rsidDel="008521E1">
                <w:rPr>
                  <w:lang w:eastAsia="pt-BR"/>
                </w:rPr>
                <w:delText xml:space="preserve"> lá identificadas</w:delText>
              </w:r>
            </w:del>
            <w:r w:rsidRPr="00043007">
              <w:rPr>
                <w:lang w:eastAsia="pt-BR"/>
              </w:rPr>
              <w:t>:</w:t>
            </w:r>
          </w:p>
          <w:p w:rsidRPr="00043007" w:rsidR="00602F56" w:rsidP="00602F56" w:rsidRDefault="00602F56" w14:paraId="64279CF2" w14:textId="77777777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lang w:eastAsia="pt-BR"/>
              </w:rPr>
            </w:pPr>
            <w:r w:rsidRPr="00930F68">
              <w:rPr>
                <w:rFonts w:ascii="Arial" w:hAnsi="Arial" w:cs="Arial"/>
                <w:b/>
                <w:bCs/>
                <w:lang w:eastAsia="pt-BR"/>
              </w:rPr>
              <w:t>Prioridade 3 – Apoio à Continuidade da Atenção em todos os níveis: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043007">
              <w:rPr>
                <w:rFonts w:ascii="Arial" w:hAnsi="Arial" w:cs="Arial"/>
                <w:lang w:eastAsia="pt-BR"/>
              </w:rPr>
              <w:t xml:space="preserve">Esta prioridade engloba as seguintes </w:t>
            </w:r>
            <w:proofErr w:type="spellStart"/>
            <w:r w:rsidRPr="00043007">
              <w:rPr>
                <w:rFonts w:ascii="Arial" w:hAnsi="Arial" w:cs="Arial"/>
                <w:lang w:eastAsia="pt-BR"/>
              </w:rPr>
              <w:t>subprioridades</w:t>
            </w:r>
            <w:proofErr w:type="spellEnd"/>
            <w:r w:rsidRPr="00043007">
              <w:rPr>
                <w:rFonts w:ascii="Arial" w:hAnsi="Arial" w:cs="Arial"/>
                <w:lang w:eastAsia="pt-BR"/>
              </w:rPr>
              <w:t xml:space="preserve">: “Apoio à Continuidade da Atenção em todos os níveis; Promoção de Saúde e Prevenção de Doenças e Agravos e Promoção da </w:t>
            </w:r>
            <w:proofErr w:type="spellStart"/>
            <w:r w:rsidRPr="00043007">
              <w:rPr>
                <w:rFonts w:ascii="Arial" w:hAnsi="Arial" w:cs="Arial"/>
                <w:lang w:eastAsia="pt-BR"/>
              </w:rPr>
              <w:t>Telessaúde</w:t>
            </w:r>
            <w:proofErr w:type="spellEnd"/>
            <w:r w:rsidRPr="00043007">
              <w:rPr>
                <w:rFonts w:ascii="Arial" w:hAnsi="Arial" w:cs="Arial"/>
                <w:lang w:eastAsia="pt-BR"/>
              </w:rPr>
              <w:t xml:space="preserve"> e Serviços Digitais”. Um dos principais objetivos do IPS é exatamente melhorar o cuidado em saúde, oferecendo o conjunto de informações para continuidade do cuidado e prevenção de Doenças e Agravos; </w:t>
            </w:r>
          </w:p>
          <w:p w:rsidRPr="00930F68" w:rsidR="00602F56" w:rsidP="00602F56" w:rsidRDefault="00602F56" w14:paraId="5EBCEE77" w14:textId="38D078D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lang w:eastAsia="pt-BR"/>
              </w:rPr>
            </w:pPr>
            <w:r w:rsidRPr="003F6C8C">
              <w:rPr>
                <w:rFonts w:ascii="Arial" w:hAnsi="Arial" w:cs="Arial"/>
                <w:b/>
                <w:bCs/>
                <w:lang w:eastAsia="pt-BR"/>
              </w:rPr>
              <w:t xml:space="preserve">Prioridade 4 – Usuário como Protagonista: </w:t>
            </w:r>
            <w:r w:rsidRPr="00930F68">
              <w:rPr>
                <w:rFonts w:ascii="Arial" w:hAnsi="Arial" w:cs="Arial"/>
                <w:lang w:eastAsia="pt-BR"/>
              </w:rPr>
              <w:t xml:space="preserve">O Engajamento dos Usuários é uma das </w:t>
            </w:r>
            <w:proofErr w:type="spellStart"/>
            <w:r w:rsidRPr="00930F68">
              <w:rPr>
                <w:rFonts w:ascii="Arial" w:hAnsi="Arial" w:cs="Arial"/>
                <w:lang w:eastAsia="pt-BR"/>
              </w:rPr>
              <w:t>subprioridades</w:t>
            </w:r>
            <w:proofErr w:type="spellEnd"/>
            <w:r w:rsidRPr="00930F68">
              <w:rPr>
                <w:rFonts w:ascii="Arial" w:hAnsi="Arial" w:cs="Arial"/>
                <w:lang w:eastAsia="pt-BR"/>
              </w:rPr>
              <w:t xml:space="preserve"> deste item. A publicação do Guia de Implementação HL7/FHIR do BRASIL-IPS possibilitará que as informações do IPS possam ser exibidas no aplicativo CONECTE SUS. Adicionalmente, será possível para a equipe de desenvolvimento da RNDS implementar a funcionalidade que possibilite que o paciente edite, ou insira o</w:t>
            </w:r>
            <w:del w:author="Allan Sousa" w:date="2022-06-09T18:37:00Z" w:id="154">
              <w:r w:rsidRPr="00930F68" w:rsidDel="001A4F2E">
                <w:rPr>
                  <w:rFonts w:ascii="Arial" w:hAnsi="Arial" w:cs="Arial"/>
                  <w:lang w:eastAsia="pt-BR"/>
                </w:rPr>
                <w:delText>s</w:delText>
              </w:r>
            </w:del>
            <w:r w:rsidRPr="00930F68">
              <w:rPr>
                <w:rFonts w:ascii="Arial" w:hAnsi="Arial" w:cs="Arial"/>
                <w:lang w:eastAsia="pt-BR"/>
              </w:rPr>
              <w:t xml:space="preserve"> seu Sumário de Saúde diretamente no CONECTE SUS</w:t>
            </w:r>
            <w:ins w:author="Allan Sousa" w:date="2022-06-09T18:37:00Z" w:id="155">
              <w:r w:rsidR="001A4F2E">
                <w:rPr>
                  <w:rFonts w:ascii="Arial" w:hAnsi="Arial" w:cs="Arial"/>
                  <w:lang w:eastAsia="pt-BR"/>
                </w:rPr>
                <w:t xml:space="preserve"> Cidadão</w:t>
              </w:r>
            </w:ins>
            <w:r w:rsidRPr="00930F68">
              <w:rPr>
                <w:rFonts w:ascii="Arial" w:hAnsi="Arial" w:cs="Arial"/>
                <w:lang w:eastAsia="pt-BR"/>
              </w:rPr>
              <w:t>;</w:t>
            </w:r>
          </w:p>
          <w:p w:rsidRPr="00682D8C" w:rsidR="00602F56" w:rsidP="00602F56" w:rsidRDefault="00602F56" w14:paraId="1115436B" w14:textId="15435D18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lang w:eastAsia="pt-BR"/>
              </w:rPr>
            </w:pPr>
            <w:r w:rsidRPr="00682D8C">
              <w:rPr>
                <w:rFonts w:ascii="Arial" w:hAnsi="Arial" w:cs="Arial"/>
                <w:b/>
                <w:bCs/>
                <w:lang w:eastAsia="pt-BR"/>
              </w:rPr>
              <w:t>Prioridade 6 - Ambiente de Interconectividade:</w:t>
            </w:r>
            <w:r w:rsidRPr="00682D8C">
              <w:rPr>
                <w:rFonts w:ascii="Arial" w:hAnsi="Arial" w:cs="Arial"/>
                <w:lang w:eastAsia="pt-BR"/>
              </w:rPr>
              <w:t xml:space="preserve"> A implantação do Brasil-IPS atende as duas </w:t>
            </w:r>
            <w:proofErr w:type="spellStart"/>
            <w:r w:rsidRPr="00682D8C">
              <w:rPr>
                <w:rFonts w:ascii="Arial" w:hAnsi="Arial" w:cs="Arial"/>
                <w:lang w:eastAsia="pt-BR"/>
              </w:rPr>
              <w:t>subprioridades</w:t>
            </w:r>
            <w:proofErr w:type="spellEnd"/>
            <w:r w:rsidRPr="00682D8C">
              <w:rPr>
                <w:rFonts w:ascii="Arial" w:hAnsi="Arial" w:cs="Arial"/>
                <w:lang w:eastAsia="pt-BR"/>
              </w:rPr>
              <w:t xml:space="preserve"> deste item, ou seja: Interoperabilidade com Sistemas Externos e Padrões e Terminologias. O Guia de Implementação HL7/FHIR do BRASIL-IPS possibilita que, assim que a RNDS estiver preparad</w:t>
            </w:r>
            <w:ins w:author="Allan Sousa" w:date="2022-06-09T18:40:00Z" w:id="156">
              <w:r w:rsidR="001A4F2E">
                <w:rPr>
                  <w:rFonts w:ascii="Arial" w:hAnsi="Arial" w:cs="Arial"/>
                  <w:lang w:eastAsia="pt-BR"/>
                </w:rPr>
                <w:t xml:space="preserve">a, </w:t>
              </w:r>
            </w:ins>
            <w:del w:author="Allan Sousa" w:date="2022-06-09T18:40:00Z" w:id="157">
              <w:r w:rsidRPr="00682D8C" w:rsidDel="001A4F2E">
                <w:rPr>
                  <w:rFonts w:ascii="Arial" w:hAnsi="Arial" w:cs="Arial"/>
                  <w:lang w:eastAsia="pt-BR"/>
                </w:rPr>
                <w:delText xml:space="preserve">a para receber </w:delText>
              </w:r>
            </w:del>
            <w:del w:author="Allan Sousa" w:date="2022-06-09T18:39:00Z" w:id="158">
              <w:r w:rsidRPr="00682D8C" w:rsidDel="001A4F2E">
                <w:rPr>
                  <w:rFonts w:ascii="Arial" w:hAnsi="Arial" w:cs="Arial"/>
                  <w:lang w:eastAsia="pt-BR"/>
                </w:rPr>
                <w:delText>que</w:delText>
              </w:r>
            </w:del>
            <w:del w:author="Allan Sousa" w:date="2022-06-09T18:40:00Z" w:id="159">
              <w:r w:rsidRPr="00682D8C" w:rsidDel="001A4F2E">
                <w:rPr>
                  <w:rFonts w:ascii="Arial" w:hAnsi="Arial" w:cs="Arial"/>
                  <w:lang w:eastAsia="pt-BR"/>
                </w:rPr>
                <w:delText xml:space="preserve"> </w:delText>
              </w:r>
            </w:del>
            <w:r w:rsidRPr="00682D8C">
              <w:rPr>
                <w:rFonts w:ascii="Arial" w:hAnsi="Arial" w:cs="Arial"/>
                <w:lang w:eastAsia="pt-BR"/>
              </w:rPr>
              <w:t>sistemas externos possam enviar o conjunto de informações do Brasil-IPS diretamente para RNDS. O mapeamento dos vocabulários locais para as terminologias utilizadas no IPS com certeza será uma contribuição substancial para o desenvolvimento da utilização de terminologias clínicas no País.</w:t>
            </w:r>
          </w:p>
          <w:p w:rsidR="008D685E" w:rsidP="008645FB" w:rsidRDefault="008D685E" w14:paraId="6163A2ED" w14:textId="27961F2E">
            <w:pPr>
              <w:rPr>
                <w:vertAlign w:val="superscript"/>
                <w:lang w:eastAsia="pt-BR"/>
              </w:rPr>
            </w:pPr>
            <w:r w:rsidRPr="00E712E7">
              <w:rPr>
                <w:lang w:eastAsia="pt-BR"/>
              </w:rPr>
              <w:t>O projeto da Rede Nacional de Dados em Saúde (RNDS)</w:t>
            </w:r>
            <w:r w:rsidR="0086225E">
              <w:rPr>
                <w:lang w:eastAsia="pt-BR"/>
              </w:rPr>
              <w:t xml:space="preserve">, </w:t>
            </w:r>
            <w:r w:rsidRPr="00E712E7" w:rsidR="0086225E">
              <w:rPr>
                <w:lang w:eastAsia="pt-BR"/>
              </w:rPr>
              <w:t>sob</w:t>
            </w:r>
            <w:r w:rsidR="008675DA">
              <w:rPr>
                <w:lang w:eastAsia="pt-BR"/>
              </w:rPr>
              <w:t xml:space="preserve"> </w:t>
            </w:r>
            <w:r w:rsidRPr="00E712E7" w:rsidR="0086225E">
              <w:rPr>
                <w:lang w:eastAsia="pt-BR"/>
              </w:rPr>
              <w:t xml:space="preserve">responsabilidade do </w:t>
            </w:r>
            <w:r w:rsidR="0083600D">
              <w:rPr>
                <w:lang w:eastAsia="pt-BR"/>
              </w:rPr>
              <w:t>MS/DATASUS</w:t>
            </w:r>
            <w:r w:rsidR="0086225E">
              <w:rPr>
                <w:lang w:eastAsia="pt-BR"/>
              </w:rPr>
              <w:t>,</w:t>
            </w:r>
            <w:r w:rsidRPr="00E712E7">
              <w:rPr>
                <w:lang w:eastAsia="pt-BR"/>
              </w:rPr>
              <w:t xml:space="preserve"> tem o objetivo de permitir que todos os atores (estabelecimentos de saúde, profissionais de saúde e </w:t>
            </w:r>
            <w:ins w:author="Allan Sousa" w:date="2022-06-09T18:40:00Z" w:id="160">
              <w:r w:rsidR="001A4F2E">
                <w:rPr>
                  <w:lang w:eastAsia="pt-BR"/>
                </w:rPr>
                <w:t>usuários</w:t>
              </w:r>
            </w:ins>
            <w:del w:author="Allan Sousa" w:date="2022-06-09T18:40:00Z" w:id="161">
              <w:r w:rsidRPr="00E712E7" w:rsidDel="001A4F2E">
                <w:rPr>
                  <w:lang w:eastAsia="pt-BR"/>
                </w:rPr>
                <w:delText>os pacientes</w:delText>
              </w:r>
            </w:del>
            <w:r w:rsidRPr="00E712E7">
              <w:rPr>
                <w:lang w:eastAsia="pt-BR"/>
              </w:rPr>
              <w:t>) compartilhem informações de saúde, promovendo a atenção à saúde com mais qualidade. A implementação da RNDS se dá por meio da disponibilização de "contêineres” virtuais com informação clínica armazenada na nuvem.</w:t>
            </w:r>
            <w:r w:rsidR="006A610A">
              <w:rPr>
                <w:lang w:eastAsia="pt-BR"/>
              </w:rPr>
              <w:t xml:space="preserve"> </w:t>
            </w:r>
            <w:r w:rsidRPr="00E712E7">
              <w:rPr>
                <w:lang w:eastAsia="pt-BR"/>
              </w:rPr>
              <w:t xml:space="preserve">Os dados armazenados são mantidos respeitando a privacidade, integridade e </w:t>
            </w:r>
            <w:proofErr w:type="spellStart"/>
            <w:r w:rsidRPr="00E712E7">
              <w:rPr>
                <w:lang w:eastAsia="pt-BR"/>
              </w:rPr>
              <w:t>auditabilidade</w:t>
            </w:r>
            <w:proofErr w:type="spellEnd"/>
            <w:r w:rsidRPr="00E712E7">
              <w:rPr>
                <w:lang w:eastAsia="pt-BR"/>
              </w:rPr>
              <w:t xml:space="preserve"> dos mesmos, além de promover a acessibilidade e interoperabilidade das informações de forma segura e controlada. Os esforços estão concentrados para que até 2028, a RNDS esteja estabelecida como a plataforma digital de informação de saúde brasileira, conectando todo o território Nacional.</w:t>
            </w:r>
            <w:r w:rsidR="00C22539">
              <w:rPr>
                <w:vertAlign w:val="superscript"/>
                <w:lang w:eastAsia="pt-BR"/>
              </w:rPr>
              <w:t>1</w:t>
            </w:r>
            <w:ins w:author="Allan Sousa" w:date="2022-06-09T18:41:00Z" w:id="162">
              <w:r w:rsidR="001A4F2E">
                <w:rPr>
                  <w:vertAlign w:val="superscript"/>
                  <w:lang w:eastAsia="pt-BR"/>
                </w:rPr>
                <w:t>4</w:t>
              </w:r>
            </w:ins>
            <w:del w:author="Allan Sousa" w:date="2022-06-09T18:41:00Z" w:id="163">
              <w:r w:rsidDel="001A4F2E" w:rsidR="00C22539">
                <w:rPr>
                  <w:vertAlign w:val="superscript"/>
                  <w:lang w:eastAsia="pt-BR"/>
                </w:rPr>
                <w:delText>2</w:delText>
              </w:r>
            </w:del>
          </w:p>
          <w:p w:rsidR="06C8AE97" w:rsidP="00682D8C" w:rsidRDefault="06C8AE97" w14:paraId="18AF611F" w14:textId="25B2215C">
            <w:pPr>
              <w:pStyle w:val="SemEspaamento"/>
              <w:rPr>
                <w:lang w:eastAsia="pt-BR"/>
              </w:rPr>
            </w:pPr>
          </w:p>
          <w:p w:rsidRPr="00BD6287" w:rsidR="006A610A" w:rsidP="008645FB" w:rsidRDefault="009A09DA" w14:paraId="200656DF" w14:textId="60264FCE">
            <w:r w:rsidRPr="00C22539">
              <w:t>A</w:t>
            </w:r>
            <w:r>
              <w:t xml:space="preserve">s organizações </w:t>
            </w:r>
            <w:r w:rsidRPr="00E5672D" w:rsidR="006A610A">
              <w:rPr>
                <w:i/>
                <w:iCs/>
              </w:rPr>
              <w:t xml:space="preserve">Health </w:t>
            </w:r>
            <w:proofErr w:type="spellStart"/>
            <w:r w:rsidRPr="00E5672D" w:rsidR="006A610A">
              <w:rPr>
                <w:i/>
                <w:iCs/>
              </w:rPr>
              <w:t>Level</w:t>
            </w:r>
            <w:proofErr w:type="spellEnd"/>
            <w:r w:rsidRPr="00E5672D" w:rsidR="006A610A">
              <w:rPr>
                <w:i/>
                <w:iCs/>
              </w:rPr>
              <w:t xml:space="preserve"> </w:t>
            </w:r>
            <w:proofErr w:type="spellStart"/>
            <w:r w:rsidRPr="00E5672D" w:rsidR="006A610A">
              <w:rPr>
                <w:i/>
                <w:iCs/>
              </w:rPr>
              <w:t>Seven</w:t>
            </w:r>
            <w:proofErr w:type="spellEnd"/>
            <w:r w:rsidRPr="00E5672D" w:rsidR="006A610A">
              <w:rPr>
                <w:i/>
                <w:iCs/>
              </w:rPr>
              <w:t xml:space="preserve"> </w:t>
            </w:r>
            <w:proofErr w:type="spellStart"/>
            <w:r w:rsidRPr="00E5672D" w:rsidR="006A610A">
              <w:rPr>
                <w:i/>
                <w:iCs/>
              </w:rPr>
              <w:t>International</w:t>
            </w:r>
            <w:proofErr w:type="spellEnd"/>
            <w:r w:rsidR="006A610A">
              <w:t xml:space="preserve"> (</w:t>
            </w:r>
            <w:r w:rsidRPr="00E712E7" w:rsidR="006A610A">
              <w:t>HL7</w:t>
            </w:r>
            <w:r w:rsidR="006A610A">
              <w:t>)</w:t>
            </w:r>
            <w:r w:rsidRPr="00E712E7" w:rsidR="006A610A">
              <w:t xml:space="preserve"> e Comitê Europeu de Padronização (CEN)</w:t>
            </w:r>
            <w:r>
              <w:t xml:space="preserve"> desenvolveram </w:t>
            </w:r>
            <w:r w:rsidR="00AC2309">
              <w:t>u</w:t>
            </w:r>
            <w:r w:rsidR="004C7C6D">
              <w:t>m</w:t>
            </w:r>
            <w:r w:rsidR="00CB4339">
              <w:t xml:space="preserve"> padrão</w:t>
            </w:r>
            <w:r w:rsidR="00784F30">
              <w:t xml:space="preserve"> internacional para o registro de informações em saúde:</w:t>
            </w:r>
            <w:r w:rsidR="004C7C6D">
              <w:t xml:space="preserve"> </w:t>
            </w:r>
            <w:r w:rsidR="00784F30">
              <w:t>o Sumário</w:t>
            </w:r>
            <w:r w:rsidRPr="009A09DA">
              <w:t xml:space="preserve"> Internacional do Paciente (</w:t>
            </w:r>
            <w:proofErr w:type="spellStart"/>
            <w:r w:rsidRPr="00C22539">
              <w:rPr>
                <w:i/>
                <w:iCs/>
              </w:rPr>
              <w:t>International</w:t>
            </w:r>
            <w:proofErr w:type="spellEnd"/>
            <w:r w:rsidRPr="00C22539">
              <w:rPr>
                <w:i/>
                <w:iCs/>
              </w:rPr>
              <w:t xml:space="preserve"> </w:t>
            </w:r>
            <w:proofErr w:type="spellStart"/>
            <w:r w:rsidRPr="00C22539">
              <w:rPr>
                <w:i/>
                <w:iCs/>
              </w:rPr>
              <w:t>Patient</w:t>
            </w:r>
            <w:proofErr w:type="spellEnd"/>
            <w:r w:rsidRPr="00C22539">
              <w:rPr>
                <w:i/>
                <w:iCs/>
              </w:rPr>
              <w:t xml:space="preserve"> </w:t>
            </w:r>
            <w:proofErr w:type="spellStart"/>
            <w:r w:rsidRPr="00C22539">
              <w:rPr>
                <w:i/>
                <w:iCs/>
              </w:rPr>
              <w:t>Summary</w:t>
            </w:r>
            <w:proofErr w:type="spellEnd"/>
            <w:r w:rsidRPr="009A09DA">
              <w:t xml:space="preserve"> – IPS)</w:t>
            </w:r>
            <w:r w:rsidRPr="00E712E7" w:rsidR="006A610A">
              <w:rPr>
                <w:vertAlign w:val="superscript"/>
              </w:rPr>
              <w:t>1</w:t>
            </w:r>
            <w:r w:rsidRPr="00E712E7" w:rsidR="006A610A">
              <w:t xml:space="preserve">, </w:t>
            </w:r>
            <w:r w:rsidR="00CC6018">
              <w:t xml:space="preserve">que </w:t>
            </w:r>
            <w:r w:rsidRPr="00E712E7" w:rsidR="006A610A">
              <w:t>pode ajudar os profissionais de saúde acessarem informações relevantes, precisas e atualizadas sobre seus pacientes no ponto de cuidado</w:t>
            </w:r>
            <w:r w:rsidRPr="00BD6287" w:rsidR="006A610A">
              <w:t xml:space="preserve">, ao mesmo tempo que </w:t>
            </w:r>
            <w:r w:rsidR="006A610A">
              <w:t>evidencia</w:t>
            </w:r>
            <w:r w:rsidRPr="00BD6287" w:rsidR="006A610A">
              <w:t xml:space="preserve"> o </w:t>
            </w:r>
            <w:r w:rsidR="006A610A">
              <w:t xml:space="preserve">protagonismo do </w:t>
            </w:r>
            <w:r w:rsidRPr="00BD6287" w:rsidR="006A610A">
              <w:t>cidadão na posse de seus dados de saúde.</w:t>
            </w:r>
          </w:p>
          <w:p w:rsidR="006A610A" w:rsidP="008645FB" w:rsidRDefault="006A610A" w14:paraId="79B3F561" w14:textId="77777777">
            <w:pPr>
              <w:rPr>
                <w:lang w:eastAsia="pt-BR"/>
              </w:rPr>
            </w:pPr>
          </w:p>
          <w:p w:rsidRPr="00E712E7" w:rsidR="008D685E" w:rsidP="008645FB" w:rsidRDefault="008D685E" w14:paraId="0EC933D4" w14:textId="7A70528C">
            <w:pPr>
              <w:rPr>
                <w:lang w:eastAsia="pt-BR"/>
              </w:rPr>
            </w:pPr>
            <w:r w:rsidRPr="00E712E7">
              <w:rPr>
                <w:lang w:eastAsia="pt-BR"/>
              </w:rPr>
              <w:t xml:space="preserve">Nesse sentido, a presente proposta de Projeto PROADI-SUS se propõe a apoiar </w:t>
            </w:r>
            <w:r w:rsidRPr="00E712E7" w:rsidR="0013781C">
              <w:rPr>
                <w:lang w:eastAsia="pt-BR"/>
              </w:rPr>
              <w:t>a internalização</w:t>
            </w:r>
            <w:r w:rsidRPr="00E712E7">
              <w:rPr>
                <w:lang w:eastAsia="pt-BR"/>
              </w:rPr>
              <w:t xml:space="preserve"> do padrão Sumário Internacional do Paciente</w:t>
            </w:r>
            <w:r w:rsidR="005D176E">
              <w:rPr>
                <w:lang w:eastAsia="pt-BR"/>
              </w:rPr>
              <w:t xml:space="preserve"> (</w:t>
            </w:r>
            <w:proofErr w:type="spellStart"/>
            <w:r w:rsidRPr="00C22539">
              <w:rPr>
                <w:i/>
                <w:iCs/>
                <w:lang w:eastAsia="pt-BR"/>
              </w:rPr>
              <w:t>International</w:t>
            </w:r>
            <w:proofErr w:type="spellEnd"/>
            <w:r w:rsidRPr="00C22539">
              <w:rPr>
                <w:i/>
                <w:iCs/>
                <w:lang w:eastAsia="pt-BR"/>
              </w:rPr>
              <w:t xml:space="preserve"> </w:t>
            </w:r>
            <w:proofErr w:type="spellStart"/>
            <w:r w:rsidRPr="00C22539">
              <w:rPr>
                <w:i/>
                <w:iCs/>
                <w:lang w:eastAsia="pt-BR"/>
              </w:rPr>
              <w:t>Patient</w:t>
            </w:r>
            <w:proofErr w:type="spellEnd"/>
            <w:r w:rsidRPr="00C22539">
              <w:rPr>
                <w:i/>
                <w:iCs/>
                <w:lang w:eastAsia="pt-BR"/>
              </w:rPr>
              <w:t xml:space="preserve"> </w:t>
            </w:r>
            <w:proofErr w:type="spellStart"/>
            <w:r w:rsidRPr="00C22539">
              <w:rPr>
                <w:i/>
                <w:iCs/>
                <w:lang w:eastAsia="pt-BR"/>
              </w:rPr>
              <w:t>Summary</w:t>
            </w:r>
            <w:proofErr w:type="spellEnd"/>
            <w:r w:rsidRPr="00C22539" w:rsidR="005D176E">
              <w:rPr>
                <w:i/>
                <w:iCs/>
                <w:lang w:eastAsia="pt-BR"/>
              </w:rPr>
              <w:t xml:space="preserve"> </w:t>
            </w:r>
            <w:r w:rsidR="005D176E">
              <w:rPr>
                <w:lang w:eastAsia="pt-BR"/>
              </w:rPr>
              <w:t xml:space="preserve">– </w:t>
            </w:r>
            <w:r w:rsidRPr="00E712E7">
              <w:rPr>
                <w:lang w:eastAsia="pt-BR"/>
              </w:rPr>
              <w:t>IPS</w:t>
            </w:r>
            <w:r w:rsidR="005D176E">
              <w:rPr>
                <w:lang w:eastAsia="pt-BR"/>
              </w:rPr>
              <w:t>)</w:t>
            </w:r>
            <w:r w:rsidRPr="00E712E7">
              <w:rPr>
                <w:lang w:eastAsia="pt-BR"/>
              </w:rPr>
              <w:t xml:space="preserve"> no âmbito da Rede Nacional de Dados em Saúde (RNDS).</w:t>
            </w:r>
            <w:r w:rsidR="002E6C2B">
              <w:rPr>
                <w:lang w:eastAsia="pt-BR"/>
              </w:rPr>
              <w:t xml:space="preserve"> </w:t>
            </w:r>
            <w:r w:rsidRPr="00E712E7">
              <w:rPr>
                <w:lang w:eastAsia="pt-BR"/>
              </w:rPr>
              <w:t xml:space="preserve">O IPS </w:t>
            </w:r>
            <w:r w:rsidR="00707C25">
              <w:rPr>
                <w:lang w:eastAsia="pt-BR"/>
              </w:rPr>
              <w:t xml:space="preserve">constitui </w:t>
            </w:r>
            <w:r w:rsidRPr="00E712E7">
              <w:rPr>
                <w:lang w:eastAsia="pt-BR"/>
              </w:rPr>
              <w:t xml:space="preserve">um registro de saúde eletrônico que contém informações essenciais de saúde destinadas ao uso em cenários de atendimento não programados e transfronteiriços para garantir que os dados do paciente os </w:t>
            </w:r>
            <w:r w:rsidR="006F1684">
              <w:rPr>
                <w:lang w:eastAsia="pt-BR"/>
              </w:rPr>
              <w:t xml:space="preserve">acompanhem </w:t>
            </w:r>
            <w:r w:rsidR="009D478D">
              <w:rPr>
                <w:lang w:eastAsia="pt-BR"/>
              </w:rPr>
              <w:t xml:space="preserve">em qualquer lugar </w:t>
            </w:r>
            <w:r w:rsidRPr="00E712E7">
              <w:rPr>
                <w:lang w:eastAsia="pt-BR"/>
              </w:rPr>
              <w:t>e</w:t>
            </w:r>
            <w:r w:rsidR="00D773F0">
              <w:rPr>
                <w:lang w:eastAsia="pt-BR"/>
              </w:rPr>
              <w:t>,</w:t>
            </w:r>
            <w:r w:rsidRPr="00E712E7">
              <w:rPr>
                <w:lang w:eastAsia="pt-BR"/>
              </w:rPr>
              <w:t xml:space="preserve"> assim</w:t>
            </w:r>
            <w:r w:rsidR="00D773F0">
              <w:rPr>
                <w:lang w:eastAsia="pt-BR"/>
              </w:rPr>
              <w:t>,</w:t>
            </w:r>
            <w:r w:rsidRPr="00E712E7">
              <w:rPr>
                <w:lang w:eastAsia="pt-BR"/>
              </w:rPr>
              <w:t xml:space="preserve"> a continuidade do cuidado. O padrão é composto por um conjunto de dados que é um resumo mínimo e prontamente utilizável pelo profissional de saúde. Os conjuntos de valores são baseados em vocabulários globais que são utilizáveis e compreensíveis em qualquer país.</w:t>
            </w:r>
            <w:r w:rsidRPr="00E712E7" w:rsidR="00C22539">
              <w:rPr>
                <w:vertAlign w:val="superscript"/>
                <w:lang w:eastAsia="pt-BR"/>
              </w:rPr>
              <w:t>1,2</w:t>
            </w:r>
            <w:r w:rsidRPr="00E712E7">
              <w:rPr>
                <w:lang w:eastAsia="pt-BR"/>
              </w:rPr>
              <w:t xml:space="preserve"> </w:t>
            </w:r>
          </w:p>
          <w:p w:rsidR="008D685E" w:rsidP="008645FB" w:rsidRDefault="008D685E" w14:paraId="66BDFB12" w14:textId="77777777">
            <w:pPr>
              <w:rPr>
                <w:lang w:eastAsia="pt-BR"/>
              </w:rPr>
            </w:pPr>
          </w:p>
          <w:p w:rsidR="008D114C" w:rsidP="008645FB" w:rsidRDefault="008D114C" w14:paraId="2BF92AAD" w14:textId="7749CD8A">
            <w:pPr>
              <w:rPr>
                <w:lang w:eastAsia="pt-BR"/>
              </w:rPr>
            </w:pPr>
            <w:r w:rsidRPr="00E712E7">
              <w:rPr>
                <w:lang w:eastAsia="pt-BR"/>
              </w:rPr>
              <w:t>A pandemia do Coronavírus tornou ainda mais evidente a necessidade da informação oportuna e adequada para tomadas de decisões assertivas na gestão dos serviços de saúde e no cuidado das pessoas.</w:t>
            </w:r>
            <w:r w:rsidRPr="00C22539" w:rsidR="00C22539">
              <w:rPr>
                <w:vertAlign w:val="superscript"/>
                <w:lang w:eastAsia="pt-BR"/>
              </w:rPr>
              <w:t>1</w:t>
            </w:r>
            <w:del w:author="Allan Sousa" w:date="2022-06-09T18:44:00Z" w:id="164">
              <w:r w:rsidRPr="00C22539" w:rsidDel="00F91482" w:rsidR="00C22539">
                <w:rPr>
                  <w:vertAlign w:val="superscript"/>
                  <w:lang w:eastAsia="pt-BR"/>
                </w:rPr>
                <w:delText>0</w:delText>
              </w:r>
            </w:del>
            <w:ins w:author="Allan Sousa" w:date="2022-06-09T18:44:00Z" w:id="165">
              <w:r w:rsidR="00F91482">
                <w:rPr>
                  <w:vertAlign w:val="superscript"/>
                  <w:lang w:eastAsia="pt-BR"/>
                </w:rPr>
                <w:t>2</w:t>
              </w:r>
            </w:ins>
            <w:r w:rsidR="00C22539">
              <w:rPr>
                <w:lang w:eastAsia="pt-BR"/>
              </w:rPr>
              <w:t xml:space="preserve"> </w:t>
            </w:r>
            <w:r w:rsidRPr="00E712E7">
              <w:rPr>
                <w:lang w:eastAsia="pt-BR"/>
              </w:rPr>
              <w:t>O cenário de incertezas e o desencadeamento de diversas crises</w:t>
            </w:r>
            <w:r>
              <w:rPr>
                <w:lang w:eastAsia="pt-BR"/>
              </w:rPr>
              <w:t xml:space="preserve"> – </w:t>
            </w:r>
            <w:r w:rsidRPr="00E712E7">
              <w:rPr>
                <w:lang w:eastAsia="pt-BR"/>
              </w:rPr>
              <w:t>além da sanitária</w:t>
            </w:r>
            <w:r>
              <w:rPr>
                <w:lang w:eastAsia="pt-BR"/>
              </w:rPr>
              <w:t xml:space="preserve"> –</w:t>
            </w:r>
            <w:r w:rsidRPr="00E712E7">
              <w:rPr>
                <w:lang w:eastAsia="pt-BR"/>
              </w:rPr>
              <w:t xml:space="preserve"> provocada</w:t>
            </w:r>
            <w:r>
              <w:rPr>
                <w:lang w:eastAsia="pt-BR"/>
              </w:rPr>
              <w:t>s</w:t>
            </w:r>
            <w:r w:rsidRPr="00E712E7">
              <w:rPr>
                <w:lang w:eastAsia="pt-BR"/>
              </w:rPr>
              <w:t xml:space="preserve"> pela COVID-19, desafiou nosso sistema de saúde e exigiu que rompêssemos mais rapidamente com o baixo grau de digitalização da saúde em todo território nacional e impulsionássemos uma estratégia que superasse nosso extenso território geográfico e suas desigualdades, investisse em novas tecnologias e interoperabilidade entre sistemas, garantisse a segurança do armazenamento e trânsito das informações e inovasse em arquitetura e inteligência de dados.</w:t>
            </w:r>
          </w:p>
          <w:p w:rsidRPr="00E712E7" w:rsidR="008D114C" w:rsidP="008645FB" w:rsidRDefault="008D114C" w14:paraId="10E6EAF1" w14:textId="77777777">
            <w:pPr>
              <w:rPr>
                <w:lang w:eastAsia="pt-BR"/>
              </w:rPr>
            </w:pPr>
          </w:p>
          <w:p w:rsidRPr="00E712E7" w:rsidR="008D114C" w:rsidP="008645FB" w:rsidRDefault="008D114C" w14:paraId="05CFECF5" w14:textId="347FD6CF">
            <w:pPr>
              <w:rPr>
                <w:lang w:eastAsia="pt-BR"/>
              </w:rPr>
            </w:pPr>
            <w:r w:rsidRPr="00E712E7">
              <w:rPr>
                <w:lang w:eastAsia="pt-BR"/>
              </w:rPr>
              <w:t xml:space="preserve">Durante a </w:t>
            </w:r>
            <w:r w:rsidR="00DC1158">
              <w:rPr>
                <w:lang w:eastAsia="pt-BR"/>
              </w:rPr>
              <w:t>p</w:t>
            </w:r>
            <w:r w:rsidRPr="00E712E7">
              <w:rPr>
                <w:lang w:eastAsia="pt-BR"/>
              </w:rPr>
              <w:t>andemia</w:t>
            </w:r>
            <w:r>
              <w:rPr>
                <w:lang w:eastAsia="pt-BR"/>
              </w:rPr>
              <w:t>,</w:t>
            </w:r>
            <w:r w:rsidRPr="00E712E7">
              <w:rPr>
                <w:lang w:eastAsia="pt-BR"/>
              </w:rPr>
              <w:t xml:space="preserve"> </w:t>
            </w:r>
            <w:r w:rsidR="00513966">
              <w:rPr>
                <w:lang w:eastAsia="pt-BR"/>
              </w:rPr>
              <w:t>tornou-se necessária a revisão d</w:t>
            </w:r>
            <w:r w:rsidRPr="00E712E7">
              <w:rPr>
                <w:lang w:eastAsia="pt-BR"/>
              </w:rPr>
              <w:t>as prioridades de armazena</w:t>
            </w:r>
            <w:r w:rsidR="00513966">
              <w:rPr>
                <w:lang w:eastAsia="pt-BR"/>
              </w:rPr>
              <w:t>mento</w:t>
            </w:r>
            <w:r w:rsidRPr="00E712E7">
              <w:rPr>
                <w:lang w:eastAsia="pt-BR"/>
              </w:rPr>
              <w:t xml:space="preserve"> </w:t>
            </w:r>
            <w:r w:rsidR="00513966">
              <w:rPr>
                <w:lang w:eastAsia="pt-BR"/>
              </w:rPr>
              <w:t xml:space="preserve">de </w:t>
            </w:r>
            <w:r w:rsidRPr="00E712E7">
              <w:rPr>
                <w:lang w:eastAsia="pt-BR"/>
              </w:rPr>
              <w:t xml:space="preserve">informações clínicas dos modelos de informação do Registro do Atendimento </w:t>
            </w:r>
            <w:r>
              <w:rPr>
                <w:lang w:eastAsia="pt-BR"/>
              </w:rPr>
              <w:t>Compartilhável (</w:t>
            </w:r>
            <w:r w:rsidRPr="00E712E7">
              <w:rPr>
                <w:lang w:eastAsia="pt-BR"/>
              </w:rPr>
              <w:t>RAC</w:t>
            </w:r>
            <w:r>
              <w:rPr>
                <w:lang w:eastAsia="pt-BR"/>
              </w:rPr>
              <w:t xml:space="preserve">) </w:t>
            </w:r>
            <w:r w:rsidRPr="00E712E7">
              <w:rPr>
                <w:lang w:eastAsia="pt-BR"/>
              </w:rPr>
              <w:t>e Sumário de Alta Hospitalar</w:t>
            </w:r>
            <w:r>
              <w:rPr>
                <w:lang w:eastAsia="pt-BR"/>
              </w:rPr>
              <w:t xml:space="preserve"> (</w:t>
            </w:r>
            <w:ins w:author="Allan Sousa" w:date="2022-06-09T18:45:00Z" w:id="166">
              <w:r w:rsidR="00F91482">
                <w:rPr>
                  <w:lang w:eastAsia="pt-BR"/>
                </w:rPr>
                <w:t>S</w:t>
              </w:r>
            </w:ins>
            <w:r w:rsidRPr="00E712E7">
              <w:rPr>
                <w:lang w:eastAsia="pt-BR"/>
              </w:rPr>
              <w:t>A</w:t>
            </w:r>
            <w:del w:author="Allan Sousa" w:date="2022-06-09T18:45:00Z" w:id="167">
              <w:r w:rsidRPr="00E712E7" w:rsidDel="00F91482">
                <w:rPr>
                  <w:lang w:eastAsia="pt-BR"/>
                </w:rPr>
                <w:delText>S</w:delText>
              </w:r>
            </w:del>
            <w:r>
              <w:rPr>
                <w:lang w:eastAsia="pt-BR"/>
              </w:rPr>
              <w:t>)</w:t>
            </w:r>
            <w:r w:rsidRPr="00E712E7">
              <w:rPr>
                <w:lang w:eastAsia="pt-BR"/>
              </w:rPr>
              <w:t>, para garantir o armazenamento dos resultados de exames de COVID-19 e o registro das imunizações</w:t>
            </w:r>
            <w:ins w:author="Allan Sousa" w:date="2022-06-09T18:45:00Z" w:id="168">
              <w:r w:rsidR="00F91482">
                <w:rPr>
                  <w:lang w:eastAsia="pt-BR"/>
                </w:rPr>
                <w:t>.</w:t>
              </w:r>
            </w:ins>
            <w:del w:author="Allan Sousa" w:date="2022-06-09T18:45:00Z" w:id="169">
              <w:r w:rsidDel="00F91482" w:rsidR="00513966">
                <w:rPr>
                  <w:vertAlign w:val="superscript"/>
                  <w:lang w:eastAsia="pt-BR"/>
                </w:rPr>
                <w:delText>:</w:delText>
              </w:r>
            </w:del>
            <w:r w:rsidR="00513966">
              <w:rPr>
                <w:vertAlign w:val="superscript"/>
                <w:lang w:eastAsia="pt-BR"/>
              </w:rPr>
              <w:t xml:space="preserve"> </w:t>
            </w:r>
            <w:r w:rsidRPr="00E712E7">
              <w:rPr>
                <w:lang w:eastAsia="pt-BR"/>
              </w:rPr>
              <w:t>Hoje a RNDS possui 410 milhões de registros de imunização COVID-19 e 21 milhões de resultados de exames de COVID, conforme relatado no Volume 24 do boletim CONECTE SUS, de abril de 2022</w:t>
            </w:r>
            <w:r w:rsidR="00474EEA">
              <w:rPr>
                <w:vertAlign w:val="superscript"/>
                <w:lang w:eastAsia="pt-BR"/>
              </w:rPr>
              <w:t>1</w:t>
            </w:r>
            <w:del w:author="Allan Sousa" w:date="2022-06-09T18:45:00Z" w:id="170">
              <w:r w:rsidDel="00F91482" w:rsidR="00C22539">
                <w:rPr>
                  <w:vertAlign w:val="superscript"/>
                  <w:lang w:eastAsia="pt-BR"/>
                </w:rPr>
                <w:delText>4</w:delText>
              </w:r>
            </w:del>
            <w:ins w:author="Allan Sousa" w:date="2022-06-09T18:45:00Z" w:id="171">
              <w:r w:rsidR="00F91482">
                <w:rPr>
                  <w:vertAlign w:val="superscript"/>
                  <w:lang w:eastAsia="pt-BR"/>
                </w:rPr>
                <w:t>6</w:t>
              </w:r>
            </w:ins>
            <w:r w:rsidRPr="00E712E7">
              <w:rPr>
                <w:lang w:eastAsia="pt-BR"/>
              </w:rPr>
              <w:t>.</w:t>
            </w:r>
          </w:p>
          <w:p w:rsidRPr="00E712E7" w:rsidR="008D114C" w:rsidP="008645FB" w:rsidRDefault="008D114C" w14:paraId="32420830" w14:textId="77777777">
            <w:pPr>
              <w:rPr>
                <w:lang w:eastAsia="pt-BR"/>
              </w:rPr>
            </w:pPr>
          </w:p>
          <w:p w:rsidR="00296BBE" w:rsidP="00C22539" w:rsidRDefault="00177444" w14:paraId="1406AF97" w14:textId="79FEBFA9">
            <w:pPr>
              <w:rPr>
                <w:lang w:eastAsia="pt-BR"/>
              </w:rPr>
            </w:pPr>
            <w:r>
              <w:rPr>
                <w:lang w:eastAsia="pt-BR"/>
              </w:rPr>
              <w:t>A</w:t>
            </w:r>
            <w:r w:rsidRPr="00E712E7" w:rsidR="008D685E">
              <w:rPr>
                <w:lang w:eastAsia="pt-BR"/>
              </w:rPr>
              <w:t xml:space="preserve"> </w:t>
            </w:r>
            <w:r w:rsidR="00824FA6">
              <w:rPr>
                <w:lang w:eastAsia="pt-BR"/>
              </w:rPr>
              <w:t>Organização Mundial em Saúde (</w:t>
            </w:r>
            <w:r w:rsidRPr="00E712E7" w:rsidR="008D685E">
              <w:rPr>
                <w:lang w:eastAsia="pt-BR"/>
              </w:rPr>
              <w:t>OMS</w:t>
            </w:r>
            <w:r w:rsidR="00824FA6">
              <w:rPr>
                <w:lang w:eastAsia="pt-BR"/>
              </w:rPr>
              <w:t xml:space="preserve">) </w:t>
            </w:r>
            <w:r w:rsidRPr="00E712E7" w:rsidR="008D685E">
              <w:rPr>
                <w:lang w:eastAsia="pt-BR"/>
              </w:rPr>
              <w:t xml:space="preserve">publicou </w:t>
            </w:r>
            <w:r>
              <w:rPr>
                <w:lang w:eastAsia="pt-BR"/>
              </w:rPr>
              <w:t>e</w:t>
            </w:r>
            <w:r w:rsidRPr="00E712E7">
              <w:rPr>
                <w:lang w:eastAsia="pt-BR"/>
              </w:rPr>
              <w:t>m 31 de março de 2022</w:t>
            </w:r>
            <w:r>
              <w:rPr>
                <w:lang w:eastAsia="pt-BR"/>
              </w:rPr>
              <w:t xml:space="preserve"> a </w:t>
            </w:r>
            <w:r w:rsidRPr="00E712E7" w:rsidR="008D685E">
              <w:rPr>
                <w:lang w:eastAsia="pt-BR"/>
              </w:rPr>
              <w:t>Documentação Digital de Certificados COVID-19 (</w:t>
            </w:r>
            <w:r w:rsidRPr="00C22539" w:rsidR="008D685E">
              <w:rPr>
                <w:i/>
                <w:iCs/>
                <w:lang w:eastAsia="pt-BR"/>
              </w:rPr>
              <w:t xml:space="preserve">Digital </w:t>
            </w:r>
            <w:proofErr w:type="spellStart"/>
            <w:r w:rsidRPr="00C22539" w:rsidR="008D685E">
              <w:rPr>
                <w:i/>
                <w:iCs/>
                <w:lang w:eastAsia="pt-BR"/>
              </w:rPr>
              <w:t>Documentation</w:t>
            </w:r>
            <w:proofErr w:type="spellEnd"/>
            <w:r w:rsidRPr="00C22539" w:rsidR="008D685E">
              <w:rPr>
                <w:i/>
                <w:iCs/>
                <w:lang w:eastAsia="pt-BR"/>
              </w:rPr>
              <w:t xml:space="preserve"> </w:t>
            </w:r>
            <w:proofErr w:type="spellStart"/>
            <w:r w:rsidRPr="00C22539" w:rsidR="008D685E">
              <w:rPr>
                <w:i/>
                <w:iCs/>
                <w:lang w:eastAsia="pt-BR"/>
              </w:rPr>
              <w:t>of</w:t>
            </w:r>
            <w:proofErr w:type="spellEnd"/>
            <w:r w:rsidRPr="00C22539" w:rsidR="008D685E">
              <w:rPr>
                <w:i/>
                <w:iCs/>
                <w:lang w:eastAsia="pt-BR"/>
              </w:rPr>
              <w:t xml:space="preserve"> COVID-19 </w:t>
            </w:r>
            <w:proofErr w:type="spellStart"/>
            <w:r w:rsidRPr="00C22539" w:rsidR="008D685E">
              <w:rPr>
                <w:i/>
                <w:iCs/>
                <w:lang w:eastAsia="pt-BR"/>
              </w:rPr>
              <w:t>Certificates</w:t>
            </w:r>
            <w:proofErr w:type="spellEnd"/>
            <w:r w:rsidRPr="00C22539" w:rsidR="008D685E">
              <w:rPr>
                <w:i/>
                <w:iCs/>
                <w:lang w:eastAsia="pt-BR"/>
              </w:rPr>
              <w:t xml:space="preserve">: </w:t>
            </w:r>
            <w:proofErr w:type="spellStart"/>
            <w:r w:rsidRPr="00C22539" w:rsidR="008D685E">
              <w:rPr>
                <w:i/>
                <w:iCs/>
                <w:lang w:eastAsia="pt-BR"/>
              </w:rPr>
              <w:t>Vaccination</w:t>
            </w:r>
            <w:proofErr w:type="spellEnd"/>
            <w:r w:rsidRPr="00C22539" w:rsidR="008D685E">
              <w:rPr>
                <w:i/>
                <w:iCs/>
                <w:lang w:eastAsia="pt-BR"/>
              </w:rPr>
              <w:t xml:space="preserve"> Status</w:t>
            </w:r>
            <w:r w:rsidRPr="00E712E7" w:rsidR="008D685E">
              <w:rPr>
                <w:lang w:eastAsia="pt-BR"/>
              </w:rPr>
              <w:t xml:space="preserve"> - DDCC:VS</w:t>
            </w:r>
            <w:r w:rsidR="00CD48A7">
              <w:rPr>
                <w:lang w:eastAsia="pt-BR"/>
              </w:rPr>
              <w:t>)</w:t>
            </w:r>
            <w:r w:rsidR="0027178A">
              <w:rPr>
                <w:vertAlign w:val="superscript"/>
                <w:lang w:eastAsia="pt-BR"/>
              </w:rPr>
              <w:t>5</w:t>
            </w:r>
            <w:r w:rsidR="00CD48A7">
              <w:rPr>
                <w:lang w:eastAsia="pt-BR"/>
              </w:rPr>
              <w:t xml:space="preserve">, </w:t>
            </w:r>
            <w:r w:rsidRPr="00BD6287" w:rsidR="00F265BF">
              <w:rPr>
                <w:lang w:eastAsia="pt-BR"/>
              </w:rPr>
              <w:t xml:space="preserve">bem como </w:t>
            </w:r>
            <w:r w:rsidRPr="00BD6287" w:rsidR="00DE6D8A">
              <w:rPr>
                <w:lang w:eastAsia="pt-BR"/>
              </w:rPr>
              <w:t xml:space="preserve">o documento que especifica </w:t>
            </w:r>
            <w:r w:rsidRPr="00BD6287" w:rsidR="000D2DB2">
              <w:rPr>
                <w:lang w:eastAsia="pt-BR"/>
              </w:rPr>
              <w:t>como devem ser</w:t>
            </w:r>
            <w:r w:rsidRPr="00BD6287" w:rsidR="00EB1E15">
              <w:rPr>
                <w:lang w:eastAsia="pt-BR"/>
              </w:rPr>
              <w:t xml:space="preserve"> compartilhados os resultados </w:t>
            </w:r>
            <w:r w:rsidRPr="00BD6287" w:rsidR="00832252">
              <w:rPr>
                <w:lang w:eastAsia="pt-BR"/>
              </w:rPr>
              <w:t>de exames COVID-19 (</w:t>
            </w:r>
            <w:r w:rsidRPr="00C22539" w:rsidR="00832252">
              <w:rPr>
                <w:rFonts w:eastAsiaTheme="minorHAnsi"/>
                <w:i/>
                <w:iCs/>
                <w:color w:val="212121"/>
                <w:shd w:val="clear" w:color="auto" w:fill="FFFFFF"/>
              </w:rPr>
              <w:t xml:space="preserve">Digital </w:t>
            </w:r>
            <w:proofErr w:type="spellStart"/>
            <w:r w:rsidRPr="00C22539" w:rsidR="00832252">
              <w:rPr>
                <w:rFonts w:eastAsiaTheme="minorHAnsi"/>
                <w:i/>
                <w:iCs/>
                <w:color w:val="212121"/>
                <w:shd w:val="clear" w:color="auto" w:fill="FFFFFF"/>
              </w:rPr>
              <w:t>Documentation</w:t>
            </w:r>
            <w:proofErr w:type="spellEnd"/>
            <w:r w:rsidRPr="00C22539" w:rsidR="00832252">
              <w:rPr>
                <w:rFonts w:eastAsiaTheme="minorHAnsi"/>
                <w:i/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22539" w:rsidR="00832252">
              <w:rPr>
                <w:rFonts w:eastAsiaTheme="minorHAnsi"/>
                <w:i/>
                <w:iCs/>
                <w:color w:val="212121"/>
                <w:shd w:val="clear" w:color="auto" w:fill="FFFFFF"/>
              </w:rPr>
              <w:t>of</w:t>
            </w:r>
            <w:proofErr w:type="spellEnd"/>
            <w:r w:rsidRPr="00C22539" w:rsidR="00832252">
              <w:rPr>
                <w:rFonts w:eastAsiaTheme="minorHAnsi"/>
                <w:i/>
                <w:iCs/>
                <w:color w:val="212121"/>
                <w:shd w:val="clear" w:color="auto" w:fill="FFFFFF"/>
              </w:rPr>
              <w:t xml:space="preserve"> COVID-19 </w:t>
            </w:r>
            <w:proofErr w:type="spellStart"/>
            <w:r w:rsidRPr="00C22539" w:rsidR="00832252">
              <w:rPr>
                <w:rFonts w:eastAsiaTheme="minorHAnsi"/>
                <w:i/>
                <w:iCs/>
                <w:color w:val="212121"/>
                <w:shd w:val="clear" w:color="auto" w:fill="FFFFFF"/>
              </w:rPr>
              <w:t>Certificates</w:t>
            </w:r>
            <w:proofErr w:type="spellEnd"/>
            <w:r w:rsidRPr="00C22539" w:rsidR="00832252">
              <w:rPr>
                <w:rFonts w:asciiTheme="minorHAnsi" w:hAnsiTheme="minorHAnsi" w:eastAsiaTheme="minorHAnsi" w:cstheme="minorHAnsi"/>
                <w:i/>
                <w:iCs/>
                <w:color w:val="212121"/>
                <w:shd w:val="clear" w:color="auto" w:fill="FFFFFF"/>
              </w:rPr>
              <w:t xml:space="preserve">: </w:t>
            </w:r>
            <w:r w:rsidRPr="00C22539" w:rsidR="00832252">
              <w:rPr>
                <w:i/>
                <w:iCs/>
                <w:lang w:eastAsia="pt-BR"/>
              </w:rPr>
              <w:t xml:space="preserve">Test </w:t>
            </w:r>
            <w:proofErr w:type="spellStart"/>
            <w:r w:rsidRPr="00C22539" w:rsidR="00832252">
              <w:rPr>
                <w:i/>
                <w:iCs/>
                <w:lang w:eastAsia="pt-BR"/>
              </w:rPr>
              <w:t>Result</w:t>
            </w:r>
            <w:r w:rsidRPr="00C22539" w:rsidR="00D97CED">
              <w:rPr>
                <w:i/>
                <w:iCs/>
                <w:lang w:eastAsia="pt-BR"/>
              </w:rPr>
              <w:t>s</w:t>
            </w:r>
            <w:proofErr w:type="spellEnd"/>
            <w:r w:rsidRPr="00BD6287" w:rsidR="00832252">
              <w:rPr>
                <w:lang w:eastAsia="pt-BR"/>
              </w:rPr>
              <w:t>)</w:t>
            </w:r>
            <w:r w:rsidR="0027178A">
              <w:rPr>
                <w:vertAlign w:val="superscript"/>
                <w:lang w:eastAsia="pt-BR"/>
              </w:rPr>
              <w:t>6</w:t>
            </w:r>
            <w:r w:rsidRPr="00BD6287" w:rsidR="008D685E">
              <w:rPr>
                <w:lang w:eastAsia="pt-BR"/>
              </w:rPr>
              <w:t>.</w:t>
            </w:r>
            <w:r w:rsidRPr="00E712E7" w:rsidR="008D685E">
              <w:rPr>
                <w:lang w:eastAsia="pt-BR"/>
              </w:rPr>
              <w:t xml:space="preserve"> O modelo proposto </w:t>
            </w:r>
            <w:r w:rsidR="006809EE">
              <w:rPr>
                <w:lang w:eastAsia="pt-BR"/>
              </w:rPr>
              <w:t xml:space="preserve">pela OMS </w:t>
            </w:r>
            <w:r w:rsidRPr="00E712E7" w:rsidR="008D685E">
              <w:rPr>
                <w:lang w:eastAsia="pt-BR"/>
              </w:rPr>
              <w:t xml:space="preserve">segue </w:t>
            </w:r>
            <w:r w:rsidR="00E46385">
              <w:rPr>
                <w:lang w:eastAsia="pt-BR"/>
              </w:rPr>
              <w:t xml:space="preserve">a </w:t>
            </w:r>
            <w:r w:rsidR="00851061">
              <w:rPr>
                <w:lang w:eastAsia="pt-BR"/>
              </w:rPr>
              <w:t>padronização IPS</w:t>
            </w:r>
            <w:r w:rsidR="006809EE">
              <w:rPr>
                <w:lang w:eastAsia="pt-BR"/>
              </w:rPr>
              <w:t xml:space="preserve"> –</w:t>
            </w:r>
            <w:r w:rsidR="004F0D88">
              <w:rPr>
                <w:lang w:eastAsia="pt-BR"/>
              </w:rPr>
              <w:t xml:space="preserve"> </w:t>
            </w:r>
            <w:r w:rsidR="007456FC">
              <w:rPr>
                <w:lang w:eastAsia="pt-BR"/>
              </w:rPr>
              <w:t xml:space="preserve">através do </w:t>
            </w:r>
            <w:r w:rsidRPr="00E712E7" w:rsidR="008D685E">
              <w:rPr>
                <w:lang w:eastAsia="pt-BR"/>
              </w:rPr>
              <w:t>bloco</w:t>
            </w:r>
            <w:r w:rsidR="004F0D88">
              <w:rPr>
                <w:lang w:eastAsia="pt-BR"/>
              </w:rPr>
              <w:t xml:space="preserve"> “</w:t>
            </w:r>
            <w:r w:rsidRPr="00E712E7" w:rsidR="008D685E">
              <w:rPr>
                <w:lang w:eastAsia="pt-BR"/>
              </w:rPr>
              <w:t>Imunizações</w:t>
            </w:r>
            <w:r w:rsidR="004F0D88">
              <w:rPr>
                <w:lang w:eastAsia="pt-BR"/>
              </w:rPr>
              <w:t>”</w:t>
            </w:r>
            <w:r w:rsidRPr="00E712E7" w:rsidR="008D685E">
              <w:rPr>
                <w:lang w:eastAsia="pt-BR"/>
              </w:rPr>
              <w:t xml:space="preserve"> </w:t>
            </w:r>
            <w:r w:rsidR="006809EE">
              <w:rPr>
                <w:lang w:eastAsia="pt-BR"/>
              </w:rPr>
              <w:t>(</w:t>
            </w:r>
            <w:proofErr w:type="spellStart"/>
            <w:r w:rsidRPr="00C22539" w:rsidR="006809EE">
              <w:rPr>
                <w:i/>
                <w:iCs/>
                <w:lang w:eastAsia="pt-BR"/>
              </w:rPr>
              <w:t>Immunizations</w:t>
            </w:r>
            <w:proofErr w:type="spellEnd"/>
            <w:r w:rsidR="006809EE">
              <w:rPr>
                <w:lang w:eastAsia="pt-BR"/>
              </w:rPr>
              <w:t>)</w:t>
            </w:r>
            <w:r w:rsidRPr="00E712E7" w:rsidR="008D685E">
              <w:rPr>
                <w:lang w:eastAsia="pt-BR"/>
              </w:rPr>
              <w:t xml:space="preserve">. </w:t>
            </w:r>
          </w:p>
          <w:p w:rsidR="00296BBE" w:rsidP="00C22539" w:rsidRDefault="00296BBE" w14:paraId="2FB19108" w14:textId="77777777">
            <w:pPr>
              <w:rPr>
                <w:lang w:eastAsia="pt-BR"/>
              </w:rPr>
            </w:pPr>
          </w:p>
          <w:p w:rsidRPr="00E712E7" w:rsidR="008D685E" w:rsidP="008645FB" w:rsidRDefault="00440D4F" w14:paraId="57D5F2C1" w14:textId="34C16D40">
            <w:pPr>
              <w:rPr>
                <w:lang w:eastAsia="pt-BR"/>
              </w:rPr>
            </w:pPr>
            <w:r w:rsidRPr="009160F1">
              <w:rPr>
                <w:lang w:eastAsia="pt-BR"/>
              </w:rPr>
              <w:t xml:space="preserve">Nesse contexto, também constitui </w:t>
            </w:r>
            <w:r w:rsidRPr="009160F1" w:rsidR="002C103B">
              <w:rPr>
                <w:lang w:eastAsia="pt-BR"/>
              </w:rPr>
              <w:t>propo</w:t>
            </w:r>
            <w:r w:rsidRPr="009160F1" w:rsidR="00002119">
              <w:rPr>
                <w:lang w:eastAsia="pt-BR"/>
              </w:rPr>
              <w:t>sta de</w:t>
            </w:r>
            <w:r w:rsidRPr="009160F1" w:rsidR="0092503C">
              <w:rPr>
                <w:lang w:eastAsia="pt-BR"/>
              </w:rPr>
              <w:t>ste</w:t>
            </w:r>
            <w:r w:rsidRPr="009160F1" w:rsidR="00002119">
              <w:rPr>
                <w:lang w:eastAsia="pt-BR"/>
              </w:rPr>
              <w:t xml:space="preserve"> projeto </w:t>
            </w:r>
            <w:r w:rsidRPr="009160F1" w:rsidR="006903C5">
              <w:rPr>
                <w:lang w:eastAsia="pt-BR"/>
              </w:rPr>
              <w:t xml:space="preserve">o apoio ao desenvolvimento do </w:t>
            </w:r>
            <w:r w:rsidRPr="009160F1" w:rsidR="00122D67">
              <w:rPr>
                <w:lang w:eastAsia="pt-BR"/>
              </w:rPr>
              <w:t>certificado de vacinação</w:t>
            </w:r>
            <w:r w:rsidRPr="009160F1" w:rsidR="002E35E4">
              <w:rPr>
                <w:lang w:eastAsia="pt-BR"/>
              </w:rPr>
              <w:t xml:space="preserve"> </w:t>
            </w:r>
            <w:r w:rsidRPr="009160F1" w:rsidR="00D86F37">
              <w:rPr>
                <w:lang w:eastAsia="pt-BR"/>
              </w:rPr>
              <w:t xml:space="preserve">no </w:t>
            </w:r>
            <w:r w:rsidRPr="009160F1" w:rsidR="002E35E4">
              <w:rPr>
                <w:lang w:eastAsia="pt-BR"/>
              </w:rPr>
              <w:t>padrão internacional proposto pela OMS</w:t>
            </w:r>
            <w:r w:rsidRPr="009160F1" w:rsidR="00122D67">
              <w:rPr>
                <w:lang w:eastAsia="pt-BR"/>
              </w:rPr>
              <w:t xml:space="preserve">, </w:t>
            </w:r>
            <w:r w:rsidRPr="009160F1" w:rsidR="0092503C">
              <w:rPr>
                <w:lang w:eastAsia="pt-BR"/>
              </w:rPr>
              <w:t>a</w:t>
            </w:r>
            <w:r w:rsidRPr="009160F1" w:rsidR="002E35E4">
              <w:rPr>
                <w:lang w:eastAsia="pt-BR"/>
              </w:rPr>
              <w:t xml:space="preserve">través da </w:t>
            </w:r>
            <w:r w:rsidRPr="00C22539" w:rsidR="009160F1">
              <w:rPr>
                <w:lang w:eastAsia="pt-BR"/>
              </w:rPr>
              <w:t xml:space="preserve">emissão </w:t>
            </w:r>
            <w:r w:rsidRPr="009160F1" w:rsidR="00AB7545">
              <w:rPr>
                <w:lang w:eastAsia="pt-BR"/>
              </w:rPr>
              <w:t xml:space="preserve">de prova de conceito </w:t>
            </w:r>
            <w:r w:rsidRPr="00C22539" w:rsidR="00151630">
              <w:rPr>
                <w:lang w:eastAsia="pt-BR"/>
              </w:rPr>
              <w:t xml:space="preserve">de </w:t>
            </w:r>
            <w:r w:rsidRPr="009160F1" w:rsidR="00AB7545">
              <w:rPr>
                <w:lang w:eastAsia="pt-BR"/>
              </w:rPr>
              <w:t xml:space="preserve">serviço </w:t>
            </w:r>
            <w:r w:rsidRPr="00C22539" w:rsidR="009160F1">
              <w:rPr>
                <w:lang w:eastAsia="pt-BR"/>
              </w:rPr>
              <w:t xml:space="preserve">conforme padrão IPS a partir dos registros </w:t>
            </w:r>
            <w:r w:rsidR="009160F1">
              <w:rPr>
                <w:lang w:eastAsia="pt-BR"/>
              </w:rPr>
              <w:t>de imunização armazenados na Rede Nacional de Dados em Saúde (RNDS)</w:t>
            </w:r>
            <w:r w:rsidR="00A67E37">
              <w:rPr>
                <w:lang w:eastAsia="pt-BR"/>
              </w:rPr>
              <w:t xml:space="preserve"> – </w:t>
            </w:r>
            <w:r w:rsidRPr="00E712E7" w:rsidR="008D685E">
              <w:rPr>
                <w:lang w:eastAsia="pt-BR"/>
              </w:rPr>
              <w:t>coloca</w:t>
            </w:r>
            <w:r w:rsidR="00A67E37">
              <w:rPr>
                <w:lang w:eastAsia="pt-BR"/>
              </w:rPr>
              <w:t>ndo</w:t>
            </w:r>
            <w:r w:rsidRPr="00E712E7" w:rsidR="008D685E">
              <w:rPr>
                <w:lang w:eastAsia="pt-BR"/>
              </w:rPr>
              <w:t xml:space="preserve"> o Brasil </w:t>
            </w:r>
            <w:r w:rsidR="00BC0E9A">
              <w:rPr>
                <w:lang w:eastAsia="pt-BR"/>
              </w:rPr>
              <w:t xml:space="preserve">em alinhamento </w:t>
            </w:r>
            <w:r w:rsidRPr="00E712E7" w:rsidR="008D685E">
              <w:rPr>
                <w:lang w:eastAsia="pt-BR"/>
              </w:rPr>
              <w:t xml:space="preserve">com </w:t>
            </w:r>
            <w:r w:rsidR="00BC0E9A">
              <w:rPr>
                <w:lang w:eastAsia="pt-BR"/>
              </w:rPr>
              <w:t xml:space="preserve">outros </w:t>
            </w:r>
            <w:r w:rsidRPr="00E712E7" w:rsidR="008D685E">
              <w:rPr>
                <w:lang w:eastAsia="pt-BR"/>
              </w:rPr>
              <w:t xml:space="preserve">países que já estão com projetos de implantação do IPS, tais como: Inglaterra, Estados Unidos, Canadá, Nova Zelândia, Holanda e </w:t>
            </w:r>
            <w:r w:rsidRPr="00E712E7" w:rsidR="009160F1">
              <w:rPr>
                <w:lang w:eastAsia="pt-BR"/>
              </w:rPr>
              <w:t>Argentina</w:t>
            </w:r>
            <w:r w:rsidRPr="00C22539" w:rsidR="009160F1">
              <w:rPr>
                <w:vertAlign w:val="superscript"/>
                <w:lang w:eastAsia="pt-BR"/>
              </w:rPr>
              <w:t>1</w:t>
            </w:r>
            <w:del w:author="Allan Sousa" w:date="2022-06-09T18:48:00Z" w:id="172">
              <w:r w:rsidDel="00BF2861" w:rsidR="00C22539">
                <w:rPr>
                  <w:vertAlign w:val="superscript"/>
                  <w:lang w:eastAsia="pt-BR"/>
                </w:rPr>
                <w:delText>5</w:delText>
              </w:r>
            </w:del>
            <w:ins w:author="Allan Sousa" w:date="2022-06-09T18:48:00Z" w:id="173">
              <w:r w:rsidR="00BF2861">
                <w:rPr>
                  <w:vertAlign w:val="superscript"/>
                  <w:lang w:eastAsia="pt-BR"/>
                </w:rPr>
                <w:t>7</w:t>
              </w:r>
            </w:ins>
            <w:r w:rsidRPr="00E712E7" w:rsidR="008D685E">
              <w:rPr>
                <w:lang w:eastAsia="pt-BR"/>
              </w:rPr>
              <w:t>.</w:t>
            </w:r>
          </w:p>
          <w:p w:rsidRPr="00E712E7" w:rsidR="008D685E" w:rsidP="008645FB" w:rsidRDefault="008D685E" w14:paraId="554582D6" w14:textId="77777777">
            <w:pPr>
              <w:rPr>
                <w:lang w:eastAsia="pt-BR"/>
              </w:rPr>
            </w:pPr>
          </w:p>
          <w:p w:rsidRPr="00E712E7" w:rsidR="008D685E" w:rsidP="008645FB" w:rsidRDefault="008D685E" w14:paraId="45CEAC6E" w14:textId="2EE2C9D2">
            <w:pPr>
              <w:rPr>
                <w:lang w:eastAsia="pt-BR"/>
              </w:rPr>
            </w:pPr>
            <w:r w:rsidRPr="00E712E7">
              <w:rPr>
                <w:lang w:eastAsia="pt-BR"/>
              </w:rPr>
              <w:t>A interoperabilidade</w:t>
            </w:r>
            <w:r w:rsidR="00151630">
              <w:rPr>
                <w:lang w:eastAsia="pt-BR"/>
              </w:rPr>
              <w:t xml:space="preserve"> em informações em saúde constitui </w:t>
            </w:r>
            <w:r w:rsidRPr="00E712E7">
              <w:rPr>
                <w:lang w:eastAsia="pt-BR"/>
              </w:rPr>
              <w:t xml:space="preserve">esforços colaborativos de profissionais de saúde, pesquisadores, especialistas em TI, engenheiros de dados e gestores, </w:t>
            </w:r>
            <w:r w:rsidR="00E37612">
              <w:rPr>
                <w:lang w:eastAsia="pt-BR"/>
              </w:rPr>
              <w:t xml:space="preserve">e </w:t>
            </w:r>
            <w:r w:rsidRPr="00E712E7">
              <w:rPr>
                <w:lang w:eastAsia="pt-BR"/>
              </w:rPr>
              <w:t xml:space="preserve">poderá abrir caminho para uma infraestrutura de saúde digital interconectada que supere as barreiras geográficas, de desigualdade e entre indivíduos, organizações e países. Isso tornará possível transformar dados de saúde em informações, conhecimento e sabedoria para melhora </w:t>
            </w:r>
            <w:r w:rsidR="00856442">
              <w:rPr>
                <w:lang w:eastAsia="pt-BR"/>
              </w:rPr>
              <w:t>da</w:t>
            </w:r>
            <w:r w:rsidRPr="00E712E7" w:rsidR="00856442">
              <w:rPr>
                <w:lang w:eastAsia="pt-BR"/>
              </w:rPr>
              <w:t xml:space="preserve"> </w:t>
            </w:r>
            <w:r w:rsidRPr="00E712E7">
              <w:rPr>
                <w:lang w:eastAsia="pt-BR"/>
              </w:rPr>
              <w:t xml:space="preserve">atenção </w:t>
            </w:r>
            <w:r w:rsidR="00856442">
              <w:rPr>
                <w:lang w:eastAsia="pt-BR"/>
              </w:rPr>
              <w:t>em</w:t>
            </w:r>
            <w:r w:rsidRPr="00E712E7" w:rsidR="00856442">
              <w:rPr>
                <w:lang w:eastAsia="pt-BR"/>
              </w:rPr>
              <w:t xml:space="preserve"> </w:t>
            </w:r>
            <w:r w:rsidRPr="00E712E7">
              <w:rPr>
                <w:lang w:eastAsia="pt-BR"/>
              </w:rPr>
              <w:t xml:space="preserve">saúde </w:t>
            </w:r>
            <w:r w:rsidR="00A520AD">
              <w:rPr>
                <w:lang w:eastAsia="pt-BR"/>
              </w:rPr>
              <w:t xml:space="preserve">no Brasil e </w:t>
            </w:r>
            <w:r w:rsidRPr="00E712E7">
              <w:rPr>
                <w:lang w:eastAsia="pt-BR"/>
              </w:rPr>
              <w:t>em todo o mundo.</w:t>
            </w:r>
            <w:del w:author="Allan Sousa" w:date="2022-06-09T18:49:00Z" w:id="174">
              <w:r w:rsidRPr="00C22539" w:rsidDel="00BF2861" w:rsidR="00C22539">
                <w:rPr>
                  <w:vertAlign w:val="superscript"/>
                  <w:lang w:eastAsia="pt-BR"/>
                </w:rPr>
                <w:delText>9</w:delText>
              </w:r>
            </w:del>
            <w:ins w:author="Allan Sousa" w:date="2022-06-09T18:49:00Z" w:id="175">
              <w:r w:rsidR="00BF2861">
                <w:rPr>
                  <w:vertAlign w:val="superscript"/>
                  <w:lang w:eastAsia="pt-BR"/>
                </w:rPr>
                <w:t>11</w:t>
              </w:r>
            </w:ins>
          </w:p>
          <w:p w:rsidR="00202A0B" w:rsidP="008645FB" w:rsidRDefault="00202A0B" w14:paraId="7BC9E2A8" w14:textId="77777777">
            <w:pPr>
              <w:rPr>
                <w:b/>
                <w:bCs/>
              </w:rPr>
            </w:pPr>
          </w:p>
          <w:p w:rsidR="00202A0B" w:rsidP="008645FB" w:rsidRDefault="00202A0B" w14:paraId="7AABC0D2" w14:textId="77777777">
            <w:pPr>
              <w:rPr>
                <w:b/>
                <w:bCs/>
              </w:rPr>
            </w:pPr>
          </w:p>
          <w:p w:rsidRPr="00303F27" w:rsidR="00CA5D87" w:rsidP="008645FB" w:rsidRDefault="00CA5D87" w14:paraId="08152C3A" w14:textId="0B09310F">
            <w:pPr>
              <w:rPr>
                <w:b/>
                <w:bCs/>
                <w:lang w:val="fr-FR"/>
                <w:rPrChange w:author="Gabriella Neves" w:date="2022-06-12T08:56:00Z" w:id="176">
                  <w:rPr>
                    <w:b/>
                    <w:bCs/>
                  </w:rPr>
                </w:rPrChange>
              </w:rPr>
            </w:pPr>
            <w:r w:rsidRPr="00303F27">
              <w:rPr>
                <w:b/>
                <w:bCs/>
                <w:lang w:val="fr-FR"/>
                <w:rPrChange w:author="Gabriella Neves" w:date="2022-06-12T08:56:00Z" w:id="177">
                  <w:rPr>
                    <w:b/>
                    <w:bCs/>
                  </w:rPr>
                </w:rPrChange>
              </w:rPr>
              <w:t>Referências</w:t>
            </w:r>
          </w:p>
          <w:p w:rsidRPr="00303F27" w:rsidR="002147A5" w:rsidP="002A7097" w:rsidRDefault="002147A5" w14:paraId="604A1E01" w14:textId="77777777">
            <w:pPr>
              <w:pStyle w:val="SemEspaamento"/>
              <w:rPr>
                <w:rFonts w:asciiTheme="minorHAnsi" w:hAnsiTheme="minorHAnsi" w:cstheme="minorHAnsi"/>
                <w:lang w:val="fr-FR"/>
                <w:rPrChange w:author="Gabriella Neves" w:date="2022-06-12T08:56:00Z" w:id="178">
                  <w:rPr>
                    <w:rFonts w:asciiTheme="minorHAnsi" w:hAnsiTheme="minorHAnsi" w:cstheme="minorHAnsi"/>
                  </w:rPr>
                </w:rPrChange>
              </w:rPr>
            </w:pPr>
          </w:p>
          <w:p w:rsidRPr="004557F4" w:rsidR="003843DA" w:rsidP="008645FB" w:rsidRDefault="002147A5" w14:paraId="3AD33EEE" w14:textId="7A113B50">
            <w:pPr>
              <w:rPr>
                <w:shd w:val="clear" w:color="auto" w:fill="FFFFFF"/>
                <w:lang w:val="en-US"/>
                <w:rPrChange w:author="Allan Sousa" w:date="2022-06-09T17:49:00Z" w:id="179">
                  <w:rPr>
                    <w:shd w:val="clear" w:color="auto" w:fill="FFFFFF"/>
                  </w:rPr>
                </w:rPrChange>
              </w:rPr>
            </w:pPr>
            <w:r w:rsidRPr="004557F4">
              <w:rPr>
                <w:lang w:val="en-US" w:eastAsia="pt-BR"/>
              </w:rPr>
              <w:t>[1]</w:t>
            </w:r>
            <w:r w:rsidRPr="004557F4" w:rsidR="0058280B">
              <w:rPr>
                <w:lang w:val="en-US" w:eastAsia="pt-BR"/>
              </w:rPr>
              <w:t>.</w:t>
            </w:r>
            <w:r w:rsidRPr="004557F4">
              <w:rPr>
                <w:lang w:val="en-US" w:eastAsia="pt-BR"/>
              </w:rPr>
              <w:t xml:space="preserve"> </w:t>
            </w:r>
            <w:r w:rsidRPr="004557F4" w:rsidR="003843DA">
              <w:rPr>
                <w:shd w:val="clear" w:color="auto" w:fill="FFFFFF"/>
                <w:lang w:val="en-US"/>
              </w:rPr>
              <w:t xml:space="preserve">Kay S, </w:t>
            </w:r>
            <w:proofErr w:type="spellStart"/>
            <w:r w:rsidRPr="004557F4" w:rsidR="003843DA">
              <w:rPr>
                <w:shd w:val="clear" w:color="auto" w:fill="FFFFFF"/>
                <w:lang w:val="en-US"/>
              </w:rPr>
              <w:t>Cangioli</w:t>
            </w:r>
            <w:proofErr w:type="spellEnd"/>
            <w:r w:rsidRPr="004557F4" w:rsidR="003843DA">
              <w:rPr>
                <w:shd w:val="clear" w:color="auto" w:fill="FFFFFF"/>
                <w:lang w:val="en-US"/>
              </w:rPr>
              <w:t xml:space="preserve"> G, Nusbaum M. The International Patient Summary Standard and the Extensibility Requirement. </w:t>
            </w:r>
            <w:r w:rsidRPr="004557F4" w:rsidR="003843DA">
              <w:rPr>
                <w:shd w:val="clear" w:color="auto" w:fill="FFFFFF"/>
                <w:lang w:val="en-US"/>
                <w:rPrChange w:author="Allan Sousa" w:date="2022-06-09T17:49:00Z" w:id="180">
                  <w:rPr>
                    <w:shd w:val="clear" w:color="auto" w:fill="FFFFFF"/>
                  </w:rPr>
                </w:rPrChange>
              </w:rPr>
              <w:t xml:space="preserve">Stud Health Technol Inform. 2020 Sep </w:t>
            </w:r>
            <w:proofErr w:type="gramStart"/>
            <w:r w:rsidRPr="004557F4" w:rsidR="003843DA">
              <w:rPr>
                <w:shd w:val="clear" w:color="auto" w:fill="FFFFFF"/>
                <w:lang w:val="en-US"/>
                <w:rPrChange w:author="Allan Sousa" w:date="2022-06-09T17:49:00Z" w:id="181">
                  <w:rPr>
                    <w:shd w:val="clear" w:color="auto" w:fill="FFFFFF"/>
                  </w:rPr>
                </w:rPrChange>
              </w:rPr>
              <w:t>4;273:54</w:t>
            </w:r>
            <w:proofErr w:type="gramEnd"/>
            <w:r w:rsidRPr="004557F4" w:rsidR="003843DA">
              <w:rPr>
                <w:shd w:val="clear" w:color="auto" w:fill="FFFFFF"/>
                <w:lang w:val="en-US"/>
                <w:rPrChange w:author="Allan Sousa" w:date="2022-06-09T17:49:00Z" w:id="182">
                  <w:rPr>
                    <w:shd w:val="clear" w:color="auto" w:fill="FFFFFF"/>
                  </w:rPr>
                </w:rPrChange>
              </w:rPr>
              <w:t xml:space="preserve">-62. </w:t>
            </w:r>
            <w:proofErr w:type="spellStart"/>
            <w:r w:rsidRPr="004557F4" w:rsidR="003843DA">
              <w:rPr>
                <w:shd w:val="clear" w:color="auto" w:fill="FFFFFF"/>
                <w:lang w:val="en-US"/>
                <w:rPrChange w:author="Allan Sousa" w:date="2022-06-09T17:49:00Z" w:id="183">
                  <w:rPr>
                    <w:shd w:val="clear" w:color="auto" w:fill="FFFFFF"/>
                  </w:rPr>
                </w:rPrChange>
              </w:rPr>
              <w:t>doi</w:t>
            </w:r>
            <w:proofErr w:type="spellEnd"/>
            <w:r w:rsidRPr="004557F4" w:rsidR="003843DA">
              <w:rPr>
                <w:shd w:val="clear" w:color="auto" w:fill="FFFFFF"/>
                <w:lang w:val="en-US"/>
                <w:rPrChange w:author="Allan Sousa" w:date="2022-06-09T17:49:00Z" w:id="184">
                  <w:rPr>
                    <w:shd w:val="clear" w:color="auto" w:fill="FFFFFF"/>
                  </w:rPr>
                </w:rPrChange>
              </w:rPr>
              <w:t>: 10.3233/SHTI200615. PMID: 33087592.</w:t>
            </w:r>
          </w:p>
          <w:p w:rsidRPr="004557F4" w:rsidR="00BB1AAA" w:rsidP="008645FB" w:rsidRDefault="00BB1AAA" w14:paraId="3B887CC8" w14:textId="77777777">
            <w:pPr>
              <w:rPr>
                <w:shd w:val="clear" w:color="auto" w:fill="FFFFFF"/>
                <w:lang w:val="en-US"/>
                <w:rPrChange w:author="Allan Sousa" w:date="2022-06-09T17:49:00Z" w:id="185">
                  <w:rPr>
                    <w:shd w:val="clear" w:color="auto" w:fill="FFFFFF"/>
                  </w:rPr>
                </w:rPrChange>
              </w:rPr>
            </w:pPr>
          </w:p>
          <w:p w:rsidR="001537F8" w:rsidP="008645FB" w:rsidRDefault="0065434F" w14:paraId="1568E1C2" w14:textId="1F8069A3">
            <w:pPr>
              <w:rPr>
                <w:rStyle w:val="Hyperlink"/>
                <w:rFonts w:asciiTheme="minorHAnsi" w:hAnsiTheme="minorHAnsi" w:cstheme="minorHAnsi"/>
                <w:shd w:val="clear" w:color="auto" w:fill="FFFFFF"/>
              </w:rPr>
            </w:pPr>
            <w:r w:rsidRPr="004557F4">
              <w:rPr>
                <w:shd w:val="clear" w:color="auto" w:fill="FFFFFF"/>
                <w:lang w:val="en-US"/>
                <w:rPrChange w:author="Allan Sousa" w:date="2022-06-09T17:49:00Z" w:id="186">
                  <w:rPr>
                    <w:shd w:val="clear" w:color="auto" w:fill="FFFFFF"/>
                  </w:rPr>
                </w:rPrChange>
              </w:rPr>
              <w:t>[2]</w:t>
            </w:r>
            <w:r w:rsidRPr="004557F4" w:rsidR="0058280B">
              <w:rPr>
                <w:shd w:val="clear" w:color="auto" w:fill="FFFFFF"/>
                <w:lang w:val="en-US"/>
                <w:rPrChange w:author="Allan Sousa" w:date="2022-06-09T17:49:00Z" w:id="187">
                  <w:rPr>
                    <w:shd w:val="clear" w:color="auto" w:fill="FFFFFF"/>
                  </w:rPr>
                </w:rPrChange>
              </w:rPr>
              <w:t>.</w:t>
            </w:r>
            <w:r w:rsidRPr="004557F4">
              <w:rPr>
                <w:shd w:val="clear" w:color="auto" w:fill="FFFFFF"/>
                <w:lang w:val="en-US"/>
                <w:rPrChange w:author="Allan Sousa" w:date="2022-06-09T17:49:00Z" w:id="188">
                  <w:rPr>
                    <w:shd w:val="clear" w:color="auto" w:fill="FFFFFF"/>
                  </w:rPr>
                </w:rPrChange>
              </w:rPr>
              <w:t xml:space="preserve"> </w:t>
            </w:r>
            <w:r w:rsidRPr="004557F4" w:rsidR="00272EB7">
              <w:rPr>
                <w:shd w:val="clear" w:color="auto" w:fill="FFFFFF"/>
                <w:lang w:val="en-US"/>
                <w:rPrChange w:author="Allan Sousa" w:date="2022-06-09T17:49:00Z" w:id="189">
                  <w:rPr>
                    <w:shd w:val="clear" w:color="auto" w:fill="FFFFFF"/>
                  </w:rPr>
                </w:rPrChange>
              </w:rPr>
              <w:t> </w:t>
            </w:r>
            <w:r w:rsidRPr="004557F4" w:rsidR="00DA731B">
              <w:rPr>
                <w:shd w:val="clear" w:color="auto" w:fill="FFFFFF"/>
                <w:lang w:val="en-US"/>
                <w:rPrChange w:author="Allan Sousa" w:date="2022-06-09T17:49:00Z" w:id="190">
                  <w:rPr>
                    <w:shd w:val="clear" w:color="auto" w:fill="FFFFFF"/>
                  </w:rPr>
                </w:rPrChange>
              </w:rPr>
              <w:t>JIC -</w:t>
            </w:r>
            <w:r w:rsidRPr="004557F4" w:rsidR="009160F1">
              <w:rPr>
                <w:shd w:val="clear" w:color="auto" w:fill="FFFFFF"/>
                <w:lang w:val="en-US"/>
                <w:rPrChange w:author="Allan Sousa" w:date="2022-06-09T17:49:00Z" w:id="191">
                  <w:rPr>
                    <w:shd w:val="clear" w:color="auto" w:fill="FFFFFF"/>
                  </w:rPr>
                </w:rPrChange>
              </w:rPr>
              <w:t xml:space="preserve"> </w:t>
            </w:r>
            <w:r w:rsidRPr="004557F4" w:rsidR="00DA731B">
              <w:rPr>
                <w:shd w:val="clear" w:color="auto" w:fill="FFFFFF"/>
                <w:lang w:val="en-US"/>
                <w:rPrChange w:author="Allan Sousa" w:date="2022-06-09T17:49:00Z" w:id="192">
                  <w:rPr>
                    <w:shd w:val="clear" w:color="auto" w:fill="FFFFFF"/>
                  </w:rPr>
                </w:rPrChange>
              </w:rPr>
              <w:t xml:space="preserve">Joint </w:t>
            </w:r>
            <w:proofErr w:type="spellStart"/>
            <w:r w:rsidRPr="004557F4" w:rsidR="00DA731B">
              <w:rPr>
                <w:shd w:val="clear" w:color="auto" w:fill="FFFFFF"/>
                <w:lang w:val="en-US"/>
                <w:rPrChange w:author="Allan Sousa" w:date="2022-06-09T17:49:00Z" w:id="193">
                  <w:rPr>
                    <w:shd w:val="clear" w:color="auto" w:fill="FFFFFF"/>
                  </w:rPr>
                </w:rPrChange>
              </w:rPr>
              <w:t>Initiave</w:t>
            </w:r>
            <w:proofErr w:type="spellEnd"/>
            <w:r w:rsidRPr="004557F4" w:rsidR="00DA731B">
              <w:rPr>
                <w:shd w:val="clear" w:color="auto" w:fill="FFFFFF"/>
                <w:lang w:val="en-US"/>
                <w:rPrChange w:author="Allan Sousa" w:date="2022-06-09T17:49:00Z" w:id="194">
                  <w:rPr>
                    <w:shd w:val="clear" w:color="auto" w:fill="FFFFFF"/>
                  </w:rPr>
                </w:rPrChange>
              </w:rPr>
              <w:t xml:space="preserve"> Council. </w:t>
            </w:r>
            <w:r w:rsidRPr="004557F4" w:rsidR="00A11593">
              <w:rPr>
                <w:shd w:val="clear" w:color="auto" w:fill="FFFFFF"/>
                <w:lang w:val="en-US"/>
                <w:rPrChange w:author="Allan Sousa" w:date="2022-06-09T17:49:00Z" w:id="195">
                  <w:rPr>
                    <w:shd w:val="clear" w:color="auto" w:fill="FFFFFF"/>
                  </w:rPr>
                </w:rPrChange>
              </w:rPr>
              <w:t xml:space="preserve">Setting the stage for the future Enabling the digital transformation of healthcare. </w:t>
            </w:r>
            <w:r w:rsidRPr="00BD6287" w:rsidR="00BE6635">
              <w:rPr>
                <w:shd w:val="clear" w:color="auto" w:fill="FFFFFF"/>
              </w:rPr>
              <w:t xml:space="preserve">White </w:t>
            </w:r>
            <w:proofErr w:type="spellStart"/>
            <w:r w:rsidRPr="00BD6287" w:rsidR="00BE6635">
              <w:rPr>
                <w:shd w:val="clear" w:color="auto" w:fill="FFFFFF"/>
              </w:rPr>
              <w:t>Paper</w:t>
            </w:r>
            <w:proofErr w:type="spellEnd"/>
            <w:r w:rsidRPr="00BD6287" w:rsidR="00BE6635">
              <w:rPr>
                <w:shd w:val="clear" w:color="auto" w:fill="FFFFFF"/>
              </w:rPr>
              <w:t>.</w:t>
            </w:r>
            <w:r w:rsidRPr="00BD6287" w:rsidR="001537F8">
              <w:rPr>
                <w:shd w:val="clear" w:color="auto" w:fill="FFFFFF"/>
              </w:rPr>
              <w:t xml:space="preserve"> 2021.Acesso em 31 de maio 2022. Disponível em: </w:t>
            </w:r>
            <w:hyperlink w:history="1" r:id="rId15">
              <w:r w:rsidRPr="001C0CF7" w:rsidR="001C0CF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http://www.jointinitiativecouncil.org/images/pdf/jic.setting.the.stage.for.the.future.pdf</w:t>
              </w:r>
            </w:hyperlink>
          </w:p>
          <w:p w:rsidRPr="00BD6287" w:rsidR="00F834D2" w:rsidP="008645FB" w:rsidRDefault="00F834D2" w14:paraId="104EDB93" w14:textId="77777777">
            <w:pPr>
              <w:rPr>
                <w:shd w:val="clear" w:color="auto" w:fill="FFFFFF"/>
              </w:rPr>
            </w:pPr>
          </w:p>
          <w:p w:rsidR="00DC4A07" w:rsidP="008645FB" w:rsidRDefault="00095901" w14:paraId="0D151918" w14:textId="18A811F3">
            <w:pPr>
              <w:rPr>
                <w:rStyle w:val="Hyperlink"/>
                <w:rFonts w:asciiTheme="minorHAnsi" w:hAnsiTheme="minorHAnsi" w:cstheme="minorHAnsi"/>
                <w:shd w:val="clear" w:color="auto" w:fill="FFFFFF"/>
              </w:rPr>
            </w:pPr>
            <w:r w:rsidRPr="00BD6287">
              <w:rPr>
                <w:shd w:val="clear" w:color="auto" w:fill="FFFFFF"/>
              </w:rPr>
              <w:t>[3]</w:t>
            </w:r>
            <w:r w:rsidRPr="00BD6287" w:rsidR="0058280B">
              <w:rPr>
                <w:shd w:val="clear" w:color="auto" w:fill="FFFFFF"/>
              </w:rPr>
              <w:t>.</w:t>
            </w:r>
            <w:r w:rsidRPr="00BD6287">
              <w:rPr>
                <w:shd w:val="clear" w:color="auto" w:fill="FFFFFF"/>
              </w:rPr>
              <w:t xml:space="preserve"> </w:t>
            </w:r>
            <w:r w:rsidRPr="00BD6287" w:rsidR="00F051D5">
              <w:rPr>
                <w:shd w:val="clear" w:color="auto" w:fill="FFFFFF"/>
              </w:rPr>
              <w:t xml:space="preserve">MS. </w:t>
            </w:r>
            <w:r w:rsidRPr="00E712E7" w:rsidR="00D84CD5">
              <w:rPr>
                <w:shd w:val="clear" w:color="auto" w:fill="FFFFFF"/>
              </w:rPr>
              <w:t>PORTARIA Nº 1.434, DE 28 DE MAIO DE 2020</w:t>
            </w:r>
            <w:r w:rsidRPr="00BD6287" w:rsidR="00D84CD5">
              <w:rPr>
                <w:shd w:val="clear" w:color="auto" w:fill="FFFFFF"/>
              </w:rPr>
              <w:t>.</w:t>
            </w:r>
            <w:r w:rsidRPr="00E712E7" w:rsidR="00DC4A07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E712E7" w:rsidR="00DC4A07">
              <w:rPr>
                <w:shd w:val="clear" w:color="auto" w:fill="FFFFFF"/>
              </w:rPr>
              <w:t>Institui o Programa Conecte SUS e altera a Portaria de Consolidação nº 1/GM/MS, de 28 de setembro de 2017, para instituir a Rede Nacional de Dados em Saúde e dispor sobre a adoção de padrões de interoperabilidade em saúde.</w:t>
            </w:r>
            <w:r w:rsidRPr="00BD6287" w:rsidR="00DC4A07">
              <w:rPr>
                <w:shd w:val="clear" w:color="auto" w:fill="FFFFFF"/>
              </w:rPr>
              <w:t xml:space="preserve"> </w:t>
            </w:r>
            <w:proofErr w:type="spellStart"/>
            <w:r w:rsidRPr="00BD6287" w:rsidR="00DC4A07">
              <w:rPr>
                <w:shd w:val="clear" w:color="auto" w:fill="FFFFFF"/>
              </w:rPr>
              <w:t>Brasilia</w:t>
            </w:r>
            <w:proofErr w:type="spellEnd"/>
            <w:r w:rsidRPr="00BD6287" w:rsidR="00DC4A07">
              <w:rPr>
                <w:shd w:val="clear" w:color="auto" w:fill="FFFFFF"/>
              </w:rPr>
              <w:t xml:space="preserve">, 2017. Acesso em 31 de maio de 2022.Disponível em: </w:t>
            </w:r>
            <w:hyperlink w:history="1" r:id="rId16">
              <w:r w:rsidRPr="00BD6287" w:rsidR="0009282D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https://www.in.gov.br/en/web/dou/-/portaria-n-1.434-de-28-de-maio-de-2020-259143327</w:t>
              </w:r>
            </w:hyperlink>
          </w:p>
          <w:p w:rsidR="00F834D2" w:rsidP="008645FB" w:rsidRDefault="00F834D2" w14:paraId="48A13EE8" w14:textId="77777777">
            <w:pPr>
              <w:rPr>
                <w:shd w:val="clear" w:color="auto" w:fill="FFFFFF"/>
              </w:rPr>
            </w:pPr>
          </w:p>
          <w:p w:rsidR="0050581D" w:rsidP="00C22539" w:rsidRDefault="0050581D" w14:paraId="170F3E70" w14:textId="3B4B34F9">
            <w:pPr>
              <w:rPr>
                <w:shd w:val="clear" w:color="auto" w:fill="FFFFFF"/>
              </w:rPr>
            </w:pPr>
            <w:r w:rsidRPr="00E712E7">
              <w:rPr>
                <w:shd w:val="clear" w:color="auto" w:fill="FFFFFF"/>
              </w:rPr>
              <w:t xml:space="preserve">[4].  </w:t>
            </w:r>
            <w:r w:rsidRPr="008D229A" w:rsidR="008D229A">
              <w:rPr>
                <w:shd w:val="clear" w:color="auto" w:fill="FFFFFF"/>
              </w:rPr>
              <w:t xml:space="preserve">Brasil. Ministério da Saúde. </w:t>
            </w:r>
            <w:r w:rsidR="00002CAE">
              <w:rPr>
                <w:shd w:val="clear" w:color="auto" w:fill="FFFFFF"/>
              </w:rPr>
              <w:t>Guia de integração com a RNDS</w:t>
            </w:r>
            <w:r w:rsidRPr="008D229A" w:rsidR="008D229A">
              <w:rPr>
                <w:shd w:val="clear" w:color="auto" w:fill="FFFFFF"/>
              </w:rPr>
              <w:t xml:space="preserve"> </w:t>
            </w:r>
            <w:r w:rsidR="00002CAE">
              <w:rPr>
                <w:shd w:val="clear" w:color="auto" w:fill="FFFFFF"/>
              </w:rPr>
              <w:t xml:space="preserve">– Modelos de Informação </w:t>
            </w:r>
            <w:r w:rsidRPr="008D229A" w:rsidR="008D229A">
              <w:rPr>
                <w:shd w:val="clear" w:color="auto" w:fill="FFFFFF"/>
              </w:rPr>
              <w:t xml:space="preserve">[recurso eletrônico] / Ministério da Saúde, Secretaria de Atenção Primária à Saúde, Secretaria Executiva. – Brasília: Ministério da Saúde, 2021. </w:t>
            </w:r>
            <w:r w:rsidR="00026F0C">
              <w:rPr>
                <w:shd w:val="clear" w:color="auto" w:fill="FFFFFF"/>
              </w:rPr>
              <w:t xml:space="preserve">Disponível em: </w:t>
            </w:r>
            <w:del w:author="FIOTEC – Rodrigo André Cuevas Gaete" w:date="2022-06-10T00:03:00Z" w:id="196">
              <w:r>
                <w:fldChar w:fldCharType="begin"/>
              </w:r>
              <w:r>
                <w:delInstrText xml:space="preserve">HYPERLINK "https://rnds-guia.tst.saude.gov.br/docs/ria/mi-ria/" </w:delInstrText>
              </w:r>
              <w:r>
                <w:fldChar w:fldCharType="separate"/>
              </w:r>
            </w:del>
            <w:r w:rsidRPr="00DE7C41" w:rsidR="007A02A2">
              <w:rPr>
                <w:shd w:val="clear" w:color="auto" w:fill="FFFFFF"/>
              </w:rPr>
              <w:t>https://rnds-guia.</w:t>
            </w:r>
            <w:del w:author="FIOTEC – Rodrigo André Cuevas Gaete" w:date="2022-06-10T00:03:00Z" w:id="197">
              <w:r w:rsidDel="007A02A2">
                <w:delText>tst</w:delText>
              </w:r>
            </w:del>
            <w:ins w:author="FIOTEC – Rodrigo André Cuevas Gaete" w:date="2022-06-10T00:03:00Z" w:id="198">
              <w:r w:rsidR="279355A5">
                <w:t xml:space="preserve"> prod</w:t>
              </w:r>
            </w:ins>
            <w:r w:rsidRPr="00DE7C41" w:rsidR="007A02A2">
              <w:rPr>
                <w:shd w:val="clear" w:color="auto" w:fill="FFFFFF"/>
              </w:rPr>
              <w:t>.saude.gov.br/docs/ria/mi-ria/</w:t>
            </w:r>
            <w:del w:author="FIOTEC – Rodrigo André Cuevas Gaete" w:date="2022-06-10T00:03:00Z" w:id="199">
              <w:r>
                <w:fldChar w:fldCharType="end"/>
              </w:r>
            </w:del>
          </w:p>
          <w:p w:rsidRPr="00E712E7" w:rsidR="0050581D" w:rsidP="008645FB" w:rsidRDefault="0050581D" w14:paraId="52C3FB38" w14:textId="77777777">
            <w:pPr>
              <w:rPr>
                <w:shd w:val="clear" w:color="auto" w:fill="FFFFFF"/>
              </w:rPr>
            </w:pPr>
          </w:p>
          <w:p w:rsidR="00946B92" w:rsidP="008645FB" w:rsidRDefault="00946B92" w14:paraId="7F7BCFED" w14:textId="3B203D49">
            <w:pPr>
              <w:rPr>
                <w:rStyle w:val="Hyperlink"/>
                <w:rFonts w:asciiTheme="minorHAnsi" w:hAnsiTheme="minorHAnsi" w:cstheme="minorHAnsi"/>
                <w:shd w:val="clear" w:color="auto" w:fill="FFFFFF"/>
              </w:rPr>
            </w:pPr>
            <w:r w:rsidRPr="004557F4">
              <w:rPr>
                <w:shd w:val="clear" w:color="auto" w:fill="FFFFFF"/>
                <w:lang w:val="en-US"/>
                <w:rPrChange w:author="Allan Sousa" w:date="2022-06-09T17:49:00Z" w:id="200">
                  <w:rPr>
                    <w:shd w:val="clear" w:color="auto" w:fill="FFFFFF"/>
                  </w:rPr>
                </w:rPrChange>
              </w:rPr>
              <w:t>[</w:t>
            </w:r>
            <w:r w:rsidRPr="004557F4" w:rsidR="00F61492">
              <w:rPr>
                <w:shd w:val="clear" w:color="auto" w:fill="FFFFFF"/>
                <w:lang w:val="en-US"/>
                <w:rPrChange w:author="Allan Sousa" w:date="2022-06-09T17:49:00Z" w:id="201">
                  <w:rPr>
                    <w:shd w:val="clear" w:color="auto" w:fill="FFFFFF"/>
                  </w:rPr>
                </w:rPrChange>
              </w:rPr>
              <w:t>5</w:t>
            </w:r>
            <w:r w:rsidRPr="004557F4">
              <w:rPr>
                <w:shd w:val="clear" w:color="auto" w:fill="FFFFFF"/>
                <w:lang w:val="en-US"/>
                <w:rPrChange w:author="Allan Sousa" w:date="2022-06-09T17:49:00Z" w:id="202">
                  <w:rPr>
                    <w:shd w:val="clear" w:color="auto" w:fill="FFFFFF"/>
                  </w:rPr>
                </w:rPrChange>
              </w:rPr>
              <w:t>]</w:t>
            </w:r>
            <w:r w:rsidRPr="004557F4" w:rsidR="0058280B">
              <w:rPr>
                <w:shd w:val="clear" w:color="auto" w:fill="FFFFFF"/>
                <w:lang w:val="en-US"/>
                <w:rPrChange w:author="Allan Sousa" w:date="2022-06-09T17:49:00Z" w:id="203">
                  <w:rPr>
                    <w:shd w:val="clear" w:color="auto" w:fill="FFFFFF"/>
                  </w:rPr>
                </w:rPrChange>
              </w:rPr>
              <w:t>.</w:t>
            </w:r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04">
                  <w:rPr>
                    <w:shd w:val="clear" w:color="auto" w:fill="FFFFFF"/>
                  </w:rPr>
                </w:rPrChange>
              </w:rPr>
              <w:t xml:space="preserve">    </w:t>
            </w:r>
            <w:proofErr w:type="gramStart"/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05">
                  <w:rPr>
                    <w:shd w:val="clear" w:color="auto" w:fill="FFFFFF"/>
                  </w:rPr>
                </w:rPrChange>
              </w:rPr>
              <w:t>WHO.</w:t>
            </w:r>
            <w:proofErr w:type="gramEnd"/>
            <w:r w:rsidRPr="004557F4" w:rsidR="00ED2FF6">
              <w:rPr>
                <w:rFonts w:ascii="Justus Pro" w:hAnsi="Justus Pro" w:cs="Justus Pro" w:eastAsiaTheme="minorHAnsi"/>
                <w:color w:val="000000"/>
                <w:sz w:val="19"/>
                <w:szCs w:val="19"/>
                <w:lang w:val="en-US"/>
                <w:rPrChange w:author="Allan Sousa" w:date="2022-06-09T17:49:00Z" w:id="206">
                  <w:rPr>
                    <w:rFonts w:ascii="Justus Pro" w:hAnsi="Justus Pro" w:cs="Justus Pro" w:eastAsiaTheme="minorHAnsi"/>
                    <w:color w:val="000000"/>
                    <w:sz w:val="19"/>
                    <w:szCs w:val="19"/>
                  </w:rPr>
                </w:rPrChange>
              </w:rPr>
              <w:t xml:space="preserve"> </w:t>
            </w:r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07">
                  <w:rPr>
                    <w:shd w:val="clear" w:color="auto" w:fill="FFFFFF"/>
                  </w:rPr>
                </w:rPrChange>
              </w:rPr>
              <w:t>Digital Documentation of COVID-19 Certificates: Vaccination Status — Technical Specifications and Implementation Guidance, 27 August 2021. Geneva: World Health Organization; 2021 (WHO/2019-nCoV/</w:t>
            </w:r>
            <w:proofErr w:type="spellStart"/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08">
                  <w:rPr>
                    <w:shd w:val="clear" w:color="auto" w:fill="FFFFFF"/>
                  </w:rPr>
                </w:rPrChange>
              </w:rPr>
              <w:t>Digital_certificates</w:t>
            </w:r>
            <w:proofErr w:type="spellEnd"/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09">
                  <w:rPr>
                    <w:shd w:val="clear" w:color="auto" w:fill="FFFFFF"/>
                  </w:rPr>
                </w:rPrChange>
              </w:rPr>
              <w:t xml:space="preserve">/vaccination/2021.1). </w:t>
            </w:r>
            <w:proofErr w:type="spellStart"/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10">
                  <w:rPr>
                    <w:shd w:val="clear" w:color="auto" w:fill="FFFFFF"/>
                  </w:rPr>
                </w:rPrChange>
              </w:rPr>
              <w:t>Licence</w:t>
            </w:r>
            <w:proofErr w:type="spellEnd"/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11">
                  <w:rPr>
                    <w:shd w:val="clear" w:color="auto" w:fill="FFFFFF"/>
                  </w:rPr>
                </w:rPrChange>
              </w:rPr>
              <w:t xml:space="preserve"> </w:t>
            </w:r>
            <w:r w:rsidRPr="004557F4" w:rsidR="00C22539">
              <w:rPr>
                <w:shd w:val="clear" w:color="auto" w:fill="FFFFFF"/>
                <w:lang w:val="en-US"/>
                <w:rPrChange w:author="Allan Sousa" w:date="2022-06-09T17:49:00Z" w:id="212">
                  <w:rPr>
                    <w:shd w:val="clear" w:color="auto" w:fill="FFFFFF"/>
                  </w:rPr>
                </w:rPrChange>
              </w:rPr>
              <w:t>9</w:t>
            </w:r>
            <w:r w:rsidRPr="004557F4" w:rsidR="00ED2FF6">
              <w:rPr>
                <w:shd w:val="clear" w:color="auto" w:fill="FFFFFF"/>
                <w:lang w:val="en-US"/>
                <w:rPrChange w:author="Allan Sousa" w:date="2022-06-09T17:49:00Z" w:id="213">
                  <w:rPr>
                    <w:shd w:val="clear" w:color="auto" w:fill="FFFFFF"/>
                  </w:rPr>
                </w:rPrChange>
              </w:rPr>
              <w:t xml:space="preserve"> BY-NC-SA 3.0 IGO. </w:t>
            </w:r>
            <w:r w:rsidRPr="00BD6287" w:rsidR="00ED2FF6">
              <w:rPr>
                <w:shd w:val="clear" w:color="auto" w:fill="FFFFFF"/>
              </w:rPr>
              <w:t>Acesso em 31 de maio 2022. Disp</w:t>
            </w:r>
            <w:r w:rsidRPr="00BD6287" w:rsidR="004C5AF9">
              <w:rPr>
                <w:shd w:val="clear" w:color="auto" w:fill="FFFFFF"/>
              </w:rPr>
              <w:t xml:space="preserve">onível em: </w:t>
            </w:r>
            <w:hyperlink w:history="1" r:id="rId17">
              <w:r w:rsidRPr="00BD6287" w:rsidR="00A0469A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https://apps.who.int/iris/bitstream/handle/10665/343361/WHO-2019-nCoV-Digital-certificates-vaccination-2021.1-eng.pdf?sequence=1&amp;isAllowed=y</w:t>
              </w:r>
            </w:hyperlink>
          </w:p>
          <w:p w:rsidRPr="00E712E7" w:rsidR="00F834D2" w:rsidP="008645FB" w:rsidRDefault="00F834D2" w14:paraId="606E502C" w14:textId="77777777">
            <w:pPr>
              <w:rPr>
                <w:shd w:val="clear" w:color="auto" w:fill="FFFFFF"/>
              </w:rPr>
            </w:pPr>
          </w:p>
          <w:p w:rsidR="007A087A" w:rsidP="008645FB" w:rsidRDefault="00B56720" w14:paraId="7FEF62CE" w14:textId="3522AF79">
            <w:pPr>
              <w:rPr>
                <w:rStyle w:val="Hyperlink"/>
                <w:rFonts w:asciiTheme="minorHAnsi" w:hAnsiTheme="minorHAnsi" w:cstheme="minorHAnsi"/>
                <w:shd w:val="clear" w:color="auto" w:fill="FFFFFF"/>
              </w:rPr>
            </w:pPr>
            <w:r w:rsidRPr="004557F4">
              <w:rPr>
                <w:shd w:val="clear" w:color="auto" w:fill="FFFFFF"/>
                <w:lang w:val="en-US"/>
                <w:rPrChange w:author="Allan Sousa" w:date="2022-06-09T17:49:00Z" w:id="214">
                  <w:rPr>
                    <w:shd w:val="clear" w:color="auto" w:fill="FFFFFF"/>
                  </w:rPr>
                </w:rPrChange>
              </w:rPr>
              <w:t>[</w:t>
            </w:r>
            <w:r w:rsidRPr="004557F4" w:rsidR="00F61492">
              <w:rPr>
                <w:shd w:val="clear" w:color="auto" w:fill="FFFFFF"/>
                <w:lang w:val="en-US"/>
                <w:rPrChange w:author="Allan Sousa" w:date="2022-06-09T17:49:00Z" w:id="215">
                  <w:rPr>
                    <w:shd w:val="clear" w:color="auto" w:fill="FFFFFF"/>
                  </w:rPr>
                </w:rPrChange>
              </w:rPr>
              <w:t>6</w:t>
            </w:r>
            <w:r w:rsidRPr="004557F4">
              <w:rPr>
                <w:shd w:val="clear" w:color="auto" w:fill="FFFFFF"/>
                <w:lang w:val="en-US"/>
                <w:rPrChange w:author="Allan Sousa" w:date="2022-06-09T17:49:00Z" w:id="216">
                  <w:rPr>
                    <w:shd w:val="clear" w:color="auto" w:fill="FFFFFF"/>
                  </w:rPr>
                </w:rPrChange>
              </w:rPr>
              <w:t>]</w:t>
            </w:r>
            <w:r w:rsidRPr="004557F4" w:rsidR="0058280B">
              <w:rPr>
                <w:shd w:val="clear" w:color="auto" w:fill="FFFFFF"/>
                <w:lang w:val="en-US"/>
                <w:rPrChange w:author="Allan Sousa" w:date="2022-06-09T17:49:00Z" w:id="217">
                  <w:rPr>
                    <w:shd w:val="clear" w:color="auto" w:fill="FFFFFF"/>
                  </w:rPr>
                </w:rPrChange>
              </w:rPr>
              <w:t>.</w:t>
            </w:r>
            <w:r w:rsidRPr="004557F4" w:rsidR="0078530D">
              <w:rPr>
                <w:shd w:val="clear" w:color="auto" w:fill="FFFFFF"/>
                <w:lang w:val="en-US"/>
                <w:rPrChange w:author="Allan Sousa" w:date="2022-06-09T17:49:00Z" w:id="218">
                  <w:rPr>
                    <w:shd w:val="clear" w:color="auto" w:fill="FFFFFF"/>
                  </w:rPr>
                </w:rPrChange>
              </w:rPr>
              <w:t xml:space="preserve"> </w:t>
            </w:r>
            <w:proofErr w:type="gramStart"/>
            <w:r w:rsidRPr="004557F4" w:rsidR="007A087A">
              <w:rPr>
                <w:shd w:val="clear" w:color="auto" w:fill="FFFFFF"/>
                <w:lang w:val="en-US"/>
                <w:rPrChange w:author="Allan Sousa" w:date="2022-06-09T17:49:00Z" w:id="219">
                  <w:rPr>
                    <w:shd w:val="clear" w:color="auto" w:fill="FFFFFF"/>
                  </w:rPr>
                </w:rPrChange>
              </w:rPr>
              <w:t>WHO.</w:t>
            </w:r>
            <w:proofErr w:type="gramEnd"/>
            <w:r w:rsidRPr="004557F4" w:rsidR="007A087A">
              <w:rPr>
                <w:color w:val="3C4245"/>
                <w:sz w:val="42"/>
                <w:szCs w:val="42"/>
                <w:lang w:val="en-US"/>
                <w:rPrChange w:author="Allan Sousa" w:date="2022-06-09T17:49:00Z" w:id="220">
                  <w:rPr>
                    <w:color w:val="3C4245"/>
                    <w:sz w:val="42"/>
                    <w:szCs w:val="42"/>
                  </w:rPr>
                </w:rPrChange>
              </w:rPr>
              <w:t xml:space="preserve"> </w:t>
            </w:r>
            <w:r w:rsidRPr="004557F4" w:rsidR="00133069">
              <w:rPr>
                <w:shd w:val="clear" w:color="auto" w:fill="FFFFFF"/>
                <w:lang w:val="en-US"/>
                <w:rPrChange w:author="Allan Sousa" w:date="2022-06-09T17:49:00Z" w:id="221">
                  <w:rPr>
                    <w:shd w:val="clear" w:color="auto" w:fill="FFFFFF"/>
                  </w:rPr>
                </w:rPrChange>
              </w:rPr>
              <w:t>Digital Documentation of COVID-19 Certificates: Test Result - Technical Specifications and Implementation Guidance, 31 March 2022. Geneva: World Health Organization; 2022 (WHO/2019-nCoV/</w:t>
            </w:r>
            <w:proofErr w:type="spellStart"/>
            <w:r w:rsidRPr="004557F4" w:rsidR="00133069">
              <w:rPr>
                <w:shd w:val="clear" w:color="auto" w:fill="FFFFFF"/>
                <w:lang w:val="en-US"/>
                <w:rPrChange w:author="Allan Sousa" w:date="2022-06-09T17:49:00Z" w:id="222">
                  <w:rPr>
                    <w:shd w:val="clear" w:color="auto" w:fill="FFFFFF"/>
                  </w:rPr>
                </w:rPrChange>
              </w:rPr>
              <w:t>Digital_certificates_diagnostic_test_results</w:t>
            </w:r>
            <w:proofErr w:type="spellEnd"/>
            <w:r w:rsidRPr="004557F4" w:rsidR="00133069">
              <w:rPr>
                <w:shd w:val="clear" w:color="auto" w:fill="FFFFFF"/>
                <w:lang w:val="en-US"/>
                <w:rPrChange w:author="Allan Sousa" w:date="2022-06-09T17:49:00Z" w:id="223">
                  <w:rPr>
                    <w:shd w:val="clear" w:color="auto" w:fill="FFFFFF"/>
                  </w:rPr>
                </w:rPrChange>
              </w:rPr>
              <w:t>/</w:t>
            </w:r>
            <w:r w:rsidRPr="004557F4" w:rsidR="00C22539">
              <w:rPr>
                <w:shd w:val="clear" w:color="auto" w:fill="FFFFFF"/>
                <w:lang w:val="en-US"/>
                <w:rPrChange w:author="Allan Sousa" w:date="2022-06-09T17:49:00Z" w:id="224">
                  <w:rPr>
                    <w:shd w:val="clear" w:color="auto" w:fill="FFFFFF"/>
                  </w:rPr>
                </w:rPrChange>
              </w:rPr>
              <w:br/>
            </w:r>
            <w:r w:rsidRPr="004557F4" w:rsidR="00133069">
              <w:rPr>
                <w:shd w:val="clear" w:color="auto" w:fill="FFFFFF"/>
                <w:lang w:val="en-US"/>
                <w:rPrChange w:author="Allan Sousa" w:date="2022-06-09T17:49:00Z" w:id="225">
                  <w:rPr>
                    <w:shd w:val="clear" w:color="auto" w:fill="FFFFFF"/>
                  </w:rPr>
                </w:rPrChange>
              </w:rPr>
              <w:t xml:space="preserve">2022.1). </w:t>
            </w:r>
            <w:proofErr w:type="spellStart"/>
            <w:r w:rsidRPr="00E712E7" w:rsidR="00133069">
              <w:rPr>
                <w:shd w:val="clear" w:color="auto" w:fill="FFFFFF"/>
              </w:rPr>
              <w:t>Licence</w:t>
            </w:r>
            <w:proofErr w:type="spellEnd"/>
            <w:r w:rsidRPr="00E712E7" w:rsidR="00133069">
              <w:rPr>
                <w:shd w:val="clear" w:color="auto" w:fill="FFFFFF"/>
              </w:rPr>
              <w:t xml:space="preserve"> </w:t>
            </w:r>
            <w:r w:rsidR="00C22539">
              <w:rPr>
                <w:shd w:val="clear" w:color="auto" w:fill="FFFFFF"/>
              </w:rPr>
              <w:t>9</w:t>
            </w:r>
            <w:r w:rsidRPr="00E712E7" w:rsidR="00133069">
              <w:rPr>
                <w:shd w:val="clear" w:color="auto" w:fill="FFFFFF"/>
              </w:rPr>
              <w:t xml:space="preserve"> BY-NC-SA 3.0 IGO</w:t>
            </w:r>
            <w:r w:rsidRPr="00E712E7" w:rsidR="006F364A">
              <w:rPr>
                <w:shd w:val="clear" w:color="auto" w:fill="FFFFFF"/>
              </w:rPr>
              <w:t xml:space="preserve">. </w:t>
            </w:r>
            <w:r w:rsidRPr="00BD6287" w:rsidR="006F364A">
              <w:rPr>
                <w:shd w:val="clear" w:color="auto" w:fill="FFFFFF"/>
              </w:rPr>
              <w:t>Acesso em 31 de maio 2022. Disponível em:</w:t>
            </w:r>
            <w:r w:rsidRPr="00BD6287" w:rsidR="00DF193E">
              <w:rPr>
                <w:shd w:val="clear" w:color="auto" w:fill="FFFFFF"/>
              </w:rPr>
              <w:t xml:space="preserve"> </w:t>
            </w:r>
            <w:hyperlink w:history="1" r:id="rId18">
              <w:r w:rsidRPr="00BD6287" w:rsidR="00DF193E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https://apps.who.int/iris/rest/bitstreams/1415502/retrieve</w:t>
              </w:r>
            </w:hyperlink>
          </w:p>
          <w:p w:rsidR="00F834D2" w:rsidP="008645FB" w:rsidRDefault="00F834D2" w14:paraId="57F26D81" w14:textId="77777777">
            <w:pPr>
              <w:rPr>
                <w:shd w:val="clear" w:color="auto" w:fill="FFFFFF"/>
              </w:rPr>
            </w:pPr>
          </w:p>
          <w:p w:rsidR="00C22539" w:rsidP="00C22539" w:rsidRDefault="00C22539" w14:paraId="47D4B612" w14:textId="27898B2F">
            <w:pPr>
              <w:rPr>
                <w:rStyle w:val="Hyperlink"/>
                <w:rFonts w:asciiTheme="minorHAnsi" w:hAnsiTheme="minorHAnsi" w:cstheme="minorHAnsi"/>
                <w:shd w:val="clear" w:color="auto" w:fill="FFFFFF"/>
              </w:rPr>
            </w:pPr>
            <w:r w:rsidRPr="00BD6287">
              <w:rPr>
                <w:shd w:val="clear" w:color="auto" w:fill="FFFFFF"/>
              </w:rPr>
              <w:t>[</w:t>
            </w:r>
            <w:r>
              <w:rPr>
                <w:shd w:val="clear" w:color="auto" w:fill="FFFFFF"/>
              </w:rPr>
              <w:t>7</w:t>
            </w:r>
            <w:r w:rsidRPr="00BD6287">
              <w:rPr>
                <w:shd w:val="clear" w:color="auto" w:fill="FFFFFF"/>
              </w:rPr>
              <w:t xml:space="preserve">]. MS. </w:t>
            </w:r>
            <w:r w:rsidRPr="00E712E7">
              <w:rPr>
                <w:shd w:val="clear" w:color="auto" w:fill="FFFFFF"/>
              </w:rPr>
              <w:t>PORTARIA GM/MS Nº 1.768, DE 30 DE JULHO DE 2021</w:t>
            </w:r>
            <w:r w:rsidRPr="00BD6287">
              <w:rPr>
                <w:b/>
                <w:bCs/>
                <w:shd w:val="clear" w:color="auto" w:fill="FFFFFF"/>
              </w:rPr>
              <w:t>.</w:t>
            </w:r>
            <w:r w:rsidRPr="00E712E7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E712E7">
              <w:rPr>
                <w:shd w:val="clear" w:color="auto" w:fill="FFFFFF"/>
              </w:rPr>
              <w:t>Altera o Anexo XLII da Portaria de Consolidação GM/MS nº 2, de 28 de setembro de 2017, para dispor sobre a Política Nacional de Informação e Informática em Saúde (PNIIS)</w:t>
            </w:r>
            <w:r w:rsidRPr="00BD6287">
              <w:rPr>
                <w:shd w:val="clear" w:color="auto" w:fill="FFFFFF"/>
              </w:rPr>
              <w:t>.</w:t>
            </w:r>
            <w:r w:rsidRPr="00E712E7">
              <w:rPr>
                <w:color w:val="666666"/>
                <w:sz w:val="19"/>
                <w:szCs w:val="19"/>
              </w:rPr>
              <w:t xml:space="preserve"> </w:t>
            </w:r>
            <w:r w:rsidRPr="00E712E7">
              <w:rPr>
                <w:shd w:val="clear" w:color="auto" w:fill="FFFFFF"/>
              </w:rPr>
              <w:t>Publicado em: 02/08/2021 | Edição: 144 | Seção: 1 | Página: 45</w:t>
            </w:r>
            <w:r w:rsidRPr="00BD6287">
              <w:rPr>
                <w:shd w:val="clear" w:color="auto" w:fill="FFFFFF"/>
              </w:rPr>
              <w:t xml:space="preserve">. Acesso em 31 de maio 2022. Disponível em: </w:t>
            </w:r>
            <w:hyperlink w:history="1" r:id="rId19">
              <w:r w:rsidRPr="00BD6287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https://www.in.gov.br/en/web/dou/-/portaria-gm/ms-n-1.768-de-30-de-julho-de-2021-335472332</w:t>
              </w:r>
            </w:hyperlink>
          </w:p>
          <w:p w:rsidR="00C22539" w:rsidP="00C22539" w:rsidRDefault="00C22539" w14:paraId="722DDD65" w14:textId="77777777">
            <w:pPr>
              <w:rPr>
                <w:ins w:author="Allan Sousa" w:date="2022-06-09T17:57:00Z" w:id="226"/>
                <w:shd w:val="clear" w:color="auto" w:fill="FFFFFF"/>
              </w:rPr>
            </w:pPr>
          </w:p>
          <w:p w:rsidR="00B4503D" w:rsidP="00B4503D" w:rsidRDefault="004557F4" w14:paraId="0DEBB73F" w14:textId="27F63B72">
            <w:pPr>
              <w:rPr>
                <w:ins w:author="Allan Sousa" w:date="2022-06-09T18:04:00Z" w:id="227"/>
              </w:rPr>
            </w:pPr>
            <w:ins w:author="Allan Sousa" w:date="2022-06-09T17:57:00Z" w:id="228">
              <w:r w:rsidRPr="00BD6287">
                <w:rPr>
                  <w:shd w:val="clear" w:color="auto" w:fill="FFFFFF"/>
                </w:rPr>
                <w:t>[</w:t>
              </w:r>
              <w:r>
                <w:rPr>
                  <w:shd w:val="clear" w:color="auto" w:fill="FFFFFF"/>
                </w:rPr>
                <w:t>8</w:t>
              </w:r>
              <w:r w:rsidRPr="00BD6287">
                <w:rPr>
                  <w:shd w:val="clear" w:color="auto" w:fill="FFFFFF"/>
                </w:rPr>
                <w:t xml:space="preserve">]. MS. </w:t>
              </w:r>
              <w:r>
                <w:rPr>
                  <w:shd w:val="clear" w:color="auto" w:fill="FFFFFF"/>
                </w:rPr>
                <w:t xml:space="preserve">PORTARIA GM/MS Nº </w:t>
              </w:r>
            </w:ins>
            <w:ins w:author="Allan Sousa" w:date="2022-06-09T17:59:00Z" w:id="229">
              <w:r>
                <w:rPr>
                  <w:shd w:val="clear" w:color="auto" w:fill="FFFFFF"/>
                </w:rPr>
                <w:t>2</w:t>
              </w:r>
            </w:ins>
            <w:ins w:author="Allan Sousa" w:date="2022-06-09T17:57:00Z" w:id="230">
              <w:r w:rsidRPr="00E712E7">
                <w:rPr>
                  <w:shd w:val="clear" w:color="auto" w:fill="FFFFFF"/>
                </w:rPr>
                <w:t>.</w:t>
              </w:r>
            </w:ins>
            <w:ins w:author="Allan Sousa" w:date="2022-06-09T17:59:00Z" w:id="231">
              <w:r>
                <w:rPr>
                  <w:shd w:val="clear" w:color="auto" w:fill="FFFFFF"/>
                </w:rPr>
                <w:t>436</w:t>
              </w:r>
            </w:ins>
            <w:ins w:author="Allan Sousa" w:date="2022-06-09T17:57:00Z" w:id="232">
              <w:r w:rsidRPr="00E712E7">
                <w:rPr>
                  <w:shd w:val="clear" w:color="auto" w:fill="FFFFFF"/>
                </w:rPr>
                <w:t xml:space="preserve">, DE </w:t>
              </w:r>
            </w:ins>
            <w:ins w:author="Allan Sousa" w:date="2022-06-09T17:59:00Z" w:id="233">
              <w:r>
                <w:rPr>
                  <w:shd w:val="clear" w:color="auto" w:fill="FFFFFF"/>
                </w:rPr>
                <w:t>21</w:t>
              </w:r>
            </w:ins>
            <w:ins w:author="Allan Sousa" w:date="2022-06-09T17:57:00Z" w:id="234">
              <w:r w:rsidRPr="00E712E7">
                <w:rPr>
                  <w:shd w:val="clear" w:color="auto" w:fill="FFFFFF"/>
                </w:rPr>
                <w:t xml:space="preserve"> DE </w:t>
              </w:r>
            </w:ins>
            <w:ins w:author="Allan Sousa" w:date="2022-06-09T17:59:00Z" w:id="235">
              <w:r>
                <w:rPr>
                  <w:shd w:val="clear" w:color="auto" w:fill="FFFFFF"/>
                </w:rPr>
                <w:t>SETEMBR</w:t>
              </w:r>
            </w:ins>
            <w:ins w:author="Allan Sousa" w:date="2022-06-09T17:57:00Z" w:id="236">
              <w:r w:rsidRPr="00E712E7">
                <w:rPr>
                  <w:shd w:val="clear" w:color="auto" w:fill="FFFFFF"/>
                </w:rPr>
                <w:t>O DE 20</w:t>
              </w:r>
            </w:ins>
            <w:ins w:author="Allan Sousa" w:date="2022-06-09T17:59:00Z" w:id="237">
              <w:r>
                <w:rPr>
                  <w:shd w:val="clear" w:color="auto" w:fill="FFFFFF"/>
                </w:rPr>
                <w:t>17</w:t>
              </w:r>
            </w:ins>
            <w:ins w:author="Allan Sousa" w:date="2022-06-09T17:57:00Z" w:id="238">
              <w:r w:rsidRPr="00BD6287">
                <w:rPr>
                  <w:b/>
                  <w:bCs/>
                  <w:shd w:val="clear" w:color="auto" w:fill="FFFFFF"/>
                </w:rPr>
                <w:t>.</w:t>
              </w:r>
              <w:r w:rsidRPr="00E712E7">
                <w:rPr>
                  <w:color w:val="162937"/>
                  <w:sz w:val="27"/>
                  <w:szCs w:val="27"/>
                  <w:shd w:val="clear" w:color="auto" w:fill="FFFFFF"/>
                </w:rPr>
                <w:t xml:space="preserve"> </w:t>
              </w:r>
            </w:ins>
            <w:ins w:author="Allan Sousa" w:date="2022-06-09T17:59:00Z" w:id="239">
              <w:r w:rsidRPr="004557F4">
                <w:rPr>
                  <w:shd w:val="clear" w:color="auto" w:fill="FFFFFF"/>
                  <w:rPrChange w:author="Allan Sousa" w:date="2022-06-09T17:59:00Z" w:id="240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Aprova a Política Nacional de Atenção Básica, estabelecendo a revisão de diretrizes para a organização da Atenção Básica, no âmbito do Sistema Único de Saúde (SUS).</w:t>
              </w:r>
            </w:ins>
            <w:ins w:author="Allan Sousa" w:date="2022-06-09T17:57:00Z" w:id="241">
              <w:r w:rsidRPr="00E712E7">
                <w:rPr>
                  <w:color w:val="666666"/>
                  <w:sz w:val="19"/>
                  <w:szCs w:val="19"/>
                </w:rPr>
                <w:t xml:space="preserve"> </w:t>
              </w:r>
              <w:r w:rsidRPr="00E712E7">
                <w:rPr>
                  <w:shd w:val="clear" w:color="auto" w:fill="FFFFFF"/>
                </w:rPr>
                <w:t>Publicado em: </w:t>
              </w:r>
            </w:ins>
            <w:ins w:author="Allan Sousa" w:date="2022-06-09T18:00:00Z" w:id="242">
              <w:r>
                <w:rPr>
                  <w:shd w:val="clear" w:color="auto" w:fill="FFFFFF"/>
                </w:rPr>
                <w:t>2</w:t>
              </w:r>
            </w:ins>
            <w:ins w:author="Allan Sousa" w:date="2022-06-09T17:57:00Z" w:id="243">
              <w:r w:rsidRPr="00E712E7">
                <w:rPr>
                  <w:shd w:val="clear" w:color="auto" w:fill="FFFFFF"/>
                </w:rPr>
                <w:t>2/0</w:t>
              </w:r>
            </w:ins>
            <w:ins w:author="Allan Sousa" w:date="2022-06-09T18:00:00Z" w:id="244">
              <w:r>
                <w:rPr>
                  <w:shd w:val="clear" w:color="auto" w:fill="FFFFFF"/>
                </w:rPr>
                <w:t>9</w:t>
              </w:r>
            </w:ins>
            <w:ins w:author="Allan Sousa" w:date="2022-06-09T17:57:00Z" w:id="245">
              <w:r w:rsidRPr="00E712E7">
                <w:rPr>
                  <w:shd w:val="clear" w:color="auto" w:fill="FFFFFF"/>
                </w:rPr>
                <w:t>/20</w:t>
              </w:r>
            </w:ins>
            <w:ins w:author="Allan Sousa" w:date="2022-06-09T18:00:00Z" w:id="246">
              <w:r>
                <w:rPr>
                  <w:shd w:val="clear" w:color="auto" w:fill="FFFFFF"/>
                </w:rPr>
                <w:t>17</w:t>
              </w:r>
            </w:ins>
            <w:ins w:author="Allan Sousa" w:date="2022-06-09T17:57:00Z" w:id="247">
              <w:r w:rsidRPr="00E712E7">
                <w:rPr>
                  <w:shd w:val="clear" w:color="auto" w:fill="FFFFFF"/>
                </w:rPr>
                <w:t> | Edição: 1</w:t>
              </w:r>
            </w:ins>
            <w:ins w:author="Allan Sousa" w:date="2022-06-09T18:00:00Z" w:id="248">
              <w:r>
                <w:rPr>
                  <w:shd w:val="clear" w:color="auto" w:fill="FFFFFF"/>
                </w:rPr>
                <w:t>83</w:t>
              </w:r>
            </w:ins>
            <w:ins w:author="Allan Sousa" w:date="2022-06-09T17:57:00Z" w:id="249">
              <w:r w:rsidRPr="00E712E7">
                <w:rPr>
                  <w:shd w:val="clear" w:color="auto" w:fill="FFFFFF"/>
                </w:rPr>
                <w:t> | Seção: 1 | Página: </w:t>
              </w:r>
            </w:ins>
            <w:ins w:author="Allan Sousa" w:date="2022-06-09T18:00:00Z" w:id="250">
              <w:r>
                <w:rPr>
                  <w:shd w:val="clear" w:color="auto" w:fill="FFFFFF"/>
                </w:rPr>
                <w:t>68</w:t>
              </w:r>
            </w:ins>
            <w:ins w:author="Allan Sousa" w:date="2022-06-09T17:57:00Z" w:id="251">
              <w:r w:rsidRPr="00BD6287">
                <w:rPr>
                  <w:shd w:val="clear" w:color="auto" w:fill="FFFFFF"/>
                </w:rPr>
                <w:t xml:space="preserve">. Acesso em </w:t>
              </w:r>
            </w:ins>
            <w:ins w:author="Allan Sousa" w:date="2022-06-09T18:00:00Z" w:id="252">
              <w:r>
                <w:rPr>
                  <w:shd w:val="clear" w:color="auto" w:fill="FFFFFF"/>
                </w:rPr>
                <w:t>09</w:t>
              </w:r>
            </w:ins>
            <w:ins w:author="Allan Sousa" w:date="2022-06-09T17:57:00Z" w:id="253">
              <w:r w:rsidRPr="00BD6287">
                <w:rPr>
                  <w:shd w:val="clear" w:color="auto" w:fill="FFFFFF"/>
                </w:rPr>
                <w:t xml:space="preserve"> de </w:t>
              </w:r>
            </w:ins>
            <w:ins w:author="Allan Sousa" w:date="2022-06-09T18:00:00Z" w:id="254">
              <w:r>
                <w:rPr>
                  <w:shd w:val="clear" w:color="auto" w:fill="FFFFFF"/>
                </w:rPr>
                <w:t>junho</w:t>
              </w:r>
            </w:ins>
            <w:ins w:author="Allan Sousa" w:date="2022-06-09T17:57:00Z" w:id="255">
              <w:r w:rsidRPr="00BD6287">
                <w:rPr>
                  <w:shd w:val="clear" w:color="auto" w:fill="FFFFFF"/>
                </w:rPr>
                <w:t xml:space="preserve"> 2022. Disponível em:</w:t>
              </w:r>
            </w:ins>
            <w:ins w:author="Allan Sousa" w:date="2022-06-09T18:02:00Z" w:id="256">
              <w:r w:rsidR="00B4503D">
                <w:rPr>
                  <w:shd w:val="clear" w:color="auto" w:fill="FFFFFF"/>
                </w:rPr>
                <w:t xml:space="preserve"> </w:t>
              </w:r>
            </w:ins>
            <w:ins w:author="Allan Sousa" w:date="2022-06-09T18:04:00Z" w:id="257">
              <w:r w:rsidR="00B4503D">
                <w:fldChar w:fldCharType="begin"/>
              </w:r>
              <w:r w:rsidR="00B4503D">
                <w:instrText xml:space="preserve"> HYPERLINK "</w:instrText>
              </w:r>
            </w:ins>
            <w:ins w:author="Allan Sousa" w:date="2022-06-09T18:02:00Z" w:id="258">
              <w:r w:rsidRPr="00CB7618" w:rsidR="00B4503D">
                <w:instrText>https://www.in.gov.br/materia/-/asset_publisher/Kujrw0TZC2Mb/content/id/19308123/do1-2017-09-22-portaria-n-2-436-de-21-de-setembro-de-2017-19308031</w:instrText>
              </w:r>
            </w:ins>
            <w:ins w:author="Allan Sousa" w:date="2022-06-09T18:04:00Z" w:id="259">
              <w:r w:rsidR="00B4503D">
                <w:instrText xml:space="preserve">" </w:instrText>
              </w:r>
              <w:r w:rsidR="00B4503D">
                <w:fldChar w:fldCharType="separate"/>
              </w:r>
            </w:ins>
            <w:ins w:author="Allan Sousa" w:date="2022-06-09T18:02:00Z" w:id="260">
              <w:r w:rsidRPr="00BC7367" w:rsidR="00B4503D">
                <w:rPr>
                  <w:rStyle w:val="Hyperlink"/>
                </w:rPr>
                <w:t>https://www.in.gov.br/materia/-/asset_publisher/Kujrw0TZC2Mb/content/id/19308123/do1-2017-09-22-portaria-n-2-436-de-21-de-setembro-de-2017-19308031</w:t>
              </w:r>
            </w:ins>
            <w:ins w:author="Allan Sousa" w:date="2022-06-09T18:04:00Z" w:id="261">
              <w:r w:rsidR="00B4503D">
                <w:fldChar w:fldCharType="end"/>
              </w:r>
            </w:ins>
          </w:p>
          <w:p w:rsidR="00B4503D" w:rsidP="00B4503D" w:rsidRDefault="00B4503D" w14:paraId="43399C62" w14:textId="77777777">
            <w:pPr>
              <w:rPr>
                <w:ins w:author="Allan Sousa" w:date="2022-06-09T18:02:00Z" w:id="262"/>
              </w:rPr>
            </w:pPr>
          </w:p>
          <w:p w:rsidR="004557F4" w:rsidP="00B4503D" w:rsidRDefault="00B4503D" w14:paraId="1F2B4C59" w14:textId="34E5A889">
            <w:pPr>
              <w:rPr>
                <w:ins w:author="Allan Sousa" w:date="2022-06-09T18:04:00Z" w:id="263"/>
                <w:shd w:val="clear" w:color="auto" w:fill="FFFFFF"/>
              </w:rPr>
            </w:pPr>
            <w:ins w:author="Allan Sousa" w:date="2022-06-09T18:04:00Z" w:id="264">
              <w:r w:rsidRPr="00BD6287">
                <w:rPr>
                  <w:shd w:val="clear" w:color="auto" w:fill="FFFFFF"/>
                </w:rPr>
                <w:t>[</w:t>
              </w:r>
              <w:r>
                <w:rPr>
                  <w:shd w:val="clear" w:color="auto" w:fill="FFFFFF"/>
                </w:rPr>
                <w:t>9</w:t>
              </w:r>
              <w:r w:rsidRPr="00BD6287">
                <w:rPr>
                  <w:shd w:val="clear" w:color="auto" w:fill="FFFFFF"/>
                </w:rPr>
                <w:t xml:space="preserve">]. </w:t>
              </w:r>
              <w:r>
                <w:rPr>
                  <w:shd w:val="clear" w:color="auto" w:fill="FFFFFF"/>
                </w:rPr>
                <w:t>CNS</w:t>
              </w:r>
              <w:r w:rsidRPr="00BD6287">
                <w:rPr>
                  <w:shd w:val="clear" w:color="auto" w:fill="FFFFFF"/>
                </w:rPr>
                <w:t xml:space="preserve">. </w:t>
              </w:r>
              <w:r w:rsidRPr="00B4503D">
                <w:rPr>
                  <w:shd w:val="clear" w:color="auto" w:fill="FFFFFF"/>
                  <w:rPrChange w:author="Allan Sousa" w:date="2022-06-09T18:04:00Z" w:id="265">
                    <w:rPr>
                      <w:b/>
                      <w:bCs/>
                      <w:caps/>
                      <w:color w:val="162937"/>
                      <w:sz w:val="29"/>
                      <w:szCs w:val="29"/>
                      <w:shd w:val="clear" w:color="auto" w:fill="FFFFFF"/>
                    </w:rPr>
                  </w:rPrChange>
                </w:rPr>
                <w:t>RESOLUÇÃO Nº 588, DE 12 DE JULHO DE 2018</w:t>
              </w:r>
              <w:r>
                <w:rPr>
                  <w:shd w:val="clear" w:color="auto" w:fill="FFFFFF"/>
                </w:rPr>
                <w:t xml:space="preserve">. </w:t>
              </w:r>
            </w:ins>
            <w:ins w:author="Allan Sousa" w:date="2022-06-09T18:05:00Z" w:id="266">
              <w:r>
                <w:rPr>
                  <w:shd w:val="clear" w:color="auto" w:fill="FFFFFF"/>
                </w:rPr>
                <w:t xml:space="preserve">Institui </w:t>
              </w:r>
              <w:r w:rsidRPr="00B4503D">
                <w:rPr>
                  <w:shd w:val="clear" w:color="auto" w:fill="FFFFFF"/>
                  <w:rPrChange w:author="Allan Sousa" w:date="2022-06-09T18:05:00Z" w:id="267">
                    <w:rPr>
                      <w:color w:val="162937"/>
                      <w:sz w:val="27"/>
                      <w:szCs w:val="27"/>
                      <w:shd w:val="clear" w:color="auto" w:fill="FFFFFF"/>
                    </w:rPr>
                  </w:rPrChange>
                </w:rPr>
                <w:t>a Política Nacional de Vigilância em Saúde (PNVS</w:t>
              </w:r>
              <w:r>
                <w:rPr>
                  <w:shd w:val="clear" w:color="auto" w:fill="FFFFFF"/>
                </w:rPr>
                <w:t>).</w:t>
              </w:r>
            </w:ins>
            <w:ins w:author="Allan Sousa" w:date="2022-06-09T18:06:00Z" w:id="268">
              <w:r>
                <w:rPr>
                  <w:shd w:val="clear" w:color="auto" w:fill="FFFFFF"/>
                </w:rPr>
                <w:t xml:space="preserve"> </w:t>
              </w:r>
            </w:ins>
            <w:ins w:author="Allan Sousa" w:date="2022-06-09T18:04:00Z" w:id="269">
              <w:r w:rsidRPr="00E712E7">
                <w:rPr>
                  <w:shd w:val="clear" w:color="auto" w:fill="FFFFFF"/>
                </w:rPr>
                <w:t>Publicado em: </w:t>
              </w:r>
            </w:ins>
            <w:ins w:author="Allan Sousa" w:date="2022-06-09T18:06:00Z" w:id="270">
              <w:r>
                <w:rPr>
                  <w:shd w:val="clear" w:color="auto" w:fill="FFFFFF"/>
                </w:rPr>
                <w:t>13</w:t>
              </w:r>
            </w:ins>
            <w:ins w:author="Allan Sousa" w:date="2022-06-09T18:04:00Z" w:id="271">
              <w:r w:rsidRPr="00E712E7">
                <w:rPr>
                  <w:shd w:val="clear" w:color="auto" w:fill="FFFFFF"/>
                </w:rPr>
                <w:t>/0</w:t>
              </w:r>
            </w:ins>
            <w:ins w:author="Allan Sousa" w:date="2022-06-09T18:06:00Z" w:id="272">
              <w:r>
                <w:rPr>
                  <w:shd w:val="clear" w:color="auto" w:fill="FFFFFF"/>
                </w:rPr>
                <w:t>8</w:t>
              </w:r>
            </w:ins>
            <w:ins w:author="Allan Sousa" w:date="2022-06-09T18:04:00Z" w:id="273">
              <w:r w:rsidRPr="00E712E7">
                <w:rPr>
                  <w:shd w:val="clear" w:color="auto" w:fill="FFFFFF"/>
                </w:rPr>
                <w:t>/20</w:t>
              </w:r>
              <w:r>
                <w:rPr>
                  <w:shd w:val="clear" w:color="auto" w:fill="FFFFFF"/>
                </w:rPr>
                <w:t>1</w:t>
              </w:r>
            </w:ins>
            <w:ins w:author="Allan Sousa" w:date="2022-06-09T18:06:00Z" w:id="274">
              <w:r>
                <w:rPr>
                  <w:shd w:val="clear" w:color="auto" w:fill="FFFFFF"/>
                </w:rPr>
                <w:t>8</w:t>
              </w:r>
            </w:ins>
            <w:ins w:author="Allan Sousa" w:date="2022-06-09T18:04:00Z" w:id="275">
              <w:r w:rsidRPr="00E712E7">
                <w:rPr>
                  <w:shd w:val="clear" w:color="auto" w:fill="FFFFFF"/>
                </w:rPr>
                <w:t> | Edição: 1</w:t>
              </w:r>
            </w:ins>
            <w:ins w:author="Allan Sousa" w:date="2022-06-09T18:06:00Z" w:id="276">
              <w:r>
                <w:rPr>
                  <w:shd w:val="clear" w:color="auto" w:fill="FFFFFF"/>
                </w:rPr>
                <w:t>55</w:t>
              </w:r>
            </w:ins>
            <w:ins w:author="Allan Sousa" w:date="2022-06-09T18:04:00Z" w:id="277">
              <w:r w:rsidRPr="00E712E7">
                <w:rPr>
                  <w:shd w:val="clear" w:color="auto" w:fill="FFFFFF"/>
                </w:rPr>
                <w:t> | Seção: 1 | Página: </w:t>
              </w:r>
            </w:ins>
            <w:ins w:author="Allan Sousa" w:date="2022-06-09T18:06:00Z" w:id="278">
              <w:r>
                <w:rPr>
                  <w:shd w:val="clear" w:color="auto" w:fill="FFFFFF"/>
                </w:rPr>
                <w:t>87</w:t>
              </w:r>
            </w:ins>
            <w:ins w:author="Allan Sousa" w:date="2022-06-09T18:04:00Z" w:id="279">
              <w:r w:rsidRPr="00BD6287">
                <w:rPr>
                  <w:shd w:val="clear" w:color="auto" w:fill="FFFFFF"/>
                </w:rPr>
                <w:t xml:space="preserve">. Acesso em </w:t>
              </w:r>
              <w:r>
                <w:rPr>
                  <w:shd w:val="clear" w:color="auto" w:fill="FFFFFF"/>
                </w:rPr>
                <w:t>09</w:t>
              </w:r>
              <w:r w:rsidRPr="00BD6287">
                <w:rPr>
                  <w:shd w:val="clear" w:color="auto" w:fill="FFFFFF"/>
                </w:rPr>
                <w:t xml:space="preserve"> de </w:t>
              </w:r>
              <w:r>
                <w:rPr>
                  <w:shd w:val="clear" w:color="auto" w:fill="FFFFFF"/>
                </w:rPr>
                <w:t>junho</w:t>
              </w:r>
              <w:r w:rsidRPr="00BD6287">
                <w:rPr>
                  <w:shd w:val="clear" w:color="auto" w:fill="FFFFFF"/>
                </w:rPr>
                <w:t xml:space="preserve"> 2022. Disponível em:</w:t>
              </w:r>
              <w:r>
                <w:rPr>
                  <w:shd w:val="clear" w:color="auto" w:fill="FFFFFF"/>
                </w:rPr>
                <w:t xml:space="preserve"> </w:t>
              </w:r>
            </w:ins>
            <w:ins w:author="Allan Sousa" w:date="2022-06-09T18:06:00Z" w:id="280">
              <w:r w:rsidRPr="00B4503D">
                <w:t>https://www.in.gov.br/web/dou/-/resolucao-n-588-de-12-de-julho-de-2018-36469431</w:t>
              </w:r>
            </w:ins>
          </w:p>
          <w:p w:rsidR="00B4503D" w:rsidDel="00B4503D" w:rsidP="00C22539" w:rsidRDefault="00B4503D" w14:paraId="403FC8B9" w14:textId="68CFEABB">
            <w:pPr>
              <w:rPr>
                <w:del w:author="Allan Sousa" w:date="2022-06-09T18:06:00Z" w:id="281"/>
                <w:shd w:val="clear" w:color="auto" w:fill="FFFFFF"/>
              </w:rPr>
            </w:pPr>
          </w:p>
          <w:p w:rsidRPr="00C22539" w:rsidR="00B4503D" w:rsidP="00B4503D" w:rsidRDefault="00B4503D" w14:paraId="2640C809" w14:textId="77777777">
            <w:pPr>
              <w:rPr>
                <w:ins w:author="Allan Sousa" w:date="2022-06-09T18:06:00Z" w:id="282"/>
                <w:shd w:val="clear" w:color="auto" w:fill="FFFFFF"/>
              </w:rPr>
            </w:pPr>
          </w:p>
          <w:p w:rsidRPr="004557F4" w:rsidR="005C23C5" w:rsidP="00C22539" w:rsidRDefault="005C23C5" w14:paraId="5D82A18C" w14:textId="27A5B2B9">
            <w:pPr>
              <w:rPr>
                <w:lang w:val="en-US"/>
                <w:rPrChange w:author="Allan Sousa" w:date="2022-06-09T17:49:00Z" w:id="283">
                  <w:rPr/>
                </w:rPrChange>
              </w:rPr>
            </w:pPr>
            <w:r w:rsidRPr="00C22539">
              <w:t>[</w:t>
            </w:r>
            <w:del w:author="Allan Sousa" w:date="2022-06-09T18:09:00Z" w:id="284">
              <w:r w:rsidRPr="00C22539" w:rsidDel="00B4503D" w:rsidR="00C22539">
                <w:delText>8</w:delText>
              </w:r>
            </w:del>
            <w:ins w:author="Allan Sousa" w:date="2022-06-09T18:09:00Z" w:id="285">
              <w:r w:rsidR="00B4503D">
                <w:t>10</w:t>
              </w:r>
            </w:ins>
            <w:r w:rsidRPr="00C22539">
              <w:t>]</w:t>
            </w:r>
            <w:r w:rsidRPr="00C22539" w:rsidR="00C22539">
              <w:t xml:space="preserve">. </w:t>
            </w:r>
            <w:r w:rsidRPr="00C22539">
              <w:t xml:space="preserve">Barbara Mendonça </w:t>
            </w:r>
            <w:proofErr w:type="spellStart"/>
            <w:r w:rsidRPr="00C22539">
              <w:t>Bertotti</w:t>
            </w:r>
            <w:proofErr w:type="spellEnd"/>
            <w:r w:rsidRPr="00C22539">
              <w:t xml:space="preserve">, Luiz Alberto Blanchet. Perspectivas e desafios à implementação de saúde digital no sistema único de saúde. </w:t>
            </w:r>
            <w:r w:rsidRPr="004557F4">
              <w:rPr>
                <w:lang w:val="en-US"/>
                <w:rPrChange w:author="Allan Sousa" w:date="2022-06-09T17:49:00Z" w:id="286">
                  <w:rPr/>
                </w:rPrChange>
              </w:rPr>
              <w:t xml:space="preserve">International Journal of Digital Law, Belo Horizonte, </w:t>
            </w:r>
            <w:proofErr w:type="spellStart"/>
            <w:r w:rsidRPr="004557F4">
              <w:rPr>
                <w:lang w:val="en-US"/>
                <w:rPrChange w:author="Allan Sousa" w:date="2022-06-09T17:49:00Z" w:id="287">
                  <w:rPr/>
                </w:rPrChange>
              </w:rPr>
              <w:t>ano</w:t>
            </w:r>
            <w:proofErr w:type="spellEnd"/>
            <w:r w:rsidRPr="004557F4">
              <w:rPr>
                <w:lang w:val="en-US"/>
                <w:rPrChange w:author="Allan Sousa" w:date="2022-06-09T17:49:00Z" w:id="288">
                  <w:rPr/>
                </w:rPrChange>
              </w:rPr>
              <w:t xml:space="preserve"> 2, n. 3, p. 93-111, </w:t>
            </w:r>
            <w:proofErr w:type="gramStart"/>
            <w:r w:rsidRPr="004557F4">
              <w:rPr>
                <w:lang w:val="en-US"/>
                <w:rPrChange w:author="Allan Sousa" w:date="2022-06-09T17:49:00Z" w:id="289">
                  <w:rPr/>
                </w:rPrChange>
              </w:rPr>
              <w:t>set./</w:t>
            </w:r>
            <w:proofErr w:type="spellStart"/>
            <w:proofErr w:type="gramEnd"/>
            <w:r w:rsidRPr="004557F4">
              <w:rPr>
                <w:lang w:val="en-US"/>
                <w:rPrChange w:author="Allan Sousa" w:date="2022-06-09T17:49:00Z" w:id="290">
                  <w:rPr/>
                </w:rPrChange>
              </w:rPr>
              <w:t>dez</w:t>
            </w:r>
            <w:proofErr w:type="spellEnd"/>
            <w:r w:rsidRPr="004557F4">
              <w:rPr>
                <w:lang w:val="en-US"/>
                <w:rPrChange w:author="Allan Sousa" w:date="2022-06-09T17:49:00Z" w:id="291">
                  <w:rPr/>
                </w:rPrChange>
              </w:rPr>
              <w:t>. 2021</w:t>
            </w:r>
          </w:p>
          <w:p w:rsidRPr="004557F4" w:rsidR="002A2E33" w:rsidP="00C22539" w:rsidRDefault="002A2E33" w14:paraId="4EBD8490" w14:textId="77777777">
            <w:pPr>
              <w:rPr>
                <w:lang w:val="en-US"/>
                <w:rPrChange w:author="Allan Sousa" w:date="2022-06-09T17:49:00Z" w:id="292">
                  <w:rPr/>
                </w:rPrChange>
              </w:rPr>
            </w:pPr>
          </w:p>
          <w:p w:rsidRPr="004557F4" w:rsidR="002A2E33" w:rsidP="00C22539" w:rsidRDefault="002A2E33" w14:paraId="1D855FDD" w14:textId="0A79B743">
            <w:pPr>
              <w:pStyle w:val="SemEspaamento"/>
              <w:jc w:val="both"/>
              <w:rPr>
                <w:rFonts w:ascii="Arial" w:hAnsi="Arial" w:cs="Arial"/>
                <w:lang w:val="en-US"/>
                <w:rPrChange w:author="Allan Sousa" w:date="2022-06-09T17:49:00Z" w:id="293">
                  <w:rPr>
                    <w:rFonts w:ascii="Arial" w:hAnsi="Arial" w:cs="Arial"/>
                  </w:rPr>
                </w:rPrChange>
              </w:rPr>
            </w:pPr>
            <w:r w:rsidRPr="004557F4">
              <w:rPr>
                <w:rFonts w:ascii="Arial" w:hAnsi="Arial" w:cs="Arial"/>
                <w:lang w:val="en-US"/>
                <w:rPrChange w:author="Allan Sousa" w:date="2022-06-09T17:49:00Z" w:id="294">
                  <w:rPr>
                    <w:rFonts w:ascii="Arial" w:hAnsi="Arial" w:cs="Arial"/>
                  </w:rPr>
                </w:rPrChange>
              </w:rPr>
              <w:t>[</w:t>
            </w:r>
            <w:del w:author="Allan Sousa" w:date="2022-06-09T18:09:00Z" w:id="295">
              <w:r w:rsidRPr="004557F4" w:rsidDel="00B4503D" w:rsidR="00C22539">
                <w:rPr>
                  <w:rFonts w:ascii="Arial" w:hAnsi="Arial" w:cs="Arial"/>
                  <w:lang w:val="en-US"/>
                  <w:rPrChange w:author="Allan Sousa" w:date="2022-06-09T17:49:00Z" w:id="296">
                    <w:rPr>
                      <w:rFonts w:ascii="Arial" w:hAnsi="Arial" w:cs="Arial"/>
                    </w:rPr>
                  </w:rPrChange>
                </w:rPr>
                <w:delText>9</w:delText>
              </w:r>
            </w:del>
            <w:ins w:author="Allan Sousa" w:date="2022-06-09T18:09:00Z" w:id="297">
              <w:r w:rsidR="00B4503D">
                <w:rPr>
                  <w:rFonts w:ascii="Arial" w:hAnsi="Arial" w:cs="Arial"/>
                  <w:lang w:val="en-US"/>
                </w:rPr>
                <w:t>11</w:t>
              </w:r>
            </w:ins>
            <w:r w:rsidRPr="004557F4">
              <w:rPr>
                <w:rFonts w:ascii="Arial" w:hAnsi="Arial" w:cs="Arial"/>
                <w:lang w:val="en-US"/>
                <w:rPrChange w:author="Allan Sousa" w:date="2022-06-09T17:49:00Z" w:id="298">
                  <w:rPr>
                    <w:rFonts w:ascii="Arial" w:hAnsi="Arial" w:cs="Arial"/>
                  </w:rPr>
                </w:rPrChange>
              </w:rPr>
              <w:t>]</w:t>
            </w:r>
            <w:r w:rsidRPr="004557F4" w:rsidR="00C22539">
              <w:rPr>
                <w:rFonts w:ascii="Arial" w:hAnsi="Arial" w:cs="Arial"/>
                <w:lang w:val="en-US"/>
                <w:rPrChange w:author="Allan Sousa" w:date="2022-06-09T17:49:00Z" w:id="299">
                  <w:rPr>
                    <w:rFonts w:ascii="Arial" w:hAnsi="Arial" w:cs="Arial"/>
                  </w:rPr>
                </w:rPrChange>
              </w:rPr>
              <w:t>.</w:t>
            </w:r>
            <w:r w:rsidRPr="004557F4">
              <w:rPr>
                <w:rFonts w:ascii="Arial" w:hAnsi="Arial" w:cs="Arial"/>
                <w:lang w:val="en-US"/>
                <w:rPrChange w:author="Allan Sousa" w:date="2022-06-09T17:49:00Z" w:id="300">
                  <w:rPr>
                    <w:rFonts w:ascii="Arial" w:hAnsi="Arial" w:cs="Arial"/>
                  </w:rPr>
                </w:rPrChange>
              </w:rPr>
              <w:t xml:space="preserve"> </w:t>
            </w:r>
            <w:proofErr w:type="spellStart"/>
            <w:r w:rsidRPr="004557F4">
              <w:rPr>
                <w:rFonts w:ascii="Arial" w:hAnsi="Arial" w:cs="Arial"/>
                <w:lang w:val="en-US"/>
                <w:rPrChange w:author="Allan Sousa" w:date="2022-06-09T17:49:00Z" w:id="301">
                  <w:rPr>
                    <w:rFonts w:ascii="Arial" w:hAnsi="Arial" w:cs="Arial"/>
                  </w:rPr>
                </w:rPrChange>
              </w:rPr>
              <w:t>Lehne</w:t>
            </w:r>
            <w:proofErr w:type="spellEnd"/>
            <w:r w:rsidRPr="004557F4">
              <w:rPr>
                <w:rFonts w:ascii="Arial" w:hAnsi="Arial" w:cs="Arial"/>
                <w:lang w:val="en-US"/>
                <w:rPrChange w:author="Allan Sousa" w:date="2022-06-09T17:49:00Z" w:id="302">
                  <w:rPr>
                    <w:rFonts w:ascii="Arial" w:hAnsi="Arial" w:cs="Arial"/>
                  </w:rPr>
                </w:rPrChange>
              </w:rPr>
              <w:t xml:space="preserve">, M., Sass, J., </w:t>
            </w:r>
            <w:proofErr w:type="spellStart"/>
            <w:r w:rsidRPr="004557F4">
              <w:rPr>
                <w:rFonts w:ascii="Arial" w:hAnsi="Arial" w:cs="Arial"/>
                <w:lang w:val="en-US"/>
                <w:rPrChange w:author="Allan Sousa" w:date="2022-06-09T17:49:00Z" w:id="303">
                  <w:rPr>
                    <w:rFonts w:ascii="Arial" w:hAnsi="Arial" w:cs="Arial"/>
                  </w:rPr>
                </w:rPrChange>
              </w:rPr>
              <w:t>Essenwanger</w:t>
            </w:r>
            <w:proofErr w:type="spellEnd"/>
            <w:r w:rsidRPr="004557F4">
              <w:rPr>
                <w:rFonts w:ascii="Arial" w:hAnsi="Arial" w:cs="Arial"/>
                <w:lang w:val="en-US"/>
                <w:rPrChange w:author="Allan Sousa" w:date="2022-06-09T17:49:00Z" w:id="304">
                  <w:rPr>
                    <w:rFonts w:ascii="Arial" w:hAnsi="Arial" w:cs="Arial"/>
                  </w:rPr>
                </w:rPrChange>
              </w:rPr>
              <w:t xml:space="preserve">, A. et al. Why digital medicine depends on interoperability. </w:t>
            </w:r>
            <w:proofErr w:type="spellStart"/>
            <w:r w:rsidRPr="004557F4">
              <w:rPr>
                <w:rFonts w:ascii="Arial" w:hAnsi="Arial" w:cs="Arial"/>
                <w:lang w:val="en-US"/>
                <w:rPrChange w:author="Allan Sousa" w:date="2022-06-09T17:49:00Z" w:id="305">
                  <w:rPr>
                    <w:rFonts w:ascii="Arial" w:hAnsi="Arial" w:cs="Arial"/>
                  </w:rPr>
                </w:rPrChange>
              </w:rPr>
              <w:t>npj</w:t>
            </w:r>
            <w:proofErr w:type="spellEnd"/>
            <w:r w:rsidRPr="004557F4">
              <w:rPr>
                <w:rFonts w:ascii="Arial" w:hAnsi="Arial" w:cs="Arial"/>
                <w:lang w:val="en-US"/>
                <w:rPrChange w:author="Allan Sousa" w:date="2022-06-09T17:49:00Z" w:id="306">
                  <w:rPr>
                    <w:rFonts w:ascii="Arial" w:hAnsi="Arial" w:cs="Arial"/>
                  </w:rPr>
                </w:rPrChange>
              </w:rPr>
              <w:t xml:space="preserve"> Digit. Med. 2, 79 (2019). </w:t>
            </w:r>
            <w:r w:rsidR="004557F4">
              <w:fldChar w:fldCharType="begin"/>
            </w:r>
            <w:r w:rsidRPr="004557F4" w:rsidR="004557F4">
              <w:rPr>
                <w:lang w:val="en-US"/>
                <w:rPrChange w:author="Allan Sousa" w:date="2022-06-09T17:49:00Z" w:id="307">
                  <w:rPr/>
                </w:rPrChange>
              </w:rPr>
              <w:instrText xml:space="preserve"> HYPERLINK "https://doi.org/10.1038/s41746-019-0158-1" </w:instrText>
            </w:r>
            <w:r w:rsidR="004557F4">
              <w:fldChar w:fldCharType="separate"/>
            </w:r>
            <w:r w:rsidRPr="004557F4" w:rsidR="00C22539">
              <w:rPr>
                <w:rStyle w:val="Hyperlink"/>
                <w:rFonts w:ascii="Arial" w:hAnsi="Arial" w:cs="Arial"/>
                <w:lang w:val="en-US"/>
                <w:rPrChange w:author="Allan Sousa" w:date="2022-06-09T17:49:00Z" w:id="308">
                  <w:rPr>
                    <w:rStyle w:val="Hyperlink"/>
                    <w:rFonts w:ascii="Arial" w:hAnsi="Arial" w:cs="Arial"/>
                  </w:rPr>
                </w:rPrChange>
              </w:rPr>
              <w:t>https://doi.org/10.1038/s41746-019-0158-1</w:t>
            </w:r>
            <w:r w:rsidR="004557F4">
              <w:rPr>
                <w:rStyle w:val="Hyperlink"/>
                <w:rFonts w:ascii="Arial" w:hAnsi="Arial" w:cs="Arial"/>
              </w:rPr>
              <w:fldChar w:fldCharType="end"/>
            </w:r>
            <w:r w:rsidRPr="004557F4">
              <w:rPr>
                <w:rFonts w:ascii="Arial" w:hAnsi="Arial" w:cs="Arial"/>
                <w:lang w:val="en-US"/>
                <w:rPrChange w:author="Allan Sousa" w:date="2022-06-09T17:49:00Z" w:id="309">
                  <w:rPr>
                    <w:rFonts w:ascii="Arial" w:hAnsi="Arial" w:cs="Arial"/>
                  </w:rPr>
                </w:rPrChange>
              </w:rPr>
              <w:t>.</w:t>
            </w:r>
          </w:p>
          <w:p w:rsidRPr="004557F4" w:rsidR="002A2E33" w:rsidP="00C22539" w:rsidRDefault="002A2E33" w14:paraId="5B1B895B" w14:textId="77777777">
            <w:pPr>
              <w:rPr>
                <w:lang w:val="en-US"/>
                <w:rPrChange w:author="Allan Sousa" w:date="2022-06-09T17:49:00Z" w:id="310">
                  <w:rPr/>
                </w:rPrChange>
              </w:rPr>
            </w:pPr>
          </w:p>
          <w:p w:rsidRPr="00C22539" w:rsidR="002A2E33" w:rsidP="00C22539" w:rsidRDefault="002A2E33" w14:paraId="21AB3FA9" w14:textId="4EA5E58E">
            <w:pPr>
              <w:pStyle w:val="SemEspaamento"/>
              <w:jc w:val="both"/>
              <w:rPr>
                <w:rFonts w:ascii="Arial" w:hAnsi="Arial" w:eastAsia="Times New Roman" w:cs="Arial"/>
                <w:lang w:eastAsia="pt-BR"/>
              </w:rPr>
            </w:pPr>
            <w:r w:rsidRPr="004557F4">
              <w:rPr>
                <w:rFonts w:ascii="Arial" w:hAnsi="Arial" w:cs="Arial"/>
                <w:lang w:val="en-US"/>
                <w:rPrChange w:author="Allan Sousa" w:date="2022-06-09T17:49:00Z" w:id="311">
                  <w:rPr>
                    <w:rFonts w:ascii="Arial" w:hAnsi="Arial" w:cs="Arial"/>
                  </w:rPr>
                </w:rPrChange>
              </w:rPr>
              <w:t>[</w:t>
            </w:r>
            <w:r w:rsidRPr="004557F4" w:rsidR="00C22539">
              <w:rPr>
                <w:rFonts w:ascii="Arial" w:hAnsi="Arial" w:cs="Arial"/>
                <w:lang w:val="en-US"/>
                <w:rPrChange w:author="Allan Sousa" w:date="2022-06-09T17:49:00Z" w:id="312">
                  <w:rPr>
                    <w:rFonts w:ascii="Arial" w:hAnsi="Arial" w:cs="Arial"/>
                  </w:rPr>
                </w:rPrChange>
              </w:rPr>
              <w:t>1</w:t>
            </w:r>
            <w:del w:author="Allan Sousa" w:date="2022-06-09T18:09:00Z" w:id="313">
              <w:r w:rsidRPr="004557F4" w:rsidDel="00B4503D" w:rsidR="00C22539">
                <w:rPr>
                  <w:rFonts w:ascii="Arial" w:hAnsi="Arial" w:cs="Arial"/>
                  <w:lang w:val="en-US"/>
                  <w:rPrChange w:author="Allan Sousa" w:date="2022-06-09T17:49:00Z" w:id="314">
                    <w:rPr>
                      <w:rFonts w:ascii="Arial" w:hAnsi="Arial" w:cs="Arial"/>
                    </w:rPr>
                  </w:rPrChange>
                </w:rPr>
                <w:delText>0</w:delText>
              </w:r>
            </w:del>
            <w:ins w:author="Allan Sousa" w:date="2022-06-09T18:09:00Z" w:id="315">
              <w:r w:rsidR="00B4503D">
                <w:rPr>
                  <w:rFonts w:ascii="Arial" w:hAnsi="Arial" w:cs="Arial"/>
                  <w:lang w:val="en-US"/>
                </w:rPr>
                <w:t>2</w:t>
              </w:r>
            </w:ins>
            <w:r w:rsidRPr="004557F4">
              <w:rPr>
                <w:rFonts w:ascii="Arial" w:hAnsi="Arial" w:cs="Arial"/>
                <w:lang w:val="en-US"/>
                <w:rPrChange w:author="Allan Sousa" w:date="2022-06-09T17:49:00Z" w:id="316">
                  <w:rPr>
                    <w:rFonts w:ascii="Arial" w:hAnsi="Arial" w:cs="Arial"/>
                  </w:rPr>
                </w:rPrChange>
              </w:rPr>
              <w:t>]</w:t>
            </w:r>
            <w:r w:rsidRPr="004557F4" w:rsidR="00C22539">
              <w:rPr>
                <w:rFonts w:ascii="Arial" w:hAnsi="Arial" w:cs="Arial"/>
                <w:lang w:val="en-US"/>
                <w:rPrChange w:author="Allan Sousa" w:date="2022-06-09T17:49:00Z" w:id="317">
                  <w:rPr>
                    <w:rFonts w:ascii="Arial" w:hAnsi="Arial" w:cs="Arial"/>
                  </w:rPr>
                </w:rPrChange>
              </w:rPr>
              <w:t>.</w:t>
            </w:r>
            <w:r w:rsidRPr="004557F4">
              <w:rPr>
                <w:rFonts w:ascii="Arial" w:hAnsi="Arial" w:cs="Arial"/>
                <w:lang w:val="en-US"/>
                <w:rPrChange w:author="Allan Sousa" w:date="2022-06-09T17:49:00Z" w:id="318">
                  <w:rPr>
                    <w:rFonts w:ascii="Arial" w:hAnsi="Arial" w:cs="Arial"/>
                  </w:rPr>
                </w:rPrChange>
              </w:rPr>
              <w:t xml:space="preserve"> </w:t>
            </w:r>
            <w:r w:rsidRPr="004557F4">
              <w:rPr>
                <w:rFonts w:ascii="Arial" w:hAnsi="Arial" w:eastAsia="Times New Roman" w:cs="Arial"/>
                <w:lang w:val="en-US" w:eastAsia="pt-BR"/>
                <w:rPrChange w:author="Allan Sousa" w:date="2022-06-09T17:49:00Z" w:id="319">
                  <w:rPr>
                    <w:rFonts w:ascii="Arial" w:hAnsi="Arial" w:eastAsia="Times New Roman" w:cs="Arial"/>
                    <w:lang w:eastAsia="pt-BR"/>
                  </w:rPr>
                </w:rPrChange>
              </w:rPr>
              <w:t xml:space="preserve">Edward W. Marx, Paddy Padmanabhan. Healthcare Digital Transformation: How Consumerism, Technology and Pandemic are Accelerating the Future. </w:t>
            </w:r>
            <w:r w:rsidRPr="00C22539">
              <w:rPr>
                <w:rFonts w:ascii="Arial" w:hAnsi="Arial" w:eastAsia="Times New Roman" w:cs="Arial"/>
                <w:lang w:eastAsia="pt-BR"/>
              </w:rPr>
              <w:t>Productivity Press; 1</w:t>
            </w:r>
            <w:r w:rsidRPr="00C22539">
              <w:rPr>
                <w:rFonts w:ascii="Arial" w:hAnsi="Arial" w:eastAsia="Times New Roman" w:cs="Arial"/>
                <w:vertAlign w:val="superscript"/>
                <w:lang w:eastAsia="pt-BR"/>
              </w:rPr>
              <w:t>st</w:t>
            </w:r>
            <w:r w:rsidRPr="00C22539">
              <w:rPr>
                <w:rFonts w:ascii="Arial" w:hAnsi="Arial" w:eastAsia="Times New Roman" w:cs="Arial"/>
                <w:lang w:eastAsia="pt-BR"/>
              </w:rPr>
              <w:t xml:space="preserve"> </w:t>
            </w:r>
            <w:proofErr w:type="spellStart"/>
            <w:r w:rsidR="00C22539">
              <w:rPr>
                <w:rFonts w:ascii="Arial" w:hAnsi="Arial" w:eastAsia="Times New Roman" w:cs="Arial"/>
                <w:lang w:eastAsia="pt-BR"/>
              </w:rPr>
              <w:t>E</w:t>
            </w:r>
            <w:r w:rsidRPr="00C22539">
              <w:rPr>
                <w:rFonts w:ascii="Arial" w:hAnsi="Arial" w:eastAsia="Times New Roman" w:cs="Arial"/>
                <w:lang w:eastAsia="pt-BR"/>
              </w:rPr>
              <w:t>dition</w:t>
            </w:r>
            <w:proofErr w:type="spellEnd"/>
            <w:r w:rsidRPr="00C22539">
              <w:rPr>
                <w:rFonts w:ascii="Arial" w:hAnsi="Arial" w:eastAsia="Times New Roman" w:cs="Arial"/>
                <w:lang w:eastAsia="pt-BR"/>
              </w:rPr>
              <w:t>, 2020.</w:t>
            </w:r>
          </w:p>
          <w:p w:rsidRPr="00C22539" w:rsidR="002A2E33" w:rsidP="00C22539" w:rsidRDefault="002A2E33" w14:paraId="56D9D024" w14:textId="77777777"/>
          <w:p w:rsidRPr="00C22539" w:rsidR="00263968" w:rsidP="00C22539" w:rsidRDefault="00263968" w14:paraId="0703FE26" w14:textId="2CC03431">
            <w:pPr>
              <w:pStyle w:val="SemEspaamento"/>
              <w:jc w:val="both"/>
              <w:rPr>
                <w:rFonts w:ascii="Arial" w:hAnsi="Arial" w:cs="Arial"/>
              </w:rPr>
            </w:pPr>
            <w:r w:rsidRPr="00C22539">
              <w:rPr>
                <w:rFonts w:ascii="Arial" w:hAnsi="Arial" w:cs="Arial"/>
              </w:rPr>
              <w:t>[</w:t>
            </w:r>
            <w:r w:rsidRPr="00C22539" w:rsidR="00C22539">
              <w:rPr>
                <w:rFonts w:ascii="Arial" w:hAnsi="Arial" w:cs="Arial"/>
              </w:rPr>
              <w:t>1</w:t>
            </w:r>
            <w:ins w:author="Allan Sousa" w:date="2022-06-09T18:10:00Z" w:id="320">
              <w:r w:rsidR="00D24290">
                <w:rPr>
                  <w:rFonts w:ascii="Arial" w:hAnsi="Arial" w:cs="Arial"/>
                </w:rPr>
                <w:t>3</w:t>
              </w:r>
            </w:ins>
            <w:del w:author="Allan Sousa" w:date="2022-06-09T18:10:00Z" w:id="321">
              <w:r w:rsidRPr="00C22539" w:rsidDel="00D24290" w:rsidR="00C22539">
                <w:rPr>
                  <w:rFonts w:ascii="Arial" w:hAnsi="Arial" w:cs="Arial"/>
                </w:rPr>
                <w:delText>1</w:delText>
              </w:r>
            </w:del>
            <w:r w:rsidRPr="00C22539">
              <w:rPr>
                <w:rFonts w:ascii="Arial" w:hAnsi="Arial" w:cs="Arial"/>
              </w:rPr>
              <w:t>]</w:t>
            </w:r>
            <w:r w:rsidRPr="00C22539" w:rsidR="00C22539">
              <w:rPr>
                <w:rFonts w:ascii="Arial" w:hAnsi="Arial" w:cs="Arial"/>
              </w:rPr>
              <w:t>.</w:t>
            </w:r>
            <w:r w:rsidRPr="00C22539">
              <w:rPr>
                <w:rFonts w:ascii="Arial" w:hAnsi="Arial" w:cs="Arial"/>
              </w:rPr>
              <w:t xml:space="preserve"> Organização Pan-Americana da Saúde. Introdução à Interoperabilidade Semântica. KIT DE FERRAMENTAS DE TRANSFORMAÇÃO DIGITAL, 2021.</w:t>
            </w:r>
          </w:p>
          <w:p w:rsidRPr="00C22539" w:rsidR="008119F6" w:rsidP="00C22539" w:rsidRDefault="008119F6" w14:paraId="633E48D7" w14:textId="0D08C3C8">
            <w:pPr>
              <w:rPr>
                <w:rStyle w:val="Hyperlink"/>
                <w:shd w:val="clear" w:color="auto" w:fill="FFFFFF"/>
              </w:rPr>
            </w:pPr>
          </w:p>
          <w:p w:rsidR="006D6AB1" w:rsidP="006D6AB1" w:rsidRDefault="00085EB6" w14:paraId="40117D5D" w14:textId="3738839B">
            <w:r w:rsidRPr="00BD6287">
              <w:t>[</w:t>
            </w:r>
            <w:r w:rsidR="00C22539">
              <w:t>1</w:t>
            </w:r>
            <w:del w:author="Allan Sousa" w:date="2022-06-09T18:41:00Z" w:id="322">
              <w:r w:rsidDel="001A4F2E" w:rsidR="00C22539">
                <w:delText>2</w:delText>
              </w:r>
            </w:del>
            <w:ins w:author="Allan Sousa" w:date="2022-06-09T18:41:00Z" w:id="323">
              <w:r w:rsidR="001A4F2E">
                <w:t>4</w:t>
              </w:r>
            </w:ins>
            <w:r w:rsidRPr="00BD6287">
              <w:t>].</w:t>
            </w:r>
            <w:r w:rsidR="006F340E">
              <w:t xml:space="preserve"> </w:t>
            </w:r>
            <w:r w:rsidR="006D6AB1">
              <w:t>Brasil. Ministério da Saúde. Secretaria-Executiva. Departamento de Informática do SUS.</w:t>
            </w:r>
            <w:r w:rsidR="00F52379">
              <w:t xml:space="preserve"> </w:t>
            </w:r>
            <w:r w:rsidR="006D6AB1">
              <w:t>Estratégia de Saúde Digital para o Brasil 2020-2028 [recurso eletrônico] / Ministério da Saúde, Secretaria-Executiva,</w:t>
            </w:r>
          </w:p>
          <w:p w:rsidR="00085EB6" w:rsidP="006D6AB1" w:rsidRDefault="006D6AB1" w14:paraId="72583556" w14:textId="7A032E6D">
            <w:pPr>
              <w:rPr>
                <w:ins w:author="Allan Sousa" w:date="2022-06-09T18:45:00Z" w:id="324"/>
              </w:rPr>
            </w:pPr>
            <w:r>
              <w:t>Departamento de Informática do SUS. – Brasília : Ministério da Saúde, 2020.</w:t>
            </w:r>
          </w:p>
          <w:p w:rsidR="00F91482" w:rsidP="006D6AB1" w:rsidRDefault="00F91482" w14:paraId="58A88034" w14:textId="77777777">
            <w:pPr>
              <w:rPr>
                <w:rStyle w:val="Hyperlink"/>
                <w:rFonts w:asciiTheme="minorHAnsi" w:hAnsiTheme="minorHAnsi" w:cstheme="minorHAnsi"/>
                <w:shd w:val="clear" w:color="auto" w:fill="FFFFFF"/>
              </w:rPr>
            </w:pPr>
          </w:p>
          <w:p w:rsidR="00CE2E0C" w:rsidP="008645FB" w:rsidRDefault="00E347B3" w14:paraId="3794A564" w14:textId="408DC2E1">
            <w:r w:rsidRPr="00BD6287">
              <w:t>[</w:t>
            </w:r>
            <w:r w:rsidR="00C22539">
              <w:t>1</w:t>
            </w:r>
            <w:del w:author="Allan Sousa" w:date="2022-06-09T18:48:00Z" w:id="325">
              <w:r w:rsidDel="00BF2861" w:rsidR="00C22539">
                <w:delText>3</w:delText>
              </w:r>
            </w:del>
            <w:ins w:author="Allan Sousa" w:date="2022-06-09T18:48:00Z" w:id="326">
              <w:r w:rsidR="00BF2861">
                <w:t>5</w:t>
              </w:r>
            </w:ins>
            <w:r w:rsidRPr="00BD6287">
              <w:t>]</w:t>
            </w:r>
            <w:r w:rsidRPr="00BD6287" w:rsidR="00593C22">
              <w:t>.</w:t>
            </w:r>
            <w:r w:rsidRPr="00BD6287">
              <w:t xml:space="preserve"> </w:t>
            </w:r>
            <w:r w:rsidRPr="00E712E7" w:rsidR="00CE2E0C">
              <w:t xml:space="preserve">Brasil. </w:t>
            </w:r>
            <w:proofErr w:type="spellStart"/>
            <w:r w:rsidRPr="00E712E7" w:rsidR="00CE2E0C">
              <w:t>Ministério</w:t>
            </w:r>
            <w:proofErr w:type="spellEnd"/>
            <w:r w:rsidRPr="00E712E7" w:rsidR="00CE2E0C">
              <w:t xml:space="preserve"> da </w:t>
            </w:r>
            <w:proofErr w:type="spellStart"/>
            <w:r w:rsidRPr="00E712E7" w:rsidR="00CE2E0C">
              <w:t>Saúde</w:t>
            </w:r>
            <w:proofErr w:type="spellEnd"/>
            <w:r w:rsidRPr="00E712E7" w:rsidR="00CE2E0C">
              <w:t xml:space="preserve">. Secretaria-Executiva. Departamento de </w:t>
            </w:r>
            <w:proofErr w:type="spellStart"/>
            <w:r w:rsidRPr="00E712E7" w:rsidR="00CE2E0C">
              <w:t>Informática</w:t>
            </w:r>
            <w:proofErr w:type="spellEnd"/>
            <w:r w:rsidRPr="00E712E7" w:rsidR="00CE2E0C">
              <w:t xml:space="preserve"> do SUS</w:t>
            </w:r>
            <w:r w:rsidRPr="00BD6287" w:rsidR="00CE2E0C">
              <w:t xml:space="preserve">. </w:t>
            </w:r>
            <w:r w:rsidRPr="00E712E7" w:rsidR="00CE2E0C">
              <w:t>1</w:t>
            </w:r>
            <w:r w:rsidRPr="00E712E7" w:rsidR="00CE2E0C">
              <w:rPr>
                <w:vertAlign w:val="superscript"/>
              </w:rPr>
              <w:t>o</w:t>
            </w:r>
            <w:r w:rsidRPr="00E712E7" w:rsidR="00CE2E0C">
              <w:t xml:space="preserve"> </w:t>
            </w:r>
            <w:proofErr w:type="spellStart"/>
            <w:r w:rsidRPr="00E712E7" w:rsidR="00CE2E0C">
              <w:t>Relatório</w:t>
            </w:r>
            <w:proofErr w:type="spellEnd"/>
            <w:r w:rsidRPr="00E712E7" w:rsidR="00CE2E0C">
              <w:t xml:space="preserve"> de Monitoramento e </w:t>
            </w:r>
            <w:proofErr w:type="spellStart"/>
            <w:r w:rsidRPr="00E712E7" w:rsidR="00CE2E0C">
              <w:t>Avaliação</w:t>
            </w:r>
            <w:proofErr w:type="spellEnd"/>
            <w:r w:rsidRPr="00E712E7" w:rsidR="00CE2E0C">
              <w:t xml:space="preserve"> da </w:t>
            </w:r>
            <w:proofErr w:type="spellStart"/>
            <w:r w:rsidRPr="00E712E7" w:rsidR="00CE2E0C">
              <w:t>Estratégia</w:t>
            </w:r>
            <w:proofErr w:type="spellEnd"/>
            <w:r w:rsidRPr="00E712E7" w:rsidR="00CE2E0C">
              <w:t xml:space="preserve"> de </w:t>
            </w:r>
            <w:proofErr w:type="spellStart"/>
            <w:r w:rsidRPr="00E712E7" w:rsidR="00CE2E0C">
              <w:t>Saúde</w:t>
            </w:r>
            <w:proofErr w:type="spellEnd"/>
            <w:r w:rsidRPr="00E712E7" w:rsidR="00CE2E0C">
              <w:t xml:space="preserve"> Digital para o Brasil 2020-2028 [recurso </w:t>
            </w:r>
            <w:proofErr w:type="spellStart"/>
            <w:r w:rsidRPr="00E712E7" w:rsidR="00CE2E0C">
              <w:t>eletrônico</w:t>
            </w:r>
            <w:proofErr w:type="spellEnd"/>
            <w:r w:rsidRPr="00E712E7" w:rsidR="00CE2E0C">
              <w:t xml:space="preserve">] / </w:t>
            </w:r>
            <w:r w:rsidRPr="00BD6287" w:rsidR="00CE2E0C">
              <w:t xml:space="preserve"> </w:t>
            </w:r>
            <w:proofErr w:type="spellStart"/>
            <w:r w:rsidRPr="00E712E7" w:rsidR="00CE2E0C">
              <w:t>Ministério</w:t>
            </w:r>
            <w:proofErr w:type="spellEnd"/>
            <w:r w:rsidRPr="00E712E7" w:rsidR="00CE2E0C">
              <w:t xml:space="preserve"> da </w:t>
            </w:r>
            <w:proofErr w:type="spellStart"/>
            <w:r w:rsidRPr="00E712E7" w:rsidR="00CE2E0C">
              <w:t>Saúde</w:t>
            </w:r>
            <w:proofErr w:type="spellEnd"/>
            <w:r w:rsidRPr="00E712E7" w:rsidR="00CE2E0C">
              <w:t xml:space="preserve">, Secretaria-Executiva, Departamento de </w:t>
            </w:r>
            <w:proofErr w:type="spellStart"/>
            <w:r w:rsidRPr="00E712E7" w:rsidR="00CE2E0C">
              <w:t>Informática</w:t>
            </w:r>
            <w:proofErr w:type="spellEnd"/>
            <w:r w:rsidRPr="00E712E7" w:rsidR="00CE2E0C">
              <w:t xml:space="preserve"> do SUS. – </w:t>
            </w:r>
            <w:proofErr w:type="spellStart"/>
            <w:r w:rsidRPr="00E712E7" w:rsidR="00CE2E0C">
              <w:t>Brasília</w:t>
            </w:r>
            <w:proofErr w:type="spellEnd"/>
            <w:r w:rsidRPr="00E712E7" w:rsidR="00CE2E0C">
              <w:t xml:space="preserve">: </w:t>
            </w:r>
            <w:proofErr w:type="spellStart"/>
            <w:r w:rsidRPr="00E712E7" w:rsidR="00CE2E0C">
              <w:t>Ministério</w:t>
            </w:r>
            <w:proofErr w:type="spellEnd"/>
            <w:r w:rsidRPr="00E712E7" w:rsidR="00CE2E0C">
              <w:t xml:space="preserve"> da </w:t>
            </w:r>
            <w:proofErr w:type="spellStart"/>
            <w:r w:rsidRPr="00E712E7" w:rsidR="00CE2E0C">
              <w:t>Saúde</w:t>
            </w:r>
            <w:proofErr w:type="spellEnd"/>
            <w:r w:rsidRPr="00E712E7" w:rsidR="00CE2E0C">
              <w:t>, 2021. 83 p.: il. Acesso em 31 de maio de 2022. Disponível em</w:t>
            </w:r>
            <w:r w:rsidRPr="00BD6287" w:rsidR="005F1997">
              <w:t>:</w:t>
            </w:r>
            <w:r w:rsidRPr="00BD6287" w:rsidR="00234D74">
              <w:t xml:space="preserve"> </w:t>
            </w:r>
            <w:hyperlink w:history="1" r:id="rId20">
              <w:r w:rsidRPr="00A65D1F" w:rsidR="00A65D1F">
                <w:rPr>
                  <w:rStyle w:val="Hyperlink"/>
                </w:rPr>
                <w:t>https://bvsms.saude.gov.br/bvs/publicacoes/relatorio_monitoramento_estrategia_saude_digital.pdf</w:t>
              </w:r>
            </w:hyperlink>
          </w:p>
          <w:p w:rsidR="00085EB6" w:rsidP="008645FB" w:rsidRDefault="00085EB6" w14:paraId="6D842600" w14:textId="77777777"/>
          <w:p w:rsidRPr="00BD6287" w:rsidR="008C14D5" w:rsidP="008645FB" w:rsidRDefault="00972A5D" w14:paraId="46EE05EF" w14:textId="0295104B">
            <w:pPr>
              <w:rPr>
                <w:color w:val="212121"/>
              </w:rPr>
            </w:pPr>
            <w:r w:rsidRPr="00C22539">
              <w:t>[</w:t>
            </w:r>
            <w:r w:rsidRPr="00C22539" w:rsidR="00F52379">
              <w:t>1</w:t>
            </w:r>
            <w:del w:author="Allan Sousa" w:date="2022-06-09T18:46:00Z" w:id="327">
              <w:r w:rsidDel="00F91482" w:rsidR="00C22539">
                <w:delText>4</w:delText>
              </w:r>
            </w:del>
            <w:ins w:author="Allan Sousa" w:date="2022-06-09T18:46:00Z" w:id="328">
              <w:r w:rsidR="00F91482">
                <w:t>6</w:t>
              </w:r>
            </w:ins>
            <w:r w:rsidRPr="00C22539">
              <w:t>]</w:t>
            </w:r>
            <w:r w:rsidRPr="00C22539" w:rsidR="003D5EC8">
              <w:t>.</w:t>
            </w:r>
            <w:r w:rsidRPr="00C22539">
              <w:t xml:space="preserve">  </w:t>
            </w:r>
            <w:r w:rsidRPr="00C22539" w:rsidR="0083600D">
              <w:t>MS/DATASUS</w:t>
            </w:r>
            <w:r w:rsidRPr="00C22539">
              <w:t>/MS.</w:t>
            </w:r>
            <w:r w:rsidRPr="001C0386">
              <w:t xml:space="preserve"> </w:t>
            </w:r>
            <w:r w:rsidRPr="00C22539">
              <w:t xml:space="preserve">Boletim Conecte SUS </w:t>
            </w:r>
            <w:proofErr w:type="gramStart"/>
            <w:r w:rsidRPr="00C22539">
              <w:t>Abril</w:t>
            </w:r>
            <w:proofErr w:type="gramEnd"/>
            <w:r w:rsidRPr="00C22539">
              <w:t xml:space="preserve"> 22 – Acesso em </w:t>
            </w:r>
            <w:r w:rsidRPr="00C22539" w:rsidR="003676E7">
              <w:t xml:space="preserve">31 de maio de 2022. Disponível em: </w:t>
            </w:r>
            <w:hyperlink w:history="1" r:id="rId21">
              <w:r w:rsidRPr="00BD6287">
                <w:rPr>
                  <w:rStyle w:val="Hyperlink"/>
                </w:rPr>
                <w:t>https://www.gov.br/saude/pt-br/assuntos/saude-digital/monitoramento-e-avaliacao-da-esd/BoletinsConecteSUS_Abr.2022.pdf</w:t>
              </w:r>
            </w:hyperlink>
          </w:p>
          <w:p w:rsidR="00937BB1" w:rsidP="008645FB" w:rsidRDefault="00937BB1" w14:paraId="2AC01355" w14:textId="77777777"/>
          <w:p w:rsidRPr="00BD6287" w:rsidR="001C48CC" w:rsidP="008645FB" w:rsidRDefault="0058280B" w14:paraId="346DE381" w14:textId="4D0CAE31">
            <w:r w:rsidRPr="004557F4">
              <w:rPr>
                <w:lang w:val="en-US"/>
                <w:rPrChange w:author="Allan Sousa" w:date="2022-06-09T17:49:00Z" w:id="329">
                  <w:rPr/>
                </w:rPrChange>
              </w:rPr>
              <w:t>[</w:t>
            </w:r>
            <w:r w:rsidRPr="004557F4" w:rsidR="0027178A">
              <w:rPr>
                <w:lang w:val="en-US"/>
                <w:rPrChange w:author="Allan Sousa" w:date="2022-06-09T17:49:00Z" w:id="330">
                  <w:rPr/>
                </w:rPrChange>
              </w:rPr>
              <w:t>1</w:t>
            </w:r>
            <w:del w:author="Allan Sousa" w:date="2022-06-09T18:49:00Z" w:id="331">
              <w:r w:rsidRPr="004557F4" w:rsidDel="00BF2861" w:rsidR="00C22539">
                <w:rPr>
                  <w:lang w:val="en-US"/>
                  <w:rPrChange w:author="Allan Sousa" w:date="2022-06-09T17:49:00Z" w:id="332">
                    <w:rPr/>
                  </w:rPrChange>
                </w:rPr>
                <w:delText>5</w:delText>
              </w:r>
            </w:del>
            <w:ins w:author="Allan Sousa" w:date="2022-06-09T18:49:00Z" w:id="333">
              <w:r w:rsidR="00BF2861">
                <w:rPr>
                  <w:lang w:val="en-US"/>
                </w:rPr>
                <w:t>7</w:t>
              </w:r>
            </w:ins>
            <w:r w:rsidRPr="004557F4">
              <w:rPr>
                <w:lang w:val="en-US"/>
                <w:rPrChange w:author="Allan Sousa" w:date="2022-06-09T17:49:00Z" w:id="334">
                  <w:rPr/>
                </w:rPrChange>
              </w:rPr>
              <w:t>]</w:t>
            </w:r>
            <w:r w:rsidRPr="004557F4" w:rsidR="003D5EC8">
              <w:rPr>
                <w:lang w:val="en-US"/>
                <w:rPrChange w:author="Allan Sousa" w:date="2022-06-09T17:49:00Z" w:id="335">
                  <w:rPr/>
                </w:rPrChange>
              </w:rPr>
              <w:t>.</w:t>
            </w:r>
            <w:r w:rsidRPr="004557F4" w:rsidR="009160F1">
              <w:rPr>
                <w:lang w:val="en-US"/>
                <w:rPrChange w:author="Allan Sousa" w:date="2022-06-09T17:49:00Z" w:id="336">
                  <w:rPr/>
                </w:rPrChange>
              </w:rPr>
              <w:t xml:space="preserve"> JIC - Joint </w:t>
            </w:r>
            <w:proofErr w:type="spellStart"/>
            <w:r w:rsidRPr="004557F4" w:rsidR="009160F1">
              <w:rPr>
                <w:lang w:val="en-US"/>
                <w:rPrChange w:author="Allan Sousa" w:date="2022-06-09T17:49:00Z" w:id="337">
                  <w:rPr/>
                </w:rPrChange>
              </w:rPr>
              <w:t>Initiave</w:t>
            </w:r>
            <w:proofErr w:type="spellEnd"/>
            <w:r w:rsidRPr="004557F4" w:rsidR="009160F1">
              <w:rPr>
                <w:lang w:val="en-US"/>
                <w:rPrChange w:author="Allan Sousa" w:date="2022-06-09T17:49:00Z" w:id="338">
                  <w:rPr/>
                </w:rPrChange>
              </w:rPr>
              <w:t xml:space="preserve"> Council. </w:t>
            </w:r>
            <w:r w:rsidRPr="004557F4" w:rsidR="00A44064">
              <w:rPr>
                <w:lang w:val="en-US"/>
                <w:rPrChange w:author="Allan Sousa" w:date="2022-06-09T17:49:00Z" w:id="339">
                  <w:rPr/>
                </w:rPrChange>
              </w:rPr>
              <w:t>Implementations across the globe</w:t>
            </w:r>
            <w:r w:rsidRPr="004557F4" w:rsidR="009160F1">
              <w:rPr>
                <w:lang w:val="en-US"/>
                <w:rPrChange w:author="Allan Sousa" w:date="2022-06-09T17:49:00Z" w:id="340">
                  <w:rPr/>
                </w:rPrChange>
              </w:rPr>
              <w:t>.</w:t>
            </w:r>
            <w:r w:rsidRPr="004557F4" w:rsidR="00A44064">
              <w:rPr>
                <w:lang w:val="en-US"/>
                <w:rPrChange w:author="Allan Sousa" w:date="2022-06-09T17:49:00Z" w:id="341">
                  <w:rPr/>
                </w:rPrChange>
              </w:rPr>
              <w:t xml:space="preserve"> </w:t>
            </w:r>
            <w:r w:rsidRPr="009160F1" w:rsidR="009160F1">
              <w:t xml:space="preserve">Acesso em 31 de maio 2022. Disponível em: </w:t>
            </w:r>
            <w:hyperlink r:id="rId22">
              <w:r w:rsidRPr="53E73163" w:rsidR="00D014D1">
                <w:rPr>
                  <w:rStyle w:val="Hyperlink"/>
                </w:rPr>
                <w:t>https://international-patient-summary.net/category/topics/inplementations-globe/</w:t>
              </w:r>
            </w:hyperlink>
            <w:r w:rsidR="00D014D1">
              <w:t xml:space="preserve"> </w:t>
            </w:r>
          </w:p>
          <w:p w:rsidRPr="00BD6287" w:rsidR="00A255FF" w:rsidP="00263968" w:rsidRDefault="00A255FF" w14:paraId="7729D630" w14:textId="2BB3EBB2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Pr="00E712E7" w:rsidR="00DB1FF8" w:rsidTr="320CE13D" w14:paraId="33737C1C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342F70" w:rsidRDefault="00DB1FF8" w14:paraId="4D579171" w14:textId="29E667D5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EXPERTISE DO HOSPITAL DE EXCELÊNCIA PARA EXECUTAR O PROJETO:</w:t>
            </w:r>
          </w:p>
        </w:tc>
      </w:tr>
      <w:tr w:rsidRPr="00E712E7" w:rsidR="00342F70" w:rsidTr="320CE13D" w14:paraId="67E7B2A3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3031" w:rsidP="008645FB" w:rsidRDefault="7AA9E430" w14:paraId="71A277CD" w14:textId="3D385AA6">
            <w:pPr>
              <w:rPr>
                <w:color w:val="000000" w:themeColor="text1"/>
              </w:rPr>
            </w:pPr>
            <w:r w:rsidRPr="00E712E7">
              <w:t xml:space="preserve">O Hospital Sírio-Libanês </w:t>
            </w:r>
            <w:r w:rsidR="001F6D0B">
              <w:t xml:space="preserve">(HSL) </w:t>
            </w:r>
            <w:r w:rsidRPr="00E712E7">
              <w:t xml:space="preserve">possui </w:t>
            </w:r>
            <w:r w:rsidR="008F065D">
              <w:t xml:space="preserve">amplo </w:t>
            </w:r>
            <w:r w:rsidR="007A5F7F">
              <w:t>conhecimento</w:t>
            </w:r>
            <w:r w:rsidRPr="00E712E7" w:rsidR="007A5F7F">
              <w:t xml:space="preserve"> </w:t>
            </w:r>
            <w:r w:rsidRPr="00E712E7">
              <w:t>técnico e infraestrutura tecnológica para a realização desse projeto</w:t>
            </w:r>
            <w:r w:rsidR="009F037F">
              <w:t>.</w:t>
            </w:r>
            <w:r w:rsidR="0070206F">
              <w:t xml:space="preserve"> </w:t>
            </w:r>
            <w:r w:rsidR="009F037F">
              <w:t>D</w:t>
            </w:r>
            <w:r w:rsidRPr="00E712E7">
              <w:t xml:space="preserve">estaca-se </w:t>
            </w:r>
            <w:r w:rsidR="0070206F">
              <w:t>pela</w:t>
            </w:r>
            <w:r w:rsidRPr="00E712E7">
              <w:t xml:space="preserve"> experiência acumulada </w:t>
            </w:r>
            <w:r w:rsidR="0070206F">
              <w:t xml:space="preserve">na condução </w:t>
            </w:r>
            <w:r w:rsidRPr="00E712E7">
              <w:t xml:space="preserve">do Curso de Especialização em Informática em Saúde, o qual discutiu amplamente a questão dos padrões e interoperabilidade com ênfase no padrão </w:t>
            </w:r>
            <w:r w:rsidR="00E67A03">
              <w:t>HL7/</w:t>
            </w:r>
            <w:r w:rsidRPr="00E712E7">
              <w:t>FHIR.</w:t>
            </w:r>
            <w:r w:rsidR="008A4B48">
              <w:t xml:space="preserve"> </w:t>
            </w:r>
            <w:r w:rsidRPr="00E712E7">
              <w:t>F</w:t>
            </w:r>
            <w:r w:rsidR="008A4B48">
              <w:t xml:space="preserve">oram formados </w:t>
            </w:r>
            <w:r w:rsidRPr="00E712E7">
              <w:t xml:space="preserve">mais de 200 alunos, muitos dos quais ocupando cargos de gestão nos Conselhos Nacionais de Secretários de Saúde e no próprio Ministério da Saúde. </w:t>
            </w:r>
            <w:r w:rsidR="00BF3031">
              <w:rPr>
                <w:color w:val="000000" w:themeColor="text1"/>
              </w:rPr>
              <w:t xml:space="preserve">A instituição conta com </w:t>
            </w:r>
            <w:r w:rsidRPr="00E712E7" w:rsidR="00BF3031">
              <w:rPr>
                <w:color w:val="000000" w:themeColor="text1"/>
              </w:rPr>
              <w:t xml:space="preserve">importante repertório </w:t>
            </w:r>
            <w:r w:rsidR="00BF3031">
              <w:rPr>
                <w:color w:val="000000" w:themeColor="text1"/>
              </w:rPr>
              <w:t xml:space="preserve">sobre </w:t>
            </w:r>
            <w:r w:rsidRPr="00E712E7" w:rsidR="00BF3031">
              <w:rPr>
                <w:color w:val="000000" w:themeColor="text1"/>
              </w:rPr>
              <w:t>modelos de intervenções interdisciplinares que direcionam a equipe para o trabalho que agregam valor em saúde, com análise de pertinência</w:t>
            </w:r>
            <w:r w:rsidR="00BF3031">
              <w:rPr>
                <w:color w:val="000000" w:themeColor="text1"/>
              </w:rPr>
              <w:t xml:space="preserve">, </w:t>
            </w:r>
            <w:r w:rsidRPr="00E712E7" w:rsidR="00BF3031">
              <w:rPr>
                <w:color w:val="000000" w:themeColor="text1"/>
              </w:rPr>
              <w:t>visando o melhor desfecho clínico e funcional</w:t>
            </w:r>
            <w:r w:rsidR="00FA34D1">
              <w:rPr>
                <w:color w:val="000000" w:themeColor="text1"/>
              </w:rPr>
              <w:t xml:space="preserve"> </w:t>
            </w:r>
            <w:r w:rsidRPr="00E712E7" w:rsidR="00BF3031">
              <w:rPr>
                <w:color w:val="000000" w:themeColor="text1"/>
              </w:rPr>
              <w:t>com foco no fortalecimento do cuidado centrado na pessoa e na experiência humanizada, bem como uso racional de recursos.</w:t>
            </w:r>
          </w:p>
          <w:p w:rsidR="006A3018" w:rsidP="00BA10FD" w:rsidRDefault="006A3018" w14:paraId="0088AB4A" w14:textId="35FA700A">
            <w:pPr>
              <w:pStyle w:val="SemEspaamento"/>
            </w:pPr>
          </w:p>
          <w:p w:rsidR="009F31E5" w:rsidP="008645FB" w:rsidRDefault="00E77AA6" w14:paraId="508986CE" w14:textId="632B87C5">
            <w:r>
              <w:t xml:space="preserve">A instituição </w:t>
            </w:r>
            <w:r w:rsidR="00D70AD8">
              <w:t xml:space="preserve">possui </w:t>
            </w:r>
            <w:r w:rsidRPr="002D4D5F" w:rsidR="009F31E5">
              <w:t xml:space="preserve">Diretoria </w:t>
            </w:r>
            <w:r w:rsidR="00D70AD8">
              <w:t xml:space="preserve">específica para o desenvolvimento </w:t>
            </w:r>
            <w:r w:rsidRPr="002D4D5F" w:rsidR="009F31E5">
              <w:t xml:space="preserve">de </w:t>
            </w:r>
            <w:r w:rsidR="00F7099A">
              <w:t xml:space="preserve">soluções em </w:t>
            </w:r>
            <w:r w:rsidRPr="002D4D5F" w:rsidR="009F31E5">
              <w:t>T</w:t>
            </w:r>
            <w:r w:rsidR="00F7099A">
              <w:t>ecnologias da Informação</w:t>
            </w:r>
            <w:r w:rsidRPr="002D4D5F" w:rsidR="009F31E5">
              <w:t xml:space="preserve"> e Inovação</w:t>
            </w:r>
            <w:r w:rsidR="00F7099A">
              <w:t xml:space="preserve">, </w:t>
            </w:r>
            <w:r w:rsidR="00307472">
              <w:t>evidenciando o foco d</w:t>
            </w:r>
            <w:r w:rsidRPr="002D4D5F" w:rsidR="009F31E5">
              <w:t xml:space="preserve">o Hospital Sírio-Libanês </w:t>
            </w:r>
            <w:r w:rsidR="00307472">
              <w:t xml:space="preserve">no desenvolvimento </w:t>
            </w:r>
            <w:r w:rsidR="00ED472F">
              <w:t xml:space="preserve">de </w:t>
            </w:r>
            <w:r w:rsidRPr="002D4D5F" w:rsidR="009F31E5">
              <w:t xml:space="preserve">componentes </w:t>
            </w:r>
            <w:r w:rsidR="00FB0C79">
              <w:t xml:space="preserve">de alta disponibilidade </w:t>
            </w:r>
            <w:r w:rsidR="00ED472F">
              <w:t xml:space="preserve">e </w:t>
            </w:r>
            <w:r w:rsidR="00FB0C79">
              <w:t>escalabilidade</w:t>
            </w:r>
            <w:r w:rsidRPr="002D4D5F" w:rsidR="009F31E5">
              <w:t xml:space="preserve">, aumentando a </w:t>
            </w:r>
            <w:r w:rsidR="00E32D8E">
              <w:t>agilidade</w:t>
            </w:r>
            <w:r w:rsidR="001F2903">
              <w:t xml:space="preserve"> </w:t>
            </w:r>
            <w:r w:rsidRPr="002D4D5F" w:rsidR="009F31E5">
              <w:t xml:space="preserve">e </w:t>
            </w:r>
            <w:r w:rsidR="00EB245C">
              <w:t xml:space="preserve">a </w:t>
            </w:r>
            <w:r w:rsidRPr="002D4D5F" w:rsidR="009F31E5">
              <w:t xml:space="preserve">criação de valor </w:t>
            </w:r>
            <w:r w:rsidR="00721E45">
              <w:t>em saúde</w:t>
            </w:r>
            <w:r w:rsidR="009F31E5">
              <w:t>.</w:t>
            </w:r>
            <w:r w:rsidR="00D22937">
              <w:t xml:space="preserve"> Conta com </w:t>
            </w:r>
            <w:r w:rsidRPr="002D4D5F" w:rsidR="009F31E5">
              <w:t xml:space="preserve">time altamente capacitado para entrega de soluções que são referência em dados hospitalares, sendo a ponte entre Negócio e Dados, promovendo a tomada de decisão </w:t>
            </w:r>
            <w:r w:rsidR="00D22937">
              <w:t xml:space="preserve">baseada em dados </w:t>
            </w:r>
            <w:r w:rsidRPr="002D4D5F" w:rsidR="009F31E5">
              <w:t>e a democratização inteligente dos dados.</w:t>
            </w:r>
          </w:p>
          <w:p w:rsidR="007A5F7F" w:rsidP="00BA10FD" w:rsidRDefault="007A5F7F" w14:paraId="12872669" w14:textId="77777777">
            <w:pPr>
              <w:pStyle w:val="SemEspaamento"/>
            </w:pPr>
          </w:p>
          <w:p w:rsidR="001F6D0B" w:rsidP="005D1C66" w:rsidRDefault="00346EC0" w14:paraId="21F2265B" w14:textId="683380F3">
            <w:r w:rsidRPr="00232152">
              <w:t xml:space="preserve">Seu escritório de Equidade da Diretoria de Compromisso Social conta com especialistas em Engenharia de dados de saúde, nas plataformas e manipulação de grandes volumes de dados – </w:t>
            </w:r>
            <w:r w:rsidRPr="00E5672D">
              <w:rPr>
                <w:i/>
                <w:iCs/>
              </w:rPr>
              <w:t xml:space="preserve">Big </w:t>
            </w:r>
            <w:r w:rsidRPr="006A5FD8">
              <w:rPr>
                <w:i/>
                <w:iCs/>
              </w:rPr>
              <w:t>Data</w:t>
            </w:r>
            <w:r>
              <w:t xml:space="preserve"> – </w:t>
            </w:r>
            <w:r w:rsidRPr="00232152">
              <w:t xml:space="preserve">e em </w:t>
            </w:r>
            <w:del w:author="Allan Sousa" w:date="2022-06-09T18:50:00Z" w:id="342">
              <w:r w:rsidRPr="00232152" w:rsidDel="00BF2861">
                <w:delText>C</w:delText>
              </w:r>
            </w:del>
            <w:ins w:author="Allan Sousa" w:date="2022-06-09T18:50:00Z" w:id="343">
              <w:r w:rsidR="00BF2861">
                <w:t>c</w:t>
              </w:r>
            </w:ins>
            <w:r w:rsidRPr="00232152">
              <w:t xml:space="preserve">iência de dados. Sua expertise envolve todas as etapas do processo: estruturação, mapeamento, armazenamento desses dados para cargas, disponibilidade e interoperabilidade. </w:t>
            </w:r>
            <w:r>
              <w:t>Também possui e</w:t>
            </w:r>
            <w:r w:rsidRPr="00232152">
              <w:t xml:space="preserve">xperiência e conhecimento do ambiente </w:t>
            </w:r>
            <w:r w:rsidR="0083600D">
              <w:t>MS/DATASUS</w:t>
            </w:r>
            <w:r w:rsidRPr="00232152">
              <w:t xml:space="preserve"> e suas diferentes estruturas de sistemas de informação</w:t>
            </w:r>
            <w:r>
              <w:t xml:space="preserve">, </w:t>
            </w:r>
            <w:r w:rsidRPr="00E712E7">
              <w:t>no padrão FHIR e na realização de mapeamentos para os padrões da RNDS</w:t>
            </w:r>
            <w:r w:rsidRPr="00E712E7" w:rsidR="00346C44">
              <w:t>,</w:t>
            </w:r>
            <w:r w:rsidR="0087376E">
              <w:t xml:space="preserve"> </w:t>
            </w:r>
            <w:r w:rsidR="005D1C66">
              <w:t>especialistas que contribuíram</w:t>
            </w:r>
            <w:r w:rsidR="0087376E">
              <w:t xml:space="preserve"> </w:t>
            </w:r>
            <w:r w:rsidRPr="00E712E7" w:rsidR="00346C44">
              <w:t xml:space="preserve">na elaboração </w:t>
            </w:r>
            <w:r w:rsidR="00E4604C">
              <w:t xml:space="preserve">de </w:t>
            </w:r>
            <w:r w:rsidR="002C60FC">
              <w:t xml:space="preserve">documentos base para </w:t>
            </w:r>
            <w:r w:rsidR="00B502D8">
              <w:t xml:space="preserve">a área </w:t>
            </w:r>
            <w:r w:rsidR="00213813">
              <w:t>a nível nacional e internacional, como</w:t>
            </w:r>
            <w:r w:rsidRPr="00E712E7" w:rsidR="00346C44">
              <w:t xml:space="preserve"> </w:t>
            </w:r>
            <w:r w:rsidR="00213813">
              <w:t xml:space="preserve">a </w:t>
            </w:r>
            <w:r w:rsidRPr="00E712E7" w:rsidR="00346C44">
              <w:t>Políti</w:t>
            </w:r>
            <w:r w:rsidR="00213813">
              <w:t>c</w:t>
            </w:r>
            <w:r w:rsidRPr="00E712E7" w:rsidR="00346C44">
              <w:t>a Nacional de Informação e Informática em Saúde</w:t>
            </w:r>
            <w:r w:rsidR="0087376E">
              <w:t xml:space="preserve"> (</w:t>
            </w:r>
            <w:r w:rsidRPr="00E712E7" w:rsidR="0087376E">
              <w:t>PNIIS</w:t>
            </w:r>
            <w:r w:rsidR="0087376E">
              <w:t>)</w:t>
            </w:r>
            <w:r w:rsidR="00213813">
              <w:t xml:space="preserve">, </w:t>
            </w:r>
            <w:r w:rsidRPr="00E712E7" w:rsidR="00346C44">
              <w:t>Estratégia de Saúde Digital para o Brasil</w:t>
            </w:r>
            <w:r w:rsidR="0087376E">
              <w:t xml:space="preserve"> (ESD28)</w:t>
            </w:r>
            <w:r w:rsidRPr="00E712E7" w:rsidR="00346C44">
              <w:t>, bem como no documento ITU/WHO</w:t>
            </w:r>
            <w:r w:rsidR="00181BFC">
              <w:t xml:space="preserve"> </w:t>
            </w:r>
            <w:r w:rsidRPr="00C22539" w:rsidR="00346C44">
              <w:rPr>
                <w:i/>
                <w:iCs/>
              </w:rPr>
              <w:t xml:space="preserve">Digital Health Platform Handbook: Building a Digital </w:t>
            </w:r>
            <w:proofErr w:type="spellStart"/>
            <w:r w:rsidRPr="00C22539" w:rsidR="00346C44">
              <w:rPr>
                <w:i/>
                <w:iCs/>
              </w:rPr>
              <w:t>Information</w:t>
            </w:r>
            <w:proofErr w:type="spellEnd"/>
            <w:r w:rsidRPr="00C22539" w:rsidR="00346C44">
              <w:rPr>
                <w:i/>
                <w:iCs/>
              </w:rPr>
              <w:t xml:space="preserve"> </w:t>
            </w:r>
            <w:proofErr w:type="spellStart"/>
            <w:r w:rsidRPr="00C22539" w:rsidR="00346C44">
              <w:rPr>
                <w:i/>
                <w:iCs/>
              </w:rPr>
              <w:t>Infrastructure</w:t>
            </w:r>
            <w:proofErr w:type="spellEnd"/>
            <w:r w:rsidRPr="00C22539" w:rsidR="00346C44">
              <w:rPr>
                <w:i/>
                <w:iCs/>
              </w:rPr>
              <w:t xml:space="preserve"> (</w:t>
            </w:r>
            <w:proofErr w:type="spellStart"/>
            <w:r w:rsidRPr="00C22539" w:rsidR="00346C44">
              <w:rPr>
                <w:i/>
                <w:iCs/>
              </w:rPr>
              <w:t>Infostructure</w:t>
            </w:r>
            <w:proofErr w:type="spellEnd"/>
            <w:r w:rsidRPr="00C22539" w:rsidR="00346C44">
              <w:rPr>
                <w:i/>
                <w:iCs/>
              </w:rPr>
              <w:t>) for Health</w:t>
            </w:r>
            <w:r w:rsidRPr="00E712E7" w:rsidR="00346C44">
              <w:t>.</w:t>
            </w:r>
          </w:p>
          <w:p w:rsidR="001F6D0B" w:rsidP="00BA10FD" w:rsidRDefault="001F6D0B" w14:paraId="029C397A" w14:textId="77777777">
            <w:pPr>
              <w:pStyle w:val="SemEspaamento"/>
            </w:pPr>
          </w:p>
          <w:p w:rsidR="00623D9C" w:rsidP="008645FB" w:rsidRDefault="001F6D0B" w14:paraId="610617B4" w14:textId="132E6C8B">
            <w:r>
              <w:t xml:space="preserve">O HSL conta com </w:t>
            </w:r>
            <w:r w:rsidR="00696A2A">
              <w:t xml:space="preserve">a experiência na condução do projeto </w:t>
            </w:r>
            <w:r w:rsidRPr="00E712E7" w:rsidR="7AA9E430">
              <w:t>PROADI-SUS</w:t>
            </w:r>
            <w:r w:rsidR="00696A2A">
              <w:t xml:space="preserve"> “</w:t>
            </w:r>
            <w:r w:rsidRPr="00E712E7" w:rsidR="7AA9E430">
              <w:t>Terminologias de Medicamentos e Boas Práticas para uso em Sistemas de Prescrição Eletrônica</w:t>
            </w:r>
            <w:r w:rsidR="00696A2A">
              <w:t>”</w:t>
            </w:r>
            <w:r w:rsidRPr="00E712E7" w:rsidR="7AA9E430">
              <w:t xml:space="preserve">, </w:t>
            </w:r>
            <w:r w:rsidR="000A7FA6">
              <w:t xml:space="preserve">o qual </w:t>
            </w:r>
            <w:r w:rsidRPr="00E712E7" w:rsidR="7AA9E430">
              <w:t>contribui</w:t>
            </w:r>
            <w:r w:rsidR="000A7FA6">
              <w:t>u</w:t>
            </w:r>
            <w:r w:rsidRPr="00E712E7" w:rsidR="7AA9E430">
              <w:t xml:space="preserve"> para o aumento da segurança do paciente no processo de medicação</w:t>
            </w:r>
            <w:r w:rsidR="00C271B8">
              <w:t xml:space="preserve"> </w:t>
            </w:r>
            <w:r w:rsidRPr="00E712E7" w:rsidR="7AA9E430">
              <w:t>através da padronização das Terminologias de Medicamentos por meio da Ontologia Brasileira de Medicamentos (OBM</w:t>
            </w:r>
            <w:r w:rsidRPr="00E712E7" w:rsidR="00A0613C">
              <w:t>)</w:t>
            </w:r>
            <w:r w:rsidR="00A0613C">
              <w:t>, d</w:t>
            </w:r>
            <w:r w:rsidRPr="00E712E7" w:rsidR="7AA9E430">
              <w:t>a definição das regras e boas práticas para a sua implementação nos sistemas de prescrição eletrônica. O projeto foi desenvolvido pela área de Informática Clínica do HSL juntamente com o Ministério da Saúde</w:t>
            </w:r>
            <w:r w:rsidR="00E252E6">
              <w:t xml:space="preserve"> – </w:t>
            </w:r>
            <w:r w:rsidRPr="00E712E7" w:rsidR="7AA9E430">
              <w:t>por meio do Departamento de Regulação, Avaliação e Controle de Sistemas (DRAC), do Departamento de Informática do SUS (</w:t>
            </w:r>
            <w:r w:rsidR="0083600D">
              <w:t>MS/DATASUS</w:t>
            </w:r>
            <w:r w:rsidRPr="00E712E7" w:rsidR="7AA9E430">
              <w:t>)</w:t>
            </w:r>
            <w:r w:rsidR="00E252E6">
              <w:t xml:space="preserve"> – </w:t>
            </w:r>
            <w:r w:rsidRPr="00E712E7" w:rsidR="7AA9E430">
              <w:t>e parceiros da área de tecnologia da informação</w:t>
            </w:r>
            <w:ins w:author="Allan Sousa" w:date="2022-06-09T18:51:00Z" w:id="344">
              <w:r w:rsidR="00BF2861">
                <w:t>,</w:t>
              </w:r>
            </w:ins>
            <w:r w:rsidR="00E252E6">
              <w:t xml:space="preserve"> entre </w:t>
            </w:r>
            <w:r w:rsidRPr="00E712E7" w:rsidR="00E252E6">
              <w:t>janeiro de 2016</w:t>
            </w:r>
            <w:r w:rsidR="00E252E6">
              <w:t xml:space="preserve"> e </w:t>
            </w:r>
            <w:r w:rsidRPr="00E712E7" w:rsidR="7AA9E430">
              <w:t>dezembro de 2017.</w:t>
            </w:r>
          </w:p>
          <w:p w:rsidRPr="00BD6287" w:rsidR="00623D9C" w:rsidP="00BA10FD" w:rsidRDefault="00623D9C" w14:paraId="7AB17E5C" w14:textId="09105C4E">
            <w:pPr>
              <w:pStyle w:val="SemEspaamento"/>
            </w:pPr>
          </w:p>
          <w:p w:rsidR="00342F70" w:rsidP="00BA10FD" w:rsidRDefault="006919C1" w14:paraId="5FF5220A" w14:textId="09105C4E">
            <w:r>
              <w:t>O Hospital Sírio-Libanês</w:t>
            </w:r>
            <w:r w:rsidRPr="00E712E7" w:rsidR="7AA9E430">
              <w:t xml:space="preserve"> </w:t>
            </w:r>
            <w:r w:rsidR="002F709F">
              <w:t xml:space="preserve">se </w:t>
            </w:r>
            <w:r w:rsidRPr="00E712E7">
              <w:t>mant</w:t>
            </w:r>
            <w:r>
              <w:t>ém</w:t>
            </w:r>
            <w:r w:rsidRPr="00E712E7" w:rsidR="7AA9E430">
              <w:t xml:space="preserve"> atento às Políticas Públicas promulgadas pelo Estado Brasileiro, </w:t>
            </w:r>
            <w:r w:rsidR="002F709F">
              <w:t xml:space="preserve">e </w:t>
            </w:r>
            <w:r w:rsidRPr="00E712E7" w:rsidR="7AA9E430">
              <w:t xml:space="preserve">igualmente </w:t>
            </w:r>
            <w:r w:rsidR="002F709F">
              <w:t xml:space="preserve">é </w:t>
            </w:r>
            <w:r w:rsidRPr="00E712E7" w:rsidR="7AA9E430">
              <w:t>alinha</w:t>
            </w:r>
            <w:r w:rsidR="002F709F">
              <w:t>do</w:t>
            </w:r>
            <w:r w:rsidRPr="00E712E7" w:rsidR="7AA9E430">
              <w:t xml:space="preserve"> às agendas de desenvolvimento global</w:t>
            </w:r>
            <w:r w:rsidR="002F709F">
              <w:t xml:space="preserve"> </w:t>
            </w:r>
            <w:r w:rsidRPr="00E712E7" w:rsidR="7AA9E430">
              <w:t>como forma de transformação do cenário nacional e incremento dos princípios constitucionais do Sistema Único de Saúde</w:t>
            </w:r>
            <w:r w:rsidRPr="00E712E7" w:rsidR="00A45DD9">
              <w:t>.</w:t>
            </w:r>
            <w:r w:rsidR="00A45DD9">
              <w:t xml:space="preserve"> </w:t>
            </w:r>
            <w:r w:rsidRPr="00E712E7" w:rsidR="7AA9E430">
              <w:t>Reconhecendo a Agenda 2030 proposta pela Organização das Nações Unidas como instrumento político neste sentido e da qual é signatário, o HSL compreende que pode contribuir institucionalmente, através do Programa de Apoio ao Desenvolvimento Institucional do SUS e desse projeto para a efetivação de, ao menos, dois Objetivos de Desenvolvimento Sustentável da agenda 2030, quais sejam:</w:t>
            </w:r>
          </w:p>
          <w:p w:rsidRPr="00E712E7" w:rsidR="00BA10FD" w:rsidP="00BA10FD" w:rsidRDefault="00BA10FD" w14:paraId="587C28EF" w14:textId="09105C4E"/>
          <w:p w:rsidRPr="00E712E7" w:rsidR="00342F70" w:rsidP="008645FB" w:rsidRDefault="7AA9E430" w14:paraId="44523A0E" w14:textId="0E116023">
            <w:r w:rsidRPr="00E712E7">
              <w:rPr>
                <w:b/>
                <w:bCs/>
              </w:rPr>
              <w:t xml:space="preserve">Objetivo 9.1: </w:t>
            </w:r>
            <w:r w:rsidRPr="00E712E7">
              <w:t xml:space="preserve">Desenvolver infraestrutura de qualidade, confiável, sustentável e robusta, incluindo infraestrutura regional e transfronteiriça, para apoiar o desenvolvimento econômico e o bem-estar humano, com foco no acesso equitativo e a preços acessíveis para todos; e </w:t>
            </w:r>
          </w:p>
          <w:p w:rsidRPr="00BA10FD" w:rsidR="00342F70" w:rsidP="00BA10FD" w:rsidRDefault="7AA9E430" w14:paraId="3F3E1C65" w14:textId="7103FA46">
            <w:pPr>
              <w:pStyle w:val="SemEspaamento"/>
            </w:pPr>
            <w:r w:rsidRPr="00E712E7">
              <w:t xml:space="preserve"> </w:t>
            </w:r>
          </w:p>
          <w:p w:rsidRPr="00E712E7" w:rsidR="00342F70" w:rsidP="008645FB" w:rsidRDefault="7AA9E430" w14:paraId="2C84A15D" w14:textId="4167C979">
            <w:r w:rsidRPr="00E712E7">
              <w:rPr>
                <w:b/>
                <w:bCs/>
              </w:rPr>
              <w:t xml:space="preserve">Objetivo 17.17: </w:t>
            </w:r>
            <w:r w:rsidRPr="00E712E7">
              <w:t>Incentivar e promover parcerias públicas, público-privadas, privadas, e com a sociedade civil eficazes, a partir da experiência das estratégias de mobilização de recursos dessas parcerias Dados, monitoramento e prestação de contas.</w:t>
            </w:r>
          </w:p>
          <w:p w:rsidRPr="00BA10FD" w:rsidR="04EAC257" w:rsidP="00BA10FD" w:rsidRDefault="04EAC257" w14:paraId="4B04EE3A" w14:textId="09105C4E">
            <w:pPr>
              <w:pStyle w:val="SemEspaamento"/>
            </w:pPr>
          </w:p>
          <w:p w:rsidR="00BA10FD" w:rsidP="00BA10FD" w:rsidRDefault="00A56618" w14:paraId="3C1B6C5D" w14:textId="36FDAF06">
            <w:r>
              <w:t>Por fim</w:t>
            </w:r>
            <w:r w:rsidRPr="00E712E7" w:rsidR="7AA9E430">
              <w:t xml:space="preserve">, o HSL </w:t>
            </w:r>
            <w:r>
              <w:t xml:space="preserve">se constitui </w:t>
            </w:r>
            <w:r w:rsidRPr="00E712E7" w:rsidR="7AA9E430">
              <w:t>centro de referência internacional em saúde</w:t>
            </w:r>
            <w:r>
              <w:t xml:space="preserve"> através </w:t>
            </w:r>
            <w:r w:rsidRPr="00E712E7" w:rsidR="7AA9E430">
              <w:t xml:space="preserve">de suas unidades de atendimento </w:t>
            </w:r>
            <w:r w:rsidR="00A54EA7">
              <w:t xml:space="preserve">e </w:t>
            </w:r>
            <w:r w:rsidRPr="00E712E7" w:rsidR="7AA9E430">
              <w:t xml:space="preserve">pelos projetos de </w:t>
            </w:r>
            <w:r>
              <w:t xml:space="preserve">compromisso </w:t>
            </w:r>
            <w:r w:rsidRPr="00E712E7" w:rsidR="7AA9E430">
              <w:t xml:space="preserve">social, </w:t>
            </w:r>
            <w:r w:rsidR="002F1EE9">
              <w:t xml:space="preserve">saúde populacional, </w:t>
            </w:r>
            <w:r w:rsidRPr="00E712E7" w:rsidR="7AA9E430">
              <w:t>ensino e pesquisa, corrobora</w:t>
            </w:r>
            <w:r w:rsidR="00A54EA7">
              <w:t>ndo</w:t>
            </w:r>
            <w:r w:rsidRPr="00E712E7" w:rsidR="7AA9E430">
              <w:t xml:space="preserve"> com a qualidade de vida de um número cada vez maior de brasileiros, incluindo todos aqueles que se beneficiam da cooperação público</w:t>
            </w:r>
            <w:r w:rsidR="002B739E">
              <w:t>-</w:t>
            </w:r>
            <w:r w:rsidRPr="00E712E7" w:rsidR="7AA9E430">
              <w:t xml:space="preserve">privada e dos projetos de apoio ao </w:t>
            </w:r>
            <w:r w:rsidR="002F1EE9">
              <w:t xml:space="preserve">desenvolvimento do </w:t>
            </w:r>
            <w:r w:rsidRPr="00E712E7" w:rsidR="7AA9E430">
              <w:t>S</w:t>
            </w:r>
            <w:r w:rsidR="002F1EE9">
              <w:t>istema Único de Saúde (PROADI-SUS)</w:t>
            </w:r>
            <w:r w:rsidRPr="00E712E7" w:rsidR="7AA9E430">
              <w:t>.</w:t>
            </w:r>
          </w:p>
          <w:p w:rsidRPr="00E712E7" w:rsidR="00CE7C60" w:rsidP="00BA10FD" w:rsidRDefault="00CE7C60" w14:paraId="46D15647" w14:textId="2C28080B">
            <w:pPr>
              <w:pStyle w:val="SemEspaamento"/>
            </w:pPr>
          </w:p>
        </w:tc>
      </w:tr>
      <w:tr w:rsidRPr="00E712E7" w:rsidR="00DB1FF8" w:rsidTr="320CE13D" w14:paraId="2375C5D1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706D12C3" w14:textId="6284D888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PERÍODO DE EXECUÇÃO ESTIMADO:</w:t>
            </w:r>
          </w:p>
        </w:tc>
      </w:tr>
      <w:tr w:rsidRPr="00E712E7" w:rsidR="00342F70" w:rsidTr="320CE13D" w14:paraId="4C387CD9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10FD" w:rsidRDefault="00BA10FD" w14:paraId="20C7AC35" w14:textId="36FDAF06"/>
          <w:tbl>
            <w:tblPr>
              <w:tblW w:w="5000" w:type="pct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12" w:space="0"/>
                <w:insideV w:val="single" w:color="auto" w:sz="12" w:space="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8"/>
              <w:gridCol w:w="558"/>
              <w:gridCol w:w="558"/>
              <w:gridCol w:w="558"/>
              <w:gridCol w:w="560"/>
              <w:gridCol w:w="558"/>
              <w:gridCol w:w="558"/>
              <w:gridCol w:w="558"/>
              <w:gridCol w:w="558"/>
            </w:tblGrid>
            <w:tr w:rsidRPr="000A31D2" w:rsidR="00E93C7A" w:rsidTr="00D523B6" w14:paraId="78DB4D47" w14:textId="77777777">
              <w:trPr>
                <w:trHeight w:val="315"/>
              </w:trPr>
              <w:tc>
                <w:tcPr>
                  <w:tcW w:w="2327" w:type="pct"/>
                  <w:shd w:val="clear" w:color="000000" w:fill="002060"/>
                  <w:vAlign w:val="center"/>
                  <w:hideMark/>
                </w:tcPr>
                <w:p w:rsidRPr="000A31D2" w:rsidR="00E93C7A" w:rsidP="000A31D2" w:rsidRDefault="00E93C7A" w14:paraId="5BF9A813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Cronograma</w:t>
                  </w:r>
                </w:p>
              </w:tc>
              <w:tc>
                <w:tcPr>
                  <w:tcW w:w="1337" w:type="pct"/>
                  <w:gridSpan w:val="4"/>
                  <w:shd w:val="clear" w:color="000000" w:fill="002060"/>
                  <w:noWrap/>
                  <w:vAlign w:val="center"/>
                  <w:hideMark/>
                </w:tcPr>
                <w:p w:rsidRPr="000A31D2" w:rsidR="00E93C7A" w:rsidP="00E93C7A" w:rsidRDefault="00E93C7A" w14:paraId="6A7C81E6" w14:textId="7EE02B71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2022</w:t>
                  </w:r>
                </w:p>
              </w:tc>
              <w:tc>
                <w:tcPr>
                  <w:tcW w:w="1336" w:type="pct"/>
                  <w:gridSpan w:val="4"/>
                  <w:shd w:val="clear" w:color="000000" w:fill="002060"/>
                  <w:noWrap/>
                  <w:vAlign w:val="center"/>
                  <w:hideMark/>
                </w:tcPr>
                <w:p w:rsidRPr="000A31D2" w:rsidR="00E93C7A" w:rsidP="000A31D2" w:rsidRDefault="00E93C7A" w14:paraId="547DCAD6" w14:textId="120EE4EE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2023</w:t>
                  </w:r>
                </w:p>
              </w:tc>
            </w:tr>
            <w:tr w:rsidRPr="000A31D2" w:rsidR="00E93C7A" w:rsidTr="000E0BC0" w14:paraId="40A1D364" w14:textId="77777777">
              <w:trPr>
                <w:trHeight w:val="315"/>
              </w:trPr>
              <w:tc>
                <w:tcPr>
                  <w:tcW w:w="2327" w:type="pct"/>
                  <w:shd w:val="clear" w:color="000000" w:fill="002060"/>
                  <w:vAlign w:val="center"/>
                  <w:hideMark/>
                </w:tcPr>
                <w:p w:rsidRPr="000A31D2" w:rsidR="00E93C7A" w:rsidP="000A31D2" w:rsidRDefault="00E93C7A" w14:paraId="10309F52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Entregas/ Atividades</w:t>
                  </w:r>
                </w:p>
              </w:tc>
              <w:tc>
                <w:tcPr>
                  <w:tcW w:w="668" w:type="pct"/>
                  <w:gridSpan w:val="2"/>
                  <w:shd w:val="clear" w:color="000000" w:fill="002060"/>
                  <w:noWrap/>
                  <w:vAlign w:val="center"/>
                  <w:hideMark/>
                </w:tcPr>
                <w:p w:rsidRPr="000A31D2" w:rsidR="00E93C7A" w:rsidP="00E93C7A" w:rsidRDefault="00E93C7A" w14:paraId="67B5A670" w14:textId="09FDC904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1º Sem </w:t>
                  </w:r>
                </w:p>
              </w:tc>
              <w:tc>
                <w:tcPr>
                  <w:tcW w:w="669" w:type="pct"/>
                  <w:gridSpan w:val="2"/>
                  <w:shd w:val="clear" w:color="000000" w:fill="002060"/>
                  <w:noWrap/>
                  <w:vAlign w:val="center"/>
                  <w:hideMark/>
                </w:tcPr>
                <w:p w:rsidRPr="000A31D2" w:rsidR="00E93C7A" w:rsidP="00E93C7A" w:rsidRDefault="00E93C7A" w14:paraId="42A1C8BA" w14:textId="49BA7359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2º Sem </w:t>
                  </w:r>
                </w:p>
              </w:tc>
              <w:tc>
                <w:tcPr>
                  <w:tcW w:w="668" w:type="pct"/>
                  <w:gridSpan w:val="2"/>
                  <w:shd w:val="clear" w:color="000000" w:fill="002060"/>
                  <w:noWrap/>
                  <w:vAlign w:val="center"/>
                  <w:hideMark/>
                </w:tcPr>
                <w:p w:rsidRPr="000A31D2" w:rsidR="00E93C7A" w:rsidP="00E93C7A" w:rsidRDefault="00E93C7A" w14:paraId="7CEC57BF" w14:textId="72BAEA25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1º Sem</w:t>
                  </w:r>
                </w:p>
              </w:tc>
              <w:tc>
                <w:tcPr>
                  <w:tcW w:w="668" w:type="pct"/>
                  <w:gridSpan w:val="2"/>
                  <w:shd w:val="clear" w:color="000000" w:fill="002060"/>
                  <w:noWrap/>
                  <w:vAlign w:val="center"/>
                  <w:hideMark/>
                </w:tcPr>
                <w:p w:rsidRPr="000A31D2" w:rsidR="00E93C7A" w:rsidP="00E93C7A" w:rsidRDefault="00E93C7A" w14:paraId="201AD674" w14:textId="59251695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2º Sem</w:t>
                  </w:r>
                </w:p>
              </w:tc>
            </w:tr>
            <w:tr w:rsidRPr="000A31D2" w:rsidR="00E93C7A" w:rsidTr="000E0BC0" w14:paraId="23B8DCFE" w14:textId="77777777">
              <w:trPr>
                <w:trHeight w:val="315"/>
              </w:trPr>
              <w:tc>
                <w:tcPr>
                  <w:tcW w:w="2327" w:type="pct"/>
                  <w:shd w:val="clear" w:color="000000" w:fill="002060"/>
                  <w:vAlign w:val="center"/>
                  <w:hideMark/>
                </w:tcPr>
                <w:p w:rsidRPr="000A31D2" w:rsidR="000A31D2" w:rsidP="000A31D2" w:rsidRDefault="000A31D2" w14:paraId="1B378676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3C2E1C4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P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4FFEDD1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E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7F741E9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P</w:t>
                  </w:r>
                </w:p>
              </w:tc>
              <w:tc>
                <w:tcPr>
                  <w:tcW w:w="335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24C61D9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E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5F68D24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P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5358247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E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777BE34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P</w:t>
                  </w:r>
                </w:p>
              </w:tc>
              <w:tc>
                <w:tcPr>
                  <w:tcW w:w="334" w:type="pct"/>
                  <w:shd w:val="clear" w:color="000000" w:fill="002060"/>
                  <w:noWrap/>
                  <w:vAlign w:val="center"/>
                  <w:hideMark/>
                </w:tcPr>
                <w:p w:rsidRPr="000A31D2" w:rsidR="000A31D2" w:rsidP="000A31D2" w:rsidRDefault="000A31D2" w14:paraId="66CB639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FFFFFF"/>
                      <w:sz w:val="16"/>
                      <w:szCs w:val="16"/>
                      <w:lang w:eastAsia="pt-BR"/>
                    </w:rPr>
                    <w:t>E</w:t>
                  </w:r>
                </w:p>
              </w:tc>
            </w:tr>
            <w:tr w:rsidRPr="000A31D2" w:rsidR="00E93C7A" w:rsidTr="000E0BC0" w14:paraId="1E22A383" w14:textId="77777777">
              <w:trPr>
                <w:trHeight w:val="315"/>
              </w:trPr>
              <w:tc>
                <w:tcPr>
                  <w:tcW w:w="5000" w:type="pct"/>
                  <w:gridSpan w:val="9"/>
                  <w:shd w:val="clear" w:color="000000" w:fill="DDEBF7"/>
                  <w:vAlign w:val="center"/>
                  <w:hideMark/>
                </w:tcPr>
                <w:p w:rsidRPr="000A31D2" w:rsidR="00E93C7A" w:rsidP="00E93C7A" w:rsidRDefault="00E93C7A" w14:paraId="0CCE4F0D" w14:textId="6CCC70CA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Despesas comuns a todas as entregas</w:t>
                  </w:r>
                </w:p>
                <w:p w:rsidRPr="000A31D2" w:rsidR="00E93C7A" w:rsidP="000A31D2" w:rsidRDefault="00E93C7A" w14:paraId="02555175" w14:textId="696B5B93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Pr="000A31D2" w:rsidR="000E0BC0" w:rsidTr="000E0BC0" w14:paraId="4798E134" w14:textId="77777777">
              <w:trPr>
                <w:trHeight w:val="31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31E7A04D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Gerenciar e monitorar o projeto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DFD6DE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E6F3A0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C10D31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C7FD37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EDFF3C3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0976BE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C12BA9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58DAFA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6AC3913D" w14:textId="77777777">
              <w:trPr>
                <w:trHeight w:val="31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4F045691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Contratar equipe de desenvolvimento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479C7D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EF5B5F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3538E0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77CFB76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0C7B1F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8021663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321916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9D42606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3085A70B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6BA7C1ED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Estruturar o ambiente em nuvem, ferramentas de gestão e mapeamento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DC7891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AE3626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04370A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645589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D653D6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FF06A8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532E6F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CD2DD6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E93C7A" w:rsidTr="000E0BC0" w14:paraId="7A90BF55" w14:textId="77777777">
              <w:trPr>
                <w:trHeight w:val="315"/>
              </w:trPr>
              <w:tc>
                <w:tcPr>
                  <w:tcW w:w="5000" w:type="pct"/>
                  <w:gridSpan w:val="9"/>
                  <w:shd w:val="clear" w:color="000000" w:fill="DDEBF7"/>
                  <w:vAlign w:val="center"/>
                  <w:hideMark/>
                </w:tcPr>
                <w:p w:rsidRPr="000A31D2" w:rsidR="00E93C7A" w:rsidP="00E93C7A" w:rsidRDefault="00E93C7A" w14:paraId="15E7EF49" w14:textId="469B7763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Entrega 1.</w:t>
                  </w: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eastAsia="pt-BR"/>
                    </w:rPr>
                    <w:t xml:space="preserve"> </w:t>
                  </w: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Desenvolvimento de repositório semântico</w:t>
                  </w:r>
                </w:p>
                <w:p w:rsidRPr="000A31D2" w:rsidR="00E93C7A" w:rsidP="000A31D2" w:rsidRDefault="00E93C7A" w14:paraId="43E6712E" w14:textId="6630372A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Pr="000A31D2" w:rsidR="000E0BC0" w:rsidTr="000E0BC0" w14:paraId="5CA3B869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1E0926FA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1.1 – Identificar as codificações locais que pertencem aos domínios do IPS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0290B7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1AA2C2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86D808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BE9A8FE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E04F736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F8C8B6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DCD2F3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398EC0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0898F69F" w14:textId="77777777">
              <w:trPr>
                <w:trHeight w:val="690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0FE67541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1.2 – Estruturar codificações locais em modelo HL7/FHIR para entidades não foram representadas na RNDS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72D01A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4A6132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238A53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226183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A7C313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97954D7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EB87CC6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697620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5ACF49B8" w14:textId="77777777">
              <w:trPr>
                <w:trHeight w:val="690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6F39F532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1.3 – Mapear as codificações locais para as terminologias de domínio público utilizadas no modelo IPS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D806B4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2A0AD8E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92EF8D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A0D9BF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725F5C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651B37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75EF1E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0745AE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531E010B" w14:textId="77777777">
              <w:trPr>
                <w:trHeight w:val="690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5D4C0BD5" w14:textId="0FE6D8DC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1.4 – Mapear os modelos de informação do Registro de Vacina, Testes COVID e RAC para os modelos canônicos HL7/FHIR IPS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96ECB1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A72DE1E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3C002C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837A35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9826E5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BD0C83E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39EBFE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C35B2E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4F673E" w:rsidTr="000E0BC0" w14:paraId="25895FB6" w14:textId="77777777">
              <w:trPr>
                <w:trHeight w:val="315"/>
              </w:trPr>
              <w:tc>
                <w:tcPr>
                  <w:tcW w:w="5000" w:type="pct"/>
                  <w:gridSpan w:val="9"/>
                  <w:shd w:val="clear" w:color="000000" w:fill="DDEBF7"/>
                  <w:vAlign w:val="center"/>
                  <w:hideMark/>
                </w:tcPr>
                <w:p w:rsidRPr="000A31D2" w:rsidR="004F673E" w:rsidP="004F673E" w:rsidRDefault="004F673E" w14:paraId="5AC280EE" w14:textId="2AA6FE63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Entrega 2. Desenvolver estrutura IPS</w:t>
                  </w:r>
                </w:p>
                <w:p w:rsidRPr="000A31D2" w:rsidR="004F673E" w:rsidP="000A31D2" w:rsidRDefault="004F673E" w14:paraId="70D1391F" w14:textId="4F61DB94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Pr="000A31D2" w:rsidR="000E0BC0" w:rsidTr="000E0BC0" w14:paraId="04D779FD" w14:textId="77777777">
              <w:trPr>
                <w:trHeight w:val="690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22298FED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2.1 – Implementar os perfis HL7/FHIR que realizam os mapeamentos dos modelos de informação e codificações.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F834387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9C2500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E843EE3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26D3BF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3A35B96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CFD5AF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E96AB0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52C702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795B2092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596F8F03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2.2 – Implementar API HL7/FHIR com os perfis mapeados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7CE577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1FDF687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6E7566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3EACAE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1776C0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D77BCB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58F2AC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7068A3A7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0E0BC0" w:rsidTr="000E0BC0" w14:paraId="1D224CB3" w14:textId="77777777">
              <w:trPr>
                <w:trHeight w:val="31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37FD7840" w14:textId="01DD4A6D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 xml:space="preserve">Atividade </w:t>
                  </w:r>
                  <w:r w:rsidRPr="000A31D2" w:rsidR="000E0BC0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2.3 –</w:t>
                  </w: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 xml:space="preserve"> Manutenção da estrutura IPS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1FB08C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668D098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BB4035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3F2203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ACB9E0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07937A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5599AE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997519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4F673E" w:rsidTr="000E0BC0" w14:paraId="45CBA3DC" w14:textId="77777777">
              <w:trPr>
                <w:trHeight w:val="315"/>
              </w:trPr>
              <w:tc>
                <w:tcPr>
                  <w:tcW w:w="5000" w:type="pct"/>
                  <w:gridSpan w:val="9"/>
                  <w:shd w:val="clear" w:color="000000" w:fill="DDEBF7"/>
                  <w:vAlign w:val="center"/>
                  <w:hideMark/>
                </w:tcPr>
                <w:p w:rsidRPr="000A31D2" w:rsidR="004F673E" w:rsidP="004F673E" w:rsidRDefault="004F673E" w14:paraId="42FBB605" w14:textId="2C29A081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Entrega 3. Realizar provas de conceito</w:t>
                  </w:r>
                </w:p>
                <w:p w:rsidRPr="000A31D2" w:rsidR="004F673E" w:rsidP="000A31D2" w:rsidRDefault="004F673E" w14:paraId="3D5D77D9" w14:textId="56B7D7DB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Pr="000A31D2" w:rsidR="000E0BC0" w:rsidTr="000E0BC0" w14:paraId="456ADF38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0A31D2" w:rsidP="000A31D2" w:rsidRDefault="000A31D2" w14:paraId="305A1B92" w14:textId="283C7CD2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 xml:space="preserve">Atividade 3.1 – </w:t>
                  </w:r>
                  <w:r w:rsidR="002A0529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Definir casos de uso para prova de conceito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0BE0720E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3C84378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D523B6" w14:paraId="3753624E" w14:textId="26184D6B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14EF148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2A0529" w14:paraId="32F2DF0D" w14:textId="2FDB91E6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2A63BA0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4EE59E1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0A31D2" w:rsidP="000A31D2" w:rsidRDefault="000A31D2" w14:paraId="59EF1E5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D523B6" w:rsidTr="000E0BC0" w14:paraId="0963FF02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</w:tcPr>
                <w:p w:rsidRPr="000A31D2" w:rsidR="00D523B6" w:rsidP="00D523B6" w:rsidRDefault="00D523B6" w14:paraId="4A065233" w14:textId="197BE690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3.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2</w:t>
                  </w: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 xml:space="preserve"> – Gerar certificado internacional de vacina conforme casos de teste especificados 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6F8C5028" w14:textId="5850D2DC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74EC025E" w14:textId="2FB623DB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1D23C976" w14:textId="798A4B8B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00F46A58" w14:textId="4980FC2C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3BA06778" w14:textId="7456F461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13AE3499" w14:textId="46EA299F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1D2493E5" w14:textId="204B8052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</w:tcPr>
                <w:p w:rsidRPr="000A31D2" w:rsidR="00D523B6" w:rsidP="00D523B6" w:rsidRDefault="00D523B6" w14:paraId="1F4A8884" w14:textId="0B868F2D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D523B6" w:rsidTr="000E0BC0" w14:paraId="05A18DAE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D523B6" w:rsidP="00D523B6" w:rsidRDefault="00D523B6" w14:paraId="3002405C" w14:textId="221359FF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3.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3</w:t>
                  </w: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 xml:space="preserve"> – Gerar certificado testes COVID-19 conforme casos de teste especificados 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616BDB2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01C3E0F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529AC74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6DC2E0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7DE088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BFACC6F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F81958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4952B97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D523B6" w:rsidTr="000E0BC0" w14:paraId="11F30C24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D523B6" w:rsidP="00D523B6" w:rsidRDefault="00D523B6" w14:paraId="21C50D53" w14:textId="7FA48580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3.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4</w:t>
                  </w: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 xml:space="preserve"> – Gerar sumários IPS a partir do RAC para casos de teste especificados 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F9CFD13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64A5862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D18BEF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7961FA8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ED57BE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EFF9C8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4F2566D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68E7715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D523B6" w:rsidTr="000E0BC0" w14:paraId="499D80D6" w14:textId="77777777">
              <w:trPr>
                <w:trHeight w:val="315"/>
              </w:trPr>
              <w:tc>
                <w:tcPr>
                  <w:tcW w:w="5000" w:type="pct"/>
                  <w:gridSpan w:val="9"/>
                  <w:shd w:val="clear" w:color="000000" w:fill="DDEBF7"/>
                  <w:vAlign w:val="center"/>
                  <w:hideMark/>
                </w:tcPr>
                <w:p w:rsidRPr="000A31D2" w:rsidR="00D523B6" w:rsidP="00D523B6" w:rsidRDefault="00D523B6" w14:paraId="5C2E6F47" w14:textId="4F224818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Entrega 4. Publicar guia de Implementação HL-7 FHIR IG</w:t>
                  </w:r>
                </w:p>
                <w:p w:rsidRPr="000A31D2" w:rsidR="00D523B6" w:rsidP="00D523B6" w:rsidRDefault="00D523B6" w14:paraId="7060B8C6" w14:textId="4EEEAFA5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Pr="000A31D2" w:rsidR="00D523B6" w:rsidTr="000E0BC0" w14:paraId="3BE342FD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D523B6" w:rsidP="00D523B6" w:rsidRDefault="00D523B6" w14:paraId="3A6463CA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4.1 – Construção do Guia de Implementação HL7/FHIR IG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855124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2AA013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EFE286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76197F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60FCBA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70589B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4A81BBA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6E07CA2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D523B6" w:rsidTr="000E0BC0" w14:paraId="126EFD76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D523B6" w:rsidP="00D523B6" w:rsidRDefault="00D523B6" w14:paraId="188DB177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4.2 – Publicação do Guia de Implementação HL7/FHIR IG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0EDDD5A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6F59728D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558C8F1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0C5A7FF0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06EAC31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774B76A9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251436C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385E355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Pr="000A31D2" w:rsidR="00D523B6" w:rsidTr="000E0BC0" w14:paraId="48EF20F9" w14:textId="77777777">
              <w:trPr>
                <w:trHeight w:val="315"/>
              </w:trPr>
              <w:tc>
                <w:tcPr>
                  <w:tcW w:w="5000" w:type="pct"/>
                  <w:gridSpan w:val="9"/>
                  <w:shd w:val="clear" w:color="000000" w:fill="DDEBF7"/>
                  <w:vAlign w:val="center"/>
                  <w:hideMark/>
                </w:tcPr>
                <w:p w:rsidRPr="000A31D2" w:rsidR="00D523B6" w:rsidP="00D523B6" w:rsidRDefault="00D523B6" w14:paraId="1214F45C" w14:textId="1EA48AE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Entrega 5. Realizar publicações acadêmicas</w:t>
                  </w:r>
                </w:p>
              </w:tc>
            </w:tr>
            <w:tr w:rsidRPr="000A31D2" w:rsidR="00D523B6" w:rsidTr="000E0BC0" w14:paraId="4AFBDE12" w14:textId="77777777">
              <w:trPr>
                <w:trHeight w:val="465"/>
              </w:trPr>
              <w:tc>
                <w:tcPr>
                  <w:tcW w:w="2327" w:type="pct"/>
                  <w:shd w:val="clear" w:color="auto" w:fill="auto"/>
                  <w:vAlign w:val="center"/>
                  <w:hideMark/>
                </w:tcPr>
                <w:p w:rsidRPr="000A31D2" w:rsidR="00D523B6" w:rsidP="00D523B6" w:rsidRDefault="00D523B6" w14:paraId="18D0C91A" w14:textId="77777777">
                  <w:pPr>
                    <w:spacing w:line="240" w:lineRule="auto"/>
                    <w:jc w:val="left"/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color w:val="000000"/>
                      <w:sz w:val="16"/>
                      <w:szCs w:val="16"/>
                      <w:lang w:eastAsia="pt-BR"/>
                    </w:rPr>
                    <w:t>Atividade 5.1 – Publicar até 3 artigos científicos em periódicos internacionais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1CBF995A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7D6AE04B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082B8BD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5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09A094D8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707ADEDC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4C48732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72836AF1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X</w:t>
                  </w:r>
                </w:p>
              </w:tc>
              <w:tc>
                <w:tcPr>
                  <w:tcW w:w="334" w:type="pct"/>
                  <w:shd w:val="clear" w:color="auto" w:fill="auto"/>
                  <w:noWrap/>
                  <w:vAlign w:val="center"/>
                  <w:hideMark/>
                </w:tcPr>
                <w:p w:rsidRPr="000A31D2" w:rsidR="00D523B6" w:rsidP="00D523B6" w:rsidRDefault="00D523B6" w14:paraId="36AAA154" w14:textId="77777777">
                  <w:pPr>
                    <w:spacing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A31D2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</w:tbl>
          <w:p w:rsidR="00202A0B" w:rsidRDefault="00202A0B" w14:paraId="38FB468C" w14:textId="77777777"/>
          <w:p w:rsidRPr="00BD6287" w:rsidR="00BA10FD" w:rsidP="00BA10FD" w:rsidRDefault="00BA10FD" w14:paraId="3D038CAC" w14:textId="242FDB48">
            <w:pPr>
              <w:pStyle w:val="SemEspaamento"/>
              <w:jc w:val="both"/>
              <w:rPr>
                <w:rFonts w:ascii="Arial" w:hAnsi="Arial" w:cs="Arial"/>
              </w:rPr>
            </w:pPr>
          </w:p>
        </w:tc>
      </w:tr>
      <w:tr w:rsidRPr="00E712E7" w:rsidR="00DB1FF8" w:rsidTr="320CE13D" w14:paraId="4AAC1D77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7832A9E1" w14:textId="69B4E58A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ESTIMATIVA ORÇAMENTÁRIA PRELIMINAR:</w:t>
            </w:r>
          </w:p>
        </w:tc>
      </w:tr>
      <w:tr w:rsidRPr="00E712E7" w:rsidR="00342F70" w:rsidTr="320CE13D" w14:paraId="73948B4E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42F70" w:rsidP="00C22539" w:rsidRDefault="008C0C06" w14:paraId="182AD0E2" w14:textId="429CC729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apresentada abaixo a estimativa orçamentária</w:t>
            </w:r>
            <w:r w:rsidR="0000340F">
              <w:rPr>
                <w:rFonts w:ascii="Arial" w:hAnsi="Arial" w:cs="Arial"/>
              </w:rPr>
              <w:t xml:space="preserve"> simplificada, sendo suprimidas as linhas contábeis para as quais não há previsão de custos.</w:t>
            </w:r>
          </w:p>
          <w:p w:rsidR="00202A0B" w:rsidP="00C22539" w:rsidRDefault="00202A0B" w14:paraId="12296519" w14:textId="77777777">
            <w:pPr>
              <w:pStyle w:val="SemEspaamento"/>
              <w:jc w:val="both"/>
              <w:rPr>
                <w:rFonts w:ascii="Arial" w:hAnsi="Arial" w:cs="Arial"/>
              </w:rPr>
            </w:pPr>
          </w:p>
          <w:tbl>
            <w:tblPr>
              <w:tblW w:w="83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20"/>
              <w:gridCol w:w="1270"/>
              <w:gridCol w:w="1270"/>
              <w:gridCol w:w="1270"/>
              <w:gridCol w:w="1270"/>
            </w:tblGrid>
            <w:tr w:rsidRPr="00A613EC" w:rsidR="00100370" w:rsidTr="00E93C7A" w14:paraId="11820F44" w14:textId="77777777">
              <w:trPr>
                <w:trHeight w:val="300"/>
              </w:trPr>
              <w:tc>
                <w:tcPr>
                  <w:tcW w:w="3220" w:type="dxa"/>
                  <w:tcBorders>
                    <w:top w:val="single" w:color="D9D9D9" w:sz="4" w:space="0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000000" w:fill="2F75B5"/>
                  <w:noWrap/>
                  <w:vAlign w:val="center"/>
                  <w:hideMark/>
                </w:tcPr>
                <w:p w:rsidRPr="00A613EC" w:rsidR="00100370" w:rsidP="008645FB" w:rsidRDefault="00100370" w14:paraId="58B07B1B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>DRE</w:t>
                  </w:r>
                </w:p>
              </w:tc>
              <w:tc>
                <w:tcPr>
                  <w:tcW w:w="1270" w:type="dxa"/>
                  <w:tcBorders>
                    <w:top w:val="single" w:color="D9D9D9" w:sz="4" w:space="0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2F75B5"/>
                  <w:noWrap/>
                  <w:vAlign w:val="center"/>
                  <w:hideMark/>
                </w:tcPr>
                <w:p w:rsidRPr="00A613EC" w:rsidR="00100370" w:rsidP="008645FB" w:rsidRDefault="002107C3" w14:paraId="056FA0A4" w14:textId="3B4EFB73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 xml:space="preserve">Ano </w:t>
                  </w:r>
                  <w:r w:rsidRPr="00A613EC" w:rsidR="00100370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>1 (R$)</w:t>
                  </w:r>
                </w:p>
              </w:tc>
              <w:tc>
                <w:tcPr>
                  <w:tcW w:w="1270" w:type="dxa"/>
                  <w:tcBorders>
                    <w:top w:val="single" w:color="D9D9D9" w:sz="4" w:space="0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2F75B5"/>
                  <w:noWrap/>
                  <w:vAlign w:val="center"/>
                  <w:hideMark/>
                </w:tcPr>
                <w:p w:rsidRPr="00A613EC" w:rsidR="00100370" w:rsidP="00C22539" w:rsidRDefault="005F0494" w14:paraId="26726149" w14:textId="10799B50">
                  <w:pPr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 xml:space="preserve">Ano </w:t>
                  </w:r>
                  <w:r w:rsidRPr="00A613EC" w:rsidR="00100370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>2 (R$)</w:t>
                  </w:r>
                </w:p>
              </w:tc>
              <w:tc>
                <w:tcPr>
                  <w:tcW w:w="1270" w:type="dxa"/>
                  <w:tcBorders>
                    <w:top w:val="single" w:color="D9D9D9" w:sz="4" w:space="0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2F75B5"/>
                  <w:noWrap/>
                  <w:vAlign w:val="center"/>
                  <w:hideMark/>
                </w:tcPr>
                <w:p w:rsidRPr="00A613EC" w:rsidR="00100370" w:rsidP="00C22539" w:rsidRDefault="005F0494" w14:paraId="0D0AFFB8" w14:textId="03367DC7">
                  <w:pPr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 xml:space="preserve">Ano </w:t>
                  </w:r>
                  <w:r w:rsidRPr="00A613EC" w:rsidR="00100370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>3 (R$)</w:t>
                  </w:r>
                </w:p>
              </w:tc>
              <w:tc>
                <w:tcPr>
                  <w:tcW w:w="1270" w:type="dxa"/>
                  <w:tcBorders>
                    <w:top w:val="single" w:color="D9D9D9" w:sz="4" w:space="0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2F75B5"/>
                  <w:noWrap/>
                  <w:vAlign w:val="center"/>
                  <w:hideMark/>
                </w:tcPr>
                <w:p w:rsidRPr="00A613EC" w:rsidR="00100370" w:rsidP="00C22539" w:rsidRDefault="005F0494" w14:paraId="7A00F348" w14:textId="6CEBB844">
                  <w:pPr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 xml:space="preserve">Total </w:t>
                  </w:r>
                  <w:r w:rsidRPr="00A613EC" w:rsidR="00100370">
                    <w:rPr>
                      <w:b/>
                      <w:bCs/>
                      <w:color w:val="FFFFFF" w:themeColor="background1"/>
                      <w:sz w:val="20"/>
                      <w:szCs w:val="20"/>
                      <w:lang w:eastAsia="pt-BR"/>
                    </w:rPr>
                    <w:t>(R$)</w:t>
                  </w:r>
                </w:p>
              </w:tc>
            </w:tr>
            <w:tr w:rsidRPr="00A613EC" w:rsidR="00A613EC" w:rsidTr="00A613EC" w14:paraId="368EB8D0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  <w:hideMark/>
                </w:tcPr>
                <w:p w:rsidRPr="00A613EC" w:rsidR="00A613EC" w:rsidP="00A613EC" w:rsidRDefault="00A613EC" w14:paraId="45904BCA" w14:textId="77777777">
                  <w:pPr>
                    <w:rPr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sz w:val="20"/>
                      <w:szCs w:val="20"/>
                      <w:lang w:eastAsia="pt-BR"/>
                    </w:rPr>
                    <w:t>DESPESAS DIRETAS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  <w:hideMark/>
                </w:tcPr>
                <w:p w:rsidRPr="00A613EC" w:rsidR="00A613EC" w:rsidP="00A613EC" w:rsidRDefault="00A613EC" w14:paraId="4BB8650A" w14:textId="712D1739">
                  <w:pPr>
                    <w:jc w:val="center"/>
                    <w:rPr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7C09169B" w14:textId="299489A8">
                  <w:pPr>
                    <w:jc w:val="right"/>
                    <w:rPr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sz w:val="20"/>
                      <w:szCs w:val="20"/>
                    </w:rPr>
                    <w:t>1.731.396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03B540AF" w14:textId="4271BDEF">
                  <w:pPr>
                    <w:jc w:val="right"/>
                    <w:rPr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sz w:val="20"/>
                      <w:szCs w:val="20"/>
                    </w:rPr>
                    <w:t>4.138.864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5B7F1D2A" w14:textId="209053BE">
                  <w:pPr>
                    <w:jc w:val="right"/>
                    <w:rPr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sz w:val="20"/>
                      <w:szCs w:val="20"/>
                    </w:rPr>
                    <w:t>5.870.259</w:t>
                  </w:r>
                </w:p>
              </w:tc>
            </w:tr>
            <w:tr w:rsidRPr="00A613EC" w:rsidR="00A613EC" w:rsidTr="00A613EC" w14:paraId="7B1118D0" w14:textId="77777777">
              <w:trPr>
                <w:trHeight w:val="124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1C54D443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Recursos Humanos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7D5FD9DD" w14:textId="69E0DDD1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6135F715" w14:textId="5BE9524D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879.493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6E54CDF2" w14:textId="2107293E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3.624.576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466DBDA4" w14:textId="2AC5FE20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4.504.068</w:t>
                  </w:r>
                </w:p>
              </w:tc>
            </w:tr>
            <w:tr w:rsidRPr="00A613EC" w:rsidR="00A613EC" w:rsidTr="00A613EC" w14:paraId="115A3326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71CA966C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Serviços de Terceiros PJ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03F9AFD7" w14:textId="114B497F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1CDB6F4C" w14:textId="08B2D9DC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681.303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2949862F" w14:textId="505C844B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432.988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04AD8F2C" w14:textId="084C1401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1.114.291</w:t>
                  </w:r>
                </w:p>
              </w:tc>
            </w:tr>
            <w:tr w:rsidRPr="00A613EC" w:rsidR="00A613EC" w:rsidTr="00A613EC" w14:paraId="00BA1457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4C68FA11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Diárias e Passagens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724E4008" w14:textId="104F554C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3EFB554A" w14:textId="69A82D46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62.100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4B03BE64" w14:textId="73DDB822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62.100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69ABD93E" w14:textId="1BEDEB29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124.200</w:t>
                  </w:r>
                </w:p>
              </w:tc>
            </w:tr>
            <w:tr w:rsidRPr="00A613EC" w:rsidR="00A613EC" w:rsidTr="00A613EC" w14:paraId="164BB970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7DAB07E5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Condução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255AE889" w14:textId="4E87F503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2B979707" w14:textId="116352A6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10.800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7189B76A" w14:textId="2A665A1C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10.800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4B4E4F79" w14:textId="339BB9AB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21.600</w:t>
                  </w:r>
                </w:p>
              </w:tc>
            </w:tr>
            <w:tr w:rsidRPr="00A613EC" w:rsidR="00A613EC" w:rsidTr="00A613EC" w14:paraId="0007C04F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7215C76A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Refeição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48902385" w14:textId="50CF5AF7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5CAF8273" w14:textId="782E9242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7.200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542C6D83" w14:textId="2DADF693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7.200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47721E78" w14:textId="05D91DFA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14.400</w:t>
                  </w:r>
                </w:p>
              </w:tc>
            </w:tr>
            <w:tr w:rsidRPr="00A613EC" w:rsidR="00A613EC" w:rsidTr="00A613EC" w14:paraId="620F5507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44693A97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Materiais de Consumo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13F98CEC" w14:textId="3DE19EA1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67A00795" w14:textId="755FB89D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014FD4C5" w14:textId="743A5319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1.200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6EA243C8" w14:textId="7C92CDDB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1.700</w:t>
                  </w:r>
                </w:p>
              </w:tc>
            </w:tr>
            <w:tr w:rsidRPr="00A613EC" w:rsidR="00A613EC" w:rsidTr="00A613EC" w14:paraId="6F0401D0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1D8C9BB7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Informática e Softwares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A613EC" w:rsidR="00A613EC" w:rsidP="00A613EC" w:rsidRDefault="00A613EC" w14:paraId="363E6DC2" w14:textId="08001236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140580BF" w14:textId="26F03A6E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90.000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3228EDFD" w14:textId="68FE48C7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auto" w:fill="auto"/>
                  <w:noWrap/>
                  <w:vAlign w:val="center"/>
                </w:tcPr>
                <w:p w:rsidRPr="00A613EC" w:rsidR="00A613EC" w:rsidP="00A613EC" w:rsidRDefault="00A613EC" w14:paraId="673ECB24" w14:textId="7E3AEAAF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90.000</w:t>
                  </w:r>
                </w:p>
              </w:tc>
            </w:tr>
            <w:tr w:rsidRPr="00A613EC" w:rsidR="00A613EC" w:rsidTr="00A613EC" w14:paraId="10EDB172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  <w:hideMark/>
                </w:tcPr>
                <w:p w:rsidRPr="00A613EC" w:rsidR="00A613EC" w:rsidP="00A613EC" w:rsidRDefault="00A613EC" w14:paraId="5A45E504" w14:textId="12566279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Despesas Diretas Compartilhadas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  <w:hideMark/>
                </w:tcPr>
                <w:p w:rsidRPr="00A613EC" w:rsidR="00A613EC" w:rsidP="00A613EC" w:rsidRDefault="00A613EC" w14:paraId="466FA69D" w14:textId="317E95A7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4457BEE9" w14:textId="354A2719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31.800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7543BD5E" w14:textId="78CAB6BB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72.098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42C4BF5A" w14:textId="13D11D2C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103.898</w:t>
                  </w:r>
                </w:p>
              </w:tc>
            </w:tr>
            <w:tr w:rsidRPr="00A613EC" w:rsidR="00A613EC" w:rsidTr="00A613EC" w14:paraId="1D3565F2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  <w:hideMark/>
                </w:tcPr>
                <w:p w:rsidRPr="00A613EC" w:rsidR="00A613EC" w:rsidP="00A613EC" w:rsidRDefault="00A613EC" w14:paraId="09BD1C6A" w14:textId="77777777">
                  <w:pPr>
                    <w:pStyle w:val="SemEspaamento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Gastos Indiretos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  <w:hideMark/>
                </w:tcPr>
                <w:p w:rsidRPr="00A613EC" w:rsidR="00A613EC" w:rsidP="00A613EC" w:rsidRDefault="00A613EC" w14:paraId="36F7B240" w14:textId="604002DB">
                  <w:pPr>
                    <w:pStyle w:val="SemEspaamento"/>
                    <w:jc w:val="center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577E0D60" w14:textId="5858D090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311.200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19D40AB2" w14:textId="62460B43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743.000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D9D9D9" w:sz="4" w:space="0"/>
                    <w:right w:val="single" w:color="D9D9D9" w:sz="4" w:space="0"/>
                  </w:tcBorders>
                  <w:shd w:val="clear" w:color="000000" w:fill="DDEBF7"/>
                  <w:noWrap/>
                  <w:vAlign w:val="center"/>
                </w:tcPr>
                <w:p w:rsidRPr="00A613EC" w:rsidR="00A613EC" w:rsidP="00A613EC" w:rsidRDefault="00A613EC" w14:paraId="76AB1AF0" w14:textId="342AF935">
                  <w:pPr>
                    <w:pStyle w:val="SemEspaamento"/>
                    <w:jc w:val="right"/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sz w:val="20"/>
                      <w:szCs w:val="20"/>
                    </w:rPr>
                    <w:t>1.054.200</w:t>
                  </w:r>
                </w:p>
              </w:tc>
            </w:tr>
            <w:tr w:rsidRPr="00A613EC" w:rsidR="00A613EC" w:rsidTr="00A613EC" w14:paraId="7591B8B3" w14:textId="77777777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single" w:color="D9D9D9" w:sz="4" w:space="0"/>
                    <w:bottom w:val="nil"/>
                    <w:right w:val="single" w:color="D9D9D9" w:sz="4" w:space="0"/>
                  </w:tcBorders>
                  <w:shd w:val="clear" w:color="000000" w:fill="BFBFBF"/>
                  <w:noWrap/>
                  <w:vAlign w:val="center"/>
                  <w:hideMark/>
                </w:tcPr>
                <w:p w:rsidRPr="00A613EC" w:rsidR="00A613EC" w:rsidP="00A613EC" w:rsidRDefault="00A613EC" w14:paraId="2494B907" w14:textId="77777777">
                  <w:pPr>
                    <w:pStyle w:val="SemEspaamen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TOTAL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single" w:color="D9D9D9" w:sz="4" w:space="0"/>
                  </w:tcBorders>
                  <w:shd w:val="clear" w:color="000000" w:fill="BFBFBF"/>
                  <w:noWrap/>
                  <w:vAlign w:val="center"/>
                  <w:hideMark/>
                </w:tcPr>
                <w:p w:rsidRPr="00A613EC" w:rsidR="00A613EC" w:rsidP="00A613EC" w:rsidRDefault="00A613EC" w14:paraId="788AF949" w14:textId="12BA6793">
                  <w:pPr>
                    <w:pStyle w:val="SemEspaamen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-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single" w:color="D9D9D9" w:sz="4" w:space="0"/>
                  </w:tcBorders>
                  <w:shd w:val="clear" w:color="000000" w:fill="BFBFBF"/>
                  <w:noWrap/>
                  <w:vAlign w:val="center"/>
                </w:tcPr>
                <w:p w:rsidRPr="00A613EC" w:rsidR="00A613EC" w:rsidP="00A613EC" w:rsidRDefault="00A613EC" w14:paraId="068A6B1F" w14:textId="6FA7475C">
                  <w:pPr>
                    <w:pStyle w:val="SemEspaamento"/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2.074.396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single" w:color="D9D9D9" w:sz="4" w:space="0"/>
                  </w:tcBorders>
                  <w:shd w:val="clear" w:color="000000" w:fill="BFBFBF"/>
                  <w:noWrap/>
                  <w:vAlign w:val="center"/>
                </w:tcPr>
                <w:p w:rsidRPr="00A613EC" w:rsidR="00A613EC" w:rsidP="00A613EC" w:rsidRDefault="00A613EC" w14:paraId="073C32A5" w14:textId="7F697DD8">
                  <w:pPr>
                    <w:pStyle w:val="SemEspaamento"/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4.953.962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single" w:color="D9D9D9" w:sz="4" w:space="0"/>
                  </w:tcBorders>
                  <w:shd w:val="clear" w:color="000000" w:fill="BFBFBF"/>
                  <w:noWrap/>
                  <w:vAlign w:val="center"/>
                </w:tcPr>
                <w:p w:rsidRPr="00A613EC" w:rsidR="00A613EC" w:rsidP="00A613EC" w:rsidRDefault="00A613EC" w14:paraId="2B6FA821" w14:textId="0D0DB731">
                  <w:pPr>
                    <w:pStyle w:val="SemEspaamento"/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A613E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7.028.357</w:t>
                  </w:r>
                </w:p>
              </w:tc>
            </w:tr>
          </w:tbl>
          <w:p w:rsidR="00276F18" w:rsidRDefault="00276F18" w14:paraId="1CB27497" w14:textId="77777777"/>
          <w:p w:rsidRPr="00BD6287" w:rsidR="00C40AF0" w:rsidP="001131B4" w:rsidRDefault="00C40AF0" w14:paraId="51423267" w14:textId="1E84EF4C">
            <w:pPr>
              <w:pStyle w:val="SemEspaamento"/>
              <w:jc w:val="both"/>
              <w:rPr>
                <w:rFonts w:ascii="Arial" w:hAnsi="Arial" w:cs="Arial"/>
              </w:rPr>
            </w:pPr>
          </w:p>
        </w:tc>
      </w:tr>
      <w:tr w:rsidRPr="00E712E7" w:rsidR="003F4F83" w:rsidTr="320CE13D" w14:paraId="59D6F600" w14:textId="77777777">
        <w:trPr>
          <w:jc w:val="center"/>
        </w:trPr>
        <w:tc>
          <w:tcPr>
            <w:tcW w:w="5000" w:type="pct"/>
            <w:gridSpan w:val="4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2E74B5" w:themeFill="accent5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Pr="00BD6287" w:rsidR="003F4F83" w:rsidP="005A0EF4" w:rsidRDefault="003F4F83" w14:paraId="77B44564" w14:textId="1E68FAEE">
            <w:pPr>
              <w:pStyle w:val="SemEspaamento"/>
              <w:numPr>
                <w:ilvl w:val="0"/>
                <w:numId w:val="20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D6287">
              <w:rPr>
                <w:rFonts w:ascii="Arial" w:hAnsi="Arial" w:cs="Arial"/>
                <w:b/>
                <w:color w:val="FFFFFF" w:themeColor="background1"/>
              </w:rPr>
              <w:t>OUTRAS INFORMAÇÕES DA PROPOSTA</w:t>
            </w:r>
          </w:p>
        </w:tc>
      </w:tr>
      <w:tr w:rsidRPr="00E712E7" w:rsidR="00DB1FF8" w:rsidTr="320CE13D" w14:paraId="5916D812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DB1FF8" w:rsidRDefault="00DB1FF8" w14:paraId="47F33A78" w14:textId="17B0FE01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INFORMAÇÕES ADICIONAIS</w:t>
            </w:r>
            <w:r w:rsidRPr="00BD6287" w:rsidR="00342F70">
              <w:rPr>
                <w:rFonts w:ascii="Arial" w:hAnsi="Arial" w:cs="Arial"/>
              </w:rPr>
              <w:t>:</w:t>
            </w:r>
          </w:p>
        </w:tc>
      </w:tr>
      <w:tr w:rsidRPr="00E712E7" w:rsidR="00342F70" w:rsidTr="320CE13D" w14:paraId="053CB8A8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42F70" w:rsidP="00A54EA7" w:rsidRDefault="00AD166C" w14:paraId="116DB724" w14:textId="7B257373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composição dos domínios do Sumário Internacional de Paciente (</w:t>
            </w:r>
            <w:r w:rsidR="00B77F19">
              <w:rPr>
                <w:rFonts w:ascii="Arial" w:hAnsi="Arial" w:cs="Arial"/>
              </w:rPr>
              <w:t xml:space="preserve">IPS) é </w:t>
            </w:r>
            <w:r w:rsidR="00730E77">
              <w:rPr>
                <w:rFonts w:ascii="Arial" w:hAnsi="Arial" w:cs="Arial"/>
              </w:rPr>
              <w:t>descrita</w:t>
            </w:r>
            <w:r w:rsidR="00B77F19">
              <w:rPr>
                <w:rFonts w:ascii="Arial" w:hAnsi="Arial" w:cs="Arial"/>
              </w:rPr>
              <w:t xml:space="preserve"> </w:t>
            </w:r>
            <w:r w:rsidR="00730E77">
              <w:rPr>
                <w:rFonts w:ascii="Arial" w:hAnsi="Arial" w:cs="Arial"/>
              </w:rPr>
              <w:t>n</w:t>
            </w:r>
            <w:r w:rsidR="00B77F19">
              <w:rPr>
                <w:rFonts w:ascii="Arial" w:hAnsi="Arial" w:cs="Arial"/>
              </w:rPr>
              <w:t>a figura abaixo:</w:t>
            </w:r>
          </w:p>
          <w:p w:rsidRPr="00BD6287" w:rsidR="008C0C06" w:rsidP="00C22539" w:rsidRDefault="008C0C06" w14:paraId="2B23C90E" w14:textId="77777777">
            <w:pPr>
              <w:pStyle w:val="SemEspaamento"/>
              <w:jc w:val="both"/>
              <w:rPr>
                <w:rFonts w:ascii="Arial" w:hAnsi="Arial" w:cs="Arial"/>
              </w:rPr>
            </w:pPr>
          </w:p>
          <w:p w:rsidRPr="00BD6287" w:rsidR="00A75FED" w:rsidP="00C22539" w:rsidRDefault="00A75FED" w14:paraId="1AD14591" w14:textId="123AE386">
            <w:pPr>
              <w:pStyle w:val="SemEspaamento"/>
              <w:jc w:val="center"/>
              <w:rPr>
                <w:rFonts w:ascii="Arial" w:hAnsi="Arial" w:cs="Arial"/>
              </w:rPr>
            </w:pPr>
            <w:r w:rsidRPr="00BD6287">
              <w:rPr>
                <w:noProof/>
                <w:lang w:eastAsia="pt-BR"/>
              </w:rPr>
              <w:drawing>
                <wp:inline distT="0" distB="0" distL="0" distR="0" wp14:anchorId="3671C652" wp14:editId="1949581D">
                  <wp:extent cx="4555629" cy="2601915"/>
                  <wp:effectExtent l="0" t="0" r="0" b="8255"/>
                  <wp:docPr id="2" name="Imagem 2" descr="Figure 2: The IPS compo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ure 2: The IPS compo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291" cy="261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5FED" w:rsidP="002C2C94" w:rsidRDefault="008D0598" w14:paraId="5DEB49BB" w14:textId="3CD81953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Figura 1 – Composição do IPS. Disponível em: </w:t>
            </w:r>
            <w:hyperlink w:history="1" r:id="rId24">
              <w:r w:rsidRPr="00DE7C41" w:rsidR="006815B0">
                <w:rPr>
                  <w:rStyle w:val="Hyperlink"/>
                  <w:rFonts w:ascii="Arial" w:hAnsi="Arial" w:cs="Arial"/>
                </w:rPr>
                <w:t>http://hl7.org/fhir/uv/ips/</w:t>
              </w:r>
            </w:hyperlink>
          </w:p>
          <w:p w:rsidR="002C2C94" w:rsidP="00C22539" w:rsidRDefault="002C2C94" w14:paraId="0A36A919" w14:textId="77777777">
            <w:pPr>
              <w:pStyle w:val="SemEspaamento"/>
              <w:jc w:val="center"/>
              <w:rPr>
                <w:rFonts w:ascii="Arial" w:hAnsi="Arial" w:cs="Arial"/>
              </w:rPr>
            </w:pPr>
          </w:p>
          <w:p w:rsidR="00B77F19" w:rsidP="00B77F19" w:rsidRDefault="00B77F19" w14:paraId="1CB87D67" w14:textId="5016AE4F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</w:t>
            </w:r>
            <w:r w:rsidR="00730E77">
              <w:rPr>
                <w:rFonts w:ascii="Arial" w:hAnsi="Arial" w:cs="Arial"/>
              </w:rPr>
              <w:t xml:space="preserve">domínios em azul compõem </w:t>
            </w:r>
            <w:r w:rsidR="00716A29">
              <w:rPr>
                <w:rFonts w:ascii="Arial" w:hAnsi="Arial" w:cs="Arial"/>
              </w:rPr>
              <w:t xml:space="preserve">os </w:t>
            </w:r>
            <w:r w:rsidR="00F30E08">
              <w:rPr>
                <w:rFonts w:ascii="Arial" w:hAnsi="Arial" w:cs="Arial"/>
              </w:rPr>
              <w:t>itens descritos como “cabeçalho” (header)</w:t>
            </w:r>
            <w:r w:rsidR="004B42DB">
              <w:rPr>
                <w:rFonts w:ascii="Arial" w:hAnsi="Arial" w:cs="Arial"/>
              </w:rPr>
              <w:t xml:space="preserve">, e </w:t>
            </w:r>
            <w:r w:rsidR="00963831">
              <w:rPr>
                <w:rFonts w:ascii="Arial" w:hAnsi="Arial" w:cs="Arial"/>
              </w:rPr>
              <w:t xml:space="preserve">estruturam informações </w:t>
            </w:r>
            <w:r w:rsidR="008B729F">
              <w:rPr>
                <w:rFonts w:ascii="Arial" w:hAnsi="Arial" w:cs="Arial"/>
              </w:rPr>
              <w:t>esse</w:t>
            </w:r>
            <w:r w:rsidRPr="00F065AC" w:rsidR="008B729F">
              <w:rPr>
                <w:rFonts w:ascii="Arial" w:hAnsi="Arial" w:cs="Arial"/>
              </w:rPr>
              <w:t xml:space="preserve">nciais </w:t>
            </w:r>
            <w:r w:rsidRPr="00F065AC" w:rsidR="00805F01">
              <w:rPr>
                <w:rFonts w:ascii="Arial" w:hAnsi="Arial" w:cs="Arial"/>
              </w:rPr>
              <w:t xml:space="preserve">para identificação do paciente, </w:t>
            </w:r>
            <w:r w:rsidRPr="00E75DE4" w:rsidR="000C1B4A">
              <w:rPr>
                <w:rFonts w:ascii="Arial" w:hAnsi="Arial" w:cs="Arial"/>
              </w:rPr>
              <w:t>do</w:t>
            </w:r>
            <w:r w:rsidRPr="00C22539" w:rsidR="00F065AC">
              <w:rPr>
                <w:rFonts w:ascii="Arial" w:hAnsi="Arial" w:cs="Arial"/>
              </w:rPr>
              <w:t>s</w:t>
            </w:r>
            <w:r w:rsidRPr="00E75DE4" w:rsidR="000C1B4A">
              <w:rPr>
                <w:rFonts w:ascii="Arial" w:hAnsi="Arial" w:cs="Arial"/>
              </w:rPr>
              <w:t xml:space="preserve"> </w:t>
            </w:r>
            <w:r w:rsidRPr="00E75DE4" w:rsidR="00805F01">
              <w:rPr>
                <w:rFonts w:ascii="Arial" w:hAnsi="Arial" w:cs="Arial"/>
              </w:rPr>
              <w:t>responsáve</w:t>
            </w:r>
            <w:r w:rsidRPr="00C22539" w:rsidR="00F065AC">
              <w:rPr>
                <w:rFonts w:ascii="Arial" w:hAnsi="Arial" w:cs="Arial"/>
              </w:rPr>
              <w:t>is</w:t>
            </w:r>
            <w:r w:rsidRPr="00E75DE4" w:rsidR="00805F01">
              <w:rPr>
                <w:rFonts w:ascii="Arial" w:hAnsi="Arial" w:cs="Arial"/>
              </w:rPr>
              <w:t xml:space="preserve"> </w:t>
            </w:r>
            <w:r w:rsidRPr="00E75DE4" w:rsidR="006D0B4B">
              <w:rPr>
                <w:rFonts w:ascii="Arial" w:hAnsi="Arial" w:cs="Arial"/>
              </w:rPr>
              <w:t xml:space="preserve">pelo registro das informações e </w:t>
            </w:r>
            <w:r w:rsidRPr="00E75DE4" w:rsidR="00805F01">
              <w:rPr>
                <w:rFonts w:ascii="Arial" w:hAnsi="Arial" w:cs="Arial"/>
              </w:rPr>
              <w:t>pel</w:t>
            </w:r>
            <w:r w:rsidRPr="00E75DE4" w:rsidR="001F4994">
              <w:rPr>
                <w:rFonts w:ascii="Arial" w:hAnsi="Arial" w:cs="Arial"/>
              </w:rPr>
              <w:t>a condução dos seus cuidados</w:t>
            </w:r>
            <w:r w:rsidR="00E75DE4">
              <w:rPr>
                <w:rFonts w:ascii="Arial" w:hAnsi="Arial" w:cs="Arial"/>
              </w:rPr>
              <w:t>,</w:t>
            </w:r>
            <w:r w:rsidRPr="00E75DE4" w:rsidR="006D0B4B">
              <w:rPr>
                <w:rFonts w:ascii="Arial" w:hAnsi="Arial" w:cs="Arial"/>
              </w:rPr>
              <w:t xml:space="preserve"> </w:t>
            </w:r>
            <w:r w:rsidRPr="00F065AC" w:rsidR="006D0B4B">
              <w:rPr>
                <w:rFonts w:ascii="Arial" w:hAnsi="Arial" w:cs="Arial"/>
              </w:rPr>
              <w:t>e instituição que o acolhe</w:t>
            </w:r>
            <w:r w:rsidR="006D0B4B">
              <w:rPr>
                <w:rFonts w:ascii="Arial" w:hAnsi="Arial" w:cs="Arial"/>
              </w:rPr>
              <w:t>.</w:t>
            </w:r>
          </w:p>
          <w:p w:rsidR="006815B0" w:rsidP="00B77F19" w:rsidRDefault="006815B0" w14:paraId="02E2A728" w14:textId="5016AE4F">
            <w:pPr>
              <w:pStyle w:val="SemEspaamento"/>
              <w:jc w:val="both"/>
              <w:rPr>
                <w:rFonts w:ascii="Arial" w:hAnsi="Arial" w:cs="Arial"/>
              </w:rPr>
            </w:pPr>
          </w:p>
          <w:p w:rsidR="006D0B4B" w:rsidP="00B77F19" w:rsidRDefault="006D0B4B" w14:paraId="7F06F3B2" w14:textId="77777777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campos em vermelho são tratados pelo modelo como obrigatórios (</w:t>
            </w:r>
            <w:proofErr w:type="spellStart"/>
            <w:r w:rsidRPr="00C22539">
              <w:rPr>
                <w:rFonts w:ascii="Arial" w:hAnsi="Arial" w:cs="Arial"/>
                <w:i/>
                <w:iCs/>
              </w:rPr>
              <w:t>requi</w:t>
            </w:r>
            <w:r w:rsidRPr="00C22539" w:rsidR="0050466B">
              <w:rPr>
                <w:rFonts w:ascii="Arial" w:hAnsi="Arial" w:cs="Arial"/>
                <w:i/>
                <w:iCs/>
              </w:rPr>
              <w:t>red</w:t>
            </w:r>
            <w:proofErr w:type="spellEnd"/>
            <w:r w:rsidR="0050466B">
              <w:rPr>
                <w:rFonts w:ascii="Arial" w:hAnsi="Arial" w:cs="Arial"/>
              </w:rPr>
              <w:t xml:space="preserve">), e abrigam informações a respeito do sumário médico, alergias e intolerâncias (medicamentosas, </w:t>
            </w:r>
            <w:r w:rsidR="00380346">
              <w:rPr>
                <w:rFonts w:ascii="Arial" w:hAnsi="Arial" w:cs="Arial"/>
              </w:rPr>
              <w:t xml:space="preserve">alimentares, ...), e lista de problemas (que </w:t>
            </w:r>
            <w:r w:rsidR="009B3FD1">
              <w:rPr>
                <w:rFonts w:ascii="Arial" w:hAnsi="Arial" w:cs="Arial"/>
              </w:rPr>
              <w:t>utiliza vocabulário mais abrangente do que apenas a Classificação Internacional de Doenças – CID</w:t>
            </w:r>
            <w:r w:rsidR="00CD7E08">
              <w:rPr>
                <w:rFonts w:ascii="Arial" w:hAnsi="Arial" w:cs="Arial"/>
              </w:rPr>
              <w:t>, por exemplo</w:t>
            </w:r>
            <w:r w:rsidR="009B3FD1">
              <w:rPr>
                <w:rFonts w:ascii="Arial" w:hAnsi="Arial" w:cs="Arial"/>
              </w:rPr>
              <w:t>)</w:t>
            </w:r>
            <w:r w:rsidR="00CD7E08">
              <w:rPr>
                <w:rFonts w:ascii="Arial" w:hAnsi="Arial" w:cs="Arial"/>
              </w:rPr>
              <w:t>.</w:t>
            </w:r>
          </w:p>
          <w:p w:rsidR="00A255FF" w:rsidP="00B77F19" w:rsidRDefault="00A255FF" w14:paraId="60984298" w14:textId="77777777">
            <w:pPr>
              <w:pStyle w:val="SemEspaamento"/>
              <w:jc w:val="both"/>
              <w:rPr>
                <w:rFonts w:ascii="Arial" w:hAnsi="Arial" w:cs="Arial"/>
              </w:rPr>
            </w:pPr>
          </w:p>
          <w:p w:rsidR="00CD7E08" w:rsidP="00B77F19" w:rsidRDefault="00386A6A" w14:paraId="47A50F30" w14:textId="64FA86D2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Já</w:t>
            </w:r>
            <w:r w:rsidR="002C1063">
              <w:rPr>
                <w:rFonts w:ascii="Arial" w:hAnsi="Arial" w:cs="Arial"/>
              </w:rPr>
              <w:t xml:space="preserve"> os campos em laranja compõem o</w:t>
            </w:r>
            <w:r w:rsidR="001B049B">
              <w:rPr>
                <w:rFonts w:ascii="Arial" w:hAnsi="Arial" w:cs="Arial"/>
              </w:rPr>
              <w:t xml:space="preserve"> domínio </w:t>
            </w:r>
            <w:r w:rsidR="00A043A5">
              <w:rPr>
                <w:rFonts w:ascii="Arial" w:hAnsi="Arial" w:cs="Arial"/>
              </w:rPr>
              <w:t>definido como recomendado (</w:t>
            </w:r>
            <w:proofErr w:type="spellStart"/>
            <w:r w:rsidRPr="00C22539" w:rsidR="00A043A5">
              <w:rPr>
                <w:rFonts w:ascii="Arial" w:hAnsi="Arial" w:cs="Arial"/>
                <w:i/>
                <w:iCs/>
              </w:rPr>
              <w:t>recommended</w:t>
            </w:r>
            <w:proofErr w:type="spellEnd"/>
            <w:r w:rsidR="00A043A5">
              <w:rPr>
                <w:rFonts w:ascii="Arial" w:hAnsi="Arial" w:cs="Arial"/>
              </w:rPr>
              <w:t>)</w:t>
            </w:r>
            <w:r w:rsidR="00561F95">
              <w:rPr>
                <w:rFonts w:ascii="Arial" w:hAnsi="Arial" w:cs="Arial"/>
              </w:rPr>
              <w:t xml:space="preserve">, </w:t>
            </w:r>
            <w:r w:rsidR="002F71F2">
              <w:rPr>
                <w:rFonts w:ascii="Arial" w:hAnsi="Arial" w:cs="Arial"/>
              </w:rPr>
              <w:t>compreendendo imunizações, histórico de procedimentos, dispositivos médicos e resultados de serviços de apoio diagnóstico e terapia</w:t>
            </w:r>
            <w:r w:rsidR="00EF4A1C">
              <w:rPr>
                <w:rFonts w:ascii="Arial" w:hAnsi="Arial" w:cs="Arial"/>
              </w:rPr>
              <w:t xml:space="preserve"> (SADT).</w:t>
            </w:r>
          </w:p>
          <w:p w:rsidR="00386A6A" w:rsidP="00B77F19" w:rsidRDefault="00386A6A" w14:paraId="7EFF0739" w14:textId="77777777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fim, os campos em verde constituem o </w:t>
            </w:r>
            <w:r w:rsidR="00AA6F8C">
              <w:rPr>
                <w:rFonts w:ascii="Arial" w:hAnsi="Arial" w:cs="Arial"/>
              </w:rPr>
              <w:t>domínio opcional</w:t>
            </w:r>
            <w:r w:rsidR="00C820A2">
              <w:rPr>
                <w:rFonts w:ascii="Arial" w:hAnsi="Arial" w:cs="Arial"/>
              </w:rPr>
              <w:t xml:space="preserve"> (</w:t>
            </w:r>
            <w:proofErr w:type="spellStart"/>
            <w:r w:rsidR="00C820A2">
              <w:rPr>
                <w:rFonts w:ascii="Arial" w:hAnsi="Arial" w:cs="Arial"/>
                <w:i/>
                <w:iCs/>
              </w:rPr>
              <w:t>optional</w:t>
            </w:r>
            <w:proofErr w:type="spellEnd"/>
            <w:r w:rsidR="00C820A2">
              <w:rPr>
                <w:rFonts w:ascii="Arial" w:hAnsi="Arial" w:cs="Arial"/>
              </w:rPr>
              <w:t xml:space="preserve">) </w:t>
            </w:r>
            <w:r w:rsidR="005D1236">
              <w:rPr>
                <w:rFonts w:ascii="Arial" w:hAnsi="Arial" w:cs="Arial"/>
              </w:rPr>
              <w:t xml:space="preserve">trazem </w:t>
            </w:r>
            <w:r w:rsidR="00D16BB7">
              <w:rPr>
                <w:rFonts w:ascii="Arial" w:hAnsi="Arial" w:cs="Arial"/>
              </w:rPr>
              <w:t xml:space="preserve">elementos entendidos como não essenciais, mas que </w:t>
            </w:r>
            <w:r w:rsidR="00C838CA">
              <w:rPr>
                <w:rFonts w:ascii="Arial" w:hAnsi="Arial" w:cs="Arial"/>
              </w:rPr>
              <w:t>apoiam a compreensão d</w:t>
            </w:r>
            <w:r w:rsidR="00F065AC">
              <w:rPr>
                <w:rFonts w:ascii="Arial" w:hAnsi="Arial" w:cs="Arial"/>
              </w:rPr>
              <w:t>as condições em saúde do paciente. Nenhum dos campos de domínio opcional constitui escopo do presente projeto.</w:t>
            </w:r>
          </w:p>
          <w:p w:rsidRPr="00BD6287" w:rsidR="00F065AC" w:rsidP="00C22539" w:rsidRDefault="00F065AC" w14:paraId="5542F84E" w14:textId="50CDB755">
            <w:pPr>
              <w:pStyle w:val="SemEspaamento"/>
              <w:jc w:val="both"/>
              <w:rPr>
                <w:rFonts w:ascii="Arial" w:hAnsi="Arial" w:cs="Arial"/>
              </w:rPr>
            </w:pPr>
          </w:p>
        </w:tc>
      </w:tr>
      <w:tr w:rsidRPr="00E712E7" w:rsidR="00342F70" w:rsidTr="320CE13D" w14:paraId="6C5A3EF9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342F70" w:rsidP="00342F70" w:rsidRDefault="00342F70" w14:paraId="26B7984B" w14:textId="6A49E608">
            <w:pPr>
              <w:pStyle w:val="SemEspaamento"/>
              <w:numPr>
                <w:ilvl w:val="0"/>
                <w:numId w:val="1"/>
              </w:numPr>
              <w:ind w:left="507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LISTA DE ANEXOS (</w:t>
            </w:r>
            <w:r w:rsidRPr="00BD6287" w:rsidR="006628F3">
              <w:rPr>
                <w:rFonts w:ascii="Arial" w:hAnsi="Arial" w:cs="Arial"/>
              </w:rPr>
              <w:t>Se houver</w:t>
            </w:r>
            <w:r w:rsidRPr="00BD6287">
              <w:rPr>
                <w:rFonts w:ascii="Arial" w:hAnsi="Arial" w:cs="Arial"/>
              </w:rPr>
              <w:t>):</w:t>
            </w:r>
          </w:p>
        </w:tc>
      </w:tr>
      <w:tr w:rsidRPr="00E712E7" w:rsidR="00342F70" w:rsidTr="320CE13D" w14:paraId="285FE1DD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F065AC" w:rsidP="00202A0B" w:rsidRDefault="000F44B7" w14:paraId="39024D65" w14:textId="31B74362">
            <w:pPr>
              <w:pStyle w:val="SemEspaamento"/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Anexo 1 </w:t>
            </w:r>
            <w:r w:rsidR="00F75EB7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F75EB7">
              <w:rPr>
                <w:rFonts w:ascii="Arial" w:hAnsi="Arial" w:cs="Arial"/>
              </w:rPr>
              <w:t>Matriz de riscos</w:t>
            </w:r>
          </w:p>
        </w:tc>
      </w:tr>
      <w:tr w:rsidRPr="00E712E7" w:rsidR="00DB1FF8" w:rsidTr="320CE13D" w14:paraId="2C1426F3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DB1FF8" w:rsidP="00342F70" w:rsidRDefault="00DB1FF8" w14:paraId="51B872AD" w14:textId="65F0553D">
            <w:pPr>
              <w:pStyle w:val="SemEspaamento"/>
              <w:numPr>
                <w:ilvl w:val="0"/>
                <w:numId w:val="1"/>
              </w:numPr>
              <w:ind w:left="426"/>
              <w:jc w:val="both"/>
              <w:rPr>
                <w:rFonts w:ascii="Arial" w:hAnsi="Arial" w:cs="Arial"/>
              </w:rPr>
            </w:pPr>
            <w:r w:rsidRPr="00BD6287">
              <w:rPr>
                <w:rFonts w:ascii="Arial" w:hAnsi="Arial" w:cs="Arial"/>
              </w:rPr>
              <w:t>ASSINATURA DO PROPONENTE:</w:t>
            </w:r>
          </w:p>
        </w:tc>
      </w:tr>
      <w:tr w:rsidRPr="00E712E7" w:rsidR="00342F70" w:rsidTr="320CE13D" w14:paraId="4A569C23" w14:textId="77777777">
        <w:trPr>
          <w:trHeight w:val="57"/>
          <w:jc w:val="center"/>
        </w:trPr>
        <w:tc>
          <w:tcPr>
            <w:tcW w:w="5000" w:type="pct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Pr="00BD6287" w:rsidR="00342F70" w:rsidP="00342F70" w:rsidRDefault="00342F70" w14:paraId="10849BB8" w14:textId="77777777">
            <w:pPr>
              <w:pStyle w:val="SemEspaamento"/>
              <w:ind w:left="426"/>
              <w:jc w:val="both"/>
              <w:rPr>
                <w:rFonts w:ascii="Arial" w:hAnsi="Arial" w:cs="Arial"/>
              </w:rPr>
            </w:pPr>
          </w:p>
        </w:tc>
      </w:tr>
    </w:tbl>
    <w:p w:rsidRPr="00E712E7" w:rsidR="00A226F2" w:rsidP="008645FB" w:rsidRDefault="003D295B" w14:paraId="44BDE7B1" w14:textId="75374DF6">
      <w:r w:rsidRPr="00E712E7">
        <w:t xml:space="preserve"> </w:t>
      </w:r>
    </w:p>
    <w:sectPr w:rsidRPr="00E712E7" w:rsidR="00A226F2">
      <w:headerReference w:type="default" r:id="rId25"/>
      <w:footerReference w:type="default" r:id="rId2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G" w:author="FIOTEC – Rodrigo André Cuevas Gaete" w:date="2022-06-09T20:33:00Z" w:id="0">
    <w:p w:rsidR="279355A5" w:rsidRDefault="279355A5" w14:paraId="27E4E12E" w14:textId="3F7E8769">
      <w:r>
        <w:t xml:space="preserve">Não ficou claro </w:t>
      </w:r>
      <w:proofErr w:type="gramStart"/>
      <w:r>
        <w:t>pra</w:t>
      </w:r>
      <w:proofErr w:type="gramEnd"/>
      <w:r>
        <w:t xml:space="preserve"> mim o que seria exatamente um repositório semântico, foco do desenvolvimento</w:t>
      </w:r>
      <w:r>
        <w:annotationRef/>
      </w:r>
    </w:p>
  </w:comment>
  <w:comment w:initials="GN" w:author="Gabriella Neves" w:date="2022-06-12T10:26:00Z" w:id="1">
    <w:p w:rsidR="003F5624" w:rsidRDefault="003F5624" w14:paraId="1D4B3758" w14:textId="6CC3D917">
      <w:pPr>
        <w:pStyle w:val="Textodecomentrio"/>
      </w:pPr>
      <w:r>
        <w:rPr>
          <w:rStyle w:val="Refdecomentrio"/>
        </w:rPr>
        <w:annotationRef/>
      </w:r>
      <w:r>
        <w:t>Concordo. Qual seria o produto? Seriam os mapeamentos ou alguma estrutura?</w:t>
      </w:r>
    </w:p>
  </w:comment>
  <w:comment w:initials="FG" w:author="FIOTEC – Rodrigo André Cuevas Gaete" w:date="2022-06-09T21:33:00Z" w:id="2">
    <w:p w:rsidR="279355A5" w:rsidRDefault="279355A5" w14:paraId="7408680E" w14:textId="1518DDA9">
      <w:r>
        <w:t>Considerando que é uma prova de conceito de implementação, a gente não precisa incluir a COINP na avaliação do projeto?</w:t>
      </w:r>
      <w:r>
        <w:annotationRef/>
      </w:r>
    </w:p>
  </w:comment>
  <w:comment w:initials="GN" w:author="Gabriella Neves" w:date="2022-06-12T10:27:00Z" w:id="3">
    <w:p w:rsidR="003F5624" w:rsidRDefault="003F5624" w14:paraId="62445A7A" w14:textId="4FDC9C38">
      <w:pPr>
        <w:pStyle w:val="Textodecomentrio"/>
      </w:pPr>
      <w:r>
        <w:rPr>
          <w:rStyle w:val="Refdecomentrio"/>
        </w:rPr>
        <w:annotationRef/>
      </w:r>
      <w:r>
        <w:t xml:space="preserve">Com certeza. Creio que a análise de mérito do projeto deva ser conjunta: CGISD e COINP. </w:t>
      </w:r>
    </w:p>
  </w:comment>
  <w:comment w:initials="FG" w:author="FIOTEC – Rodrigo André Cuevas Gaete" w:date="2022-06-09T20:27:00Z" w:id="4">
    <w:p w:rsidR="279355A5" w:rsidRDefault="279355A5" w14:paraId="59E8249C" w14:textId="2B1E9487">
      <w:r>
        <w:t>Quais tipos de testes de conformidade?</w:t>
      </w:r>
      <w:r>
        <w:annotationRef/>
      </w:r>
    </w:p>
  </w:comment>
  <w:comment w:initials="GN" w:author="Gabriella Neves" w:date="2022-06-12T08:58:00Z" w:id="5">
    <w:p w:rsidR="00303F27" w:rsidRDefault="00303F27" w14:paraId="302D1067" w14:textId="6CE9F027">
      <w:pPr>
        <w:pStyle w:val="Textodecomentrio"/>
      </w:pPr>
      <w:r>
        <w:rPr>
          <w:rStyle w:val="Refdecomentrio"/>
        </w:rPr>
        <w:annotationRef/>
      </w:r>
      <w:r w:rsidR="00375949">
        <w:t xml:space="preserve">Concordo com </w:t>
      </w:r>
      <w:proofErr w:type="spellStart"/>
      <w:r w:rsidR="00375949">
        <w:t>Gaete</w:t>
      </w:r>
      <w:proofErr w:type="spellEnd"/>
      <w:r w:rsidR="00375949">
        <w:t xml:space="preserve">. É importante deixar claro quais tipos de teste serão realizados: dos recursos, do cliente e do servidor.  </w:t>
      </w:r>
      <w:r w:rsidR="00BD1FDE">
        <w:t xml:space="preserve"> </w:t>
      </w:r>
      <w:hyperlink w:history="1" r:id="rId1">
        <w:r w:rsidRPr="00194030" w:rsidR="00BD1FDE">
          <w:rPr>
            <w:rStyle w:val="Hyperlink"/>
          </w:rPr>
          <w:t>http://fhir.org/conformance-testing/</w:t>
        </w:r>
      </w:hyperlink>
      <w:r w:rsidR="00BD1FDE">
        <w:t xml:space="preserve"> </w:t>
      </w:r>
    </w:p>
    <w:p w:rsidR="00044248" w:rsidRDefault="00044248" w14:paraId="298EB5EA" w14:textId="17E10FEF">
      <w:pPr>
        <w:pStyle w:val="Textodecomentrio"/>
      </w:pPr>
    </w:p>
  </w:comment>
  <w:comment w:initials="FG" w:author="FIOTEC – Rodrigo André Cuevas Gaete" w:date="2022-06-09T20:28:00Z" w:id="6">
    <w:p w:rsidR="279355A5" w:rsidRDefault="279355A5" w14:paraId="57B6C0DB" w14:textId="6E5B41E6">
      <w:r>
        <w:t xml:space="preserve">Como este é um processo mais dinâmico, faz mais sentido </w:t>
      </w:r>
      <w:proofErr w:type="gramStart"/>
      <w:r>
        <w:t>pra</w:t>
      </w:r>
      <w:proofErr w:type="gramEnd"/>
      <w:r>
        <w:t xml:space="preserve"> mim que seja Publicação e Revisão, fazendo publicações de versões preliminares (draft).</w:t>
      </w:r>
      <w:r>
        <w:annotationRef/>
      </w:r>
    </w:p>
  </w:comment>
  <w:comment w:initials="GN" w:author="Gabriella Neves" w:date="2022-06-12T09:21:00Z" w:id="7">
    <w:p w:rsidR="00044248" w:rsidRDefault="00044248" w14:paraId="5C5ABB6F" w14:textId="160F0B05">
      <w:pPr>
        <w:pStyle w:val="Textodecomentrio"/>
      </w:pPr>
      <w:r>
        <w:rPr>
          <w:rStyle w:val="Refdecomentrio"/>
        </w:rPr>
        <w:annotationRef/>
      </w:r>
      <w:r>
        <w:t xml:space="preserve">Acho </w:t>
      </w:r>
      <w:r w:rsidR="00BD1FDE">
        <w:t>que aqui o projeto poderia nos trazer o processo de consenso</w:t>
      </w:r>
      <w:r w:rsidR="00855B00">
        <w:t>/</w:t>
      </w:r>
      <w:r w:rsidR="00CD7CB4">
        <w:t xml:space="preserve"> status de </w:t>
      </w:r>
      <w:r w:rsidR="00855B00">
        <w:t>votação</w:t>
      </w:r>
      <w:r w:rsidR="00BD1FDE">
        <w:t xml:space="preserve"> do FHIR, como tornar a publicação “ativa”, como sair do draft? Quanto tempo leva? Quais atores são envolvidos.</w:t>
      </w:r>
    </w:p>
    <w:p w:rsidR="00BD1FDE" w:rsidRDefault="00BD1FDE" w14:paraId="12537919" w14:textId="7AB0668A">
      <w:pPr>
        <w:pStyle w:val="Textodecomentrio"/>
      </w:pPr>
    </w:p>
  </w:comment>
  <w:comment w:initials="FG" w:author="FIOTEC – Rodrigo André Cuevas Gaete" w:date="2022-06-09T21:37:00Z" w:id="19">
    <w:p w:rsidR="279355A5" w:rsidRDefault="279355A5" w14:paraId="6FB04305" w14:textId="36EBE8F1">
      <w:r>
        <w:t xml:space="preserve">Isto já não está sendo desenvolvido? Ou o padrão europeu é diferente do padrão da WHO? Não sei se cabe fazer uma </w:t>
      </w:r>
      <w:proofErr w:type="spellStart"/>
      <w:r>
        <w:t>PoC</w:t>
      </w:r>
      <w:proofErr w:type="spellEnd"/>
      <w:r>
        <w:t xml:space="preserve"> de uma coisa que já está sendo desenvolvida, mesmo que </w:t>
      </w:r>
      <w:proofErr w:type="spellStart"/>
      <w:r>
        <w:t>existam</w:t>
      </w:r>
      <w:proofErr w:type="spellEnd"/>
      <w:r>
        <w:t xml:space="preserve"> algumas diferenças nos padrões adotados.</w:t>
      </w:r>
      <w:r>
        <w:annotationRef/>
      </w:r>
    </w:p>
  </w:comment>
  <w:comment w:initials="GN" w:author="Gabriella Neves" w:date="2022-06-12T09:01:00Z" w:id="20">
    <w:p w:rsidR="00B45FFA" w:rsidRDefault="00B45FFA" w14:paraId="3C01790B" w14:textId="65633250">
      <w:pPr>
        <w:pStyle w:val="Textodecomentrio"/>
      </w:pPr>
      <w:r>
        <w:rPr>
          <w:rStyle w:val="Refdecomentrio"/>
        </w:rPr>
        <w:annotationRef/>
      </w:r>
      <w:r w:rsidR="00D117DC">
        <w:t xml:space="preserve">Realmente... com o projeto da EU já </w:t>
      </w:r>
      <w:proofErr w:type="gramStart"/>
      <w:r w:rsidR="00D117DC">
        <w:t>esta</w:t>
      </w:r>
      <w:proofErr w:type="gramEnd"/>
      <w:r w:rsidR="00D117DC">
        <w:t xml:space="preserve"> tudo desenvolvido. Talvez melhor retirar a prova de conceito e permitir que avancemos </w:t>
      </w:r>
      <w:r w:rsidRPr="00D117DC" w:rsidR="00D117DC">
        <w:t>em outros campos opcionais do IPS</w:t>
      </w:r>
      <w:r w:rsidR="00D117DC">
        <w:t>.</w:t>
      </w:r>
    </w:p>
  </w:comment>
  <w:comment w:initials="FG" w:author="FIOTEC – Rodrigo André Cuevas Gaete" w:date="2022-06-09T21:14:00Z" w:id="22">
    <w:p w:rsidR="279355A5" w:rsidRDefault="279355A5" w14:paraId="16A6CCD3" w14:textId="12CED4F9">
      <w:r>
        <w:t xml:space="preserve">Acho que é válido ressaltar aqui que existe a perspectiva de implementação de estrutura que contemple "regras de negócio" dinamicamente definidas, contemplando o cenário variável para um esquema vacinal completo. Ou seja, a </w:t>
      </w:r>
      <w:proofErr w:type="spellStart"/>
      <w:r>
        <w:t>PoC</w:t>
      </w:r>
      <w:proofErr w:type="spellEnd"/>
      <w:r>
        <w:t xml:space="preserve"> não deve considerar que a regra de negócio é fixa, esta contempla diferentes características da condição do paciente, bem como da variabilidade dos esquemas por </w:t>
      </w:r>
      <w:proofErr w:type="spellStart"/>
      <w:r>
        <w:t>imuno</w:t>
      </w:r>
      <w:proofErr w:type="spellEnd"/>
      <w:r>
        <w:t>, bem como das adequações recorrentes aplicadas pelo Plano Nacional de Operacionalização da Vacinação contra a Covid-19 - https://www.gov.br/saude/pt-br/composicao/secovid/pno_edicoes.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E4E12E" w15:done="0"/>
  <w15:commentEx w15:paraId="1D4B3758" w15:paraIdParent="27E4E12E" w15:done="0"/>
  <w15:commentEx w15:paraId="7408680E" w15:done="0"/>
  <w15:commentEx w15:paraId="62445A7A" w15:paraIdParent="7408680E" w15:done="0"/>
  <w15:commentEx w15:paraId="59E8249C" w15:done="0"/>
  <w15:commentEx w15:paraId="298EB5EA" w15:paraIdParent="59E8249C" w15:done="0"/>
  <w15:commentEx w15:paraId="57B6C0DB" w15:done="0"/>
  <w15:commentEx w15:paraId="12537919" w15:paraIdParent="57B6C0DB" w15:done="0"/>
  <w15:commentEx w15:paraId="6FB04305" w15:done="0"/>
  <w15:commentEx w15:paraId="3C01790B" w15:paraIdParent="6FB04305" w15:done="0"/>
  <w15:commentEx w15:paraId="16A6CC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F86D5E2" w16cex:dateUtc="2022-06-09T23:33:00Z"/>
  <w16cex:commentExtensible w16cex:durableId="26503DE6" w16cex:dateUtc="2022-06-12T13:26:00Z"/>
  <w16cex:commentExtensible w16cex:durableId="354DF22E" w16cex:dateUtc="2022-06-10T00:33:00Z"/>
  <w16cex:commentExtensible w16cex:durableId="26503E2A" w16cex:dateUtc="2022-06-12T13:27:00Z"/>
  <w16cex:commentExtensible w16cex:durableId="31BAB491" w16cex:dateUtc="2022-06-09T23:27:00Z"/>
  <w16cex:commentExtensible w16cex:durableId="26502928" w16cex:dateUtc="2022-06-12T11:58:00Z"/>
  <w16cex:commentExtensible w16cex:durableId="4AC97A80" w16cex:dateUtc="2022-06-09T23:28:00Z"/>
  <w16cex:commentExtensible w16cex:durableId="26502EB7" w16cex:dateUtc="2022-06-12T12:21:00Z"/>
  <w16cex:commentExtensible w16cex:durableId="22AAD825" w16cex:dateUtc="2022-06-10T00:37:00Z"/>
  <w16cex:commentExtensible w16cex:durableId="26502A07" w16cex:dateUtc="2022-06-12T12:01:00Z"/>
  <w16cex:commentExtensible w16cex:durableId="781F6B94" w16cex:dateUtc="2022-06-10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E4E12E" w16cid:durableId="5F86D5E2"/>
  <w16cid:commentId w16cid:paraId="1D4B3758" w16cid:durableId="26503DE6"/>
  <w16cid:commentId w16cid:paraId="7408680E" w16cid:durableId="354DF22E"/>
  <w16cid:commentId w16cid:paraId="62445A7A" w16cid:durableId="26503E2A"/>
  <w16cid:commentId w16cid:paraId="59E8249C" w16cid:durableId="31BAB491"/>
  <w16cid:commentId w16cid:paraId="298EB5EA" w16cid:durableId="26502928"/>
  <w16cid:commentId w16cid:paraId="57B6C0DB" w16cid:durableId="4AC97A80"/>
  <w16cid:commentId w16cid:paraId="12537919" w16cid:durableId="26502EB7"/>
  <w16cid:commentId w16cid:paraId="6FB04305" w16cid:durableId="22AAD825"/>
  <w16cid:commentId w16cid:paraId="3C01790B" w16cid:durableId="26502A07"/>
  <w16cid:commentId w16cid:paraId="16A6CCD3" w16cid:durableId="781F6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A10" w:rsidP="008645FB" w:rsidRDefault="003E4A10" w14:paraId="2810A4AC" w14:textId="77777777">
      <w:r>
        <w:separator/>
      </w:r>
    </w:p>
    <w:p w:rsidR="003E4A10" w:rsidP="008645FB" w:rsidRDefault="003E4A10" w14:paraId="218A160E" w14:textId="77777777"/>
  </w:endnote>
  <w:endnote w:type="continuationSeparator" w:id="0">
    <w:p w:rsidR="003E4A10" w:rsidP="008645FB" w:rsidRDefault="003E4A10" w14:paraId="55C6CD36" w14:textId="77777777">
      <w:r>
        <w:continuationSeparator/>
      </w:r>
    </w:p>
    <w:p w:rsidR="003E4A10" w:rsidP="008645FB" w:rsidRDefault="003E4A10" w14:paraId="46BB874E" w14:textId="77777777"/>
  </w:endnote>
  <w:endnote w:type="continuationNotice" w:id="1">
    <w:p w:rsidR="003E4A10" w:rsidP="008645FB" w:rsidRDefault="003E4A10" w14:paraId="4AC3C3A4" w14:textId="77777777"/>
    <w:p w:rsidR="003E4A10" w:rsidP="008645FB" w:rsidRDefault="003E4A10" w14:paraId="533555F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ustus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7F4" w:rsidP="004538BB" w:rsidRDefault="003E4A10" w14:paraId="5961C0F1" w14:textId="79956A2F">
    <w:pPr>
      <w:pStyle w:val="SemEspaamento"/>
      <w:tabs>
        <w:tab w:val="left" w:pos="7655"/>
        <w:tab w:val="left" w:pos="7938"/>
      </w:tabs>
      <w:ind w:left="-567"/>
      <w:jc w:val="both"/>
    </w:pPr>
    <w:sdt>
      <w:sdtPr>
        <w:id w:val="755096116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color w:val="808080" w:themeColor="background1" w:themeShade="80"/>
          <w:sz w:val="18"/>
          <w:szCs w:val="18"/>
        </w:rPr>
      </w:sdtEndPr>
      <w:sdtContent>
        <w:r w:rsidRPr="00B32B60" w:rsidR="004557F4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Formulário 1 </w:t>
        </w:r>
      </w:sdtContent>
    </w:sdt>
    <w:r w:rsidRPr="00B32B60" w:rsidR="004557F4">
      <w:rPr>
        <w:rFonts w:ascii="Arial" w:hAnsi="Arial" w:cs="Arial"/>
        <w:color w:val="808080" w:themeColor="background1" w:themeShade="80"/>
        <w:sz w:val="18"/>
        <w:szCs w:val="18"/>
      </w:rPr>
      <w:t xml:space="preserve">Proposta de Projeto de Apoio do Âmbito do PROADI-SUS </w:t>
    </w:r>
    <w:r w:rsidR="004557F4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B32B60" w:rsidR="004557F4">
      <w:rPr>
        <w:rFonts w:ascii="Arial" w:hAnsi="Arial" w:cs="Arial"/>
        <w:color w:val="808080" w:themeColor="background1" w:themeShade="80"/>
        <w:sz w:val="18"/>
        <w:szCs w:val="18"/>
      </w:rPr>
      <w:fldChar w:fldCharType="begin"/>
    </w:r>
    <w:r w:rsidRPr="00B32B60" w:rsidR="004557F4">
      <w:rPr>
        <w:rFonts w:ascii="Arial" w:hAnsi="Arial" w:cs="Arial"/>
        <w:color w:val="808080" w:themeColor="background1" w:themeShade="80"/>
        <w:sz w:val="18"/>
        <w:szCs w:val="18"/>
      </w:rPr>
      <w:instrText>PAGE   \* MERGEFORMAT</w:instrText>
    </w:r>
    <w:r w:rsidRPr="00B32B60" w:rsidR="004557F4">
      <w:rPr>
        <w:rFonts w:ascii="Arial" w:hAnsi="Arial" w:cs="Arial"/>
        <w:color w:val="808080" w:themeColor="background1" w:themeShade="80"/>
        <w:sz w:val="18"/>
        <w:szCs w:val="18"/>
      </w:rPr>
      <w:fldChar w:fldCharType="separate"/>
    </w:r>
    <w:r w:rsidR="007639CB">
      <w:rPr>
        <w:rFonts w:ascii="Arial" w:hAnsi="Arial" w:cs="Arial"/>
        <w:noProof/>
        <w:color w:val="808080" w:themeColor="background1" w:themeShade="80"/>
        <w:sz w:val="18"/>
        <w:szCs w:val="18"/>
      </w:rPr>
      <w:t>16</w:t>
    </w:r>
    <w:r w:rsidRPr="00B32B60" w:rsidR="004557F4">
      <w:rPr>
        <w:rFonts w:ascii="Arial" w:hAnsi="Arial" w:cs="Arial"/>
        <w:color w:val="808080" w:themeColor="background1" w:themeShade="80"/>
        <w:sz w:val="18"/>
        <w:szCs w:val="18"/>
      </w:rPr>
      <w:fldChar w:fldCharType="end"/>
    </w:r>
    <w:r w:rsidR="004557F4">
      <w:rPr>
        <w:rFonts w:ascii="Arial" w:hAnsi="Arial" w:cs="Arial"/>
        <w:color w:val="808080" w:themeColor="background1" w:themeShade="80"/>
        <w:sz w:val="18"/>
        <w:szCs w:val="18"/>
      </w:rPr>
      <w:t xml:space="preserve"> de </w:t>
    </w:r>
    <w:r w:rsidR="004557F4">
      <w:rPr>
        <w:rFonts w:ascii="Arial" w:hAnsi="Arial" w:cs="Arial"/>
        <w:color w:val="808080" w:themeColor="background1" w:themeShade="80"/>
        <w:sz w:val="18"/>
        <w:szCs w:val="18"/>
      </w:rPr>
      <w:fldChar w:fldCharType="begin"/>
    </w:r>
    <w:r w:rsidR="004557F4">
      <w:rPr>
        <w:rFonts w:ascii="Arial" w:hAnsi="Arial" w:cs="Arial"/>
        <w:color w:val="808080" w:themeColor="background1" w:themeShade="80"/>
        <w:sz w:val="18"/>
        <w:szCs w:val="18"/>
      </w:rPr>
      <w:instrText xml:space="preserve"> NUMPAGES  \* Arabic  \* MERGEFORMAT </w:instrText>
    </w:r>
    <w:r w:rsidR="004557F4">
      <w:rPr>
        <w:rFonts w:ascii="Arial" w:hAnsi="Arial" w:cs="Arial"/>
        <w:color w:val="808080" w:themeColor="background1" w:themeShade="80"/>
        <w:sz w:val="18"/>
        <w:szCs w:val="18"/>
      </w:rPr>
      <w:fldChar w:fldCharType="separate"/>
    </w:r>
    <w:r w:rsidR="007639CB">
      <w:rPr>
        <w:rFonts w:ascii="Arial" w:hAnsi="Arial" w:cs="Arial"/>
        <w:noProof/>
        <w:color w:val="808080" w:themeColor="background1" w:themeShade="80"/>
        <w:sz w:val="18"/>
        <w:szCs w:val="18"/>
      </w:rPr>
      <w:t>16</w:t>
    </w:r>
    <w:r w:rsidR="004557F4">
      <w:rPr>
        <w:rFonts w:ascii="Arial" w:hAnsi="Arial" w:cs="Arial"/>
        <w:color w:val="808080" w:themeColor="background1" w:themeShade="80"/>
        <w:sz w:val="18"/>
        <w:szCs w:val="18"/>
      </w:rPr>
      <w:fldChar w:fldCharType="end"/>
    </w:r>
  </w:p>
  <w:p w:rsidR="004557F4" w:rsidP="008645FB" w:rsidRDefault="004557F4" w14:paraId="05A8876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A10" w:rsidP="008645FB" w:rsidRDefault="003E4A10" w14:paraId="1CE6BAC0" w14:textId="77777777">
      <w:r>
        <w:separator/>
      </w:r>
    </w:p>
    <w:p w:rsidR="003E4A10" w:rsidP="008645FB" w:rsidRDefault="003E4A10" w14:paraId="5A971DCF" w14:textId="77777777"/>
  </w:footnote>
  <w:footnote w:type="continuationSeparator" w:id="0">
    <w:p w:rsidR="003E4A10" w:rsidP="008645FB" w:rsidRDefault="003E4A10" w14:paraId="5032C44C" w14:textId="77777777">
      <w:r>
        <w:continuationSeparator/>
      </w:r>
    </w:p>
    <w:p w:rsidR="003E4A10" w:rsidP="008645FB" w:rsidRDefault="003E4A10" w14:paraId="46A17618" w14:textId="77777777"/>
  </w:footnote>
  <w:footnote w:type="continuationNotice" w:id="1">
    <w:p w:rsidR="003E4A10" w:rsidP="008645FB" w:rsidRDefault="003E4A10" w14:paraId="14332C64" w14:textId="77777777"/>
    <w:p w:rsidR="003E4A10" w:rsidP="008645FB" w:rsidRDefault="003E4A10" w14:paraId="0A3AB76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557F4" w:rsidP="008645FB" w:rsidRDefault="004557F4" w14:paraId="4CB9806A" w14:textId="67BF4318">
    <w:pPr>
      <w:pStyle w:val="Cabealho"/>
    </w:pPr>
    <w:r w:rsidRPr="001453F8">
      <w:rPr>
        <w:noProof/>
        <w:shd w:val="clear" w:color="auto" w:fill="E6E6E6"/>
        <w:lang w:eastAsia="pt-BR"/>
      </w:rPr>
      <w:drawing>
        <wp:inline distT="0" distB="0" distL="0" distR="0" wp14:anchorId="6C41355A" wp14:editId="1CA8ABD8">
          <wp:extent cx="676275" cy="571183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557F4" w:rsidP="008645FB" w:rsidRDefault="004557F4" w14:paraId="45181F7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0D5"/>
    <w:multiLevelType w:val="hybridMultilevel"/>
    <w:tmpl w:val="D354C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3527B0"/>
    <w:multiLevelType w:val="hybridMultilevel"/>
    <w:tmpl w:val="6E52A678"/>
    <w:lvl w:ilvl="0" w:tplc="C38419EA">
      <w:start w:val="1"/>
      <w:numFmt w:val="bullet"/>
      <w:lvlText w:val="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0D012376"/>
    <w:multiLevelType w:val="hybridMultilevel"/>
    <w:tmpl w:val="249A76BE"/>
    <w:lvl w:ilvl="0" w:tplc="C38419EA">
      <w:start w:val="1"/>
      <w:numFmt w:val="bullet"/>
      <w:lvlText w:val=""/>
      <w:lvlJc w:val="left"/>
      <w:pPr>
        <w:ind w:left="157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3" w15:restartNumberingAfterBreak="0">
    <w:nsid w:val="0F810707"/>
    <w:multiLevelType w:val="hybridMultilevel"/>
    <w:tmpl w:val="1A1CE6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6D1"/>
    <w:multiLevelType w:val="hybridMultilevel"/>
    <w:tmpl w:val="2684F2B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4B6E"/>
    <w:multiLevelType w:val="hybridMultilevel"/>
    <w:tmpl w:val="E428802A"/>
    <w:lvl w:ilvl="0" w:tplc="C38419EA">
      <w:start w:val="1"/>
      <w:numFmt w:val="bullet"/>
      <w:lvlText w:val=""/>
      <w:lvlJc w:val="left"/>
      <w:pPr>
        <w:ind w:left="78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6" w15:restartNumberingAfterBreak="0">
    <w:nsid w:val="13457420"/>
    <w:multiLevelType w:val="hybridMultilevel"/>
    <w:tmpl w:val="283E179A"/>
    <w:lvl w:ilvl="0" w:tplc="04160017">
      <w:start w:val="1"/>
      <w:numFmt w:val="lowerLetter"/>
      <w:lvlText w:val="%1)"/>
      <w:lvlJc w:val="left"/>
      <w:pPr>
        <w:ind w:left="279" w:hanging="360"/>
      </w:pPr>
    </w:lvl>
    <w:lvl w:ilvl="1" w:tplc="04160019" w:tentative="1">
      <w:start w:val="1"/>
      <w:numFmt w:val="lowerLetter"/>
      <w:lvlText w:val="%2."/>
      <w:lvlJc w:val="left"/>
      <w:pPr>
        <w:ind w:left="999" w:hanging="360"/>
      </w:pPr>
    </w:lvl>
    <w:lvl w:ilvl="2" w:tplc="0416001B" w:tentative="1">
      <w:start w:val="1"/>
      <w:numFmt w:val="lowerRoman"/>
      <w:lvlText w:val="%3."/>
      <w:lvlJc w:val="right"/>
      <w:pPr>
        <w:ind w:left="1719" w:hanging="180"/>
      </w:pPr>
    </w:lvl>
    <w:lvl w:ilvl="3" w:tplc="0416000F" w:tentative="1">
      <w:start w:val="1"/>
      <w:numFmt w:val="decimal"/>
      <w:lvlText w:val="%4."/>
      <w:lvlJc w:val="left"/>
      <w:pPr>
        <w:ind w:left="2439" w:hanging="360"/>
      </w:pPr>
    </w:lvl>
    <w:lvl w:ilvl="4" w:tplc="04160019" w:tentative="1">
      <w:start w:val="1"/>
      <w:numFmt w:val="lowerLetter"/>
      <w:lvlText w:val="%5."/>
      <w:lvlJc w:val="left"/>
      <w:pPr>
        <w:ind w:left="3159" w:hanging="360"/>
      </w:pPr>
    </w:lvl>
    <w:lvl w:ilvl="5" w:tplc="0416001B" w:tentative="1">
      <w:start w:val="1"/>
      <w:numFmt w:val="lowerRoman"/>
      <w:lvlText w:val="%6."/>
      <w:lvlJc w:val="right"/>
      <w:pPr>
        <w:ind w:left="3879" w:hanging="180"/>
      </w:pPr>
    </w:lvl>
    <w:lvl w:ilvl="6" w:tplc="0416000F" w:tentative="1">
      <w:start w:val="1"/>
      <w:numFmt w:val="decimal"/>
      <w:lvlText w:val="%7."/>
      <w:lvlJc w:val="left"/>
      <w:pPr>
        <w:ind w:left="4599" w:hanging="360"/>
      </w:pPr>
    </w:lvl>
    <w:lvl w:ilvl="7" w:tplc="04160019" w:tentative="1">
      <w:start w:val="1"/>
      <w:numFmt w:val="lowerLetter"/>
      <w:lvlText w:val="%8."/>
      <w:lvlJc w:val="left"/>
      <w:pPr>
        <w:ind w:left="5319" w:hanging="360"/>
      </w:pPr>
    </w:lvl>
    <w:lvl w:ilvl="8" w:tplc="0416001B" w:tentative="1">
      <w:start w:val="1"/>
      <w:numFmt w:val="lowerRoman"/>
      <w:lvlText w:val="%9."/>
      <w:lvlJc w:val="right"/>
      <w:pPr>
        <w:ind w:left="6039" w:hanging="180"/>
      </w:pPr>
    </w:lvl>
  </w:abstractNum>
  <w:abstractNum w:abstractNumId="7" w15:restartNumberingAfterBreak="0">
    <w:nsid w:val="1769598F"/>
    <w:multiLevelType w:val="hybridMultilevel"/>
    <w:tmpl w:val="01E8659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1DD5E7B"/>
    <w:multiLevelType w:val="hybridMultilevel"/>
    <w:tmpl w:val="994691D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3D9014A"/>
    <w:multiLevelType w:val="hybridMultilevel"/>
    <w:tmpl w:val="4934C1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4D09"/>
    <w:multiLevelType w:val="hybridMultilevel"/>
    <w:tmpl w:val="3DF0909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70734"/>
    <w:multiLevelType w:val="hybridMultilevel"/>
    <w:tmpl w:val="E90CF852"/>
    <w:lvl w:ilvl="0" w:tplc="C38419EA">
      <w:start w:val="1"/>
      <w:numFmt w:val="bullet"/>
      <w:lvlText w:val=""/>
      <w:lvlJc w:val="left"/>
      <w:pPr>
        <w:ind w:left="78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D73292"/>
    <w:multiLevelType w:val="hybridMultilevel"/>
    <w:tmpl w:val="42FE92B8"/>
    <w:lvl w:ilvl="0" w:tplc="4544C5F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A64C7"/>
    <w:multiLevelType w:val="hybridMultilevel"/>
    <w:tmpl w:val="C76CF430"/>
    <w:lvl w:ilvl="0" w:tplc="C38419EA">
      <w:start w:val="1"/>
      <w:numFmt w:val="bullet"/>
      <w:lvlText w:val=""/>
      <w:lvlJc w:val="left"/>
      <w:pPr>
        <w:ind w:left="78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7D2E26"/>
    <w:multiLevelType w:val="hybridMultilevel"/>
    <w:tmpl w:val="1110EDA4"/>
    <w:lvl w:ilvl="0" w:tplc="C38419EA">
      <w:start w:val="1"/>
      <w:numFmt w:val="bullet"/>
      <w:lvlText w:val="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7B69B9"/>
    <w:multiLevelType w:val="hybridMultilevel"/>
    <w:tmpl w:val="4C20BE0C"/>
    <w:lvl w:ilvl="0" w:tplc="C38419EA">
      <w:start w:val="1"/>
      <w:numFmt w:val="bullet"/>
      <w:lvlText w:val="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13D04ED"/>
    <w:multiLevelType w:val="hybridMultilevel"/>
    <w:tmpl w:val="4FFE1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163F6"/>
    <w:multiLevelType w:val="hybridMultilevel"/>
    <w:tmpl w:val="4C327E4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EAA1220"/>
    <w:multiLevelType w:val="hybridMultilevel"/>
    <w:tmpl w:val="572CB6F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EE7364B"/>
    <w:multiLevelType w:val="hybridMultilevel"/>
    <w:tmpl w:val="2C0E5B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E56C89"/>
    <w:multiLevelType w:val="hybridMultilevel"/>
    <w:tmpl w:val="482073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4E622D"/>
    <w:multiLevelType w:val="hybridMultilevel"/>
    <w:tmpl w:val="2332A2A0"/>
    <w:lvl w:ilvl="0" w:tplc="C38419EA">
      <w:start w:val="1"/>
      <w:numFmt w:val="bullet"/>
      <w:lvlText w:val=""/>
      <w:lvlJc w:val="left"/>
      <w:pPr>
        <w:ind w:left="157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22" w15:restartNumberingAfterBreak="0">
    <w:nsid w:val="677D0040"/>
    <w:multiLevelType w:val="hybridMultilevel"/>
    <w:tmpl w:val="8058301A"/>
    <w:lvl w:ilvl="0" w:tplc="C38419EA">
      <w:start w:val="1"/>
      <w:numFmt w:val="bullet"/>
      <w:lvlText w:val=""/>
      <w:lvlJc w:val="left"/>
      <w:pPr>
        <w:ind w:left="8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75384026"/>
    <w:multiLevelType w:val="hybridMultilevel"/>
    <w:tmpl w:val="596C05CC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A7E760C"/>
    <w:multiLevelType w:val="hybridMultilevel"/>
    <w:tmpl w:val="FC18D540"/>
    <w:lvl w:ilvl="0" w:tplc="C38419EA">
      <w:start w:val="1"/>
      <w:numFmt w:val="bullet"/>
      <w:lvlText w:val="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B571176"/>
    <w:multiLevelType w:val="hybridMultilevel"/>
    <w:tmpl w:val="35324694"/>
    <w:lvl w:ilvl="0" w:tplc="C38419EA">
      <w:start w:val="1"/>
      <w:numFmt w:val="bullet"/>
      <w:lvlText w:val=""/>
      <w:lvlJc w:val="left"/>
      <w:pPr>
        <w:ind w:left="720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96108">
    <w:abstractNumId w:val="16"/>
  </w:num>
  <w:num w:numId="2" w16cid:durableId="1822889675">
    <w:abstractNumId w:val="18"/>
  </w:num>
  <w:num w:numId="3" w16cid:durableId="862523506">
    <w:abstractNumId w:val="9"/>
  </w:num>
  <w:num w:numId="4" w16cid:durableId="1459762295">
    <w:abstractNumId w:val="13"/>
  </w:num>
  <w:num w:numId="5" w16cid:durableId="1850942710">
    <w:abstractNumId w:val="11"/>
  </w:num>
  <w:num w:numId="6" w16cid:durableId="969164283">
    <w:abstractNumId w:val="21"/>
  </w:num>
  <w:num w:numId="7" w16cid:durableId="1587493819">
    <w:abstractNumId w:val="2"/>
  </w:num>
  <w:num w:numId="8" w16cid:durableId="81147173">
    <w:abstractNumId w:val="22"/>
  </w:num>
  <w:num w:numId="9" w16cid:durableId="2001805442">
    <w:abstractNumId w:val="3"/>
  </w:num>
  <w:num w:numId="10" w16cid:durableId="2074427335">
    <w:abstractNumId w:val="5"/>
  </w:num>
  <w:num w:numId="11" w16cid:durableId="779837326">
    <w:abstractNumId w:val="25"/>
  </w:num>
  <w:num w:numId="12" w16cid:durableId="856234189">
    <w:abstractNumId w:val="24"/>
  </w:num>
  <w:num w:numId="13" w16cid:durableId="172379909">
    <w:abstractNumId w:val="10"/>
  </w:num>
  <w:num w:numId="14" w16cid:durableId="747309582">
    <w:abstractNumId w:val="1"/>
  </w:num>
  <w:num w:numId="15" w16cid:durableId="2110156261">
    <w:abstractNumId w:val="12"/>
  </w:num>
  <w:num w:numId="16" w16cid:durableId="368921003">
    <w:abstractNumId w:val="23"/>
  </w:num>
  <w:num w:numId="17" w16cid:durableId="1072846354">
    <w:abstractNumId w:val="15"/>
  </w:num>
  <w:num w:numId="18" w16cid:durableId="476650549">
    <w:abstractNumId w:val="14"/>
  </w:num>
  <w:num w:numId="19" w16cid:durableId="1735002918">
    <w:abstractNumId w:val="6"/>
  </w:num>
  <w:num w:numId="20" w16cid:durableId="968895548">
    <w:abstractNumId w:val="4"/>
  </w:num>
  <w:num w:numId="21" w16cid:durableId="2063015719">
    <w:abstractNumId w:val="20"/>
  </w:num>
  <w:num w:numId="22" w16cid:durableId="163472998">
    <w:abstractNumId w:val="8"/>
  </w:num>
  <w:num w:numId="23" w16cid:durableId="80683899">
    <w:abstractNumId w:val="19"/>
  </w:num>
  <w:num w:numId="24" w16cid:durableId="568467826">
    <w:abstractNumId w:val="17"/>
  </w:num>
  <w:num w:numId="25" w16cid:durableId="1064527029">
    <w:abstractNumId w:val="7"/>
  </w:num>
  <w:num w:numId="26" w16cid:durableId="18314117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TEC – Rodrigo André Cuevas Gaete">
    <w15:presenceInfo w15:providerId="AD" w15:userId="S::rodrigo.gaete@saude.gov.br::dc0a8d0e-21a6-4cc5-b176-b80563f8f297"/>
  </w15:person>
  <w15:person w15:author="Gabriella Neves">
    <w15:presenceInfo w15:providerId="Windows Live" w15:userId="c9d4435a15b31f7c"/>
  </w15:person>
  <w15:person w15:author="Allan Sousa">
    <w15:presenceInfo w15:providerId="Windows Live" w15:userId="f98c78fd284d1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true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F8"/>
    <w:rsid w:val="000018D3"/>
    <w:rsid w:val="00001ADE"/>
    <w:rsid w:val="00002119"/>
    <w:rsid w:val="00002CAA"/>
    <w:rsid w:val="00002CAE"/>
    <w:rsid w:val="0000340F"/>
    <w:rsid w:val="00004299"/>
    <w:rsid w:val="00004E33"/>
    <w:rsid w:val="00005882"/>
    <w:rsid w:val="00005AE5"/>
    <w:rsid w:val="00011060"/>
    <w:rsid w:val="00011831"/>
    <w:rsid w:val="00013039"/>
    <w:rsid w:val="00015E7D"/>
    <w:rsid w:val="00016347"/>
    <w:rsid w:val="00016D7A"/>
    <w:rsid w:val="000221A7"/>
    <w:rsid w:val="0002260B"/>
    <w:rsid w:val="000249FE"/>
    <w:rsid w:val="00025D78"/>
    <w:rsid w:val="00026F0C"/>
    <w:rsid w:val="0002754B"/>
    <w:rsid w:val="00027BCD"/>
    <w:rsid w:val="00030B48"/>
    <w:rsid w:val="00032772"/>
    <w:rsid w:val="00032B0D"/>
    <w:rsid w:val="00033BB7"/>
    <w:rsid w:val="00033D40"/>
    <w:rsid w:val="00033F34"/>
    <w:rsid w:val="000351D2"/>
    <w:rsid w:val="00037F00"/>
    <w:rsid w:val="000401E7"/>
    <w:rsid w:val="00040BF8"/>
    <w:rsid w:val="000422B8"/>
    <w:rsid w:val="00043007"/>
    <w:rsid w:val="00043016"/>
    <w:rsid w:val="00044248"/>
    <w:rsid w:val="000453F1"/>
    <w:rsid w:val="00051485"/>
    <w:rsid w:val="00051BB7"/>
    <w:rsid w:val="00052993"/>
    <w:rsid w:val="00053A0F"/>
    <w:rsid w:val="00054DE2"/>
    <w:rsid w:val="000550BA"/>
    <w:rsid w:val="00057802"/>
    <w:rsid w:val="00057992"/>
    <w:rsid w:val="000605C1"/>
    <w:rsid w:val="00063725"/>
    <w:rsid w:val="00065A2B"/>
    <w:rsid w:val="00067359"/>
    <w:rsid w:val="000709DC"/>
    <w:rsid w:val="00070FB0"/>
    <w:rsid w:val="000715EC"/>
    <w:rsid w:val="000720EC"/>
    <w:rsid w:val="0007259B"/>
    <w:rsid w:val="00072A53"/>
    <w:rsid w:val="00073086"/>
    <w:rsid w:val="000738C9"/>
    <w:rsid w:val="00076A16"/>
    <w:rsid w:val="00076AE6"/>
    <w:rsid w:val="000830EC"/>
    <w:rsid w:val="00083E78"/>
    <w:rsid w:val="000855A1"/>
    <w:rsid w:val="00085EB6"/>
    <w:rsid w:val="0008623C"/>
    <w:rsid w:val="000867F7"/>
    <w:rsid w:val="00086D87"/>
    <w:rsid w:val="00090E21"/>
    <w:rsid w:val="0009282D"/>
    <w:rsid w:val="00092B53"/>
    <w:rsid w:val="00092BDA"/>
    <w:rsid w:val="00092EE5"/>
    <w:rsid w:val="000933D3"/>
    <w:rsid w:val="00094615"/>
    <w:rsid w:val="00094E70"/>
    <w:rsid w:val="00095901"/>
    <w:rsid w:val="00097167"/>
    <w:rsid w:val="00097293"/>
    <w:rsid w:val="000A07F2"/>
    <w:rsid w:val="000A09E9"/>
    <w:rsid w:val="000A296D"/>
    <w:rsid w:val="000A2D9F"/>
    <w:rsid w:val="000A2DBD"/>
    <w:rsid w:val="000A31D2"/>
    <w:rsid w:val="000A34A8"/>
    <w:rsid w:val="000A6CEC"/>
    <w:rsid w:val="000A7FA6"/>
    <w:rsid w:val="000B1020"/>
    <w:rsid w:val="000B11B0"/>
    <w:rsid w:val="000B18E5"/>
    <w:rsid w:val="000B1A1E"/>
    <w:rsid w:val="000B1DBB"/>
    <w:rsid w:val="000B3BFF"/>
    <w:rsid w:val="000B6C62"/>
    <w:rsid w:val="000C0DD2"/>
    <w:rsid w:val="000C120A"/>
    <w:rsid w:val="000C1B4A"/>
    <w:rsid w:val="000C1FFF"/>
    <w:rsid w:val="000C35E4"/>
    <w:rsid w:val="000C4936"/>
    <w:rsid w:val="000C4ED3"/>
    <w:rsid w:val="000C55F9"/>
    <w:rsid w:val="000C628A"/>
    <w:rsid w:val="000C6F84"/>
    <w:rsid w:val="000D0AAC"/>
    <w:rsid w:val="000D14AA"/>
    <w:rsid w:val="000D2DB2"/>
    <w:rsid w:val="000D47BF"/>
    <w:rsid w:val="000D559F"/>
    <w:rsid w:val="000D5A2E"/>
    <w:rsid w:val="000D6A3E"/>
    <w:rsid w:val="000D6B43"/>
    <w:rsid w:val="000D786E"/>
    <w:rsid w:val="000E01AB"/>
    <w:rsid w:val="000E0BC0"/>
    <w:rsid w:val="000E18AD"/>
    <w:rsid w:val="000E20DF"/>
    <w:rsid w:val="000E3B22"/>
    <w:rsid w:val="000E5142"/>
    <w:rsid w:val="000E72EF"/>
    <w:rsid w:val="000E7681"/>
    <w:rsid w:val="000E78A2"/>
    <w:rsid w:val="000F3E60"/>
    <w:rsid w:val="000F44B7"/>
    <w:rsid w:val="000F4DC3"/>
    <w:rsid w:val="000F5641"/>
    <w:rsid w:val="000F6D27"/>
    <w:rsid w:val="000F7256"/>
    <w:rsid w:val="000F733C"/>
    <w:rsid w:val="000F796C"/>
    <w:rsid w:val="00100370"/>
    <w:rsid w:val="00102B2D"/>
    <w:rsid w:val="00103A40"/>
    <w:rsid w:val="00103D76"/>
    <w:rsid w:val="001045EF"/>
    <w:rsid w:val="001057E4"/>
    <w:rsid w:val="00105F4B"/>
    <w:rsid w:val="0010623B"/>
    <w:rsid w:val="00106CE6"/>
    <w:rsid w:val="0011042B"/>
    <w:rsid w:val="00111771"/>
    <w:rsid w:val="001121EA"/>
    <w:rsid w:val="00112EBB"/>
    <w:rsid w:val="001131B4"/>
    <w:rsid w:val="00113BE3"/>
    <w:rsid w:val="001146E3"/>
    <w:rsid w:val="0012163A"/>
    <w:rsid w:val="00122D67"/>
    <w:rsid w:val="0012456D"/>
    <w:rsid w:val="00124E89"/>
    <w:rsid w:val="001273A2"/>
    <w:rsid w:val="00133069"/>
    <w:rsid w:val="001357DF"/>
    <w:rsid w:val="00135957"/>
    <w:rsid w:val="0013781C"/>
    <w:rsid w:val="00140DE2"/>
    <w:rsid w:val="001418E9"/>
    <w:rsid w:val="0014377C"/>
    <w:rsid w:val="00144ED2"/>
    <w:rsid w:val="00147A02"/>
    <w:rsid w:val="00147FE0"/>
    <w:rsid w:val="00151630"/>
    <w:rsid w:val="00151A51"/>
    <w:rsid w:val="00152B68"/>
    <w:rsid w:val="00152CE8"/>
    <w:rsid w:val="001537F8"/>
    <w:rsid w:val="00154DAA"/>
    <w:rsid w:val="00155F19"/>
    <w:rsid w:val="00156120"/>
    <w:rsid w:val="00160F2A"/>
    <w:rsid w:val="0016106C"/>
    <w:rsid w:val="001616CD"/>
    <w:rsid w:val="00162222"/>
    <w:rsid w:val="001633EB"/>
    <w:rsid w:val="0016373C"/>
    <w:rsid w:val="001648D8"/>
    <w:rsid w:val="001663F9"/>
    <w:rsid w:val="001713E9"/>
    <w:rsid w:val="0017204F"/>
    <w:rsid w:val="001720A8"/>
    <w:rsid w:val="00172DA5"/>
    <w:rsid w:val="00172EED"/>
    <w:rsid w:val="00173D91"/>
    <w:rsid w:val="00177444"/>
    <w:rsid w:val="0017781A"/>
    <w:rsid w:val="00180945"/>
    <w:rsid w:val="00181BFC"/>
    <w:rsid w:val="00183E81"/>
    <w:rsid w:val="0018437C"/>
    <w:rsid w:val="0018475F"/>
    <w:rsid w:val="00186388"/>
    <w:rsid w:val="00187000"/>
    <w:rsid w:val="001944C6"/>
    <w:rsid w:val="00197797"/>
    <w:rsid w:val="001A110F"/>
    <w:rsid w:val="001A168F"/>
    <w:rsid w:val="001A1F2C"/>
    <w:rsid w:val="001A1FB1"/>
    <w:rsid w:val="001A2873"/>
    <w:rsid w:val="001A2B77"/>
    <w:rsid w:val="001A4F2E"/>
    <w:rsid w:val="001A6027"/>
    <w:rsid w:val="001A725F"/>
    <w:rsid w:val="001A7D4E"/>
    <w:rsid w:val="001B049B"/>
    <w:rsid w:val="001B2E8D"/>
    <w:rsid w:val="001B2ED4"/>
    <w:rsid w:val="001B322F"/>
    <w:rsid w:val="001B3AF8"/>
    <w:rsid w:val="001B799D"/>
    <w:rsid w:val="001C00A5"/>
    <w:rsid w:val="001C0386"/>
    <w:rsid w:val="001C0CF7"/>
    <w:rsid w:val="001C11E5"/>
    <w:rsid w:val="001C20FC"/>
    <w:rsid w:val="001C2211"/>
    <w:rsid w:val="001C2F57"/>
    <w:rsid w:val="001C3644"/>
    <w:rsid w:val="001C3BCC"/>
    <w:rsid w:val="001C3FD1"/>
    <w:rsid w:val="001C48CC"/>
    <w:rsid w:val="001C5A62"/>
    <w:rsid w:val="001C5D41"/>
    <w:rsid w:val="001C62C4"/>
    <w:rsid w:val="001C7A27"/>
    <w:rsid w:val="001D1F31"/>
    <w:rsid w:val="001D2857"/>
    <w:rsid w:val="001D2900"/>
    <w:rsid w:val="001D3E7C"/>
    <w:rsid w:val="001D41B1"/>
    <w:rsid w:val="001D578F"/>
    <w:rsid w:val="001D6331"/>
    <w:rsid w:val="001E0E36"/>
    <w:rsid w:val="001E5766"/>
    <w:rsid w:val="001E636C"/>
    <w:rsid w:val="001E6488"/>
    <w:rsid w:val="001E7303"/>
    <w:rsid w:val="001F0F70"/>
    <w:rsid w:val="001F10DD"/>
    <w:rsid w:val="001F164A"/>
    <w:rsid w:val="001F1E1F"/>
    <w:rsid w:val="001F2903"/>
    <w:rsid w:val="001F2E63"/>
    <w:rsid w:val="001F340A"/>
    <w:rsid w:val="001F42FA"/>
    <w:rsid w:val="001F4994"/>
    <w:rsid w:val="001F4CE5"/>
    <w:rsid w:val="001F6D0B"/>
    <w:rsid w:val="001F7841"/>
    <w:rsid w:val="001F7FF8"/>
    <w:rsid w:val="00201FE0"/>
    <w:rsid w:val="00202054"/>
    <w:rsid w:val="00202783"/>
    <w:rsid w:val="00202A0B"/>
    <w:rsid w:val="00203430"/>
    <w:rsid w:val="00203B70"/>
    <w:rsid w:val="00204B2D"/>
    <w:rsid w:val="00204ED0"/>
    <w:rsid w:val="00206039"/>
    <w:rsid w:val="002107C3"/>
    <w:rsid w:val="00212415"/>
    <w:rsid w:val="00213018"/>
    <w:rsid w:val="00213813"/>
    <w:rsid w:val="002138F0"/>
    <w:rsid w:val="002147A5"/>
    <w:rsid w:val="00215C9D"/>
    <w:rsid w:val="00220703"/>
    <w:rsid w:val="00220B8E"/>
    <w:rsid w:val="002211D0"/>
    <w:rsid w:val="002212E4"/>
    <w:rsid w:val="0022238B"/>
    <w:rsid w:val="002227DE"/>
    <w:rsid w:val="00222AAB"/>
    <w:rsid w:val="00223F74"/>
    <w:rsid w:val="00226CEC"/>
    <w:rsid w:val="00231C39"/>
    <w:rsid w:val="00232152"/>
    <w:rsid w:val="002324A3"/>
    <w:rsid w:val="0023259F"/>
    <w:rsid w:val="00234136"/>
    <w:rsid w:val="00234222"/>
    <w:rsid w:val="00234456"/>
    <w:rsid w:val="00234D74"/>
    <w:rsid w:val="002350C3"/>
    <w:rsid w:val="002364A3"/>
    <w:rsid w:val="00237F22"/>
    <w:rsid w:val="002401F0"/>
    <w:rsid w:val="002414FB"/>
    <w:rsid w:val="00241B92"/>
    <w:rsid w:val="002420F3"/>
    <w:rsid w:val="002448B4"/>
    <w:rsid w:val="002500EF"/>
    <w:rsid w:val="00250740"/>
    <w:rsid w:val="0025143E"/>
    <w:rsid w:val="00251A7E"/>
    <w:rsid w:val="002522AF"/>
    <w:rsid w:val="002523DF"/>
    <w:rsid w:val="0025240C"/>
    <w:rsid w:val="00254AE7"/>
    <w:rsid w:val="00254EA0"/>
    <w:rsid w:val="002560CB"/>
    <w:rsid w:val="00257926"/>
    <w:rsid w:val="00263968"/>
    <w:rsid w:val="00264311"/>
    <w:rsid w:val="00267C9A"/>
    <w:rsid w:val="00267EC9"/>
    <w:rsid w:val="00270660"/>
    <w:rsid w:val="0027083F"/>
    <w:rsid w:val="00270B30"/>
    <w:rsid w:val="0027178A"/>
    <w:rsid w:val="00271B86"/>
    <w:rsid w:val="00271F9F"/>
    <w:rsid w:val="00272C1F"/>
    <w:rsid w:val="00272E8B"/>
    <w:rsid w:val="00272EB7"/>
    <w:rsid w:val="002739DA"/>
    <w:rsid w:val="00273F47"/>
    <w:rsid w:val="00274B49"/>
    <w:rsid w:val="00274B9F"/>
    <w:rsid w:val="00276F18"/>
    <w:rsid w:val="0028094B"/>
    <w:rsid w:val="00281581"/>
    <w:rsid w:val="0028235A"/>
    <w:rsid w:val="002828C4"/>
    <w:rsid w:val="00283505"/>
    <w:rsid w:val="00286578"/>
    <w:rsid w:val="00293E05"/>
    <w:rsid w:val="00293F79"/>
    <w:rsid w:val="00295169"/>
    <w:rsid w:val="00295B58"/>
    <w:rsid w:val="002960A5"/>
    <w:rsid w:val="00296955"/>
    <w:rsid w:val="00296A92"/>
    <w:rsid w:val="00296BBE"/>
    <w:rsid w:val="002970A8"/>
    <w:rsid w:val="002A0111"/>
    <w:rsid w:val="002A0529"/>
    <w:rsid w:val="002A0CC9"/>
    <w:rsid w:val="002A20AC"/>
    <w:rsid w:val="002A2E33"/>
    <w:rsid w:val="002A365A"/>
    <w:rsid w:val="002A5376"/>
    <w:rsid w:val="002A66DC"/>
    <w:rsid w:val="002A7097"/>
    <w:rsid w:val="002B00C4"/>
    <w:rsid w:val="002B1039"/>
    <w:rsid w:val="002B34CE"/>
    <w:rsid w:val="002B739E"/>
    <w:rsid w:val="002C02A1"/>
    <w:rsid w:val="002C0364"/>
    <w:rsid w:val="002C103B"/>
    <w:rsid w:val="002C1063"/>
    <w:rsid w:val="002C10BD"/>
    <w:rsid w:val="002C2C94"/>
    <w:rsid w:val="002C36A4"/>
    <w:rsid w:val="002C53BE"/>
    <w:rsid w:val="002C5706"/>
    <w:rsid w:val="002C60FC"/>
    <w:rsid w:val="002C6585"/>
    <w:rsid w:val="002C67E4"/>
    <w:rsid w:val="002D0488"/>
    <w:rsid w:val="002D05BC"/>
    <w:rsid w:val="002D0D50"/>
    <w:rsid w:val="002D0E2E"/>
    <w:rsid w:val="002D2FBE"/>
    <w:rsid w:val="002D30C8"/>
    <w:rsid w:val="002D4D5F"/>
    <w:rsid w:val="002D6288"/>
    <w:rsid w:val="002D6B8A"/>
    <w:rsid w:val="002D6B99"/>
    <w:rsid w:val="002D797B"/>
    <w:rsid w:val="002D7C27"/>
    <w:rsid w:val="002D7D27"/>
    <w:rsid w:val="002E001D"/>
    <w:rsid w:val="002E0F2A"/>
    <w:rsid w:val="002E2260"/>
    <w:rsid w:val="002E350D"/>
    <w:rsid w:val="002E35E4"/>
    <w:rsid w:val="002E3965"/>
    <w:rsid w:val="002E41FA"/>
    <w:rsid w:val="002E47FD"/>
    <w:rsid w:val="002E63C2"/>
    <w:rsid w:val="002E6674"/>
    <w:rsid w:val="002E6C2B"/>
    <w:rsid w:val="002E6CC5"/>
    <w:rsid w:val="002E7641"/>
    <w:rsid w:val="002F112C"/>
    <w:rsid w:val="002F1B59"/>
    <w:rsid w:val="002F1EE9"/>
    <w:rsid w:val="002F21E0"/>
    <w:rsid w:val="002F2245"/>
    <w:rsid w:val="002F25E1"/>
    <w:rsid w:val="002F26A9"/>
    <w:rsid w:val="002F35FE"/>
    <w:rsid w:val="002F4EA0"/>
    <w:rsid w:val="002F709F"/>
    <w:rsid w:val="002F71F2"/>
    <w:rsid w:val="00300146"/>
    <w:rsid w:val="003008F1"/>
    <w:rsid w:val="003009A2"/>
    <w:rsid w:val="0030132E"/>
    <w:rsid w:val="00303058"/>
    <w:rsid w:val="003035D6"/>
    <w:rsid w:val="00303A7E"/>
    <w:rsid w:val="00303F27"/>
    <w:rsid w:val="00304742"/>
    <w:rsid w:val="00304C95"/>
    <w:rsid w:val="00304DD2"/>
    <w:rsid w:val="003052D9"/>
    <w:rsid w:val="00307472"/>
    <w:rsid w:val="0031157D"/>
    <w:rsid w:val="0031189A"/>
    <w:rsid w:val="0031410B"/>
    <w:rsid w:val="00314236"/>
    <w:rsid w:val="00316147"/>
    <w:rsid w:val="0031644C"/>
    <w:rsid w:val="00317065"/>
    <w:rsid w:val="003176B3"/>
    <w:rsid w:val="0031776B"/>
    <w:rsid w:val="00320F5F"/>
    <w:rsid w:val="00322069"/>
    <w:rsid w:val="00323188"/>
    <w:rsid w:val="003243AC"/>
    <w:rsid w:val="00324B50"/>
    <w:rsid w:val="003258C0"/>
    <w:rsid w:val="00325CB2"/>
    <w:rsid w:val="00326A5D"/>
    <w:rsid w:val="0032774C"/>
    <w:rsid w:val="00330B9E"/>
    <w:rsid w:val="003311BD"/>
    <w:rsid w:val="00332871"/>
    <w:rsid w:val="0033301F"/>
    <w:rsid w:val="00333F5A"/>
    <w:rsid w:val="00335A8F"/>
    <w:rsid w:val="00336E76"/>
    <w:rsid w:val="00337220"/>
    <w:rsid w:val="0034007A"/>
    <w:rsid w:val="0034031A"/>
    <w:rsid w:val="00341A0A"/>
    <w:rsid w:val="00342D67"/>
    <w:rsid w:val="00342F70"/>
    <w:rsid w:val="00344156"/>
    <w:rsid w:val="0034481F"/>
    <w:rsid w:val="0034607E"/>
    <w:rsid w:val="00346308"/>
    <w:rsid w:val="00346C44"/>
    <w:rsid w:val="00346EC0"/>
    <w:rsid w:val="0034765A"/>
    <w:rsid w:val="00351B23"/>
    <w:rsid w:val="0035236A"/>
    <w:rsid w:val="00352F65"/>
    <w:rsid w:val="00353312"/>
    <w:rsid w:val="003551C4"/>
    <w:rsid w:val="00355D4F"/>
    <w:rsid w:val="003571A8"/>
    <w:rsid w:val="00357BDF"/>
    <w:rsid w:val="00357D6D"/>
    <w:rsid w:val="00361A2A"/>
    <w:rsid w:val="0036402F"/>
    <w:rsid w:val="0036449A"/>
    <w:rsid w:val="003653FC"/>
    <w:rsid w:val="00366885"/>
    <w:rsid w:val="003676E7"/>
    <w:rsid w:val="003676E9"/>
    <w:rsid w:val="00367E93"/>
    <w:rsid w:val="00371A60"/>
    <w:rsid w:val="003730AF"/>
    <w:rsid w:val="003741FD"/>
    <w:rsid w:val="00374E27"/>
    <w:rsid w:val="00375949"/>
    <w:rsid w:val="00375F40"/>
    <w:rsid w:val="00377598"/>
    <w:rsid w:val="00377986"/>
    <w:rsid w:val="00380310"/>
    <w:rsid w:val="00380346"/>
    <w:rsid w:val="0038082F"/>
    <w:rsid w:val="00381FBE"/>
    <w:rsid w:val="003836F1"/>
    <w:rsid w:val="003843DA"/>
    <w:rsid w:val="0038506E"/>
    <w:rsid w:val="00386213"/>
    <w:rsid w:val="00386A6A"/>
    <w:rsid w:val="00391291"/>
    <w:rsid w:val="0039189B"/>
    <w:rsid w:val="003948C0"/>
    <w:rsid w:val="00394B62"/>
    <w:rsid w:val="00395A0A"/>
    <w:rsid w:val="00395FE7"/>
    <w:rsid w:val="00396900"/>
    <w:rsid w:val="003969C6"/>
    <w:rsid w:val="003979B2"/>
    <w:rsid w:val="003A1655"/>
    <w:rsid w:val="003A1807"/>
    <w:rsid w:val="003A2501"/>
    <w:rsid w:val="003A3656"/>
    <w:rsid w:val="003A3943"/>
    <w:rsid w:val="003A485C"/>
    <w:rsid w:val="003A7C93"/>
    <w:rsid w:val="003B124C"/>
    <w:rsid w:val="003B2B4B"/>
    <w:rsid w:val="003B2C79"/>
    <w:rsid w:val="003B3E85"/>
    <w:rsid w:val="003B425E"/>
    <w:rsid w:val="003B5736"/>
    <w:rsid w:val="003B62BB"/>
    <w:rsid w:val="003B62D9"/>
    <w:rsid w:val="003B6E00"/>
    <w:rsid w:val="003B7C01"/>
    <w:rsid w:val="003C0E40"/>
    <w:rsid w:val="003C7E0B"/>
    <w:rsid w:val="003D0D99"/>
    <w:rsid w:val="003D258C"/>
    <w:rsid w:val="003D295B"/>
    <w:rsid w:val="003D5011"/>
    <w:rsid w:val="003D5E38"/>
    <w:rsid w:val="003D5EC8"/>
    <w:rsid w:val="003D78E9"/>
    <w:rsid w:val="003E04AD"/>
    <w:rsid w:val="003E1002"/>
    <w:rsid w:val="003E128E"/>
    <w:rsid w:val="003E1C02"/>
    <w:rsid w:val="003E2B0B"/>
    <w:rsid w:val="003E2DE9"/>
    <w:rsid w:val="003E30D5"/>
    <w:rsid w:val="003E3381"/>
    <w:rsid w:val="003E3F55"/>
    <w:rsid w:val="003E4A10"/>
    <w:rsid w:val="003E5915"/>
    <w:rsid w:val="003F09AC"/>
    <w:rsid w:val="003F1DF3"/>
    <w:rsid w:val="003F2DF2"/>
    <w:rsid w:val="003F3A0C"/>
    <w:rsid w:val="003F3DDC"/>
    <w:rsid w:val="003F495A"/>
    <w:rsid w:val="003F4F83"/>
    <w:rsid w:val="003F5624"/>
    <w:rsid w:val="003F5762"/>
    <w:rsid w:val="003F6581"/>
    <w:rsid w:val="003F6C8C"/>
    <w:rsid w:val="003F7A6E"/>
    <w:rsid w:val="003F7AEF"/>
    <w:rsid w:val="00401434"/>
    <w:rsid w:val="0040182D"/>
    <w:rsid w:val="00402606"/>
    <w:rsid w:val="004032FC"/>
    <w:rsid w:val="00403E0F"/>
    <w:rsid w:val="00404C84"/>
    <w:rsid w:val="00405AB3"/>
    <w:rsid w:val="00407572"/>
    <w:rsid w:val="0041053F"/>
    <w:rsid w:val="00410760"/>
    <w:rsid w:val="0041152E"/>
    <w:rsid w:val="00412DD2"/>
    <w:rsid w:val="00412E94"/>
    <w:rsid w:val="00416477"/>
    <w:rsid w:val="0042130F"/>
    <w:rsid w:val="00421CBC"/>
    <w:rsid w:val="00424975"/>
    <w:rsid w:val="004276E9"/>
    <w:rsid w:val="00430426"/>
    <w:rsid w:val="00431047"/>
    <w:rsid w:val="0043123D"/>
    <w:rsid w:val="00432565"/>
    <w:rsid w:val="00435FD5"/>
    <w:rsid w:val="00440D4F"/>
    <w:rsid w:val="00443E0A"/>
    <w:rsid w:val="00445A8B"/>
    <w:rsid w:val="004502D9"/>
    <w:rsid w:val="0045133D"/>
    <w:rsid w:val="004514BF"/>
    <w:rsid w:val="00451AC1"/>
    <w:rsid w:val="004522AB"/>
    <w:rsid w:val="00453180"/>
    <w:rsid w:val="004538BB"/>
    <w:rsid w:val="004557F4"/>
    <w:rsid w:val="00457F9A"/>
    <w:rsid w:val="00463B25"/>
    <w:rsid w:val="004640FC"/>
    <w:rsid w:val="00464C4B"/>
    <w:rsid w:val="00467373"/>
    <w:rsid w:val="00470947"/>
    <w:rsid w:val="00471146"/>
    <w:rsid w:val="0047207E"/>
    <w:rsid w:val="00472B2D"/>
    <w:rsid w:val="00473AB4"/>
    <w:rsid w:val="00473C70"/>
    <w:rsid w:val="00474974"/>
    <w:rsid w:val="00474AB1"/>
    <w:rsid w:val="00474EEA"/>
    <w:rsid w:val="0047679E"/>
    <w:rsid w:val="00480506"/>
    <w:rsid w:val="004826F0"/>
    <w:rsid w:val="0048432E"/>
    <w:rsid w:val="00484B0E"/>
    <w:rsid w:val="00485597"/>
    <w:rsid w:val="004862C4"/>
    <w:rsid w:val="004926BE"/>
    <w:rsid w:val="0049340A"/>
    <w:rsid w:val="00493FC2"/>
    <w:rsid w:val="00494022"/>
    <w:rsid w:val="0049573C"/>
    <w:rsid w:val="0049628A"/>
    <w:rsid w:val="00496324"/>
    <w:rsid w:val="00497231"/>
    <w:rsid w:val="004979F2"/>
    <w:rsid w:val="004A0022"/>
    <w:rsid w:val="004A0518"/>
    <w:rsid w:val="004A0CC4"/>
    <w:rsid w:val="004A1C65"/>
    <w:rsid w:val="004A397C"/>
    <w:rsid w:val="004A4ABA"/>
    <w:rsid w:val="004A5430"/>
    <w:rsid w:val="004A5ACF"/>
    <w:rsid w:val="004A6791"/>
    <w:rsid w:val="004A6F27"/>
    <w:rsid w:val="004B157C"/>
    <w:rsid w:val="004B1CCC"/>
    <w:rsid w:val="004B33BA"/>
    <w:rsid w:val="004B3985"/>
    <w:rsid w:val="004B3CE9"/>
    <w:rsid w:val="004B42DB"/>
    <w:rsid w:val="004B54A6"/>
    <w:rsid w:val="004B5D23"/>
    <w:rsid w:val="004B77B6"/>
    <w:rsid w:val="004B7C23"/>
    <w:rsid w:val="004C030A"/>
    <w:rsid w:val="004C2137"/>
    <w:rsid w:val="004C3A73"/>
    <w:rsid w:val="004C4D44"/>
    <w:rsid w:val="004C4DD0"/>
    <w:rsid w:val="004C5AF9"/>
    <w:rsid w:val="004C7217"/>
    <w:rsid w:val="004C7C6D"/>
    <w:rsid w:val="004D0010"/>
    <w:rsid w:val="004D0678"/>
    <w:rsid w:val="004D06B8"/>
    <w:rsid w:val="004D1BCD"/>
    <w:rsid w:val="004D4CB1"/>
    <w:rsid w:val="004D4E43"/>
    <w:rsid w:val="004D5419"/>
    <w:rsid w:val="004D5700"/>
    <w:rsid w:val="004D5CBB"/>
    <w:rsid w:val="004D602B"/>
    <w:rsid w:val="004D6580"/>
    <w:rsid w:val="004D6772"/>
    <w:rsid w:val="004D72A5"/>
    <w:rsid w:val="004D7F69"/>
    <w:rsid w:val="004E1B03"/>
    <w:rsid w:val="004E30C2"/>
    <w:rsid w:val="004E3D21"/>
    <w:rsid w:val="004E4CF3"/>
    <w:rsid w:val="004E5D58"/>
    <w:rsid w:val="004E7616"/>
    <w:rsid w:val="004E7DF9"/>
    <w:rsid w:val="004E7E96"/>
    <w:rsid w:val="004F0D88"/>
    <w:rsid w:val="004F1F7D"/>
    <w:rsid w:val="004F261E"/>
    <w:rsid w:val="004F2893"/>
    <w:rsid w:val="004F5D4C"/>
    <w:rsid w:val="004F673E"/>
    <w:rsid w:val="004F69DF"/>
    <w:rsid w:val="004F70BD"/>
    <w:rsid w:val="004F7600"/>
    <w:rsid w:val="004F7AAB"/>
    <w:rsid w:val="0050210D"/>
    <w:rsid w:val="00502A6C"/>
    <w:rsid w:val="0050466B"/>
    <w:rsid w:val="00504A7A"/>
    <w:rsid w:val="0050581D"/>
    <w:rsid w:val="00505B96"/>
    <w:rsid w:val="005078B6"/>
    <w:rsid w:val="00513966"/>
    <w:rsid w:val="005146A3"/>
    <w:rsid w:val="005152A0"/>
    <w:rsid w:val="00515D64"/>
    <w:rsid w:val="00520753"/>
    <w:rsid w:val="00521CB5"/>
    <w:rsid w:val="00532418"/>
    <w:rsid w:val="00533428"/>
    <w:rsid w:val="00536178"/>
    <w:rsid w:val="00536797"/>
    <w:rsid w:val="00540377"/>
    <w:rsid w:val="00540DED"/>
    <w:rsid w:val="005410D3"/>
    <w:rsid w:val="00543895"/>
    <w:rsid w:val="00544C2B"/>
    <w:rsid w:val="00546925"/>
    <w:rsid w:val="00546C5B"/>
    <w:rsid w:val="0055147E"/>
    <w:rsid w:val="005538B8"/>
    <w:rsid w:val="005542CA"/>
    <w:rsid w:val="0055626D"/>
    <w:rsid w:val="00556C08"/>
    <w:rsid w:val="00556D1F"/>
    <w:rsid w:val="0056182A"/>
    <w:rsid w:val="00561F95"/>
    <w:rsid w:val="0056408C"/>
    <w:rsid w:val="0057304C"/>
    <w:rsid w:val="00573966"/>
    <w:rsid w:val="0057396B"/>
    <w:rsid w:val="00573C90"/>
    <w:rsid w:val="005740F0"/>
    <w:rsid w:val="0057623C"/>
    <w:rsid w:val="0057641B"/>
    <w:rsid w:val="0057741D"/>
    <w:rsid w:val="00577C53"/>
    <w:rsid w:val="00580F9C"/>
    <w:rsid w:val="00581DA8"/>
    <w:rsid w:val="0058280B"/>
    <w:rsid w:val="00582D9C"/>
    <w:rsid w:val="005832CF"/>
    <w:rsid w:val="00583DB6"/>
    <w:rsid w:val="00585BFC"/>
    <w:rsid w:val="005862F5"/>
    <w:rsid w:val="00590C7C"/>
    <w:rsid w:val="00590EC9"/>
    <w:rsid w:val="00593C22"/>
    <w:rsid w:val="00596EB3"/>
    <w:rsid w:val="0059746F"/>
    <w:rsid w:val="00597C5A"/>
    <w:rsid w:val="005A0EF4"/>
    <w:rsid w:val="005A3322"/>
    <w:rsid w:val="005A4766"/>
    <w:rsid w:val="005A479C"/>
    <w:rsid w:val="005A4AE0"/>
    <w:rsid w:val="005A5502"/>
    <w:rsid w:val="005A553A"/>
    <w:rsid w:val="005A711B"/>
    <w:rsid w:val="005B041F"/>
    <w:rsid w:val="005B0C7E"/>
    <w:rsid w:val="005B1ADA"/>
    <w:rsid w:val="005B1EBD"/>
    <w:rsid w:val="005B2902"/>
    <w:rsid w:val="005B2AE6"/>
    <w:rsid w:val="005B384E"/>
    <w:rsid w:val="005B3C10"/>
    <w:rsid w:val="005B4286"/>
    <w:rsid w:val="005B49DF"/>
    <w:rsid w:val="005B4DB2"/>
    <w:rsid w:val="005C0821"/>
    <w:rsid w:val="005C187E"/>
    <w:rsid w:val="005C23C5"/>
    <w:rsid w:val="005C374A"/>
    <w:rsid w:val="005C4519"/>
    <w:rsid w:val="005C4B49"/>
    <w:rsid w:val="005C56F2"/>
    <w:rsid w:val="005C601D"/>
    <w:rsid w:val="005C6F14"/>
    <w:rsid w:val="005C7ABC"/>
    <w:rsid w:val="005D01CB"/>
    <w:rsid w:val="005D1236"/>
    <w:rsid w:val="005D176E"/>
    <w:rsid w:val="005D1C66"/>
    <w:rsid w:val="005D1C83"/>
    <w:rsid w:val="005D5E85"/>
    <w:rsid w:val="005E04FF"/>
    <w:rsid w:val="005E1F9B"/>
    <w:rsid w:val="005E2276"/>
    <w:rsid w:val="005E2C7C"/>
    <w:rsid w:val="005F0494"/>
    <w:rsid w:val="005F050D"/>
    <w:rsid w:val="005F1665"/>
    <w:rsid w:val="005F1997"/>
    <w:rsid w:val="005F46BD"/>
    <w:rsid w:val="005F4E98"/>
    <w:rsid w:val="005F5A00"/>
    <w:rsid w:val="005F5A2E"/>
    <w:rsid w:val="005F5C03"/>
    <w:rsid w:val="005F6BCB"/>
    <w:rsid w:val="005F7625"/>
    <w:rsid w:val="00601441"/>
    <w:rsid w:val="00601F5E"/>
    <w:rsid w:val="00602F56"/>
    <w:rsid w:val="006046E8"/>
    <w:rsid w:val="00604F59"/>
    <w:rsid w:val="006054D8"/>
    <w:rsid w:val="006055E4"/>
    <w:rsid w:val="00610368"/>
    <w:rsid w:val="00611370"/>
    <w:rsid w:val="006116CC"/>
    <w:rsid w:val="00611C0D"/>
    <w:rsid w:val="00611C10"/>
    <w:rsid w:val="00611D84"/>
    <w:rsid w:val="006142C7"/>
    <w:rsid w:val="00616FA1"/>
    <w:rsid w:val="006226D8"/>
    <w:rsid w:val="00623D9C"/>
    <w:rsid w:val="00624BB5"/>
    <w:rsid w:val="00625115"/>
    <w:rsid w:val="0063185D"/>
    <w:rsid w:val="00631B21"/>
    <w:rsid w:val="00632463"/>
    <w:rsid w:val="006332FC"/>
    <w:rsid w:val="00633635"/>
    <w:rsid w:val="0063380B"/>
    <w:rsid w:val="006356E7"/>
    <w:rsid w:val="00635A76"/>
    <w:rsid w:val="00635B78"/>
    <w:rsid w:val="006364D7"/>
    <w:rsid w:val="00636871"/>
    <w:rsid w:val="00636FB8"/>
    <w:rsid w:val="00641245"/>
    <w:rsid w:val="006443A3"/>
    <w:rsid w:val="00645AA0"/>
    <w:rsid w:val="006516CE"/>
    <w:rsid w:val="00652DC8"/>
    <w:rsid w:val="00653035"/>
    <w:rsid w:val="0065434F"/>
    <w:rsid w:val="00654719"/>
    <w:rsid w:val="00654E23"/>
    <w:rsid w:val="00655DBC"/>
    <w:rsid w:val="0065609A"/>
    <w:rsid w:val="00657BB2"/>
    <w:rsid w:val="0066155F"/>
    <w:rsid w:val="00661934"/>
    <w:rsid w:val="00661DBA"/>
    <w:rsid w:val="006628F3"/>
    <w:rsid w:val="0066377E"/>
    <w:rsid w:val="00664BF1"/>
    <w:rsid w:val="00666F12"/>
    <w:rsid w:val="006671EC"/>
    <w:rsid w:val="006701AA"/>
    <w:rsid w:val="00670CA0"/>
    <w:rsid w:val="00673297"/>
    <w:rsid w:val="00674E38"/>
    <w:rsid w:val="006771BD"/>
    <w:rsid w:val="006809EE"/>
    <w:rsid w:val="00680FEB"/>
    <w:rsid w:val="006815B0"/>
    <w:rsid w:val="00681AFB"/>
    <w:rsid w:val="006822FE"/>
    <w:rsid w:val="00682325"/>
    <w:rsid w:val="00682D8C"/>
    <w:rsid w:val="006831EB"/>
    <w:rsid w:val="006849F3"/>
    <w:rsid w:val="00686141"/>
    <w:rsid w:val="00686D83"/>
    <w:rsid w:val="006903C5"/>
    <w:rsid w:val="006904EC"/>
    <w:rsid w:val="0069174E"/>
    <w:rsid w:val="006919C1"/>
    <w:rsid w:val="006920E0"/>
    <w:rsid w:val="00692B53"/>
    <w:rsid w:val="00694CE2"/>
    <w:rsid w:val="00696310"/>
    <w:rsid w:val="0069651D"/>
    <w:rsid w:val="006966CB"/>
    <w:rsid w:val="00696A2A"/>
    <w:rsid w:val="00696A4E"/>
    <w:rsid w:val="0069784B"/>
    <w:rsid w:val="00697EB9"/>
    <w:rsid w:val="006A02CF"/>
    <w:rsid w:val="006A079F"/>
    <w:rsid w:val="006A3018"/>
    <w:rsid w:val="006A34CA"/>
    <w:rsid w:val="006A45B4"/>
    <w:rsid w:val="006A5FD8"/>
    <w:rsid w:val="006A610A"/>
    <w:rsid w:val="006B0549"/>
    <w:rsid w:val="006B355D"/>
    <w:rsid w:val="006B40E2"/>
    <w:rsid w:val="006B4146"/>
    <w:rsid w:val="006B6AAD"/>
    <w:rsid w:val="006B78FC"/>
    <w:rsid w:val="006B7CFA"/>
    <w:rsid w:val="006C0568"/>
    <w:rsid w:val="006C2338"/>
    <w:rsid w:val="006C3CF6"/>
    <w:rsid w:val="006C6948"/>
    <w:rsid w:val="006C6C83"/>
    <w:rsid w:val="006D0B4B"/>
    <w:rsid w:val="006D1D54"/>
    <w:rsid w:val="006D2AD0"/>
    <w:rsid w:val="006D3D17"/>
    <w:rsid w:val="006D3ED1"/>
    <w:rsid w:val="006D49C0"/>
    <w:rsid w:val="006D6733"/>
    <w:rsid w:val="006D6AB1"/>
    <w:rsid w:val="006D6FE3"/>
    <w:rsid w:val="006E01C9"/>
    <w:rsid w:val="006E252F"/>
    <w:rsid w:val="006E310F"/>
    <w:rsid w:val="006E4B1C"/>
    <w:rsid w:val="006E61FD"/>
    <w:rsid w:val="006E6512"/>
    <w:rsid w:val="006E687B"/>
    <w:rsid w:val="006E6E9F"/>
    <w:rsid w:val="006E71C0"/>
    <w:rsid w:val="006E7316"/>
    <w:rsid w:val="006E7D03"/>
    <w:rsid w:val="006F0A1C"/>
    <w:rsid w:val="006F1684"/>
    <w:rsid w:val="006F340E"/>
    <w:rsid w:val="006F34EA"/>
    <w:rsid w:val="006F364A"/>
    <w:rsid w:val="006F36BE"/>
    <w:rsid w:val="006F4A34"/>
    <w:rsid w:val="006F5075"/>
    <w:rsid w:val="006F50C2"/>
    <w:rsid w:val="006F5D5E"/>
    <w:rsid w:val="006F6474"/>
    <w:rsid w:val="006F6838"/>
    <w:rsid w:val="006F7AF4"/>
    <w:rsid w:val="00701B35"/>
    <w:rsid w:val="0070206F"/>
    <w:rsid w:val="00704305"/>
    <w:rsid w:val="00704F54"/>
    <w:rsid w:val="00706F9D"/>
    <w:rsid w:val="00707C25"/>
    <w:rsid w:val="00710A14"/>
    <w:rsid w:val="0071186D"/>
    <w:rsid w:val="00712436"/>
    <w:rsid w:val="00712BFB"/>
    <w:rsid w:val="007135CE"/>
    <w:rsid w:val="00713976"/>
    <w:rsid w:val="00713B82"/>
    <w:rsid w:val="007149A6"/>
    <w:rsid w:val="00715C89"/>
    <w:rsid w:val="00716A29"/>
    <w:rsid w:val="00721051"/>
    <w:rsid w:val="00721E45"/>
    <w:rsid w:val="00725F1B"/>
    <w:rsid w:val="007260E4"/>
    <w:rsid w:val="00726FF8"/>
    <w:rsid w:val="00727C63"/>
    <w:rsid w:val="00730E77"/>
    <w:rsid w:val="0073154C"/>
    <w:rsid w:val="00731FBC"/>
    <w:rsid w:val="00733FD1"/>
    <w:rsid w:val="00734C82"/>
    <w:rsid w:val="0073626C"/>
    <w:rsid w:val="00737155"/>
    <w:rsid w:val="0074093B"/>
    <w:rsid w:val="00741B6D"/>
    <w:rsid w:val="007451CF"/>
    <w:rsid w:val="007456FC"/>
    <w:rsid w:val="00745A37"/>
    <w:rsid w:val="00745A6F"/>
    <w:rsid w:val="0074607D"/>
    <w:rsid w:val="00750C89"/>
    <w:rsid w:val="00754B26"/>
    <w:rsid w:val="00754E24"/>
    <w:rsid w:val="0075577A"/>
    <w:rsid w:val="007614AE"/>
    <w:rsid w:val="007639CB"/>
    <w:rsid w:val="00763C08"/>
    <w:rsid w:val="00763C21"/>
    <w:rsid w:val="00764340"/>
    <w:rsid w:val="007649F4"/>
    <w:rsid w:val="00766748"/>
    <w:rsid w:val="00770BA8"/>
    <w:rsid w:val="0077450F"/>
    <w:rsid w:val="00776CBD"/>
    <w:rsid w:val="007801FA"/>
    <w:rsid w:val="00780F65"/>
    <w:rsid w:val="00780F79"/>
    <w:rsid w:val="007810B1"/>
    <w:rsid w:val="00782B8E"/>
    <w:rsid w:val="00784F30"/>
    <w:rsid w:val="0078530D"/>
    <w:rsid w:val="0079102C"/>
    <w:rsid w:val="00792732"/>
    <w:rsid w:val="007949B7"/>
    <w:rsid w:val="00794EB2"/>
    <w:rsid w:val="0079613A"/>
    <w:rsid w:val="00796D2F"/>
    <w:rsid w:val="007A02A2"/>
    <w:rsid w:val="007A07C4"/>
    <w:rsid w:val="007A087A"/>
    <w:rsid w:val="007A22C4"/>
    <w:rsid w:val="007A2437"/>
    <w:rsid w:val="007A27AF"/>
    <w:rsid w:val="007A55C8"/>
    <w:rsid w:val="007A5F7F"/>
    <w:rsid w:val="007A6228"/>
    <w:rsid w:val="007A6720"/>
    <w:rsid w:val="007B125B"/>
    <w:rsid w:val="007B174E"/>
    <w:rsid w:val="007B26FF"/>
    <w:rsid w:val="007C1B4F"/>
    <w:rsid w:val="007C251C"/>
    <w:rsid w:val="007C25BE"/>
    <w:rsid w:val="007C6C7F"/>
    <w:rsid w:val="007C74C5"/>
    <w:rsid w:val="007D0FA9"/>
    <w:rsid w:val="007D141D"/>
    <w:rsid w:val="007D24D3"/>
    <w:rsid w:val="007D3BA1"/>
    <w:rsid w:val="007D459A"/>
    <w:rsid w:val="007D7713"/>
    <w:rsid w:val="007E6EA2"/>
    <w:rsid w:val="007E7555"/>
    <w:rsid w:val="007F0935"/>
    <w:rsid w:val="007F22D7"/>
    <w:rsid w:val="007F33C1"/>
    <w:rsid w:val="007F3609"/>
    <w:rsid w:val="007F45DD"/>
    <w:rsid w:val="007F56C1"/>
    <w:rsid w:val="007F5D78"/>
    <w:rsid w:val="007F6432"/>
    <w:rsid w:val="007F7965"/>
    <w:rsid w:val="00802B87"/>
    <w:rsid w:val="00802C24"/>
    <w:rsid w:val="0080363F"/>
    <w:rsid w:val="008044D9"/>
    <w:rsid w:val="00804C5D"/>
    <w:rsid w:val="00805F01"/>
    <w:rsid w:val="00806B78"/>
    <w:rsid w:val="00806BFC"/>
    <w:rsid w:val="008100B2"/>
    <w:rsid w:val="008116DA"/>
    <w:rsid w:val="008119F6"/>
    <w:rsid w:val="00813A6D"/>
    <w:rsid w:val="00817947"/>
    <w:rsid w:val="00817E4D"/>
    <w:rsid w:val="00817F35"/>
    <w:rsid w:val="00823D02"/>
    <w:rsid w:val="00824513"/>
    <w:rsid w:val="00824FA6"/>
    <w:rsid w:val="0082551C"/>
    <w:rsid w:val="00826298"/>
    <w:rsid w:val="008273D6"/>
    <w:rsid w:val="00827992"/>
    <w:rsid w:val="00827AA5"/>
    <w:rsid w:val="00827E01"/>
    <w:rsid w:val="0083142F"/>
    <w:rsid w:val="00831DD1"/>
    <w:rsid w:val="00832252"/>
    <w:rsid w:val="00832D96"/>
    <w:rsid w:val="0083399C"/>
    <w:rsid w:val="008343D4"/>
    <w:rsid w:val="00834EC9"/>
    <w:rsid w:val="0083600D"/>
    <w:rsid w:val="008364B6"/>
    <w:rsid w:val="008416B2"/>
    <w:rsid w:val="00842C55"/>
    <w:rsid w:val="00845251"/>
    <w:rsid w:val="00846DBF"/>
    <w:rsid w:val="008502BD"/>
    <w:rsid w:val="00851061"/>
    <w:rsid w:val="00851F35"/>
    <w:rsid w:val="008521E1"/>
    <w:rsid w:val="00853303"/>
    <w:rsid w:val="00853906"/>
    <w:rsid w:val="00853BE5"/>
    <w:rsid w:val="00854271"/>
    <w:rsid w:val="00854358"/>
    <w:rsid w:val="008550C8"/>
    <w:rsid w:val="00855B00"/>
    <w:rsid w:val="00856442"/>
    <w:rsid w:val="00856482"/>
    <w:rsid w:val="0085654E"/>
    <w:rsid w:val="0085675F"/>
    <w:rsid w:val="00861102"/>
    <w:rsid w:val="008612ED"/>
    <w:rsid w:val="0086225E"/>
    <w:rsid w:val="008629DD"/>
    <w:rsid w:val="00863416"/>
    <w:rsid w:val="008645FB"/>
    <w:rsid w:val="00864A4D"/>
    <w:rsid w:val="00864FDB"/>
    <w:rsid w:val="008675DA"/>
    <w:rsid w:val="00870C07"/>
    <w:rsid w:val="008714B4"/>
    <w:rsid w:val="0087249E"/>
    <w:rsid w:val="0087376E"/>
    <w:rsid w:val="00874268"/>
    <w:rsid w:val="00875686"/>
    <w:rsid w:val="00877306"/>
    <w:rsid w:val="008777A4"/>
    <w:rsid w:val="00877F67"/>
    <w:rsid w:val="008810AC"/>
    <w:rsid w:val="008811AE"/>
    <w:rsid w:val="0088160C"/>
    <w:rsid w:val="00881759"/>
    <w:rsid w:val="00881893"/>
    <w:rsid w:val="0088189F"/>
    <w:rsid w:val="00881AB3"/>
    <w:rsid w:val="008853DC"/>
    <w:rsid w:val="00885C9A"/>
    <w:rsid w:val="008864FB"/>
    <w:rsid w:val="00887F1C"/>
    <w:rsid w:val="00891CD2"/>
    <w:rsid w:val="0089274B"/>
    <w:rsid w:val="00895F87"/>
    <w:rsid w:val="0089625F"/>
    <w:rsid w:val="008A08B3"/>
    <w:rsid w:val="008A0F47"/>
    <w:rsid w:val="008A327A"/>
    <w:rsid w:val="008A3536"/>
    <w:rsid w:val="008A4B48"/>
    <w:rsid w:val="008A5943"/>
    <w:rsid w:val="008A70EF"/>
    <w:rsid w:val="008A78AC"/>
    <w:rsid w:val="008A7DC5"/>
    <w:rsid w:val="008B007D"/>
    <w:rsid w:val="008B147E"/>
    <w:rsid w:val="008B3123"/>
    <w:rsid w:val="008B44AB"/>
    <w:rsid w:val="008B70FB"/>
    <w:rsid w:val="008B729F"/>
    <w:rsid w:val="008B72C8"/>
    <w:rsid w:val="008B7905"/>
    <w:rsid w:val="008C0000"/>
    <w:rsid w:val="008C0C06"/>
    <w:rsid w:val="008C14D5"/>
    <w:rsid w:val="008C40A8"/>
    <w:rsid w:val="008C5092"/>
    <w:rsid w:val="008D0591"/>
    <w:rsid w:val="008D0598"/>
    <w:rsid w:val="008D070A"/>
    <w:rsid w:val="008D0AD8"/>
    <w:rsid w:val="008D114C"/>
    <w:rsid w:val="008D13AB"/>
    <w:rsid w:val="008D171E"/>
    <w:rsid w:val="008D1E2E"/>
    <w:rsid w:val="008D2183"/>
    <w:rsid w:val="008D229A"/>
    <w:rsid w:val="008D3760"/>
    <w:rsid w:val="008D37E5"/>
    <w:rsid w:val="008D4710"/>
    <w:rsid w:val="008D5C63"/>
    <w:rsid w:val="008D6351"/>
    <w:rsid w:val="008D685E"/>
    <w:rsid w:val="008D7341"/>
    <w:rsid w:val="008D7551"/>
    <w:rsid w:val="008D7CD3"/>
    <w:rsid w:val="008E0047"/>
    <w:rsid w:val="008E07D3"/>
    <w:rsid w:val="008E09F8"/>
    <w:rsid w:val="008E15A2"/>
    <w:rsid w:val="008E25C6"/>
    <w:rsid w:val="008E5657"/>
    <w:rsid w:val="008E6B1B"/>
    <w:rsid w:val="008E72BD"/>
    <w:rsid w:val="008E7444"/>
    <w:rsid w:val="008E7746"/>
    <w:rsid w:val="008E79C9"/>
    <w:rsid w:val="008E7F3A"/>
    <w:rsid w:val="008F045D"/>
    <w:rsid w:val="008F065D"/>
    <w:rsid w:val="008F10E3"/>
    <w:rsid w:val="008F26E2"/>
    <w:rsid w:val="008F48B4"/>
    <w:rsid w:val="008F7ACB"/>
    <w:rsid w:val="009002DE"/>
    <w:rsid w:val="0090112C"/>
    <w:rsid w:val="009014BC"/>
    <w:rsid w:val="0090200D"/>
    <w:rsid w:val="00902842"/>
    <w:rsid w:val="00904CE5"/>
    <w:rsid w:val="00907C40"/>
    <w:rsid w:val="0091026C"/>
    <w:rsid w:val="00910531"/>
    <w:rsid w:val="00911058"/>
    <w:rsid w:val="009132E3"/>
    <w:rsid w:val="009160F1"/>
    <w:rsid w:val="009170EE"/>
    <w:rsid w:val="00917EF0"/>
    <w:rsid w:val="0092012E"/>
    <w:rsid w:val="00923A75"/>
    <w:rsid w:val="00923EBA"/>
    <w:rsid w:val="0092454E"/>
    <w:rsid w:val="009247A8"/>
    <w:rsid w:val="0092503C"/>
    <w:rsid w:val="009255E5"/>
    <w:rsid w:val="0092595B"/>
    <w:rsid w:val="00925C78"/>
    <w:rsid w:val="009302E3"/>
    <w:rsid w:val="00930F68"/>
    <w:rsid w:val="009319C9"/>
    <w:rsid w:val="00931FFF"/>
    <w:rsid w:val="0093354E"/>
    <w:rsid w:val="00937BB1"/>
    <w:rsid w:val="00937C21"/>
    <w:rsid w:val="00941472"/>
    <w:rsid w:val="00946B92"/>
    <w:rsid w:val="009476A1"/>
    <w:rsid w:val="00947955"/>
    <w:rsid w:val="00947A75"/>
    <w:rsid w:val="00950B16"/>
    <w:rsid w:val="00950E0C"/>
    <w:rsid w:val="00951288"/>
    <w:rsid w:val="00951A8C"/>
    <w:rsid w:val="00951F4B"/>
    <w:rsid w:val="009562AE"/>
    <w:rsid w:val="00956E93"/>
    <w:rsid w:val="0095701C"/>
    <w:rsid w:val="009573DA"/>
    <w:rsid w:val="009600EC"/>
    <w:rsid w:val="00961181"/>
    <w:rsid w:val="00963831"/>
    <w:rsid w:val="00963C9C"/>
    <w:rsid w:val="00963F08"/>
    <w:rsid w:val="009640F2"/>
    <w:rsid w:val="00965225"/>
    <w:rsid w:val="00965AA8"/>
    <w:rsid w:val="00965B8E"/>
    <w:rsid w:val="00965E58"/>
    <w:rsid w:val="009667E9"/>
    <w:rsid w:val="00967649"/>
    <w:rsid w:val="0096779F"/>
    <w:rsid w:val="00971FD2"/>
    <w:rsid w:val="009725FE"/>
    <w:rsid w:val="00972A5D"/>
    <w:rsid w:val="00976514"/>
    <w:rsid w:val="009769A3"/>
    <w:rsid w:val="009808C7"/>
    <w:rsid w:val="00983659"/>
    <w:rsid w:val="0098390A"/>
    <w:rsid w:val="009840F0"/>
    <w:rsid w:val="00987733"/>
    <w:rsid w:val="0099002A"/>
    <w:rsid w:val="009903DD"/>
    <w:rsid w:val="0099119C"/>
    <w:rsid w:val="0099344E"/>
    <w:rsid w:val="00994F9E"/>
    <w:rsid w:val="0099633D"/>
    <w:rsid w:val="009A0220"/>
    <w:rsid w:val="009A09DA"/>
    <w:rsid w:val="009A1242"/>
    <w:rsid w:val="009A1FDD"/>
    <w:rsid w:val="009A3EA2"/>
    <w:rsid w:val="009A41B2"/>
    <w:rsid w:val="009A528E"/>
    <w:rsid w:val="009A5D77"/>
    <w:rsid w:val="009A66AA"/>
    <w:rsid w:val="009A6CF8"/>
    <w:rsid w:val="009B097B"/>
    <w:rsid w:val="009B23C9"/>
    <w:rsid w:val="009B2C9E"/>
    <w:rsid w:val="009B3FD1"/>
    <w:rsid w:val="009B4EED"/>
    <w:rsid w:val="009B54F3"/>
    <w:rsid w:val="009B6F3A"/>
    <w:rsid w:val="009B7C56"/>
    <w:rsid w:val="009C0BC8"/>
    <w:rsid w:val="009C2534"/>
    <w:rsid w:val="009C43F2"/>
    <w:rsid w:val="009C462B"/>
    <w:rsid w:val="009C5C9B"/>
    <w:rsid w:val="009C63D3"/>
    <w:rsid w:val="009C6B9A"/>
    <w:rsid w:val="009C7C12"/>
    <w:rsid w:val="009D10C9"/>
    <w:rsid w:val="009D1184"/>
    <w:rsid w:val="009D4172"/>
    <w:rsid w:val="009D43AE"/>
    <w:rsid w:val="009D478D"/>
    <w:rsid w:val="009D4F8B"/>
    <w:rsid w:val="009D6440"/>
    <w:rsid w:val="009D756D"/>
    <w:rsid w:val="009E088B"/>
    <w:rsid w:val="009E2447"/>
    <w:rsid w:val="009E336B"/>
    <w:rsid w:val="009E57D9"/>
    <w:rsid w:val="009E6DC9"/>
    <w:rsid w:val="009E7B63"/>
    <w:rsid w:val="009F037F"/>
    <w:rsid w:val="009F112D"/>
    <w:rsid w:val="009F1662"/>
    <w:rsid w:val="009F31E5"/>
    <w:rsid w:val="009F3475"/>
    <w:rsid w:val="009F4CC1"/>
    <w:rsid w:val="009F51B9"/>
    <w:rsid w:val="009F52B5"/>
    <w:rsid w:val="009F55D6"/>
    <w:rsid w:val="009F564A"/>
    <w:rsid w:val="009F6E32"/>
    <w:rsid w:val="00A003C0"/>
    <w:rsid w:val="00A00D60"/>
    <w:rsid w:val="00A00E4D"/>
    <w:rsid w:val="00A0122D"/>
    <w:rsid w:val="00A0215B"/>
    <w:rsid w:val="00A0304F"/>
    <w:rsid w:val="00A03051"/>
    <w:rsid w:val="00A0358C"/>
    <w:rsid w:val="00A03C63"/>
    <w:rsid w:val="00A04150"/>
    <w:rsid w:val="00A043A5"/>
    <w:rsid w:val="00A0469A"/>
    <w:rsid w:val="00A05D1B"/>
    <w:rsid w:val="00A0613C"/>
    <w:rsid w:val="00A06957"/>
    <w:rsid w:val="00A0737B"/>
    <w:rsid w:val="00A07863"/>
    <w:rsid w:val="00A11593"/>
    <w:rsid w:val="00A1369C"/>
    <w:rsid w:val="00A1623E"/>
    <w:rsid w:val="00A1762A"/>
    <w:rsid w:val="00A21BC7"/>
    <w:rsid w:val="00A22100"/>
    <w:rsid w:val="00A226F2"/>
    <w:rsid w:val="00A24393"/>
    <w:rsid w:val="00A2461F"/>
    <w:rsid w:val="00A249E4"/>
    <w:rsid w:val="00A24B3D"/>
    <w:rsid w:val="00A255FF"/>
    <w:rsid w:val="00A265C2"/>
    <w:rsid w:val="00A26F18"/>
    <w:rsid w:val="00A27A3F"/>
    <w:rsid w:val="00A30008"/>
    <w:rsid w:val="00A3005D"/>
    <w:rsid w:val="00A31494"/>
    <w:rsid w:val="00A32603"/>
    <w:rsid w:val="00A33CB5"/>
    <w:rsid w:val="00A34053"/>
    <w:rsid w:val="00A3533E"/>
    <w:rsid w:val="00A367DB"/>
    <w:rsid w:val="00A36D1F"/>
    <w:rsid w:val="00A36D8A"/>
    <w:rsid w:val="00A41145"/>
    <w:rsid w:val="00A42187"/>
    <w:rsid w:val="00A4341E"/>
    <w:rsid w:val="00A434A8"/>
    <w:rsid w:val="00A44064"/>
    <w:rsid w:val="00A44A57"/>
    <w:rsid w:val="00A45DD9"/>
    <w:rsid w:val="00A46957"/>
    <w:rsid w:val="00A520AD"/>
    <w:rsid w:val="00A524C3"/>
    <w:rsid w:val="00A53076"/>
    <w:rsid w:val="00A537EA"/>
    <w:rsid w:val="00A53EF1"/>
    <w:rsid w:val="00A54D4D"/>
    <w:rsid w:val="00A54EA7"/>
    <w:rsid w:val="00A55558"/>
    <w:rsid w:val="00A56323"/>
    <w:rsid w:val="00A564E9"/>
    <w:rsid w:val="00A56618"/>
    <w:rsid w:val="00A57F5F"/>
    <w:rsid w:val="00A57FB0"/>
    <w:rsid w:val="00A613EC"/>
    <w:rsid w:val="00A61930"/>
    <w:rsid w:val="00A6219A"/>
    <w:rsid w:val="00A6227A"/>
    <w:rsid w:val="00A6266C"/>
    <w:rsid w:val="00A6315F"/>
    <w:rsid w:val="00A64D21"/>
    <w:rsid w:val="00A6581A"/>
    <w:rsid w:val="00A65D1F"/>
    <w:rsid w:val="00A664BF"/>
    <w:rsid w:val="00A67E37"/>
    <w:rsid w:val="00A718D6"/>
    <w:rsid w:val="00A72254"/>
    <w:rsid w:val="00A73917"/>
    <w:rsid w:val="00A75FED"/>
    <w:rsid w:val="00A769EF"/>
    <w:rsid w:val="00A804ED"/>
    <w:rsid w:val="00A83DAF"/>
    <w:rsid w:val="00A851E6"/>
    <w:rsid w:val="00A8671A"/>
    <w:rsid w:val="00A921D4"/>
    <w:rsid w:val="00A92DDA"/>
    <w:rsid w:val="00A92DF0"/>
    <w:rsid w:val="00A93462"/>
    <w:rsid w:val="00A93B5F"/>
    <w:rsid w:val="00A96612"/>
    <w:rsid w:val="00AA008C"/>
    <w:rsid w:val="00AA3603"/>
    <w:rsid w:val="00AA4DF6"/>
    <w:rsid w:val="00AA54B0"/>
    <w:rsid w:val="00AA6EE6"/>
    <w:rsid w:val="00AA6F8C"/>
    <w:rsid w:val="00AA755C"/>
    <w:rsid w:val="00AA75D4"/>
    <w:rsid w:val="00AA7B42"/>
    <w:rsid w:val="00AA7C4B"/>
    <w:rsid w:val="00AB0538"/>
    <w:rsid w:val="00AB0F63"/>
    <w:rsid w:val="00AB1A99"/>
    <w:rsid w:val="00AB32CE"/>
    <w:rsid w:val="00AB4689"/>
    <w:rsid w:val="00AB7545"/>
    <w:rsid w:val="00AB7E64"/>
    <w:rsid w:val="00AC0872"/>
    <w:rsid w:val="00AC12E5"/>
    <w:rsid w:val="00AC19FA"/>
    <w:rsid w:val="00AC2309"/>
    <w:rsid w:val="00AC2B86"/>
    <w:rsid w:val="00AC30D3"/>
    <w:rsid w:val="00AC3314"/>
    <w:rsid w:val="00AC7E4C"/>
    <w:rsid w:val="00AD0048"/>
    <w:rsid w:val="00AD0675"/>
    <w:rsid w:val="00AD087D"/>
    <w:rsid w:val="00AD1481"/>
    <w:rsid w:val="00AD166C"/>
    <w:rsid w:val="00AD2E18"/>
    <w:rsid w:val="00AD2FEE"/>
    <w:rsid w:val="00AD37B6"/>
    <w:rsid w:val="00AD3836"/>
    <w:rsid w:val="00AD3C55"/>
    <w:rsid w:val="00AD5134"/>
    <w:rsid w:val="00AD7EFA"/>
    <w:rsid w:val="00AE21CA"/>
    <w:rsid w:val="00AE2F8E"/>
    <w:rsid w:val="00AE322F"/>
    <w:rsid w:val="00AE3D49"/>
    <w:rsid w:val="00AE5001"/>
    <w:rsid w:val="00AE5B70"/>
    <w:rsid w:val="00AE6B87"/>
    <w:rsid w:val="00AE75DA"/>
    <w:rsid w:val="00AF0181"/>
    <w:rsid w:val="00AF234D"/>
    <w:rsid w:val="00AF2BAA"/>
    <w:rsid w:val="00AF4AD6"/>
    <w:rsid w:val="00AF52F4"/>
    <w:rsid w:val="00AF5709"/>
    <w:rsid w:val="00AF5A18"/>
    <w:rsid w:val="00AF5EA2"/>
    <w:rsid w:val="00AF7153"/>
    <w:rsid w:val="00AF7424"/>
    <w:rsid w:val="00B00D92"/>
    <w:rsid w:val="00B027DA"/>
    <w:rsid w:val="00B02AE3"/>
    <w:rsid w:val="00B03690"/>
    <w:rsid w:val="00B04635"/>
    <w:rsid w:val="00B0591E"/>
    <w:rsid w:val="00B06C4A"/>
    <w:rsid w:val="00B07B12"/>
    <w:rsid w:val="00B1114E"/>
    <w:rsid w:val="00B13641"/>
    <w:rsid w:val="00B1478B"/>
    <w:rsid w:val="00B16628"/>
    <w:rsid w:val="00B16DDF"/>
    <w:rsid w:val="00B21A77"/>
    <w:rsid w:val="00B225CB"/>
    <w:rsid w:val="00B25E88"/>
    <w:rsid w:val="00B3000A"/>
    <w:rsid w:val="00B311AC"/>
    <w:rsid w:val="00B3123D"/>
    <w:rsid w:val="00B31EB2"/>
    <w:rsid w:val="00B32B60"/>
    <w:rsid w:val="00B3461E"/>
    <w:rsid w:val="00B347F2"/>
    <w:rsid w:val="00B35107"/>
    <w:rsid w:val="00B365C4"/>
    <w:rsid w:val="00B36B3D"/>
    <w:rsid w:val="00B36FF2"/>
    <w:rsid w:val="00B378E1"/>
    <w:rsid w:val="00B4012C"/>
    <w:rsid w:val="00B41327"/>
    <w:rsid w:val="00B43331"/>
    <w:rsid w:val="00B433B5"/>
    <w:rsid w:val="00B43BBB"/>
    <w:rsid w:val="00B4503D"/>
    <w:rsid w:val="00B45FFA"/>
    <w:rsid w:val="00B470A0"/>
    <w:rsid w:val="00B47561"/>
    <w:rsid w:val="00B502D8"/>
    <w:rsid w:val="00B502E4"/>
    <w:rsid w:val="00B513A9"/>
    <w:rsid w:val="00B51743"/>
    <w:rsid w:val="00B55F4C"/>
    <w:rsid w:val="00B56720"/>
    <w:rsid w:val="00B57397"/>
    <w:rsid w:val="00B60AEC"/>
    <w:rsid w:val="00B62112"/>
    <w:rsid w:val="00B625AA"/>
    <w:rsid w:val="00B62D3C"/>
    <w:rsid w:val="00B63452"/>
    <w:rsid w:val="00B64860"/>
    <w:rsid w:val="00B66D57"/>
    <w:rsid w:val="00B67EBD"/>
    <w:rsid w:val="00B725A3"/>
    <w:rsid w:val="00B73731"/>
    <w:rsid w:val="00B73DDF"/>
    <w:rsid w:val="00B743A2"/>
    <w:rsid w:val="00B77F19"/>
    <w:rsid w:val="00B81A1E"/>
    <w:rsid w:val="00B8206B"/>
    <w:rsid w:val="00B85ADA"/>
    <w:rsid w:val="00B91406"/>
    <w:rsid w:val="00B96B45"/>
    <w:rsid w:val="00BA02C1"/>
    <w:rsid w:val="00BA10FD"/>
    <w:rsid w:val="00BA2911"/>
    <w:rsid w:val="00BA43F4"/>
    <w:rsid w:val="00BA54FF"/>
    <w:rsid w:val="00BA5F07"/>
    <w:rsid w:val="00BA7CD1"/>
    <w:rsid w:val="00BB0223"/>
    <w:rsid w:val="00BB056C"/>
    <w:rsid w:val="00BB0CAD"/>
    <w:rsid w:val="00BB1706"/>
    <w:rsid w:val="00BB1838"/>
    <w:rsid w:val="00BB1AAA"/>
    <w:rsid w:val="00BB1CB7"/>
    <w:rsid w:val="00BB1D84"/>
    <w:rsid w:val="00BB2CCC"/>
    <w:rsid w:val="00BB5183"/>
    <w:rsid w:val="00BB5DF3"/>
    <w:rsid w:val="00BB7609"/>
    <w:rsid w:val="00BC0E9A"/>
    <w:rsid w:val="00BC1DDD"/>
    <w:rsid w:val="00BC3375"/>
    <w:rsid w:val="00BC4F09"/>
    <w:rsid w:val="00BC7A77"/>
    <w:rsid w:val="00BD1FDE"/>
    <w:rsid w:val="00BD2559"/>
    <w:rsid w:val="00BD2B86"/>
    <w:rsid w:val="00BD2D45"/>
    <w:rsid w:val="00BD301B"/>
    <w:rsid w:val="00BD44B8"/>
    <w:rsid w:val="00BD6204"/>
    <w:rsid w:val="00BD6287"/>
    <w:rsid w:val="00BD6D05"/>
    <w:rsid w:val="00BD72D9"/>
    <w:rsid w:val="00BE0476"/>
    <w:rsid w:val="00BE160B"/>
    <w:rsid w:val="00BE1B22"/>
    <w:rsid w:val="00BE1EB5"/>
    <w:rsid w:val="00BE494B"/>
    <w:rsid w:val="00BE6635"/>
    <w:rsid w:val="00BF009D"/>
    <w:rsid w:val="00BF07C3"/>
    <w:rsid w:val="00BF0D0A"/>
    <w:rsid w:val="00BF117B"/>
    <w:rsid w:val="00BF1245"/>
    <w:rsid w:val="00BF15A1"/>
    <w:rsid w:val="00BF2861"/>
    <w:rsid w:val="00BF3031"/>
    <w:rsid w:val="00BF325B"/>
    <w:rsid w:val="00BF417D"/>
    <w:rsid w:val="00BF4208"/>
    <w:rsid w:val="00BF55F9"/>
    <w:rsid w:val="00BF6680"/>
    <w:rsid w:val="00BF7C2E"/>
    <w:rsid w:val="00C00743"/>
    <w:rsid w:val="00C00981"/>
    <w:rsid w:val="00C00A14"/>
    <w:rsid w:val="00C01852"/>
    <w:rsid w:val="00C04AC5"/>
    <w:rsid w:val="00C072FD"/>
    <w:rsid w:val="00C078A4"/>
    <w:rsid w:val="00C07BF1"/>
    <w:rsid w:val="00C1019D"/>
    <w:rsid w:val="00C10BAA"/>
    <w:rsid w:val="00C14110"/>
    <w:rsid w:val="00C16394"/>
    <w:rsid w:val="00C16B4B"/>
    <w:rsid w:val="00C16FFF"/>
    <w:rsid w:val="00C176EB"/>
    <w:rsid w:val="00C17EC0"/>
    <w:rsid w:val="00C2064D"/>
    <w:rsid w:val="00C211C2"/>
    <w:rsid w:val="00C22013"/>
    <w:rsid w:val="00C22539"/>
    <w:rsid w:val="00C23C69"/>
    <w:rsid w:val="00C23E63"/>
    <w:rsid w:val="00C270BC"/>
    <w:rsid w:val="00C271B8"/>
    <w:rsid w:val="00C319B9"/>
    <w:rsid w:val="00C33482"/>
    <w:rsid w:val="00C37E67"/>
    <w:rsid w:val="00C40AF0"/>
    <w:rsid w:val="00C41456"/>
    <w:rsid w:val="00C45172"/>
    <w:rsid w:val="00C452DB"/>
    <w:rsid w:val="00C453F7"/>
    <w:rsid w:val="00C4540C"/>
    <w:rsid w:val="00C4662B"/>
    <w:rsid w:val="00C471C8"/>
    <w:rsid w:val="00C51947"/>
    <w:rsid w:val="00C558E7"/>
    <w:rsid w:val="00C5663D"/>
    <w:rsid w:val="00C56BF3"/>
    <w:rsid w:val="00C56F61"/>
    <w:rsid w:val="00C619C1"/>
    <w:rsid w:val="00C633F0"/>
    <w:rsid w:val="00C63D1C"/>
    <w:rsid w:val="00C64815"/>
    <w:rsid w:val="00C659A2"/>
    <w:rsid w:val="00C65EDB"/>
    <w:rsid w:val="00C667CE"/>
    <w:rsid w:val="00C67E42"/>
    <w:rsid w:val="00C73162"/>
    <w:rsid w:val="00C74145"/>
    <w:rsid w:val="00C76323"/>
    <w:rsid w:val="00C76B58"/>
    <w:rsid w:val="00C77934"/>
    <w:rsid w:val="00C8074C"/>
    <w:rsid w:val="00C807D6"/>
    <w:rsid w:val="00C820A2"/>
    <w:rsid w:val="00C838CA"/>
    <w:rsid w:val="00C844E2"/>
    <w:rsid w:val="00C84908"/>
    <w:rsid w:val="00C85538"/>
    <w:rsid w:val="00C86170"/>
    <w:rsid w:val="00C862B3"/>
    <w:rsid w:val="00C87497"/>
    <w:rsid w:val="00C87ED8"/>
    <w:rsid w:val="00C93AFE"/>
    <w:rsid w:val="00C94116"/>
    <w:rsid w:val="00C96C41"/>
    <w:rsid w:val="00CA2DD2"/>
    <w:rsid w:val="00CA5D87"/>
    <w:rsid w:val="00CA5EA6"/>
    <w:rsid w:val="00CB3B01"/>
    <w:rsid w:val="00CB4339"/>
    <w:rsid w:val="00CB4E8B"/>
    <w:rsid w:val="00CB4EF5"/>
    <w:rsid w:val="00CB70EE"/>
    <w:rsid w:val="00CB72C9"/>
    <w:rsid w:val="00CC0699"/>
    <w:rsid w:val="00CC20A3"/>
    <w:rsid w:val="00CC2C5A"/>
    <w:rsid w:val="00CC37D0"/>
    <w:rsid w:val="00CC39E4"/>
    <w:rsid w:val="00CC472F"/>
    <w:rsid w:val="00CC6018"/>
    <w:rsid w:val="00CC6F0D"/>
    <w:rsid w:val="00CC761C"/>
    <w:rsid w:val="00CD0F19"/>
    <w:rsid w:val="00CD1137"/>
    <w:rsid w:val="00CD2BAF"/>
    <w:rsid w:val="00CD30FB"/>
    <w:rsid w:val="00CD48A7"/>
    <w:rsid w:val="00CD5162"/>
    <w:rsid w:val="00CD7CB4"/>
    <w:rsid w:val="00CD7E08"/>
    <w:rsid w:val="00CD7FB9"/>
    <w:rsid w:val="00CE1509"/>
    <w:rsid w:val="00CE23CC"/>
    <w:rsid w:val="00CE2831"/>
    <w:rsid w:val="00CE298B"/>
    <w:rsid w:val="00CE2E0C"/>
    <w:rsid w:val="00CE45BC"/>
    <w:rsid w:val="00CE522A"/>
    <w:rsid w:val="00CE5598"/>
    <w:rsid w:val="00CE59F9"/>
    <w:rsid w:val="00CE601F"/>
    <w:rsid w:val="00CE60E3"/>
    <w:rsid w:val="00CE6E77"/>
    <w:rsid w:val="00CE7C60"/>
    <w:rsid w:val="00CE7D81"/>
    <w:rsid w:val="00CF0629"/>
    <w:rsid w:val="00CF0D2C"/>
    <w:rsid w:val="00CF2E9C"/>
    <w:rsid w:val="00CF359A"/>
    <w:rsid w:val="00CF362A"/>
    <w:rsid w:val="00CF3666"/>
    <w:rsid w:val="00CF4EAE"/>
    <w:rsid w:val="00CF55C4"/>
    <w:rsid w:val="00CF5CFB"/>
    <w:rsid w:val="00D008D1"/>
    <w:rsid w:val="00D00BA6"/>
    <w:rsid w:val="00D014D1"/>
    <w:rsid w:val="00D01A6A"/>
    <w:rsid w:val="00D01ED1"/>
    <w:rsid w:val="00D020A2"/>
    <w:rsid w:val="00D02346"/>
    <w:rsid w:val="00D02BD2"/>
    <w:rsid w:val="00D0391C"/>
    <w:rsid w:val="00D106A2"/>
    <w:rsid w:val="00D10C14"/>
    <w:rsid w:val="00D117DC"/>
    <w:rsid w:val="00D1254A"/>
    <w:rsid w:val="00D144F3"/>
    <w:rsid w:val="00D14616"/>
    <w:rsid w:val="00D16926"/>
    <w:rsid w:val="00D16BB7"/>
    <w:rsid w:val="00D173D4"/>
    <w:rsid w:val="00D1747D"/>
    <w:rsid w:val="00D17BEB"/>
    <w:rsid w:val="00D17ECD"/>
    <w:rsid w:val="00D20A99"/>
    <w:rsid w:val="00D20C12"/>
    <w:rsid w:val="00D20EF2"/>
    <w:rsid w:val="00D212C1"/>
    <w:rsid w:val="00D214CF"/>
    <w:rsid w:val="00D22937"/>
    <w:rsid w:val="00D229E9"/>
    <w:rsid w:val="00D23768"/>
    <w:rsid w:val="00D24290"/>
    <w:rsid w:val="00D2646E"/>
    <w:rsid w:val="00D27019"/>
    <w:rsid w:val="00D270DC"/>
    <w:rsid w:val="00D27F5A"/>
    <w:rsid w:val="00D31992"/>
    <w:rsid w:val="00D33C0C"/>
    <w:rsid w:val="00D35419"/>
    <w:rsid w:val="00D37B5D"/>
    <w:rsid w:val="00D4002D"/>
    <w:rsid w:val="00D40B4B"/>
    <w:rsid w:val="00D40E3B"/>
    <w:rsid w:val="00D40FCF"/>
    <w:rsid w:val="00D42DE2"/>
    <w:rsid w:val="00D44226"/>
    <w:rsid w:val="00D44D44"/>
    <w:rsid w:val="00D475C2"/>
    <w:rsid w:val="00D47850"/>
    <w:rsid w:val="00D5002A"/>
    <w:rsid w:val="00D51402"/>
    <w:rsid w:val="00D518B3"/>
    <w:rsid w:val="00D51EEF"/>
    <w:rsid w:val="00D5224F"/>
    <w:rsid w:val="00D523B6"/>
    <w:rsid w:val="00D54696"/>
    <w:rsid w:val="00D5569D"/>
    <w:rsid w:val="00D5776F"/>
    <w:rsid w:val="00D610BB"/>
    <w:rsid w:val="00D62059"/>
    <w:rsid w:val="00D621A9"/>
    <w:rsid w:val="00D6222F"/>
    <w:rsid w:val="00D63CEE"/>
    <w:rsid w:val="00D63F58"/>
    <w:rsid w:val="00D646B2"/>
    <w:rsid w:val="00D652FC"/>
    <w:rsid w:val="00D655C7"/>
    <w:rsid w:val="00D65FDD"/>
    <w:rsid w:val="00D66240"/>
    <w:rsid w:val="00D664F3"/>
    <w:rsid w:val="00D67904"/>
    <w:rsid w:val="00D70AD8"/>
    <w:rsid w:val="00D71593"/>
    <w:rsid w:val="00D7282C"/>
    <w:rsid w:val="00D73273"/>
    <w:rsid w:val="00D7331B"/>
    <w:rsid w:val="00D74E71"/>
    <w:rsid w:val="00D75869"/>
    <w:rsid w:val="00D773F0"/>
    <w:rsid w:val="00D778BC"/>
    <w:rsid w:val="00D77C01"/>
    <w:rsid w:val="00D806E9"/>
    <w:rsid w:val="00D80EF2"/>
    <w:rsid w:val="00D81890"/>
    <w:rsid w:val="00D84040"/>
    <w:rsid w:val="00D84CD5"/>
    <w:rsid w:val="00D86EAE"/>
    <w:rsid w:val="00D86F37"/>
    <w:rsid w:val="00D92140"/>
    <w:rsid w:val="00D95DF4"/>
    <w:rsid w:val="00D97CED"/>
    <w:rsid w:val="00DA07B3"/>
    <w:rsid w:val="00DA0A8D"/>
    <w:rsid w:val="00DA1580"/>
    <w:rsid w:val="00DA1FA6"/>
    <w:rsid w:val="00DA22F7"/>
    <w:rsid w:val="00DA2A87"/>
    <w:rsid w:val="00DA41B5"/>
    <w:rsid w:val="00DA4562"/>
    <w:rsid w:val="00DA5602"/>
    <w:rsid w:val="00DA6B08"/>
    <w:rsid w:val="00DA731B"/>
    <w:rsid w:val="00DB15F4"/>
    <w:rsid w:val="00DB1FF8"/>
    <w:rsid w:val="00DB4D56"/>
    <w:rsid w:val="00DB5DB2"/>
    <w:rsid w:val="00DB691F"/>
    <w:rsid w:val="00DB7970"/>
    <w:rsid w:val="00DC1158"/>
    <w:rsid w:val="00DC1AA7"/>
    <w:rsid w:val="00DC42BF"/>
    <w:rsid w:val="00DC4A07"/>
    <w:rsid w:val="00DC4C27"/>
    <w:rsid w:val="00DC507B"/>
    <w:rsid w:val="00DD072C"/>
    <w:rsid w:val="00DD19C7"/>
    <w:rsid w:val="00DD1A2A"/>
    <w:rsid w:val="00DD20FA"/>
    <w:rsid w:val="00DD416A"/>
    <w:rsid w:val="00DD42D3"/>
    <w:rsid w:val="00DE0084"/>
    <w:rsid w:val="00DE1D7E"/>
    <w:rsid w:val="00DE384B"/>
    <w:rsid w:val="00DE3876"/>
    <w:rsid w:val="00DE42AE"/>
    <w:rsid w:val="00DE5365"/>
    <w:rsid w:val="00DE6D8A"/>
    <w:rsid w:val="00DF193E"/>
    <w:rsid w:val="00DF29E6"/>
    <w:rsid w:val="00DF4DA6"/>
    <w:rsid w:val="00DF5183"/>
    <w:rsid w:val="00DF56F7"/>
    <w:rsid w:val="00E02CC4"/>
    <w:rsid w:val="00E041FF"/>
    <w:rsid w:val="00E04FA6"/>
    <w:rsid w:val="00E054FC"/>
    <w:rsid w:val="00E06B60"/>
    <w:rsid w:val="00E07E37"/>
    <w:rsid w:val="00E11CD7"/>
    <w:rsid w:val="00E12AD5"/>
    <w:rsid w:val="00E1387A"/>
    <w:rsid w:val="00E13C36"/>
    <w:rsid w:val="00E16272"/>
    <w:rsid w:val="00E1734B"/>
    <w:rsid w:val="00E17787"/>
    <w:rsid w:val="00E17E48"/>
    <w:rsid w:val="00E20328"/>
    <w:rsid w:val="00E2047F"/>
    <w:rsid w:val="00E20AD0"/>
    <w:rsid w:val="00E20E15"/>
    <w:rsid w:val="00E2364D"/>
    <w:rsid w:val="00E248D8"/>
    <w:rsid w:val="00E25051"/>
    <w:rsid w:val="00E252E6"/>
    <w:rsid w:val="00E253B8"/>
    <w:rsid w:val="00E25D00"/>
    <w:rsid w:val="00E308A3"/>
    <w:rsid w:val="00E31142"/>
    <w:rsid w:val="00E320FC"/>
    <w:rsid w:val="00E329C4"/>
    <w:rsid w:val="00E32D8E"/>
    <w:rsid w:val="00E332BF"/>
    <w:rsid w:val="00E33C7A"/>
    <w:rsid w:val="00E33D1C"/>
    <w:rsid w:val="00E347B3"/>
    <w:rsid w:val="00E34C0E"/>
    <w:rsid w:val="00E37612"/>
    <w:rsid w:val="00E4112C"/>
    <w:rsid w:val="00E4229A"/>
    <w:rsid w:val="00E438A1"/>
    <w:rsid w:val="00E43B13"/>
    <w:rsid w:val="00E440F3"/>
    <w:rsid w:val="00E448B3"/>
    <w:rsid w:val="00E45956"/>
    <w:rsid w:val="00E45E8C"/>
    <w:rsid w:val="00E4604C"/>
    <w:rsid w:val="00E46385"/>
    <w:rsid w:val="00E46846"/>
    <w:rsid w:val="00E46B1B"/>
    <w:rsid w:val="00E52B9E"/>
    <w:rsid w:val="00E53655"/>
    <w:rsid w:val="00E54A2B"/>
    <w:rsid w:val="00E54EBE"/>
    <w:rsid w:val="00E56D0B"/>
    <w:rsid w:val="00E56E94"/>
    <w:rsid w:val="00E61A65"/>
    <w:rsid w:val="00E62D91"/>
    <w:rsid w:val="00E6682E"/>
    <w:rsid w:val="00E6696F"/>
    <w:rsid w:val="00E67296"/>
    <w:rsid w:val="00E67A03"/>
    <w:rsid w:val="00E67F1D"/>
    <w:rsid w:val="00E70B5C"/>
    <w:rsid w:val="00E712E7"/>
    <w:rsid w:val="00E71CDF"/>
    <w:rsid w:val="00E723DB"/>
    <w:rsid w:val="00E727BC"/>
    <w:rsid w:val="00E72E91"/>
    <w:rsid w:val="00E742FA"/>
    <w:rsid w:val="00E75104"/>
    <w:rsid w:val="00E755AD"/>
    <w:rsid w:val="00E75A65"/>
    <w:rsid w:val="00E75DE4"/>
    <w:rsid w:val="00E7634B"/>
    <w:rsid w:val="00E7654D"/>
    <w:rsid w:val="00E765B5"/>
    <w:rsid w:val="00E765E9"/>
    <w:rsid w:val="00E76BD8"/>
    <w:rsid w:val="00E77AA6"/>
    <w:rsid w:val="00E82B58"/>
    <w:rsid w:val="00E84DEB"/>
    <w:rsid w:val="00E85C9D"/>
    <w:rsid w:val="00E86708"/>
    <w:rsid w:val="00E86713"/>
    <w:rsid w:val="00E86718"/>
    <w:rsid w:val="00E86ABE"/>
    <w:rsid w:val="00E9016C"/>
    <w:rsid w:val="00E90E5B"/>
    <w:rsid w:val="00E91958"/>
    <w:rsid w:val="00E91DFA"/>
    <w:rsid w:val="00E93C7A"/>
    <w:rsid w:val="00E9741C"/>
    <w:rsid w:val="00EA08A4"/>
    <w:rsid w:val="00EA29E6"/>
    <w:rsid w:val="00EA475F"/>
    <w:rsid w:val="00EA5D18"/>
    <w:rsid w:val="00EA631A"/>
    <w:rsid w:val="00EB1E15"/>
    <w:rsid w:val="00EB245C"/>
    <w:rsid w:val="00EB31B2"/>
    <w:rsid w:val="00EB35A0"/>
    <w:rsid w:val="00EB3623"/>
    <w:rsid w:val="00EB36AE"/>
    <w:rsid w:val="00EB3D56"/>
    <w:rsid w:val="00EB55B9"/>
    <w:rsid w:val="00EB57AE"/>
    <w:rsid w:val="00EB65C6"/>
    <w:rsid w:val="00EB7EE7"/>
    <w:rsid w:val="00EC2DE2"/>
    <w:rsid w:val="00EC3C1A"/>
    <w:rsid w:val="00EC45DD"/>
    <w:rsid w:val="00EC6F5A"/>
    <w:rsid w:val="00EC79BF"/>
    <w:rsid w:val="00EC79C2"/>
    <w:rsid w:val="00ED0E60"/>
    <w:rsid w:val="00ED1C1F"/>
    <w:rsid w:val="00ED2C82"/>
    <w:rsid w:val="00ED2FF6"/>
    <w:rsid w:val="00ED4504"/>
    <w:rsid w:val="00ED472F"/>
    <w:rsid w:val="00ED6362"/>
    <w:rsid w:val="00ED640D"/>
    <w:rsid w:val="00ED67A5"/>
    <w:rsid w:val="00ED736E"/>
    <w:rsid w:val="00ED7799"/>
    <w:rsid w:val="00EE145C"/>
    <w:rsid w:val="00EE2734"/>
    <w:rsid w:val="00EE2C4B"/>
    <w:rsid w:val="00EE2C6C"/>
    <w:rsid w:val="00EE3763"/>
    <w:rsid w:val="00EE40F8"/>
    <w:rsid w:val="00EE4BBA"/>
    <w:rsid w:val="00EE5205"/>
    <w:rsid w:val="00EE60C8"/>
    <w:rsid w:val="00EE64E6"/>
    <w:rsid w:val="00EF0A68"/>
    <w:rsid w:val="00EF1514"/>
    <w:rsid w:val="00EF23E8"/>
    <w:rsid w:val="00EF4A1C"/>
    <w:rsid w:val="00EF4EEC"/>
    <w:rsid w:val="00EF52AC"/>
    <w:rsid w:val="00EF5B30"/>
    <w:rsid w:val="00EF6E40"/>
    <w:rsid w:val="00F00F2E"/>
    <w:rsid w:val="00F01D24"/>
    <w:rsid w:val="00F0203F"/>
    <w:rsid w:val="00F025D5"/>
    <w:rsid w:val="00F029C5"/>
    <w:rsid w:val="00F0465B"/>
    <w:rsid w:val="00F047EF"/>
    <w:rsid w:val="00F04A4A"/>
    <w:rsid w:val="00F051D5"/>
    <w:rsid w:val="00F06514"/>
    <w:rsid w:val="00F065AC"/>
    <w:rsid w:val="00F0669A"/>
    <w:rsid w:val="00F1133E"/>
    <w:rsid w:val="00F116AF"/>
    <w:rsid w:val="00F11A2E"/>
    <w:rsid w:val="00F12051"/>
    <w:rsid w:val="00F12371"/>
    <w:rsid w:val="00F1299A"/>
    <w:rsid w:val="00F134DF"/>
    <w:rsid w:val="00F13E8A"/>
    <w:rsid w:val="00F15493"/>
    <w:rsid w:val="00F1763E"/>
    <w:rsid w:val="00F202EA"/>
    <w:rsid w:val="00F20BA1"/>
    <w:rsid w:val="00F2195F"/>
    <w:rsid w:val="00F22ED7"/>
    <w:rsid w:val="00F237FE"/>
    <w:rsid w:val="00F23DFF"/>
    <w:rsid w:val="00F23F0F"/>
    <w:rsid w:val="00F240BD"/>
    <w:rsid w:val="00F25D38"/>
    <w:rsid w:val="00F26484"/>
    <w:rsid w:val="00F265BF"/>
    <w:rsid w:val="00F26932"/>
    <w:rsid w:val="00F27502"/>
    <w:rsid w:val="00F30A64"/>
    <w:rsid w:val="00F30E08"/>
    <w:rsid w:val="00F31C3F"/>
    <w:rsid w:val="00F32FAB"/>
    <w:rsid w:val="00F3507D"/>
    <w:rsid w:val="00F364DD"/>
    <w:rsid w:val="00F36E8F"/>
    <w:rsid w:val="00F40F6B"/>
    <w:rsid w:val="00F4147E"/>
    <w:rsid w:val="00F41516"/>
    <w:rsid w:val="00F41A72"/>
    <w:rsid w:val="00F42221"/>
    <w:rsid w:val="00F437A2"/>
    <w:rsid w:val="00F46AB6"/>
    <w:rsid w:val="00F50C69"/>
    <w:rsid w:val="00F50F10"/>
    <w:rsid w:val="00F520E0"/>
    <w:rsid w:val="00F52379"/>
    <w:rsid w:val="00F526C4"/>
    <w:rsid w:val="00F52722"/>
    <w:rsid w:val="00F539C0"/>
    <w:rsid w:val="00F53B0E"/>
    <w:rsid w:val="00F549AD"/>
    <w:rsid w:val="00F56C0D"/>
    <w:rsid w:val="00F57340"/>
    <w:rsid w:val="00F60779"/>
    <w:rsid w:val="00F61492"/>
    <w:rsid w:val="00F61644"/>
    <w:rsid w:val="00F6323C"/>
    <w:rsid w:val="00F63441"/>
    <w:rsid w:val="00F6575D"/>
    <w:rsid w:val="00F65D4F"/>
    <w:rsid w:val="00F66B4E"/>
    <w:rsid w:val="00F67469"/>
    <w:rsid w:val="00F707D0"/>
    <w:rsid w:val="00F7099A"/>
    <w:rsid w:val="00F70BD7"/>
    <w:rsid w:val="00F73420"/>
    <w:rsid w:val="00F74132"/>
    <w:rsid w:val="00F74F8B"/>
    <w:rsid w:val="00F75EB7"/>
    <w:rsid w:val="00F76B96"/>
    <w:rsid w:val="00F80521"/>
    <w:rsid w:val="00F834D2"/>
    <w:rsid w:val="00F8384E"/>
    <w:rsid w:val="00F844E5"/>
    <w:rsid w:val="00F85EC7"/>
    <w:rsid w:val="00F866EA"/>
    <w:rsid w:val="00F86C99"/>
    <w:rsid w:val="00F907DB"/>
    <w:rsid w:val="00F91482"/>
    <w:rsid w:val="00F918D4"/>
    <w:rsid w:val="00F9460B"/>
    <w:rsid w:val="00F96D8F"/>
    <w:rsid w:val="00FA05D3"/>
    <w:rsid w:val="00FA1581"/>
    <w:rsid w:val="00FA15BC"/>
    <w:rsid w:val="00FA34D1"/>
    <w:rsid w:val="00FA3BB8"/>
    <w:rsid w:val="00FA3D6E"/>
    <w:rsid w:val="00FA7F09"/>
    <w:rsid w:val="00FB0C79"/>
    <w:rsid w:val="00FB1034"/>
    <w:rsid w:val="00FB2447"/>
    <w:rsid w:val="00FB31DC"/>
    <w:rsid w:val="00FB3DDD"/>
    <w:rsid w:val="00FB4D48"/>
    <w:rsid w:val="00FB56E6"/>
    <w:rsid w:val="00FB584A"/>
    <w:rsid w:val="00FB5949"/>
    <w:rsid w:val="00FB5A24"/>
    <w:rsid w:val="00FB66B8"/>
    <w:rsid w:val="00FB6B22"/>
    <w:rsid w:val="00FC1386"/>
    <w:rsid w:val="00FC2238"/>
    <w:rsid w:val="00FC267B"/>
    <w:rsid w:val="00FC351B"/>
    <w:rsid w:val="00FC39A5"/>
    <w:rsid w:val="00FC46E8"/>
    <w:rsid w:val="00FC4F18"/>
    <w:rsid w:val="00FC60CB"/>
    <w:rsid w:val="00FD21AE"/>
    <w:rsid w:val="00FD2B60"/>
    <w:rsid w:val="00FD2F8E"/>
    <w:rsid w:val="00FD509F"/>
    <w:rsid w:val="00FD6C1D"/>
    <w:rsid w:val="00FD7130"/>
    <w:rsid w:val="00FD7F03"/>
    <w:rsid w:val="00FE032C"/>
    <w:rsid w:val="00FE11BE"/>
    <w:rsid w:val="00FE1878"/>
    <w:rsid w:val="00FE36A0"/>
    <w:rsid w:val="00FE3B78"/>
    <w:rsid w:val="00FE50D0"/>
    <w:rsid w:val="00FE5211"/>
    <w:rsid w:val="00FE6798"/>
    <w:rsid w:val="00FE7734"/>
    <w:rsid w:val="00FE7808"/>
    <w:rsid w:val="00FE7DD1"/>
    <w:rsid w:val="00FF1050"/>
    <w:rsid w:val="00FF209E"/>
    <w:rsid w:val="00FF4373"/>
    <w:rsid w:val="00FF4399"/>
    <w:rsid w:val="00FF4945"/>
    <w:rsid w:val="0200CD3D"/>
    <w:rsid w:val="02077168"/>
    <w:rsid w:val="0219C901"/>
    <w:rsid w:val="023C6B0C"/>
    <w:rsid w:val="029810E0"/>
    <w:rsid w:val="02ADFA5A"/>
    <w:rsid w:val="03184083"/>
    <w:rsid w:val="03FEF957"/>
    <w:rsid w:val="045F339F"/>
    <w:rsid w:val="04EAC257"/>
    <w:rsid w:val="064EB138"/>
    <w:rsid w:val="0665D607"/>
    <w:rsid w:val="067340D7"/>
    <w:rsid w:val="06B1A988"/>
    <w:rsid w:val="06C8AE97"/>
    <w:rsid w:val="06C8E168"/>
    <w:rsid w:val="074191B5"/>
    <w:rsid w:val="082DE9D7"/>
    <w:rsid w:val="0912F173"/>
    <w:rsid w:val="0B5F9166"/>
    <w:rsid w:val="0C6156CB"/>
    <w:rsid w:val="0D142FAF"/>
    <w:rsid w:val="0EC13476"/>
    <w:rsid w:val="0EE47A49"/>
    <w:rsid w:val="0EF55E27"/>
    <w:rsid w:val="0F1CF806"/>
    <w:rsid w:val="103B4966"/>
    <w:rsid w:val="104FB0DF"/>
    <w:rsid w:val="1078AD53"/>
    <w:rsid w:val="107EACBE"/>
    <w:rsid w:val="1140F6AB"/>
    <w:rsid w:val="1193B5CC"/>
    <w:rsid w:val="11A92026"/>
    <w:rsid w:val="1370BF19"/>
    <w:rsid w:val="1558219B"/>
    <w:rsid w:val="1630B443"/>
    <w:rsid w:val="169DA785"/>
    <w:rsid w:val="16F68F11"/>
    <w:rsid w:val="172FC1B3"/>
    <w:rsid w:val="173393B1"/>
    <w:rsid w:val="186F8DAC"/>
    <w:rsid w:val="1894496D"/>
    <w:rsid w:val="19225DA4"/>
    <w:rsid w:val="198BA80F"/>
    <w:rsid w:val="198F3749"/>
    <w:rsid w:val="1A157696"/>
    <w:rsid w:val="1A6A85F3"/>
    <w:rsid w:val="1B46BD39"/>
    <w:rsid w:val="1BA62750"/>
    <w:rsid w:val="1C8331C6"/>
    <w:rsid w:val="1C909DBB"/>
    <w:rsid w:val="1DA9B8EE"/>
    <w:rsid w:val="1DAC0C79"/>
    <w:rsid w:val="1DF595F4"/>
    <w:rsid w:val="1EF17843"/>
    <w:rsid w:val="1F0595CC"/>
    <w:rsid w:val="1F0F65FD"/>
    <w:rsid w:val="1F51FD5C"/>
    <w:rsid w:val="206D9FD2"/>
    <w:rsid w:val="207ED054"/>
    <w:rsid w:val="20B91736"/>
    <w:rsid w:val="20E7A84F"/>
    <w:rsid w:val="21456D49"/>
    <w:rsid w:val="2160870D"/>
    <w:rsid w:val="2248D77C"/>
    <w:rsid w:val="23432634"/>
    <w:rsid w:val="23B53377"/>
    <w:rsid w:val="23BCCF08"/>
    <w:rsid w:val="23F97ED8"/>
    <w:rsid w:val="243D7080"/>
    <w:rsid w:val="256E9A9F"/>
    <w:rsid w:val="25F8F615"/>
    <w:rsid w:val="261809CE"/>
    <w:rsid w:val="26620858"/>
    <w:rsid w:val="26886AA8"/>
    <w:rsid w:val="26B98C09"/>
    <w:rsid w:val="279355A5"/>
    <w:rsid w:val="27CC5848"/>
    <w:rsid w:val="28D085C9"/>
    <w:rsid w:val="298CB4F4"/>
    <w:rsid w:val="2999A91A"/>
    <w:rsid w:val="29A5D79E"/>
    <w:rsid w:val="2B07D514"/>
    <w:rsid w:val="2BF57B3E"/>
    <w:rsid w:val="2C9608B7"/>
    <w:rsid w:val="2CA80B64"/>
    <w:rsid w:val="2CDB5183"/>
    <w:rsid w:val="2D290445"/>
    <w:rsid w:val="2DE2D98A"/>
    <w:rsid w:val="2EF53EB6"/>
    <w:rsid w:val="2F2B23C2"/>
    <w:rsid w:val="2F447DF5"/>
    <w:rsid w:val="2F863589"/>
    <w:rsid w:val="3002F139"/>
    <w:rsid w:val="30165143"/>
    <w:rsid w:val="30C1647D"/>
    <w:rsid w:val="30DB97AE"/>
    <w:rsid w:val="30DEB06A"/>
    <w:rsid w:val="311DE1A2"/>
    <w:rsid w:val="320CE13D"/>
    <w:rsid w:val="32369050"/>
    <w:rsid w:val="3273905F"/>
    <w:rsid w:val="32DC1411"/>
    <w:rsid w:val="33028FAE"/>
    <w:rsid w:val="33C88798"/>
    <w:rsid w:val="340E31D0"/>
    <w:rsid w:val="34D42CF8"/>
    <w:rsid w:val="35EDDC92"/>
    <w:rsid w:val="36401301"/>
    <w:rsid w:val="3696B8EF"/>
    <w:rsid w:val="36BEBEF5"/>
    <w:rsid w:val="372E164B"/>
    <w:rsid w:val="382C4B2A"/>
    <w:rsid w:val="3862B5CA"/>
    <w:rsid w:val="39907B67"/>
    <w:rsid w:val="3A374D75"/>
    <w:rsid w:val="3B34F62C"/>
    <w:rsid w:val="3BE62C2C"/>
    <w:rsid w:val="3C48079F"/>
    <w:rsid w:val="3D26B67E"/>
    <w:rsid w:val="3DE94145"/>
    <w:rsid w:val="3E091ACD"/>
    <w:rsid w:val="3E2E7855"/>
    <w:rsid w:val="3E647792"/>
    <w:rsid w:val="3E9249B2"/>
    <w:rsid w:val="3EE70F62"/>
    <w:rsid w:val="3F394493"/>
    <w:rsid w:val="3F4AF871"/>
    <w:rsid w:val="3FA0E79C"/>
    <w:rsid w:val="4023AE47"/>
    <w:rsid w:val="404DCD3A"/>
    <w:rsid w:val="40B5C07E"/>
    <w:rsid w:val="4194F101"/>
    <w:rsid w:val="4197402C"/>
    <w:rsid w:val="4400730D"/>
    <w:rsid w:val="44978350"/>
    <w:rsid w:val="459AED83"/>
    <w:rsid w:val="4622732C"/>
    <w:rsid w:val="4622F56C"/>
    <w:rsid w:val="464CED68"/>
    <w:rsid w:val="475BF65C"/>
    <w:rsid w:val="47644708"/>
    <w:rsid w:val="47E46D06"/>
    <w:rsid w:val="4826C18C"/>
    <w:rsid w:val="48F409EA"/>
    <w:rsid w:val="490142B6"/>
    <w:rsid w:val="4A06CAB3"/>
    <w:rsid w:val="4B3588BE"/>
    <w:rsid w:val="4C38F2F1"/>
    <w:rsid w:val="4C745E6E"/>
    <w:rsid w:val="4C80B82E"/>
    <w:rsid w:val="4C892FB2"/>
    <w:rsid w:val="4C8D20A3"/>
    <w:rsid w:val="4D2B49CE"/>
    <w:rsid w:val="4E255119"/>
    <w:rsid w:val="4E6172FF"/>
    <w:rsid w:val="4E744CBD"/>
    <w:rsid w:val="4E8A83DC"/>
    <w:rsid w:val="4F11AB19"/>
    <w:rsid w:val="508B95A4"/>
    <w:rsid w:val="517A8371"/>
    <w:rsid w:val="5192EC1D"/>
    <w:rsid w:val="51B23C1E"/>
    <w:rsid w:val="51FBF2E2"/>
    <w:rsid w:val="526F31FB"/>
    <w:rsid w:val="52EA3B78"/>
    <w:rsid w:val="52EDDCA4"/>
    <w:rsid w:val="539B0CB4"/>
    <w:rsid w:val="53E73163"/>
    <w:rsid w:val="53ED6319"/>
    <w:rsid w:val="53FB8117"/>
    <w:rsid w:val="54262EBD"/>
    <w:rsid w:val="55E898BE"/>
    <w:rsid w:val="56957686"/>
    <w:rsid w:val="56BFF423"/>
    <w:rsid w:val="56FD632E"/>
    <w:rsid w:val="5730840D"/>
    <w:rsid w:val="5763DA9E"/>
    <w:rsid w:val="579CCC06"/>
    <w:rsid w:val="5846E816"/>
    <w:rsid w:val="5899CB07"/>
    <w:rsid w:val="590B007F"/>
    <w:rsid w:val="5A2CB63C"/>
    <w:rsid w:val="5ACC3456"/>
    <w:rsid w:val="5D62CDE2"/>
    <w:rsid w:val="60C4A634"/>
    <w:rsid w:val="61DE781F"/>
    <w:rsid w:val="61F10BC5"/>
    <w:rsid w:val="61F8C4EF"/>
    <w:rsid w:val="6241A8E6"/>
    <w:rsid w:val="62588912"/>
    <w:rsid w:val="62CC2752"/>
    <w:rsid w:val="6330F0DB"/>
    <w:rsid w:val="6381868B"/>
    <w:rsid w:val="63D3C6DA"/>
    <w:rsid w:val="6499C202"/>
    <w:rsid w:val="6594E558"/>
    <w:rsid w:val="65951D30"/>
    <w:rsid w:val="6755BB60"/>
    <w:rsid w:val="691A8D13"/>
    <w:rsid w:val="694DF115"/>
    <w:rsid w:val="695EC52A"/>
    <w:rsid w:val="6983C26F"/>
    <w:rsid w:val="69A42C65"/>
    <w:rsid w:val="69CA2381"/>
    <w:rsid w:val="6A4D582D"/>
    <w:rsid w:val="6A9192B6"/>
    <w:rsid w:val="6BB016BB"/>
    <w:rsid w:val="6C6ACB2E"/>
    <w:rsid w:val="6C6C9013"/>
    <w:rsid w:val="6CF8BD52"/>
    <w:rsid w:val="6D70B41A"/>
    <w:rsid w:val="6EAB6EAF"/>
    <w:rsid w:val="6F18D1D5"/>
    <w:rsid w:val="6F95FEF1"/>
    <w:rsid w:val="7047F5B9"/>
    <w:rsid w:val="70D59471"/>
    <w:rsid w:val="71B38906"/>
    <w:rsid w:val="71D763F3"/>
    <w:rsid w:val="72F14988"/>
    <w:rsid w:val="7360319D"/>
    <w:rsid w:val="737614FD"/>
    <w:rsid w:val="73A436D7"/>
    <w:rsid w:val="742993CF"/>
    <w:rsid w:val="747434B1"/>
    <w:rsid w:val="74AABE9D"/>
    <w:rsid w:val="76BF6A31"/>
    <w:rsid w:val="76F7A083"/>
    <w:rsid w:val="776E2228"/>
    <w:rsid w:val="7875A251"/>
    <w:rsid w:val="788510A1"/>
    <w:rsid w:val="7935D35C"/>
    <w:rsid w:val="79F8AFF7"/>
    <w:rsid w:val="7AA37FEC"/>
    <w:rsid w:val="7AA9E430"/>
    <w:rsid w:val="7B34F5AE"/>
    <w:rsid w:val="7BEBE10E"/>
    <w:rsid w:val="7D220A3F"/>
    <w:rsid w:val="7D42951A"/>
    <w:rsid w:val="7D4826C2"/>
    <w:rsid w:val="7D72A141"/>
    <w:rsid w:val="7D8960BE"/>
    <w:rsid w:val="7DF28CEE"/>
    <w:rsid w:val="7DF35741"/>
    <w:rsid w:val="7E1151AE"/>
    <w:rsid w:val="7E1236C5"/>
    <w:rsid w:val="7E693C75"/>
    <w:rsid w:val="7EBA6BD4"/>
    <w:rsid w:val="7ED07738"/>
    <w:rsid w:val="7FC3D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C911"/>
  <w15:chartTrackingRefBased/>
  <w15:docId w15:val="{D87FAECE-67BC-4A89-AC99-EAD1EFA1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5FB"/>
    <w:pPr>
      <w:spacing w:after="0" w:line="276" w:lineRule="auto"/>
      <w:jc w:val="both"/>
    </w:pPr>
    <w:rPr>
      <w:rFonts w:ascii="Arial" w:hAnsi="Arial" w:eastAsia="Calibri" w:cs="Arial"/>
    </w:rPr>
  </w:style>
  <w:style w:type="paragraph" w:styleId="Ttulo1">
    <w:name w:val="heading 1"/>
    <w:basedOn w:val="Normal"/>
    <w:link w:val="Ttulo1Char"/>
    <w:uiPriority w:val="9"/>
    <w:qFormat/>
    <w:rsid w:val="000D14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12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1FF8"/>
    <w:pPr>
      <w:spacing w:after="0" w:line="240" w:lineRule="auto"/>
    </w:pPr>
    <w:rPr>
      <w:rFonts w:ascii="Calibri" w:hAnsi="Calibri" w:eastAsia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DB1FF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DB1FF8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B1FF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B1FF8"/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733F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0D14AA"/>
    <w:rPr>
      <w:rFonts w:ascii="Times New Roman" w:hAnsi="Times New Roman" w:eastAsia="Times New Roman" w:cs="Times New Roman"/>
      <w:b/>
      <w:bCs/>
      <w:kern w:val="36"/>
      <w:sz w:val="48"/>
      <w:szCs w:val="48"/>
      <w:lang w:val="en-US" w:eastAsia="pt-BR"/>
    </w:rPr>
  </w:style>
  <w:style w:type="paragraph" w:styleId="NormalWeb">
    <w:name w:val="Normal (Web)"/>
    <w:basedOn w:val="Normal"/>
    <w:uiPriority w:val="99"/>
    <w:unhideWhenUsed/>
    <w:rsid w:val="00AD7E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1C11E5"/>
    <w:rPr>
      <w:color w:val="0563C1" w:themeColor="hyperlink"/>
      <w:u w:val="single"/>
    </w:rPr>
  </w:style>
  <w:style w:type="character" w:styleId="UnresolvedMention1" w:customStyle="1">
    <w:name w:val="Unresolved Mention1"/>
    <w:basedOn w:val="Fontepargpadro"/>
    <w:uiPriority w:val="99"/>
    <w:semiHidden/>
    <w:unhideWhenUsed/>
    <w:rsid w:val="001C11E5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601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01F5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601F5E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1F5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01F5E"/>
    <w:rPr>
      <w:rFonts w:ascii="Calibri" w:hAnsi="Calibri" w:eastAsia="Calibri" w:cs="Times New Roman"/>
      <w:b/>
      <w:bCs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F5E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01F5E"/>
    <w:rPr>
      <w:rFonts w:ascii="Segoe UI" w:hAnsi="Segoe UI" w:eastAsia="Times New Roman" w:cs="Segoe UI"/>
      <w:sz w:val="18"/>
      <w:szCs w:val="18"/>
      <w:lang w:val="en-US"/>
    </w:rPr>
  </w:style>
  <w:style w:type="paragraph" w:styleId="Reviso">
    <w:name w:val="Revision"/>
    <w:hidden/>
    <w:uiPriority w:val="99"/>
    <w:semiHidden/>
    <w:rsid w:val="00412E94"/>
    <w:pPr>
      <w:spacing w:after="0" w:line="240" w:lineRule="auto"/>
    </w:pPr>
    <w:rPr>
      <w:rFonts w:ascii="Calibri" w:hAnsi="Calibri" w:eastAsia="Calibri" w:cs="Times New Roman"/>
    </w:rPr>
  </w:style>
  <w:style w:type="character" w:styleId="UnresolvedMention10" w:customStyle="1">
    <w:name w:val="Unresolved Mention10"/>
    <w:basedOn w:val="Fontepargpadro"/>
    <w:uiPriority w:val="99"/>
    <w:semiHidden/>
    <w:unhideWhenUsed/>
    <w:rsid w:val="00412E94"/>
    <w:rPr>
      <w:color w:val="605E5C"/>
      <w:shd w:val="clear" w:color="auto" w:fill="E1DFDD"/>
    </w:rPr>
  </w:style>
  <w:style w:type="character" w:styleId="UnresolvedMention100" w:customStyle="1">
    <w:name w:val="Unresolved Mention100"/>
    <w:basedOn w:val="Fontepargpadro"/>
    <w:uiPriority w:val="99"/>
    <w:semiHidden/>
    <w:unhideWhenUsed/>
    <w:rsid w:val="000B102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0112C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</w:rPr>
  </w:style>
  <w:style w:type="character" w:styleId="UnresolvedMention1000" w:customStyle="1">
    <w:name w:val="Unresolved Mention1000"/>
    <w:basedOn w:val="Fontepargpadro"/>
    <w:uiPriority w:val="99"/>
    <w:semiHidden/>
    <w:unhideWhenUsed/>
    <w:rsid w:val="00267C9A"/>
    <w:rPr>
      <w:color w:val="605E5C"/>
      <w:shd w:val="clear" w:color="auto" w:fill="E1DFDD"/>
    </w:rPr>
  </w:style>
  <w:style w:type="character" w:styleId="Meno1" w:customStyle="1">
    <w:name w:val="Menção1"/>
    <w:basedOn w:val="Fontepargpadro"/>
    <w:uiPriority w:val="99"/>
    <w:unhideWhenUsed/>
    <w:rsid w:val="00267C9A"/>
    <w:rPr>
      <w:color w:val="2B579A"/>
      <w:shd w:val="clear" w:color="auto" w:fill="E6E6E6"/>
    </w:rPr>
  </w:style>
  <w:style w:type="character" w:styleId="MenoPendente1" w:customStyle="1">
    <w:name w:val="Menção Pendente1"/>
    <w:basedOn w:val="Fontepargpadro"/>
    <w:uiPriority w:val="99"/>
    <w:unhideWhenUsed/>
    <w:rsid w:val="00267C9A"/>
    <w:rPr>
      <w:color w:val="605E5C"/>
      <w:shd w:val="clear" w:color="auto" w:fill="E1DFDD"/>
    </w:rPr>
  </w:style>
  <w:style w:type="character" w:styleId="UnresolvedMention10000" w:customStyle="1">
    <w:name w:val="Unresolved Mention10000"/>
    <w:basedOn w:val="Fontepargpadro"/>
    <w:uiPriority w:val="99"/>
    <w:semiHidden/>
    <w:unhideWhenUsed/>
    <w:rsid w:val="00267C9A"/>
    <w:rPr>
      <w:color w:val="605E5C"/>
      <w:shd w:val="clear" w:color="auto" w:fill="E1DFDD"/>
    </w:rPr>
  </w:style>
  <w:style w:type="character" w:styleId="UnresolvedMention100000" w:customStyle="1">
    <w:name w:val="Unresolved Mention100000"/>
    <w:basedOn w:val="Fontepargpadro"/>
    <w:uiPriority w:val="99"/>
    <w:semiHidden/>
    <w:unhideWhenUsed/>
    <w:rsid w:val="00267C9A"/>
    <w:rPr>
      <w:color w:val="605E5C"/>
      <w:shd w:val="clear" w:color="auto" w:fill="E1DFDD"/>
    </w:rPr>
  </w:style>
  <w:style w:type="character" w:styleId="UnresolvedMention1000000" w:customStyle="1">
    <w:name w:val="Unresolved Mention1000000"/>
    <w:basedOn w:val="Fontepargpadro"/>
    <w:uiPriority w:val="99"/>
    <w:semiHidden/>
    <w:unhideWhenUsed/>
    <w:rsid w:val="000A07F2"/>
    <w:rPr>
      <w:color w:val="605E5C"/>
      <w:shd w:val="clear" w:color="auto" w:fill="E1DFDD"/>
    </w:rPr>
  </w:style>
  <w:style w:type="character" w:styleId="UnresolvedMention10000000" w:customStyle="1">
    <w:name w:val="Unresolved Mention10000000"/>
    <w:basedOn w:val="Fontepargpadro"/>
    <w:uiPriority w:val="99"/>
    <w:semiHidden/>
    <w:unhideWhenUsed/>
    <w:rsid w:val="000A07F2"/>
    <w:rPr>
      <w:color w:val="605E5C"/>
      <w:shd w:val="clear" w:color="auto" w:fill="E1DFDD"/>
    </w:rPr>
  </w:style>
  <w:style w:type="character" w:styleId="UnresolvedMention100000000" w:customStyle="1">
    <w:name w:val="Unresolved Mention100000000"/>
    <w:basedOn w:val="Fontepargpadro"/>
    <w:uiPriority w:val="99"/>
    <w:semiHidden/>
    <w:unhideWhenUsed/>
    <w:rsid w:val="0092454E"/>
    <w:rPr>
      <w:color w:val="605E5C"/>
      <w:shd w:val="clear" w:color="auto" w:fill="E1DFDD"/>
    </w:rPr>
  </w:style>
  <w:style w:type="character" w:styleId="UnresolvedMention1000000000" w:customStyle="1">
    <w:name w:val="Unresolved Mention1000000000"/>
    <w:basedOn w:val="Fontepargpadro"/>
    <w:uiPriority w:val="99"/>
    <w:semiHidden/>
    <w:unhideWhenUsed/>
    <w:rsid w:val="00B04635"/>
    <w:rPr>
      <w:color w:val="605E5C"/>
      <w:shd w:val="clear" w:color="auto" w:fill="E1DFDD"/>
    </w:rPr>
  </w:style>
  <w:style w:type="character" w:styleId="UnresolvedMention10000000000" w:customStyle="1">
    <w:name w:val="Unresolved Mention10000000000"/>
    <w:basedOn w:val="Fontepargpadro"/>
    <w:uiPriority w:val="99"/>
    <w:semiHidden/>
    <w:unhideWhenUsed/>
    <w:rsid w:val="00037F00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112C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FC39A5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FC39A5"/>
    <w:rPr>
      <w:vertAlign w:val="superscript"/>
    </w:rPr>
  </w:style>
  <w:style w:type="character" w:styleId="UnresolvedMention100000000000" w:customStyle="1">
    <w:name w:val="Unresolved Mention100000000000"/>
    <w:basedOn w:val="Fontepargpadro"/>
    <w:uiPriority w:val="99"/>
    <w:semiHidden/>
    <w:unhideWhenUsed/>
    <w:rsid w:val="00106CE6"/>
    <w:rPr>
      <w:color w:val="605E5C"/>
      <w:shd w:val="clear" w:color="auto" w:fill="E1DFDD"/>
    </w:rPr>
  </w:style>
  <w:style w:type="character" w:styleId="UnresolvedMention1000000000000" w:customStyle="1">
    <w:name w:val="Unresolved Mention1000000000000"/>
    <w:basedOn w:val="Fontepargpadro"/>
    <w:uiPriority w:val="99"/>
    <w:semiHidden/>
    <w:unhideWhenUsed/>
    <w:rsid w:val="00632463"/>
    <w:rPr>
      <w:color w:val="605E5C"/>
      <w:shd w:val="clear" w:color="auto" w:fill="E1DFDD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72EB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UnresolvedMention10000000000000" w:customStyle="1">
    <w:name w:val="Unresolved Mention10000000000000"/>
    <w:basedOn w:val="Fontepargpadro"/>
    <w:uiPriority w:val="99"/>
    <w:semiHidden/>
    <w:unhideWhenUsed/>
    <w:rsid w:val="00B401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3069"/>
    <w:rPr>
      <w:color w:val="954F72" w:themeColor="followedHyperlink"/>
      <w:u w:val="single"/>
    </w:rPr>
  </w:style>
  <w:style w:type="character" w:styleId="UnresolvedMention100000000000000" w:customStyle="1">
    <w:name w:val="Unresolved Mention100000000000000"/>
    <w:basedOn w:val="Fontepargpadro"/>
    <w:uiPriority w:val="99"/>
    <w:semiHidden/>
    <w:unhideWhenUsed/>
    <w:rsid w:val="00A92DDA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557F4"/>
    <w:pPr>
      <w:spacing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4557F4"/>
    <w:rPr>
      <w:rFonts w:ascii="Arial" w:hAnsi="Arial" w:eastAsia="Calibri" w:cs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557F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4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fhir.org/conformance-testing/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hyperlink" Target="https://apps.who.int/iris/rest/bitstreams/1415502/retrieve" TargetMode="External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gov.br/saude/pt-br/assuntos/saude-digital/monitoramento-e-avaliacao-da-esd/BoletinsConecteSUS_Abr.2022.pdf" TargetMode="Externa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hyperlink" Target="https://apps.who.int/iris/bitstream/handle/10665/343361/WHO-2019-nCoV-Digital-certificates-vaccination-2021.1-eng.pdf?sequence=1&amp;isAllowed=y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in.gov.br/en/web/dou/-/portaria-n-1.434-de-28-de-maio-de-2020-259143327" TargetMode="External" Id="rId16" /><Relationship Type="http://schemas.openxmlformats.org/officeDocument/2006/relationships/hyperlink" Target="https://bvsms.saude.gov.br/bvs/publicacoes/relatorio_monitoramento_estrategia_saude_digital.pdf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hyperlink" Target="http://hl7.org/fhir/uv/ips/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://www.jointinitiativecouncil.org/images/pdf/jic.setting.the.stage.for.the.future.pdf" TargetMode="External" Id="rId15" /><Relationship Type="http://schemas.openxmlformats.org/officeDocument/2006/relationships/image" Target="media/image1.png" Id="rId23" /><Relationship Type="http://schemas.microsoft.com/office/2011/relationships/people" Target="people.xml" Id="rId28" /><Relationship Type="http://schemas.openxmlformats.org/officeDocument/2006/relationships/endnotes" Target="endnotes.xml" Id="rId10" /><Relationship Type="http://schemas.openxmlformats.org/officeDocument/2006/relationships/hyperlink" Target="https://www.in.gov.br/en/web/dou/-/portaria-gm/ms-n-1.768-de-30-de-julho-de-2021-335472332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hyperlink" Target="https://international-patient-summary.net/category/topics/inplementations-globe/" TargetMode="External" Id="rId22" /><Relationship Type="http://schemas.openxmlformats.org/officeDocument/2006/relationships/fontTable" Target="fontTable.xml" Id="rId27" /><Relationship Type="http://schemas.microsoft.com/office/2019/05/relationships/documenttasks" Target="documenttasks/documenttasks1.xml" Id="rId30" /><Relationship Type="http://schemas.openxmlformats.org/officeDocument/2006/relationships/glossaryDocument" Target="glossary/document.xml" Id="R2fc69e551b3a443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C21B12C7-92CB-4BEE-9BAF-56DD23B5FF37}">
    <t:Anchor>
      <t:Comment id="462305729"/>
    </t:Anchor>
    <t:History>
      <t:Event id="{930BFD26-7861-45B7-B106-075611C7FE8E}" time="2022-05-31T11:11:54.453Z">
        <t:Attribution userId="S::sabrina.dgadenz@hsl.org.br::ffc38408-ddf4-47f2-aa50-1994fea70d7a" userProvider="AD" userName="Sabrina Dalbosco Gadenz"/>
        <t:Anchor>
          <t:Comment id="462305729"/>
        </t:Anchor>
        <t:Create/>
      </t:Event>
      <t:Event id="{9FD3F873-DC9C-4CE2-B9DC-3AA638D4A43A}" time="2022-05-31T11:11:54.453Z">
        <t:Attribution userId="S::sabrina.dgadenz@hsl.org.br::ffc38408-ddf4-47f2-aa50-1994fea70d7a" userProvider="AD" userName="Sabrina Dalbosco Gadenz"/>
        <t:Anchor>
          <t:Comment id="462305729"/>
        </t:Anchor>
        <t:Assign userId="S::fabio.clario@hsl.org.br::f27d1062-1bd6-48da-befb-7503f98a9160" userProvider="AD" userName="Fabio de Cerqueira Lario"/>
      </t:Event>
      <t:Event id="{0522836C-7C35-4A51-A71A-867E245AE48B}" time="2022-05-31T11:11:54.453Z">
        <t:Attribution userId="S::sabrina.dgadenz@hsl.org.br::ffc38408-ddf4-47f2-aa50-1994fea70d7a" userProvider="AD" userName="Sabrina Dalbosco Gadenz"/>
        <t:Anchor>
          <t:Comment id="462305729"/>
        </t:Anchor>
        <t:SetTitle title="@Fabio de Cerqueira Lario e @Daniel Bulbarelli Martinez podem nos ajudar nesse ponto?"/>
      </t:Event>
    </t:History>
  </t:Task>
  <t:Task id="{8FD4173D-F94C-4673-81F9-84B01C07C80C}">
    <t:Anchor>
      <t:Comment id="1919690124"/>
    </t:Anchor>
    <t:History>
      <t:Event id="{7CDA4BD0-B0D1-45DE-9F5F-449569E2D639}" time="2022-05-31T11:12:57.75Z">
        <t:Attribution userId="S::sabrina.dgadenz@hsl.org.br::ffc38408-ddf4-47f2-aa50-1994fea70d7a" userProvider="AD" userName="Sabrina Dalbosco Gadenz"/>
        <t:Anchor>
          <t:Comment id="1919690124"/>
        </t:Anchor>
        <t:Create/>
      </t:Event>
      <t:Event id="{CA8A21A0-DE50-4E04-9C8C-F992D9264F8A}" time="2022-05-31T11:12:57.75Z">
        <t:Attribution userId="S::sabrina.dgadenz@hsl.org.br::ffc38408-ddf4-47f2-aa50-1994fea70d7a" userProvider="AD" userName="Sabrina Dalbosco Gadenz"/>
        <t:Anchor>
          <t:Comment id="1919690124"/>
        </t:Anchor>
        <t:Assign userId="S::nubia.viana@hsl.org.br::2a3ba353-5fff-44b5-a135-abf68dbcc494" userProvider="AD" userName="Nubia Viana"/>
      </t:Event>
      <t:Event id="{A450AF73-3FF1-43D0-A18D-87C7F349147A}" time="2022-05-31T11:12:57.75Z">
        <t:Attribution userId="S::sabrina.dgadenz@hsl.org.br::ffc38408-ddf4-47f2-aa50-1994fea70d7a" userProvider="AD" userName="Sabrina Dalbosco Gadenz"/>
        <t:Anchor>
          <t:Comment id="1919690124"/>
        </t:Anchor>
        <t:SetTitle title="@Nubia Viana pode nos apoiar com a escrita da expertise da squad de dados?"/>
      </t:Event>
    </t:History>
  </t:Task>
  <t:Task id="{9082E719-1BC9-4656-A3BB-0D9F19103C35}">
    <t:Anchor>
      <t:Comment id="1060408098"/>
    </t:Anchor>
    <t:History>
      <t:Event id="{2AD75470-85E9-4CAC-9AFB-19AA2A8F5A04}" time="2022-05-31T11:30:48.752Z">
        <t:Attribution userId="S::sabrina.dgadenz@hsl.org.br::ffc38408-ddf4-47f2-aa50-1994fea70d7a" userProvider="AD" userName="Sabrina Dalbosco Gadenz"/>
        <t:Anchor>
          <t:Comment id="1060408098"/>
        </t:Anchor>
        <t:Create/>
      </t:Event>
      <t:Event id="{EB61820F-7BDF-49C8-AF67-9CF83C1EE304}" time="2022-05-31T11:30:48.752Z">
        <t:Attribution userId="S::sabrina.dgadenz@hsl.org.br::ffc38408-ddf4-47f2-aa50-1994fea70d7a" userProvider="AD" userName="Sabrina Dalbosco Gadenz"/>
        <t:Anchor>
          <t:Comment id="1060408098"/>
        </t:Anchor>
        <t:Assign userId="S::gabriel.gaoliveira@hsl.org.br::d770284c-1486-4a43-a565-6b7fb502657b" userProvider="AD" userName="Gabriel Gausmann Oliveira"/>
      </t:Event>
      <t:Event id="{25304454-E285-4112-A585-2854F07C3351}" time="2022-05-31T11:30:48.752Z">
        <t:Attribution userId="S::sabrina.dgadenz@hsl.org.br::ffc38408-ddf4-47f2-aa50-1994fea70d7a" userProvider="AD" userName="Sabrina Dalbosco Gadenz"/>
        <t:Anchor>
          <t:Comment id="1060408098"/>
        </t:Anchor>
        <t:SetTitle title="@Gabriel Gausmann Oliveira e @Beatriz de Faria Leao validem essas informações abaixo e vejam se está faltando alguma coisa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a54e1-29dc-49eb-aa9e-a21e1a559a02}"/>
      </w:docPartPr>
      <w:docPartBody>
        <w:p w14:paraId="191110F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0e5242-86c9-4bc1-91ef-71d595c6f6eb">
      <UserInfo>
        <DisplayName>Fabio de Cerqueira Lario</DisplayName>
        <AccountId>23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942BBF91DA3C409F6490A3FF65830D" ma:contentTypeVersion="4" ma:contentTypeDescription="Criar um novo documento." ma:contentTypeScope="" ma:versionID="1b9d4c9ca1c61f2530de5c70c3e4e2aa">
  <xsd:schema xmlns:xsd="http://www.w3.org/2001/XMLSchema" xmlns:xs="http://www.w3.org/2001/XMLSchema" xmlns:p="http://schemas.microsoft.com/office/2006/metadata/properties" xmlns:ns2="976d66e2-41d4-4691-bc00-48b7de60855d" xmlns:ns3="510e5242-86c9-4bc1-91ef-71d595c6f6eb" targetNamespace="http://schemas.microsoft.com/office/2006/metadata/properties" ma:root="true" ma:fieldsID="9c405af75bcc228ea793f58428af6ba6" ns2:_="" ns3:_="">
    <xsd:import namespace="976d66e2-41d4-4691-bc00-48b7de60855d"/>
    <xsd:import namespace="510e5242-86c9-4bc1-91ef-71d595c6f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d66e2-41d4-4691-bc00-48b7de608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e5242-86c9-4bc1-91ef-71d595c6f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2FBA-F003-4F88-B08C-F5D3B382B0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FDB44-A60E-40C0-8DD0-7291E7E215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DBF7D-2EAE-428C-A4A3-005C41D8B501}">
  <ds:schemaRefs>
    <ds:schemaRef ds:uri="http://schemas.microsoft.com/office/2006/metadata/properties"/>
    <ds:schemaRef ds:uri="http://schemas.microsoft.com/office/infopath/2007/PartnerControls"/>
    <ds:schemaRef ds:uri="a6d63cf8-6040-4ac1-9728-62c286868231"/>
    <ds:schemaRef ds:uri="943aa81e-5d7e-4bd4-b3da-36256afb1e22"/>
  </ds:schemaRefs>
</ds:datastoreItem>
</file>

<file path=customXml/itemProps4.xml><?xml version="1.0" encoding="utf-8"?>
<ds:datastoreItem xmlns:ds="http://schemas.openxmlformats.org/officeDocument/2006/customXml" ds:itemID="{64FC4D2B-02E1-479D-86C9-CE7C4B5BB3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Stella D'Agostini</dc:creator>
  <cp:keywords/>
  <dc:description/>
  <cp:lastModifiedBy>Beatriz de Faria Leao</cp:lastModifiedBy>
  <cp:revision>5</cp:revision>
  <dcterms:created xsi:type="dcterms:W3CDTF">2022-06-12T13:05:00Z</dcterms:created>
  <dcterms:modified xsi:type="dcterms:W3CDTF">2022-08-21T21:49:57Z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0x010100AA942BBF91DA3C409F6490A3FF65830D</vt:lpwstr>
  </property>
  <property fmtid="{D5CDD505-2E9C-101B-9397-08002B2CF9AE}" pid="3" name="MediaServiceImageTags">
    <vt:lpwstr/>
  </property>
</Properties>
</file>